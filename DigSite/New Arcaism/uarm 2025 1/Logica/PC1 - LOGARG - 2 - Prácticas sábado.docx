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0D860" w14:textId="72401CF1" w:rsidR="00C62039" w:rsidRPr="00680F17" w:rsidRDefault="002C6B8B" w:rsidP="002C6B8B">
      <w:pPr>
        <w:jc w:val="center"/>
        <w:rPr>
          <w:b/>
          <w:bCs/>
          <w:sz w:val="20"/>
          <w:szCs w:val="20"/>
        </w:rPr>
      </w:pPr>
      <w:r w:rsidRPr="00680F17">
        <w:rPr>
          <w:b/>
          <w:bCs/>
          <w:sz w:val="20"/>
          <w:szCs w:val="20"/>
        </w:rPr>
        <w:t>Práctica calificada 1</w:t>
      </w:r>
    </w:p>
    <w:p w14:paraId="4BC8C9A8" w14:textId="20A349D5" w:rsidR="00C62039" w:rsidRPr="00680F17" w:rsidRDefault="00C62039" w:rsidP="002C6B8B">
      <w:pPr>
        <w:rPr>
          <w:b/>
          <w:bCs/>
          <w:sz w:val="20"/>
          <w:szCs w:val="20"/>
        </w:rPr>
      </w:pPr>
      <w:r w:rsidRPr="00680F17">
        <w:rPr>
          <w:b/>
          <w:bCs/>
          <w:sz w:val="20"/>
          <w:szCs w:val="20"/>
        </w:rPr>
        <w:t>Nombre: _____________________</w:t>
      </w:r>
    </w:p>
    <w:p w14:paraId="48096097" w14:textId="49B9A50C" w:rsidR="002C6B8B" w:rsidRPr="00680F17" w:rsidRDefault="002C6B8B" w:rsidP="002C6B8B">
      <w:pPr>
        <w:rPr>
          <w:b/>
          <w:bCs/>
          <w:sz w:val="20"/>
          <w:szCs w:val="20"/>
        </w:rPr>
      </w:pPr>
      <w:r w:rsidRPr="00680F17">
        <w:rPr>
          <w:b/>
          <w:bCs/>
          <w:sz w:val="20"/>
          <w:szCs w:val="20"/>
        </w:rPr>
        <w:t>Parte I. Sintaxis y semántica de LC</w:t>
      </w:r>
      <w:r w:rsidRPr="00680F17">
        <w:rPr>
          <w:b/>
          <w:bCs/>
          <w:sz w:val="20"/>
          <w:szCs w:val="20"/>
        </w:rPr>
        <w:tab/>
      </w:r>
      <w:r w:rsidRPr="00680F17">
        <w:rPr>
          <w:b/>
          <w:bCs/>
          <w:sz w:val="20"/>
          <w:szCs w:val="20"/>
        </w:rPr>
        <w:tab/>
      </w:r>
      <w:r w:rsidRPr="00680F17">
        <w:rPr>
          <w:b/>
          <w:bCs/>
          <w:sz w:val="20"/>
          <w:szCs w:val="20"/>
        </w:rPr>
        <w:tab/>
      </w:r>
      <w:r w:rsidRPr="00680F17">
        <w:rPr>
          <w:b/>
          <w:bCs/>
          <w:sz w:val="20"/>
          <w:szCs w:val="20"/>
        </w:rPr>
        <w:tab/>
      </w:r>
      <w:r w:rsidRPr="00680F17">
        <w:rPr>
          <w:b/>
          <w:bCs/>
          <w:sz w:val="20"/>
          <w:szCs w:val="20"/>
        </w:rPr>
        <w:tab/>
      </w:r>
      <w:r w:rsidRPr="00680F17">
        <w:rPr>
          <w:b/>
          <w:bCs/>
          <w:sz w:val="20"/>
          <w:szCs w:val="20"/>
        </w:rPr>
        <w:tab/>
        <w:t>[6 puntos]</w:t>
      </w:r>
    </w:p>
    <w:p w14:paraId="2ACB5719" w14:textId="77777777" w:rsidR="002C6B8B" w:rsidRPr="00680F17" w:rsidRDefault="002C6B8B" w:rsidP="002C6B8B">
      <w:pPr>
        <w:rPr>
          <w:sz w:val="20"/>
          <w:szCs w:val="20"/>
        </w:rPr>
      </w:pPr>
      <w:r w:rsidRPr="00680F17">
        <w:rPr>
          <w:sz w:val="20"/>
          <w:szCs w:val="20"/>
        </w:rPr>
        <w:t>Desarrolla los ítems A, B y C:</w:t>
      </w:r>
    </w:p>
    <w:p w14:paraId="55D9368B" w14:textId="77777777" w:rsidR="002C6B8B" w:rsidRPr="00680F17" w:rsidRDefault="002C6B8B" w:rsidP="002C6B8B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0"/>
          <w:szCs w:val="20"/>
        </w:rPr>
      </w:pPr>
      <w:r w:rsidRPr="00680F17">
        <w:rPr>
          <w:rFonts w:eastAsiaTheme="minorEastAsia"/>
          <w:sz w:val="20"/>
          <w:szCs w:val="20"/>
        </w:rPr>
        <w:t xml:space="preserve">Indica cuáles de las siguientes secuencias de símbolos son mal formadas. Además, debes indicar qué error se comete en cada una de ellas (0.5 pts. c/u). </w:t>
      </w:r>
    </w:p>
    <w:p w14:paraId="090E51E2" w14:textId="77777777" w:rsidR="002C6B8B" w:rsidRPr="00680F17" w:rsidRDefault="00000000" w:rsidP="002C6B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sz w:val="20"/>
          <w:szCs w:val="20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sz w:val="20"/>
                <w:szCs w:val="20"/>
                <w:lang w:val="es-ES"/>
              </w:rPr>
              <m:t>P∧¬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sz w:val="20"/>
                    <w:szCs w:val="20"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20"/>
                    <w:szCs w:val="20"/>
                    <w:lang w:val="es-ES"/>
                  </w:rPr>
                  <m:t>¬R⊃¬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20"/>
                        <w:szCs w:val="20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sz w:val="20"/>
                            <w:szCs w:val="20"/>
                            <w:lang w:val="es-ES"/>
                          </w:rPr>
                          <m:t>Q≡¬T</m:t>
                        </m:r>
                      </m:e>
                    </m:d>
                  </m:e>
                </m:d>
              </m:e>
            </m:d>
          </m:e>
        </m:d>
      </m:oMath>
    </w:p>
    <w:p w14:paraId="05680759" w14:textId="77777777" w:rsidR="002C6B8B" w:rsidRPr="00680F17" w:rsidRDefault="00000000" w:rsidP="002C6B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Theme="minorEastAsia"/>
          <w:sz w:val="20"/>
          <w:szCs w:val="20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sz w:val="20"/>
                <w:szCs w:val="20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sz w:val="20"/>
                    <w:szCs w:val="20"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20"/>
                    <w:szCs w:val="20"/>
                    <w:lang w:val="es-ES"/>
                  </w:rPr>
                  <m:t>P∨¬R</m:t>
                </m:r>
              </m:e>
            </m:d>
            <m:r>
              <w:rPr>
                <w:rFonts w:ascii="Cambria Math" w:eastAsia="Calibri" w:hAnsi="Cambria Math" w:cstheme="minorHAnsi"/>
                <w:sz w:val="20"/>
                <w:szCs w:val="20"/>
                <w:lang w:val="es-ES"/>
              </w:rPr>
              <m:t>∨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sz w:val="20"/>
                    <w:szCs w:val="20"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20"/>
                    <w:szCs w:val="20"/>
                    <w:lang w:val="es-ES"/>
                  </w:rPr>
                  <m:t>P∨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sz w:val="20"/>
                            <w:szCs w:val="20"/>
                            <w:lang w:val="es-ES"/>
                          </w:rPr>
                          <m:t xml:space="preserve">T¬≡S 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sz w:val="20"/>
                        <w:szCs w:val="20"/>
                        <w:lang w:val="es-ES"/>
                      </w:rPr>
                      <m:t>∧R</m:t>
                    </m:r>
                  </m:e>
                </m:d>
              </m:e>
            </m:d>
          </m:e>
        </m:d>
      </m:oMath>
    </w:p>
    <w:p w14:paraId="02EE964F" w14:textId="25C3A83F" w:rsidR="002C6B8B" w:rsidRPr="00680F17" w:rsidRDefault="00000000" w:rsidP="002C6B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Theme="minorEastAsia"/>
          <w:sz w:val="20"/>
          <w:szCs w:val="20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sz w:val="20"/>
                <w:szCs w:val="20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sz w:val="20"/>
                    <w:szCs w:val="20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20"/>
                        <w:szCs w:val="20"/>
                        <w:lang w:val="es-ES"/>
                      </w:rPr>
                      <m:t>¬R⊃¬T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sz w:val="20"/>
                <w:szCs w:val="20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sz w:val="20"/>
                    <w:szCs w:val="20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20"/>
                        <w:szCs w:val="20"/>
                        <w:lang w:val="es-ES"/>
                      </w:rPr>
                      <m:t>R∨Q</m:t>
                    </m:r>
                  </m:e>
                </m:d>
                <m:r>
                  <w:rPr>
                    <w:rFonts w:ascii="Cambria Math" w:eastAsia="Calibri" w:hAnsi="Cambria Math" w:cstheme="minorHAnsi"/>
                    <w:sz w:val="20"/>
                    <w:szCs w:val="20"/>
                    <w:lang w:val="es-ES"/>
                  </w:rPr>
                  <m:t>∧¬S</m:t>
                </m:r>
              </m:e>
            </m:d>
          </m:e>
        </m:d>
      </m:oMath>
    </w:p>
    <w:p w14:paraId="1609184A" w14:textId="77777777" w:rsidR="002C6B8B" w:rsidRPr="00680F17" w:rsidRDefault="00000000" w:rsidP="002C6B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sz w:val="20"/>
          <w:szCs w:val="20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sz w:val="20"/>
                <w:szCs w:val="20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sz w:val="20"/>
                    <w:szCs w:val="20"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20"/>
                    <w:szCs w:val="20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20"/>
                        <w:szCs w:val="20"/>
                        <w:lang w:val="es-ES"/>
                      </w:rPr>
                      <m:t>S+¬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sz w:val="20"/>
                            <w:szCs w:val="20"/>
                            <w:lang w:val="es-ES"/>
                          </w:rPr>
                          <m:t>S∧P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="Calibri" w:hAnsi="Cambria Math" w:cstheme="minorHAnsi"/>
                <w:sz w:val="20"/>
                <w:szCs w:val="20"/>
                <w:lang w:val="es-ES"/>
              </w:rPr>
              <m:t>⊃¬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sz w:val="20"/>
                    <w:szCs w:val="20"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20"/>
                    <w:szCs w:val="20"/>
                    <w:lang w:val="es-ES"/>
                  </w:rPr>
                  <m:t>R∨¬T</m:t>
                </m:r>
              </m:e>
            </m:d>
          </m:e>
        </m:d>
      </m:oMath>
    </w:p>
    <w:p w14:paraId="75F57C37" w14:textId="77777777" w:rsidR="002C6B8B" w:rsidRPr="00680F17" w:rsidRDefault="002C6B8B" w:rsidP="002C6B8B">
      <w:pPr>
        <w:spacing w:after="0" w:line="240" w:lineRule="auto"/>
        <w:jc w:val="both"/>
        <w:rPr>
          <w:rFonts w:eastAsia="Calibri" w:cstheme="minorHAnsi"/>
          <w:sz w:val="20"/>
          <w:szCs w:val="20"/>
          <w:lang w:val="es-E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2C6B8B" w:rsidRPr="00680F17" w14:paraId="63A6D313" w14:textId="77777777" w:rsidTr="00A94E76">
        <w:tc>
          <w:tcPr>
            <w:tcW w:w="1559" w:type="dxa"/>
            <w:shd w:val="clear" w:color="auto" w:fill="FFFFFF" w:themeFill="background1"/>
            <w:vAlign w:val="center"/>
          </w:tcPr>
          <w:p w14:paraId="65AB36B3" w14:textId="77777777" w:rsidR="002C6B8B" w:rsidRPr="00680F17" w:rsidRDefault="002C6B8B" w:rsidP="00A94E76">
            <w:pPr>
              <w:pStyle w:val="ListParagraph"/>
              <w:ind w:left="0"/>
              <w:jc w:val="center"/>
              <w:rPr>
                <w:rFonts w:eastAsia="Calibri" w:cstheme="minorHAnsi"/>
                <w:b/>
                <w:bCs/>
                <w:sz w:val="20"/>
                <w:szCs w:val="20"/>
                <w:lang w:val="es-ES"/>
              </w:rPr>
            </w:pPr>
            <w:r w:rsidRPr="00680F17">
              <w:rPr>
                <w:rFonts w:eastAsia="Calibri" w:cstheme="minorHAnsi"/>
                <w:b/>
                <w:bCs/>
                <w:sz w:val="20"/>
                <w:szCs w:val="20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745E6071" w14:textId="77777777" w:rsidR="002C6B8B" w:rsidRPr="00680F17" w:rsidRDefault="002C6B8B" w:rsidP="00A94E76">
            <w:pPr>
              <w:pStyle w:val="ListParagraph"/>
              <w:ind w:left="0"/>
              <w:jc w:val="center"/>
              <w:rPr>
                <w:rFonts w:eastAsia="Calibri" w:cstheme="minorHAnsi"/>
                <w:b/>
                <w:bCs/>
                <w:sz w:val="20"/>
                <w:szCs w:val="20"/>
                <w:lang w:val="es-ES"/>
              </w:rPr>
            </w:pPr>
            <w:r w:rsidRPr="00680F17">
              <w:rPr>
                <w:rFonts w:eastAsia="Calibri" w:cstheme="minorHAnsi"/>
                <w:b/>
                <w:bCs/>
                <w:sz w:val="20"/>
                <w:szCs w:val="20"/>
                <w:lang w:val="es-ES"/>
              </w:rPr>
              <w:t>Error cometido</w:t>
            </w:r>
          </w:p>
        </w:tc>
      </w:tr>
      <w:tr w:rsidR="002C6B8B" w:rsidRPr="00680F17" w14:paraId="7DADDDFD" w14:textId="77777777" w:rsidTr="00A94E76">
        <w:tc>
          <w:tcPr>
            <w:tcW w:w="1559" w:type="dxa"/>
            <w:vAlign w:val="center"/>
          </w:tcPr>
          <w:p w14:paraId="11FC5BD8" w14:textId="70ED02BA" w:rsidR="002C6B8B" w:rsidRPr="00680F17" w:rsidRDefault="002C6B8B" w:rsidP="00A94E76">
            <w:pPr>
              <w:pStyle w:val="ListParagraph"/>
              <w:ind w:left="0"/>
              <w:jc w:val="center"/>
              <w:rPr>
                <w:rFonts w:eastAsia="Calibri" w:cstheme="minorHAnsi"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195C1C14" w14:textId="2D5DD3DF" w:rsidR="002C6B8B" w:rsidRPr="00680F17" w:rsidRDefault="002C6B8B" w:rsidP="00A94E76">
            <w:pPr>
              <w:pStyle w:val="ListParagraph"/>
              <w:ind w:left="0"/>
              <w:jc w:val="center"/>
              <w:rPr>
                <w:rFonts w:eastAsia="Calibri" w:cstheme="minorHAnsi"/>
                <w:color w:val="FF0000"/>
                <w:sz w:val="20"/>
                <w:szCs w:val="20"/>
                <w:lang w:val="es-ES"/>
              </w:rPr>
            </w:pPr>
          </w:p>
        </w:tc>
      </w:tr>
      <w:tr w:rsidR="002C6B8B" w:rsidRPr="00680F17" w14:paraId="7E35E348" w14:textId="77777777" w:rsidTr="00A94E76">
        <w:tc>
          <w:tcPr>
            <w:tcW w:w="1559" w:type="dxa"/>
            <w:vAlign w:val="center"/>
          </w:tcPr>
          <w:p w14:paraId="122A31FE" w14:textId="4F8E8B76" w:rsidR="002C6B8B" w:rsidRPr="00680F17" w:rsidRDefault="002C6B8B" w:rsidP="00A94E76">
            <w:pPr>
              <w:pStyle w:val="ListParagraph"/>
              <w:ind w:left="0"/>
              <w:jc w:val="center"/>
              <w:rPr>
                <w:rFonts w:eastAsia="Calibri" w:cstheme="minorHAnsi"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77CC9325" w14:textId="5C5B15BD" w:rsidR="002C6B8B" w:rsidRPr="00680F17" w:rsidRDefault="002C6B8B" w:rsidP="00A94E76">
            <w:pPr>
              <w:pStyle w:val="ListParagraph"/>
              <w:ind w:left="0"/>
              <w:jc w:val="center"/>
              <w:rPr>
                <w:rFonts w:eastAsia="Calibri" w:cstheme="minorHAnsi"/>
                <w:color w:val="FF0000"/>
                <w:sz w:val="20"/>
                <w:szCs w:val="20"/>
                <w:lang w:val="es-ES"/>
              </w:rPr>
            </w:pPr>
          </w:p>
        </w:tc>
      </w:tr>
      <w:tr w:rsidR="002C6B8B" w:rsidRPr="00680F17" w14:paraId="653E5AFB" w14:textId="77777777" w:rsidTr="00A94E76">
        <w:tc>
          <w:tcPr>
            <w:tcW w:w="1559" w:type="dxa"/>
            <w:vAlign w:val="center"/>
          </w:tcPr>
          <w:p w14:paraId="745D3046" w14:textId="2A890B4E" w:rsidR="002C6B8B" w:rsidRPr="00680F17" w:rsidRDefault="002C6B8B" w:rsidP="00A94E76">
            <w:pPr>
              <w:pStyle w:val="ListParagraph"/>
              <w:ind w:left="0"/>
              <w:jc w:val="center"/>
              <w:rPr>
                <w:rFonts w:eastAsia="Calibri" w:cstheme="minorHAnsi"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3611D5A8" w14:textId="66837637" w:rsidR="002C6B8B" w:rsidRPr="00680F17" w:rsidRDefault="002C6B8B" w:rsidP="00A94E76">
            <w:pPr>
              <w:pStyle w:val="ListParagraph"/>
              <w:ind w:left="0"/>
              <w:jc w:val="center"/>
              <w:rPr>
                <w:rFonts w:eastAsia="Calibri" w:cstheme="minorHAnsi"/>
                <w:color w:val="FF0000"/>
                <w:sz w:val="20"/>
                <w:szCs w:val="20"/>
                <w:lang w:val="es-ES"/>
              </w:rPr>
            </w:pPr>
          </w:p>
        </w:tc>
      </w:tr>
    </w:tbl>
    <w:p w14:paraId="299598C5" w14:textId="48A07B5B" w:rsidR="002C6B8B" w:rsidRPr="00680F17" w:rsidRDefault="002C6B8B" w:rsidP="002C6B8B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680F17">
        <w:rPr>
          <w:rFonts w:eastAsiaTheme="minorEastAsia"/>
          <w:sz w:val="20"/>
          <w:szCs w:val="20"/>
        </w:rPr>
        <w:t xml:space="preserve">Construye el </w:t>
      </w:r>
      <w:r w:rsidR="00674156" w:rsidRPr="00680F17">
        <w:rPr>
          <w:rFonts w:eastAsiaTheme="minorEastAsia"/>
          <w:sz w:val="20"/>
          <w:szCs w:val="20"/>
        </w:rPr>
        <w:t>árbol sintáctico</w:t>
      </w:r>
      <w:r w:rsidRPr="00680F17">
        <w:rPr>
          <w:rFonts w:eastAsiaTheme="minorEastAsia"/>
          <w:sz w:val="20"/>
          <w:szCs w:val="20"/>
        </w:rPr>
        <w:t xml:space="preserve"> de la fórmula bien formada. Además, señala cuál es su operador principal, cuál es su grado de complejidad y cuántas subfórmulas tiene. (1.5 pts.)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2C6B8B" w:rsidRPr="00680F17" w14:paraId="5463442D" w14:textId="77777777" w:rsidTr="00A94E76">
        <w:trPr>
          <w:jc w:val="center"/>
        </w:trPr>
        <w:tc>
          <w:tcPr>
            <w:tcW w:w="1555" w:type="dxa"/>
            <w:vAlign w:val="center"/>
          </w:tcPr>
          <w:p w14:paraId="6B129814" w14:textId="77777777" w:rsidR="002C6B8B" w:rsidRPr="00680F17" w:rsidRDefault="002C6B8B" w:rsidP="00A94E76">
            <w:pPr>
              <w:jc w:val="center"/>
              <w:rPr>
                <w:rFonts w:eastAsia="Calibri" w:cstheme="minorHAnsi"/>
                <w:b/>
                <w:bCs/>
                <w:sz w:val="20"/>
                <w:szCs w:val="20"/>
                <w:lang w:val="es-ES"/>
              </w:rPr>
            </w:pPr>
            <w:r w:rsidRPr="00680F17">
              <w:rPr>
                <w:rFonts w:eastAsia="Calibri" w:cstheme="minorHAnsi"/>
                <w:b/>
                <w:bCs/>
                <w:sz w:val="20"/>
                <w:szCs w:val="20"/>
                <w:lang w:val="es-ES"/>
              </w:rPr>
              <w:t>Fórmula bien formada</w:t>
            </w:r>
          </w:p>
        </w:tc>
        <w:tc>
          <w:tcPr>
            <w:tcW w:w="6939" w:type="dxa"/>
            <w:vMerge w:val="restart"/>
          </w:tcPr>
          <w:p w14:paraId="4361214A" w14:textId="77777777" w:rsidR="002C6B8B" w:rsidRPr="00680F17" w:rsidRDefault="002C6B8B" w:rsidP="00A94E76">
            <w:pPr>
              <w:jc w:val="both"/>
              <w:rPr>
                <w:rFonts w:eastAsia="Calibri" w:cstheme="minorHAnsi"/>
                <w:b/>
                <w:bCs/>
                <w:color w:val="FF0000"/>
                <w:sz w:val="20"/>
                <w:szCs w:val="20"/>
                <w:lang w:val="es-ES"/>
              </w:rPr>
            </w:pPr>
            <w:r w:rsidRPr="00680F17">
              <w:rPr>
                <w:rFonts w:eastAsia="Calibri" w:cstheme="minorHAnsi"/>
                <w:b/>
                <w:bCs/>
                <w:sz w:val="20"/>
                <w:szCs w:val="20"/>
                <w:lang w:val="es-ES"/>
              </w:rPr>
              <w:t>Árbol sintáctico</w:t>
            </w:r>
          </w:p>
          <w:p w14:paraId="1E76F35F" w14:textId="0395CE2F" w:rsidR="002C6B8B" w:rsidRPr="00680F17" w:rsidRDefault="002C6B8B" w:rsidP="00C62039">
            <w:pPr>
              <w:jc w:val="both"/>
              <w:rPr>
                <w:rFonts w:eastAsia="Calibri" w:cstheme="minorHAnsi"/>
                <w:sz w:val="20"/>
                <w:szCs w:val="20"/>
                <w:lang w:val="es-ES"/>
              </w:rPr>
            </w:pPr>
            <w:r w:rsidRPr="00680F17">
              <w:rPr>
                <w:rFonts w:eastAsia="Calibri" w:cstheme="minorHAnsi"/>
                <w:b/>
                <w:bCs/>
                <w:color w:val="FF0000"/>
                <w:sz w:val="20"/>
                <w:szCs w:val="20"/>
                <w:lang w:val="es-ES"/>
              </w:rPr>
              <w:tab/>
            </w:r>
            <w:r w:rsidRPr="00680F17">
              <w:rPr>
                <w:rFonts w:eastAsia="Calibri" w:cstheme="minorHAnsi"/>
                <w:b/>
                <w:bCs/>
                <w:color w:val="FF0000"/>
                <w:sz w:val="20"/>
                <w:szCs w:val="20"/>
                <w:lang w:val="es-ES"/>
              </w:rPr>
              <w:tab/>
            </w:r>
            <w:r w:rsidRPr="00680F17">
              <w:rPr>
                <w:rFonts w:eastAsia="Calibri" w:cstheme="minorHAnsi"/>
                <w:b/>
                <w:bCs/>
                <w:color w:val="FF0000"/>
                <w:sz w:val="20"/>
                <w:szCs w:val="20"/>
                <w:lang w:val="es-ES"/>
              </w:rPr>
              <w:tab/>
            </w:r>
            <w:r w:rsidRPr="00680F17">
              <w:rPr>
                <w:rFonts w:eastAsia="Calibri" w:cstheme="minorHAnsi"/>
                <w:b/>
                <w:bCs/>
                <w:color w:val="FF0000"/>
                <w:sz w:val="20"/>
                <w:szCs w:val="20"/>
                <w:lang w:val="es-ES"/>
              </w:rPr>
              <w:tab/>
            </w:r>
            <w:r w:rsidRPr="00680F17">
              <w:rPr>
                <w:rFonts w:eastAsia="Calibri" w:cstheme="minorHAnsi"/>
                <w:b/>
                <w:bCs/>
                <w:color w:val="FF0000"/>
                <w:sz w:val="20"/>
                <w:szCs w:val="20"/>
                <w:lang w:val="es-ES"/>
              </w:rPr>
              <w:tab/>
            </w:r>
            <w:r w:rsidRPr="00680F17">
              <w:rPr>
                <w:rFonts w:eastAsia="Calibri" w:cstheme="minorHAnsi"/>
                <w:b/>
                <w:bCs/>
                <w:color w:val="FF0000"/>
                <w:sz w:val="20"/>
                <w:szCs w:val="20"/>
                <w:lang w:val="es-ES"/>
              </w:rPr>
              <w:tab/>
            </w:r>
            <w:r w:rsidRPr="00680F17">
              <w:rPr>
                <w:rFonts w:eastAsia="Calibri" w:cstheme="minorHAnsi"/>
                <w:b/>
                <w:bCs/>
                <w:color w:val="FF0000"/>
                <w:sz w:val="20"/>
                <w:szCs w:val="20"/>
                <w:lang w:val="es-ES"/>
              </w:rPr>
              <w:tab/>
            </w:r>
            <w:r w:rsidRPr="00680F17">
              <w:rPr>
                <w:rFonts w:eastAsia="Calibri" w:cstheme="minorHAnsi"/>
                <w:b/>
                <w:bCs/>
                <w:color w:val="FF0000"/>
                <w:sz w:val="20"/>
                <w:szCs w:val="20"/>
                <w:lang w:val="es-ES"/>
              </w:rPr>
              <w:tab/>
            </w:r>
          </w:p>
        </w:tc>
      </w:tr>
      <w:tr w:rsidR="002C6B8B" w:rsidRPr="00680F17" w14:paraId="72111A4D" w14:textId="77777777" w:rsidTr="00680F17">
        <w:trPr>
          <w:trHeight w:val="2091"/>
          <w:jc w:val="center"/>
        </w:trPr>
        <w:tc>
          <w:tcPr>
            <w:tcW w:w="1555" w:type="dxa"/>
            <w:vMerge w:val="restart"/>
            <w:vAlign w:val="center"/>
          </w:tcPr>
          <w:p w14:paraId="7F3B42D1" w14:textId="25138F15" w:rsidR="002C6B8B" w:rsidRPr="00680F17" w:rsidRDefault="002C6B8B" w:rsidP="00A94E76">
            <w:pPr>
              <w:jc w:val="center"/>
              <w:rPr>
                <w:rFonts w:eastAsia="Calibri" w:cstheme="minorHAnsi"/>
                <w:sz w:val="20"/>
                <w:szCs w:val="20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1F7F4F47" w14:textId="77777777" w:rsidR="002C6B8B" w:rsidRPr="00680F17" w:rsidRDefault="002C6B8B" w:rsidP="00A94E76">
            <w:pPr>
              <w:jc w:val="both"/>
              <w:rPr>
                <w:rFonts w:eastAsia="Calibri"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2C6B8B" w:rsidRPr="00680F17" w14:paraId="000F10DE" w14:textId="77777777" w:rsidTr="00A94E76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152AEF11" w14:textId="77777777" w:rsidR="002C6B8B" w:rsidRPr="00680F17" w:rsidRDefault="002C6B8B" w:rsidP="00A94E76">
            <w:pPr>
              <w:jc w:val="both"/>
              <w:rPr>
                <w:rFonts w:eastAsia="Calibri"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2B2212A7" w14:textId="7303D65D" w:rsidR="002C6B8B" w:rsidRPr="00680F17" w:rsidRDefault="002C6B8B" w:rsidP="00A94E76">
            <w:pPr>
              <w:jc w:val="both"/>
              <w:rPr>
                <w:rFonts w:eastAsia="Calibri" w:cstheme="minorHAnsi"/>
                <w:b/>
                <w:bCs/>
                <w:color w:val="FF0000"/>
                <w:sz w:val="20"/>
                <w:szCs w:val="20"/>
                <w:lang w:val="es-ES"/>
              </w:rPr>
            </w:pPr>
            <w:r w:rsidRPr="00680F17">
              <w:rPr>
                <w:rFonts w:eastAsia="Calibri" w:cstheme="minorHAnsi"/>
                <w:b/>
                <w:bCs/>
                <w:sz w:val="20"/>
                <w:szCs w:val="20"/>
                <w:lang w:val="es-ES"/>
              </w:rPr>
              <w:t xml:space="preserve">Operador principal: </w:t>
            </w:r>
          </w:p>
          <w:p w14:paraId="55326257" w14:textId="36D047FD" w:rsidR="002C6B8B" w:rsidRPr="00680F17" w:rsidRDefault="002C6B8B" w:rsidP="00A94E76">
            <w:pPr>
              <w:jc w:val="both"/>
              <w:rPr>
                <w:rFonts w:eastAsia="Calibri" w:cstheme="minorHAnsi"/>
                <w:b/>
                <w:bCs/>
                <w:sz w:val="20"/>
                <w:szCs w:val="20"/>
                <w:lang w:val="es-ES"/>
              </w:rPr>
            </w:pPr>
            <w:r w:rsidRPr="00680F17">
              <w:rPr>
                <w:rFonts w:eastAsia="Calibri" w:cstheme="minorHAnsi"/>
                <w:b/>
                <w:bCs/>
                <w:sz w:val="20"/>
                <w:szCs w:val="20"/>
                <w:lang w:val="es-ES"/>
              </w:rPr>
              <w:t xml:space="preserve">Grado de complejidad: </w:t>
            </w:r>
          </w:p>
          <w:p w14:paraId="08F37D00" w14:textId="49CA6C97" w:rsidR="002C6B8B" w:rsidRPr="00680F17" w:rsidRDefault="002C6B8B" w:rsidP="00A94E76">
            <w:pPr>
              <w:jc w:val="both"/>
              <w:rPr>
                <w:rFonts w:eastAsia="Calibri" w:cstheme="minorHAnsi"/>
                <w:b/>
                <w:bCs/>
                <w:color w:val="FF0000"/>
                <w:sz w:val="20"/>
                <w:szCs w:val="20"/>
                <w:lang w:val="es-ES"/>
              </w:rPr>
            </w:pPr>
            <w:r w:rsidRPr="00680F17">
              <w:rPr>
                <w:rFonts w:eastAsia="Calibri" w:cstheme="minorHAnsi"/>
                <w:b/>
                <w:bCs/>
                <w:sz w:val="20"/>
                <w:szCs w:val="20"/>
                <w:lang w:val="es-ES"/>
              </w:rPr>
              <w:t xml:space="preserve">Cantidad de subfórmulas: </w:t>
            </w:r>
          </w:p>
        </w:tc>
      </w:tr>
    </w:tbl>
    <w:p w14:paraId="5D06BA09" w14:textId="77777777" w:rsidR="002C6B8B" w:rsidRPr="00680F17" w:rsidRDefault="002C6B8B" w:rsidP="002C6B8B">
      <w:pPr>
        <w:pStyle w:val="ListParagraph"/>
        <w:rPr>
          <w:sz w:val="20"/>
          <w:szCs w:val="20"/>
        </w:rPr>
      </w:pPr>
    </w:p>
    <w:p w14:paraId="661BDD9C" w14:textId="2B45FB9F" w:rsidR="002C6B8B" w:rsidRPr="00680F17" w:rsidRDefault="002C6B8B" w:rsidP="002C6B8B">
      <w:pPr>
        <w:pStyle w:val="ListParagraph"/>
        <w:numPr>
          <w:ilvl w:val="0"/>
          <w:numId w:val="1"/>
        </w:numPr>
        <w:tabs>
          <w:tab w:val="left" w:pos="7655"/>
        </w:tabs>
        <w:rPr>
          <w:sz w:val="20"/>
          <w:szCs w:val="20"/>
        </w:rPr>
      </w:pPr>
      <w:r w:rsidRPr="00680F17">
        <w:rPr>
          <w:sz w:val="20"/>
          <w:szCs w:val="20"/>
        </w:rPr>
        <w:t>Elabora un modelo y un contramodelo para la fórmula bien formada (1.5 pts. c/u):</w:t>
      </w:r>
    </w:p>
    <w:p w14:paraId="56119831" w14:textId="77777777" w:rsidR="002C6B8B" w:rsidRPr="00680F17" w:rsidRDefault="002C6B8B" w:rsidP="002C6B8B">
      <w:pPr>
        <w:pStyle w:val="ListParagraph"/>
        <w:tabs>
          <w:tab w:val="left" w:pos="7655"/>
        </w:tabs>
        <w:ind w:left="1843"/>
        <w:rPr>
          <w:b/>
          <w:bCs/>
          <w:sz w:val="20"/>
          <w:szCs w:val="20"/>
        </w:rPr>
      </w:pPr>
      <w:r w:rsidRPr="00680F17">
        <w:rPr>
          <w:b/>
          <w:bCs/>
          <w:sz w:val="20"/>
          <w:szCs w:val="20"/>
        </w:rPr>
        <w:t>Modelo</w:t>
      </w:r>
    </w:p>
    <w:p w14:paraId="5EB3376B" w14:textId="77777777" w:rsidR="00680F17" w:rsidRDefault="00680F17" w:rsidP="002C6B8B">
      <w:pPr>
        <w:ind w:left="1843"/>
        <w:rPr>
          <w:b/>
          <w:bCs/>
          <w:sz w:val="20"/>
          <w:szCs w:val="20"/>
        </w:rPr>
      </w:pPr>
    </w:p>
    <w:p w14:paraId="738ADFF6" w14:textId="0C817D5E" w:rsidR="002C6B8B" w:rsidRPr="00680F17" w:rsidRDefault="002C6B8B" w:rsidP="002C6B8B">
      <w:pPr>
        <w:ind w:left="1843"/>
        <w:rPr>
          <w:b/>
          <w:bCs/>
          <w:sz w:val="20"/>
          <w:szCs w:val="20"/>
        </w:rPr>
      </w:pPr>
      <w:proofErr w:type="spellStart"/>
      <w:r w:rsidRPr="00680F17">
        <w:rPr>
          <w:b/>
          <w:bCs/>
          <w:sz w:val="20"/>
          <w:szCs w:val="20"/>
        </w:rPr>
        <w:t>Contramodelo</w:t>
      </w:r>
      <w:proofErr w:type="spellEnd"/>
    </w:p>
    <w:p w14:paraId="7F3EFAE0" w14:textId="77777777" w:rsidR="002C6B8B" w:rsidRDefault="002C6B8B" w:rsidP="002C6B8B">
      <w:pPr>
        <w:rPr>
          <w:b/>
          <w:bCs/>
          <w:sz w:val="20"/>
          <w:szCs w:val="20"/>
        </w:rPr>
      </w:pPr>
    </w:p>
    <w:p w14:paraId="2E2B4F46" w14:textId="603CD348" w:rsidR="002C6B8B" w:rsidRPr="00680F17" w:rsidRDefault="002C6B8B" w:rsidP="002C6B8B">
      <w:pPr>
        <w:rPr>
          <w:b/>
          <w:bCs/>
          <w:sz w:val="20"/>
          <w:szCs w:val="20"/>
        </w:rPr>
      </w:pPr>
      <w:r w:rsidRPr="00680F17">
        <w:rPr>
          <w:b/>
          <w:bCs/>
          <w:sz w:val="20"/>
          <w:szCs w:val="20"/>
        </w:rPr>
        <w:t>Parte II. Tablas de verdad y conceptos semánticos</w:t>
      </w:r>
      <w:r w:rsidRPr="00680F17">
        <w:rPr>
          <w:b/>
          <w:bCs/>
          <w:sz w:val="20"/>
          <w:szCs w:val="20"/>
        </w:rPr>
        <w:tab/>
      </w:r>
      <w:r w:rsidRPr="00680F17">
        <w:rPr>
          <w:b/>
          <w:bCs/>
          <w:sz w:val="20"/>
          <w:szCs w:val="20"/>
        </w:rPr>
        <w:tab/>
      </w:r>
      <w:r w:rsidRPr="00680F17">
        <w:rPr>
          <w:b/>
          <w:bCs/>
          <w:sz w:val="20"/>
          <w:szCs w:val="20"/>
        </w:rPr>
        <w:tab/>
        <w:t>[</w:t>
      </w:r>
      <w:r w:rsidR="001800E4" w:rsidRPr="00680F17">
        <w:rPr>
          <w:b/>
          <w:bCs/>
          <w:sz w:val="20"/>
          <w:szCs w:val="20"/>
        </w:rPr>
        <w:t>10</w:t>
      </w:r>
      <w:r w:rsidRPr="00680F17">
        <w:rPr>
          <w:b/>
          <w:bCs/>
          <w:sz w:val="20"/>
          <w:szCs w:val="20"/>
        </w:rPr>
        <w:t xml:space="preserve"> puntos]</w:t>
      </w:r>
    </w:p>
    <w:p w14:paraId="4E8CF97C" w14:textId="77777777" w:rsidR="002C6B8B" w:rsidRPr="00680F17" w:rsidRDefault="002C6B8B" w:rsidP="002C6B8B">
      <w:pPr>
        <w:spacing w:line="276" w:lineRule="auto"/>
        <w:jc w:val="both"/>
        <w:rPr>
          <w:rFonts w:eastAsiaTheme="minorEastAsia" w:cstheme="minorHAnsi"/>
          <w:iCs/>
          <w:sz w:val="20"/>
          <w:szCs w:val="20"/>
          <w:lang w:val="es-ES"/>
        </w:rPr>
      </w:pPr>
      <w:r w:rsidRPr="00680F17">
        <w:rPr>
          <w:rFonts w:cstheme="minorHAnsi"/>
          <w:sz w:val="20"/>
          <w:szCs w:val="20"/>
          <w:lang w:val="es-ES"/>
        </w:rPr>
        <w:t xml:space="preserve">Considera las siguientes reglas extra para el conector </w:t>
      </w:r>
      <m:oMath>
        <m:r>
          <w:rPr>
            <w:rFonts w:ascii="Cambria Math" w:hAnsi="Cambria Math" w:cstheme="minorHAnsi"/>
            <w:sz w:val="20"/>
            <w:szCs w:val="20"/>
            <w:lang w:val="es-ES"/>
          </w:rPr>
          <m:t>%</m:t>
        </m:r>
      </m:oMath>
      <w:r w:rsidRPr="00680F17">
        <w:rPr>
          <w:rFonts w:eastAsiaTheme="minorEastAsia" w:cstheme="minorHAnsi"/>
          <w:iCs/>
          <w:sz w:val="20"/>
          <w:szCs w:val="20"/>
          <w:lang w:val="es-ES"/>
        </w:rPr>
        <w:t xml:space="preserve"> que se añaden a la LC:</w:t>
      </w:r>
    </w:p>
    <w:p w14:paraId="114BE7B6" w14:textId="77777777" w:rsidR="002C6B8B" w:rsidRPr="00680F17" w:rsidRDefault="002C6B8B" w:rsidP="002C6B8B">
      <w:pPr>
        <w:spacing w:line="276" w:lineRule="auto"/>
        <w:jc w:val="both"/>
        <w:rPr>
          <w:rFonts w:eastAsiaTheme="minorEastAsia" w:cstheme="minorHAnsi"/>
          <w:b/>
          <w:bCs/>
          <w:iCs/>
          <w:sz w:val="20"/>
          <w:szCs w:val="20"/>
          <w:lang w:val="es-ES"/>
        </w:rPr>
      </w:pPr>
      <w:r w:rsidRPr="00680F17">
        <w:rPr>
          <w:rFonts w:eastAsiaTheme="minorEastAsia" w:cstheme="minorHAnsi"/>
          <w:b/>
          <w:bCs/>
          <w:iCs/>
          <w:sz w:val="20"/>
          <w:szCs w:val="20"/>
          <w:lang w:val="es-ES"/>
        </w:rPr>
        <w:t>Reglas de formación extra</w:t>
      </w:r>
    </w:p>
    <w:p w14:paraId="2804E68B" w14:textId="77777777" w:rsidR="002C6B8B" w:rsidRPr="00680F17" w:rsidRDefault="002C6B8B" w:rsidP="002C6B8B">
      <w:pPr>
        <w:spacing w:line="276" w:lineRule="auto"/>
        <w:jc w:val="both"/>
        <w:rPr>
          <w:rFonts w:eastAsiaTheme="minorEastAsia" w:cstheme="minorHAnsi"/>
          <w:sz w:val="20"/>
          <w:szCs w:val="20"/>
          <w:lang w:val="es-ES"/>
        </w:rPr>
      </w:pPr>
      <w:r w:rsidRPr="00680F17">
        <w:rPr>
          <w:rFonts w:eastAsiaTheme="minorEastAsia" w:cstheme="minorHAnsi"/>
          <w:i/>
          <w:sz w:val="20"/>
          <w:szCs w:val="20"/>
          <w:lang w:val="es-ES"/>
        </w:rPr>
        <w:t>rf5.</w:t>
      </w:r>
      <w:r w:rsidRPr="00680F17">
        <w:rPr>
          <w:rFonts w:eastAsiaTheme="minorEastAsia" w:cstheme="minorHAnsi"/>
          <w:iCs/>
          <w:sz w:val="20"/>
          <w:szCs w:val="20"/>
          <w:lang w:val="es-ES"/>
        </w:rPr>
        <w:t xml:space="preserve"> Si</w:t>
      </w:r>
      <w:r w:rsidRPr="00680F17">
        <w:rPr>
          <w:rFonts w:eastAsiaTheme="minorEastAsia" w:cstheme="minorHAnsi"/>
          <w:b/>
          <w:bCs/>
          <w:i/>
          <w:sz w:val="20"/>
          <w:szCs w:val="20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s-ES"/>
          </w:rPr>
          <m:t>ϕ</m:t>
        </m:r>
      </m:oMath>
      <w:r w:rsidRPr="00680F17">
        <w:rPr>
          <w:rFonts w:eastAsiaTheme="minorEastAsia" w:cstheme="minorHAnsi"/>
          <w:i/>
          <w:iCs/>
          <w:sz w:val="20"/>
          <w:szCs w:val="20"/>
          <w:lang w:val="es-ES"/>
        </w:rPr>
        <w:t xml:space="preserve"> </w:t>
      </w:r>
      <w:r w:rsidRPr="00680F17">
        <w:rPr>
          <w:rFonts w:eastAsiaTheme="minorEastAsia" w:cstheme="minorHAnsi"/>
          <w:sz w:val="20"/>
          <w:szCs w:val="20"/>
          <w:lang w:val="es-ES"/>
        </w:rPr>
        <w:t>y</w:t>
      </w:r>
      <w:r w:rsidRPr="00680F17">
        <w:rPr>
          <w:rFonts w:eastAsiaTheme="minorEastAsia" w:cstheme="minorHAnsi"/>
          <w:i/>
          <w:iCs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  <w:lang w:val="es-ES"/>
          </w:rPr>
          <m:t>ψ</m:t>
        </m:r>
      </m:oMath>
      <w:r w:rsidRPr="00680F17">
        <w:rPr>
          <w:rFonts w:eastAsiaTheme="minorEastAsia" w:cstheme="minorHAnsi"/>
          <w:b/>
          <w:bCs/>
          <w:i/>
          <w:sz w:val="20"/>
          <w:szCs w:val="20"/>
          <w:lang w:val="es-ES"/>
        </w:rPr>
        <w:t xml:space="preserve"> </w:t>
      </w:r>
      <w:r w:rsidRPr="00680F17">
        <w:rPr>
          <w:rFonts w:eastAsiaTheme="minorEastAsia" w:cstheme="minorHAnsi"/>
          <w:iCs/>
          <w:sz w:val="20"/>
          <w:szCs w:val="20"/>
          <w:lang w:val="es-ES"/>
        </w:rPr>
        <w:t>son</w:t>
      </w:r>
      <w:r w:rsidRPr="00680F17">
        <w:rPr>
          <w:rFonts w:eastAsiaTheme="minorEastAsia" w:cstheme="minorHAnsi"/>
          <w:b/>
          <w:bCs/>
          <w:i/>
          <w:sz w:val="20"/>
          <w:szCs w:val="20"/>
          <w:lang w:val="es-ES"/>
        </w:rPr>
        <w:t xml:space="preserve"> </w:t>
      </w:r>
      <w:r w:rsidRPr="00680F17">
        <w:rPr>
          <w:rFonts w:eastAsiaTheme="minorEastAsia" w:cstheme="minorHAnsi"/>
          <w:iCs/>
          <w:sz w:val="20"/>
          <w:szCs w:val="20"/>
          <w:lang w:val="es-ES"/>
        </w:rPr>
        <w:t xml:space="preserve">fbf’s,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sz w:val="20"/>
                <w:szCs w:val="20"/>
                <w:lang w:val="es-ES"/>
              </w:rPr>
              <m:t>% ψ</m:t>
            </m: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  <w:lang w:val="es-ES"/>
              </w:rPr>
            </m:ctrlPr>
          </m:e>
        </m:d>
      </m:oMath>
      <w:r w:rsidRPr="00680F17">
        <w:rPr>
          <w:rFonts w:eastAsiaTheme="minorEastAsia" w:cstheme="minorHAnsi"/>
          <w:b/>
          <w:bCs/>
          <w:sz w:val="20"/>
          <w:szCs w:val="20"/>
          <w:lang w:val="es-ES"/>
        </w:rPr>
        <w:t xml:space="preserve"> </w:t>
      </w:r>
      <w:r w:rsidRPr="00680F17">
        <w:rPr>
          <w:rFonts w:eastAsiaTheme="minorEastAsia" w:cstheme="minorHAnsi"/>
          <w:sz w:val="20"/>
          <w:szCs w:val="20"/>
          <w:lang w:val="es-ES"/>
        </w:rPr>
        <w:t>es una fbf.</w:t>
      </w:r>
    </w:p>
    <w:p w14:paraId="5F0D2987" w14:textId="77777777" w:rsidR="002C6B8B" w:rsidRPr="00680F17" w:rsidRDefault="002C6B8B" w:rsidP="002C6B8B">
      <w:pPr>
        <w:spacing w:line="276" w:lineRule="auto"/>
        <w:jc w:val="both"/>
        <w:rPr>
          <w:rFonts w:cstheme="minorHAnsi"/>
          <w:b/>
          <w:bCs/>
          <w:sz w:val="20"/>
          <w:szCs w:val="20"/>
          <w:lang w:val="es-ES"/>
        </w:rPr>
      </w:pPr>
      <w:r w:rsidRPr="00680F17">
        <w:rPr>
          <w:rFonts w:cstheme="minorHAnsi"/>
          <w:b/>
          <w:bCs/>
          <w:sz w:val="20"/>
          <w:szCs w:val="20"/>
          <w:lang w:val="es-ES"/>
        </w:rPr>
        <w:t>Reglas de interpretación extra</w:t>
      </w:r>
    </w:p>
    <w:p w14:paraId="16FF0161" w14:textId="77777777" w:rsidR="002C6B8B" w:rsidRPr="00680F17" w:rsidRDefault="002C6B8B" w:rsidP="002C6B8B">
      <w:pPr>
        <w:spacing w:line="276" w:lineRule="auto"/>
        <w:ind w:left="1416" w:hanging="1416"/>
        <w:jc w:val="both"/>
        <w:rPr>
          <w:rFonts w:eastAsiaTheme="minorEastAsia" w:cstheme="minorHAnsi"/>
          <w:iCs/>
          <w:sz w:val="20"/>
          <w:szCs w:val="20"/>
          <w:lang w:val="es-ES"/>
        </w:rPr>
      </w:pPr>
      <w:r w:rsidRPr="00680F17">
        <w:rPr>
          <w:rFonts w:cstheme="minorHAnsi"/>
          <w:i/>
          <w:iCs/>
          <w:sz w:val="20"/>
          <w:szCs w:val="20"/>
          <w:lang w:val="es-ES"/>
        </w:rPr>
        <w:lastRenderedPageBreak/>
        <w:t>ri7.</w:t>
      </w:r>
      <w:r w:rsidRPr="00680F17">
        <w:rPr>
          <w:rFonts w:cstheme="minorHAnsi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sz w:val="20"/>
                <w:szCs w:val="20"/>
                <w:lang w:val="es-ES"/>
              </w:rPr>
              <m:t>% ψ</m:t>
            </m: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  <w:lang w:val="es-ES"/>
          </w:rPr>
          <m:t xml:space="preserve"> </m:t>
        </m:r>
        <m:r>
          <w:rPr>
            <w:rFonts w:ascii="Cambria Math" w:hAnsi="Cambria Math" w:cstheme="minorHAnsi"/>
            <w:sz w:val="20"/>
            <w:szCs w:val="20"/>
            <w:lang w:val="es-ES"/>
          </w:rPr>
          <m:t>F</m:t>
        </m:r>
      </m:oMath>
      <w:r w:rsidRPr="00680F17">
        <w:rPr>
          <w:rFonts w:eastAsiaTheme="minorEastAsia" w:cstheme="minorHAnsi"/>
          <w:sz w:val="20"/>
          <w:szCs w:val="20"/>
          <w:lang w:val="es-ES"/>
        </w:rPr>
        <w:t xml:space="preserve"> </w:t>
      </w:r>
      <w:r w:rsidRPr="00680F17">
        <w:rPr>
          <w:rFonts w:eastAsiaTheme="minorEastAsia" w:cstheme="minorHAnsi"/>
          <w:i/>
          <w:iCs/>
          <w:sz w:val="20"/>
          <w:szCs w:val="20"/>
          <w:lang w:val="es-ES"/>
        </w:rPr>
        <w:t xml:space="preserve">sii </w:t>
      </w:r>
      <w:r w:rsidRPr="00680F17">
        <w:rPr>
          <w:rFonts w:eastAsiaTheme="minorEastAsia" w:cstheme="minorHAnsi"/>
          <w:sz w:val="20"/>
          <w:szCs w:val="20"/>
          <w:lang w:val="es-ES"/>
        </w:rPr>
        <w:t>o bien</w:t>
      </w:r>
      <w:r w:rsidRPr="00680F17">
        <w:rPr>
          <w:rFonts w:eastAsiaTheme="minorEastAsia" w:cstheme="minorHAnsi"/>
          <w:i/>
          <w:iCs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0"/>
            <w:szCs w:val="20"/>
            <w:lang w:val="es-ES"/>
          </w:rPr>
          <m:t>=</m:t>
        </m:r>
        <m:r>
          <w:rPr>
            <w:rFonts w:ascii="Cambria Math" w:hAnsi="Cambria Math" w:cstheme="minorHAnsi"/>
            <w:sz w:val="20"/>
            <w:szCs w:val="20"/>
            <w:lang w:val="es-ES"/>
          </w:rPr>
          <m:t>V</m:t>
        </m:r>
      </m:oMath>
      <w:r w:rsidRPr="00680F17">
        <w:rPr>
          <w:rFonts w:eastAsiaTheme="minorEastAsia" w:cstheme="minorHAnsi"/>
          <w:i/>
          <w:sz w:val="20"/>
          <w:szCs w:val="20"/>
          <w:lang w:val="es-ES"/>
        </w:rPr>
        <w:t xml:space="preserve"> </w:t>
      </w:r>
      <w:r w:rsidRPr="00680F17">
        <w:rPr>
          <w:rFonts w:eastAsiaTheme="minorEastAsia" w:cstheme="minorHAnsi"/>
          <w:iCs/>
          <w:sz w:val="20"/>
          <w:szCs w:val="20"/>
          <w:lang w:val="es-ES"/>
        </w:rPr>
        <w:t xml:space="preserve">y </w:t>
      </w:r>
      <m:oMath>
        <m:r>
          <w:rPr>
            <w:rFonts w:ascii="Cambria Math" w:hAnsi="Cambria Math" w:cstheme="minorHAnsi"/>
            <w:sz w:val="20"/>
            <w:szCs w:val="20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0"/>
            <w:szCs w:val="20"/>
            <w:lang w:val="es-ES"/>
          </w:rPr>
          <m:t>=</m:t>
        </m:r>
        <m:r>
          <w:rPr>
            <w:rFonts w:ascii="Cambria Math" w:eastAsiaTheme="minorEastAsia" w:hAnsi="Cambria Math" w:cstheme="minorHAnsi"/>
            <w:sz w:val="20"/>
            <w:szCs w:val="20"/>
            <w:lang w:val="es-ES"/>
          </w:rPr>
          <m:t>F</m:t>
        </m:r>
      </m:oMath>
      <w:r w:rsidRPr="00680F17">
        <w:rPr>
          <w:rFonts w:eastAsiaTheme="minorEastAsia" w:cstheme="minorHAnsi"/>
          <w:sz w:val="20"/>
          <w:szCs w:val="20"/>
          <w:lang w:val="es-ES"/>
        </w:rPr>
        <w:t xml:space="preserve"> o bien </w:t>
      </w:r>
      <m:oMath>
        <m:r>
          <w:rPr>
            <w:rFonts w:ascii="Cambria Math" w:hAnsi="Cambria Math" w:cstheme="minorHAnsi"/>
            <w:sz w:val="20"/>
            <w:szCs w:val="20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0"/>
            <w:szCs w:val="20"/>
            <w:lang w:val="es-ES"/>
          </w:rPr>
          <m:t>=</m:t>
        </m:r>
        <m:r>
          <w:rPr>
            <w:rFonts w:ascii="Cambria Math" w:hAnsi="Cambria Math" w:cstheme="minorHAnsi"/>
            <w:sz w:val="20"/>
            <w:szCs w:val="20"/>
            <w:lang w:val="es-ES"/>
          </w:rPr>
          <m:t>F</m:t>
        </m:r>
      </m:oMath>
      <w:r w:rsidRPr="00680F17">
        <w:rPr>
          <w:rFonts w:eastAsiaTheme="minorEastAsia" w:cstheme="minorHAnsi"/>
          <w:i/>
          <w:sz w:val="20"/>
          <w:szCs w:val="20"/>
          <w:lang w:val="es-ES"/>
        </w:rPr>
        <w:t xml:space="preserve"> </w:t>
      </w:r>
      <w:r w:rsidRPr="00680F17">
        <w:rPr>
          <w:rFonts w:eastAsiaTheme="minorEastAsia" w:cstheme="minorHAnsi"/>
          <w:iCs/>
          <w:sz w:val="20"/>
          <w:szCs w:val="20"/>
          <w:lang w:val="es-ES"/>
        </w:rPr>
        <w:t xml:space="preserve">y </w:t>
      </w:r>
      <m:oMath>
        <m:r>
          <w:rPr>
            <w:rFonts w:ascii="Cambria Math" w:hAnsi="Cambria Math" w:cstheme="minorHAnsi"/>
            <w:sz w:val="20"/>
            <w:szCs w:val="20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0"/>
            <w:szCs w:val="20"/>
            <w:lang w:val="es-ES"/>
          </w:rPr>
          <m:t>=</m:t>
        </m:r>
        <m:r>
          <w:rPr>
            <w:rFonts w:ascii="Cambria Math" w:eastAsiaTheme="minorEastAsia" w:hAnsi="Cambria Math" w:cstheme="minorHAnsi"/>
            <w:sz w:val="20"/>
            <w:szCs w:val="20"/>
            <w:lang w:val="es-ES"/>
          </w:rPr>
          <m:t>V</m:t>
        </m:r>
      </m:oMath>
      <w:r w:rsidRPr="00680F17">
        <w:rPr>
          <w:rFonts w:eastAsiaTheme="minorEastAsia" w:cstheme="minorHAnsi"/>
          <w:sz w:val="20"/>
          <w:szCs w:val="20"/>
          <w:lang w:val="es-ES"/>
        </w:rPr>
        <w:t xml:space="preserve"> </w:t>
      </w:r>
    </w:p>
    <w:p w14:paraId="0FA1F664" w14:textId="6EE8C45C" w:rsidR="002C6B8B" w:rsidRPr="00680F17" w:rsidRDefault="002C6B8B" w:rsidP="002C6B8B">
      <w:pPr>
        <w:rPr>
          <w:sz w:val="20"/>
          <w:szCs w:val="20"/>
        </w:rPr>
      </w:pPr>
      <w:r w:rsidRPr="00680F17">
        <w:rPr>
          <w:sz w:val="20"/>
          <w:szCs w:val="20"/>
        </w:rPr>
        <w:t xml:space="preserve">A continuación, desarrolla los siguientes ítems: </w:t>
      </w:r>
    </w:p>
    <w:p w14:paraId="5376014A" w14:textId="6195ABBC" w:rsidR="002C6B8B" w:rsidRPr="00680F17" w:rsidRDefault="002C6B8B" w:rsidP="002C6B8B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680F17">
        <w:rPr>
          <w:rFonts w:eastAsiaTheme="minorEastAsia"/>
          <w:sz w:val="20"/>
          <w:szCs w:val="20"/>
        </w:rPr>
        <w:t xml:space="preserve">Crea la tabla de verdad compartida por </w:t>
      </w:r>
      <m:oMath>
        <m:r>
          <w:rPr>
            <w:rFonts w:ascii="Cambria Math" w:hAnsi="Cambria Math"/>
            <w:sz w:val="20"/>
            <w:szCs w:val="20"/>
          </w:rPr>
          <m:t>ϕ</m:t>
        </m:r>
      </m:oMath>
      <w:r w:rsidRPr="00680F17">
        <w:rPr>
          <w:rFonts w:eastAsiaTheme="minorEastAsia"/>
          <w:sz w:val="20"/>
          <w:szCs w:val="20"/>
        </w:rPr>
        <w:t xml:space="preserve"> y </w:t>
      </w:r>
      <m:oMath>
        <m:r>
          <w:rPr>
            <w:rFonts w:ascii="Cambria Math" w:eastAsiaTheme="minorEastAsia" w:hAnsi="Cambria Math"/>
            <w:sz w:val="20"/>
            <w:szCs w:val="20"/>
          </w:rPr>
          <m:t>ψ</m:t>
        </m:r>
      </m:oMath>
      <w:r w:rsidRPr="00680F17">
        <w:rPr>
          <w:rFonts w:eastAsiaTheme="minorEastAsia"/>
          <w:sz w:val="20"/>
          <w:szCs w:val="20"/>
        </w:rPr>
        <w:t xml:space="preserve"> (</w:t>
      </w:r>
      <w:r w:rsidR="001800E4" w:rsidRPr="00680F17">
        <w:rPr>
          <w:rFonts w:eastAsiaTheme="minorEastAsia"/>
          <w:sz w:val="20"/>
          <w:szCs w:val="20"/>
        </w:rPr>
        <w:t>4</w:t>
      </w:r>
      <w:r w:rsidRPr="00680F17">
        <w:rPr>
          <w:rFonts w:eastAsiaTheme="minorEastAsia"/>
          <w:sz w:val="20"/>
          <w:szCs w:val="20"/>
        </w:rPr>
        <w:t xml:space="preserve"> pts.):</w:t>
      </w:r>
    </w:p>
    <w:p w14:paraId="711C5F1A" w14:textId="77777777" w:rsidR="002C6B8B" w:rsidRPr="00680F17" w:rsidRDefault="002C6B8B" w:rsidP="002C6B8B">
      <w:pPr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ϕ</m:t>
          </m:r>
          <m:r>
            <w:rPr>
              <w:rFonts w:ascii="Cambria Math" w:eastAsiaTheme="minorEastAsia" w:hAnsi="Cambria Math"/>
              <w:sz w:val="20"/>
              <w:szCs w:val="20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¬P∨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¬R∧Q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s-ES"/>
                </w:rPr>
                <m:t xml:space="preserve"> %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R⊃P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⊃Q</m:t>
                  </m:r>
                </m:e>
              </m:d>
            </m:e>
          </m:d>
        </m:oMath>
      </m:oMathPara>
    </w:p>
    <w:p w14:paraId="687965E0" w14:textId="77777777" w:rsidR="002C6B8B" w:rsidRPr="00680F17" w:rsidRDefault="002C6B8B" w:rsidP="002C6B8B">
      <w:pPr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ψ:¬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Q 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s-ES"/>
                        </w:rPr>
                        <m:t xml:space="preserve">% 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P≡¬Q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s-ES"/>
                </w:rPr>
                <m:t>⊃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d>
        </m:oMath>
      </m:oMathPara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02"/>
        <w:gridCol w:w="390"/>
        <w:gridCol w:w="376"/>
        <w:gridCol w:w="4072"/>
        <w:gridCol w:w="3827"/>
      </w:tblGrid>
      <w:tr w:rsidR="002C6B8B" w:rsidRPr="00680F17" w14:paraId="71BFE08D" w14:textId="77777777" w:rsidTr="00A94E76">
        <w:tc>
          <w:tcPr>
            <w:tcW w:w="402" w:type="dxa"/>
          </w:tcPr>
          <w:p w14:paraId="14461EEA" w14:textId="77777777" w:rsidR="002C6B8B" w:rsidRPr="00680F17" w:rsidRDefault="002C6B8B" w:rsidP="00A94E76">
            <w:pPr>
              <w:jc w:val="center"/>
              <w:rPr>
                <w:rFonts w:ascii="Cambria Math" w:hAnsi="Cambria Math"/>
                <w:color w:val="000000" w:themeColor="text1"/>
                <w:sz w:val="20"/>
                <w:szCs w:val="20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P</m:t>
              </m:r>
            </m:oMath>
            <w:r w:rsidRPr="00680F17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90" w:type="dxa"/>
          </w:tcPr>
          <w:p w14:paraId="611CB6FF" w14:textId="77777777" w:rsidR="002C6B8B" w:rsidRPr="00680F17" w:rsidRDefault="002C6B8B" w:rsidP="00A94E76">
            <w:pPr>
              <w:jc w:val="center"/>
              <w:rPr>
                <w:rFonts w:ascii="Cambria Math" w:hAnsi="Cambria Math"/>
                <w:color w:val="000000" w:themeColor="text1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5A53320" w14:textId="77777777" w:rsidR="002C6B8B" w:rsidRPr="00680F17" w:rsidRDefault="002C6B8B" w:rsidP="00A94E76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4072" w:type="dxa"/>
          </w:tcPr>
          <w:p w14:paraId="4DA707F9" w14:textId="77777777" w:rsidR="002C6B8B" w:rsidRPr="00680F17" w:rsidRDefault="00000000" w:rsidP="00A94E76">
            <w:pPr>
              <w:jc w:val="center"/>
              <w:rPr>
                <w:color w:val="FF0000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¬P∨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¬R∧Q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s-ES"/>
                      </w:rPr>
                      <m:t xml:space="preserve"> %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R⊃P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⊃Q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827" w:type="dxa"/>
          </w:tcPr>
          <w:p w14:paraId="1BE9C1E3" w14:textId="77777777" w:rsidR="002C6B8B" w:rsidRPr="00680F17" w:rsidRDefault="002C6B8B" w:rsidP="00A94E76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Q </m:t>
                            </m:r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s-ES"/>
                              </w:rPr>
                              <m:t xml:space="preserve">% 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P≡¬Q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s-ES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</m:t>
                    </m:r>
                  </m:e>
                </m:d>
              </m:oMath>
            </m:oMathPara>
          </w:p>
        </w:tc>
      </w:tr>
      <w:tr w:rsidR="002C6B8B" w:rsidRPr="00680F17" w14:paraId="5DF8D317" w14:textId="77777777" w:rsidTr="00A94E76">
        <w:tc>
          <w:tcPr>
            <w:tcW w:w="402" w:type="dxa"/>
          </w:tcPr>
          <w:p w14:paraId="69167F2D" w14:textId="22053F7A" w:rsidR="002C6B8B" w:rsidRPr="00680F17" w:rsidRDefault="002C6B8B" w:rsidP="00A94E7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90" w:type="dxa"/>
          </w:tcPr>
          <w:p w14:paraId="1F19C83A" w14:textId="47A50D8A" w:rsidR="002C6B8B" w:rsidRPr="00680F17" w:rsidRDefault="002C6B8B" w:rsidP="00A94E7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76" w:type="dxa"/>
          </w:tcPr>
          <w:p w14:paraId="3B231B9B" w14:textId="4532C464" w:rsidR="002C6B8B" w:rsidRPr="00680F17" w:rsidRDefault="002C6B8B" w:rsidP="00A94E7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072" w:type="dxa"/>
          </w:tcPr>
          <w:p w14:paraId="4CE6EE89" w14:textId="15ED21B4" w:rsidR="002C6B8B" w:rsidRPr="00680F17" w:rsidRDefault="002C6B8B" w:rsidP="00A94E7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827" w:type="dxa"/>
          </w:tcPr>
          <w:p w14:paraId="5259E6D1" w14:textId="4BE471C3" w:rsidR="002C6B8B" w:rsidRPr="00680F17" w:rsidRDefault="002C6B8B" w:rsidP="00A94E76">
            <w:pPr>
              <w:rPr>
                <w:color w:val="FF0000"/>
                <w:sz w:val="20"/>
                <w:szCs w:val="20"/>
              </w:rPr>
            </w:pPr>
          </w:p>
        </w:tc>
      </w:tr>
      <w:tr w:rsidR="002C6B8B" w:rsidRPr="00680F17" w14:paraId="24462098" w14:textId="77777777" w:rsidTr="00A94E76">
        <w:tc>
          <w:tcPr>
            <w:tcW w:w="402" w:type="dxa"/>
          </w:tcPr>
          <w:p w14:paraId="2DC6FA2A" w14:textId="7230BD65" w:rsidR="002C6B8B" w:rsidRPr="00680F17" w:rsidRDefault="002C6B8B" w:rsidP="00A94E7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90" w:type="dxa"/>
          </w:tcPr>
          <w:p w14:paraId="4577EACF" w14:textId="72D1B59A" w:rsidR="002C6B8B" w:rsidRPr="00680F17" w:rsidRDefault="002C6B8B" w:rsidP="00A94E7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76" w:type="dxa"/>
          </w:tcPr>
          <w:p w14:paraId="2477E0F7" w14:textId="124EC469" w:rsidR="002C6B8B" w:rsidRPr="00680F17" w:rsidRDefault="002C6B8B" w:rsidP="00A94E7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072" w:type="dxa"/>
          </w:tcPr>
          <w:p w14:paraId="25FE2E70" w14:textId="26331F91" w:rsidR="002C6B8B" w:rsidRPr="00680F17" w:rsidRDefault="002C6B8B" w:rsidP="00A94E7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827" w:type="dxa"/>
          </w:tcPr>
          <w:p w14:paraId="234835D6" w14:textId="3E60E4B7" w:rsidR="002C6B8B" w:rsidRPr="00680F17" w:rsidRDefault="002C6B8B" w:rsidP="00A94E76">
            <w:pPr>
              <w:rPr>
                <w:color w:val="FF0000"/>
                <w:sz w:val="20"/>
                <w:szCs w:val="20"/>
              </w:rPr>
            </w:pPr>
          </w:p>
        </w:tc>
      </w:tr>
      <w:tr w:rsidR="002C6B8B" w:rsidRPr="00680F17" w14:paraId="33575A16" w14:textId="77777777" w:rsidTr="00A94E76">
        <w:tc>
          <w:tcPr>
            <w:tcW w:w="402" w:type="dxa"/>
          </w:tcPr>
          <w:p w14:paraId="315D367E" w14:textId="60DA56DB" w:rsidR="002C6B8B" w:rsidRPr="00680F17" w:rsidRDefault="002C6B8B" w:rsidP="00A94E7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90" w:type="dxa"/>
          </w:tcPr>
          <w:p w14:paraId="6000605B" w14:textId="0768F70D" w:rsidR="002C6B8B" w:rsidRPr="00680F17" w:rsidRDefault="002C6B8B" w:rsidP="00A94E7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76" w:type="dxa"/>
          </w:tcPr>
          <w:p w14:paraId="097D6212" w14:textId="750978B7" w:rsidR="002C6B8B" w:rsidRPr="00680F17" w:rsidRDefault="002C6B8B" w:rsidP="00A94E7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4072" w:type="dxa"/>
          </w:tcPr>
          <w:p w14:paraId="2A280C4E" w14:textId="43B79630" w:rsidR="002C6B8B" w:rsidRPr="00680F17" w:rsidRDefault="002C6B8B" w:rsidP="00A94E7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827" w:type="dxa"/>
          </w:tcPr>
          <w:p w14:paraId="5D6CD5EA" w14:textId="52DEAD9F" w:rsidR="002C6B8B" w:rsidRPr="00680F17" w:rsidRDefault="002C6B8B" w:rsidP="00A94E76">
            <w:pPr>
              <w:rPr>
                <w:color w:val="FF0000"/>
                <w:sz w:val="20"/>
                <w:szCs w:val="20"/>
              </w:rPr>
            </w:pPr>
          </w:p>
        </w:tc>
      </w:tr>
      <w:tr w:rsidR="002C6B8B" w:rsidRPr="00680F17" w14:paraId="4A1D5DC9" w14:textId="77777777" w:rsidTr="00A94E76">
        <w:tc>
          <w:tcPr>
            <w:tcW w:w="402" w:type="dxa"/>
          </w:tcPr>
          <w:p w14:paraId="3927BCEF" w14:textId="63735421" w:rsidR="002C6B8B" w:rsidRPr="00680F17" w:rsidRDefault="002C6B8B" w:rsidP="00A94E7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90" w:type="dxa"/>
          </w:tcPr>
          <w:p w14:paraId="4487E67B" w14:textId="04E5156B" w:rsidR="002C6B8B" w:rsidRPr="00680F17" w:rsidRDefault="002C6B8B" w:rsidP="00A94E7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76" w:type="dxa"/>
          </w:tcPr>
          <w:p w14:paraId="2CA1C55E" w14:textId="1046BD9E" w:rsidR="002C6B8B" w:rsidRPr="00680F17" w:rsidRDefault="002C6B8B" w:rsidP="00A94E7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4072" w:type="dxa"/>
          </w:tcPr>
          <w:p w14:paraId="551D61F7" w14:textId="2D257002" w:rsidR="002C6B8B" w:rsidRPr="00680F17" w:rsidRDefault="002C6B8B" w:rsidP="00A94E7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827" w:type="dxa"/>
          </w:tcPr>
          <w:p w14:paraId="6344311F" w14:textId="3343050C" w:rsidR="002C6B8B" w:rsidRPr="00680F17" w:rsidRDefault="002C6B8B" w:rsidP="00A94E76">
            <w:pPr>
              <w:rPr>
                <w:color w:val="FF0000"/>
                <w:sz w:val="20"/>
                <w:szCs w:val="20"/>
              </w:rPr>
            </w:pPr>
          </w:p>
        </w:tc>
      </w:tr>
      <w:tr w:rsidR="002C6B8B" w:rsidRPr="00680F17" w14:paraId="6F27BB3C" w14:textId="77777777" w:rsidTr="00A94E76">
        <w:tc>
          <w:tcPr>
            <w:tcW w:w="402" w:type="dxa"/>
          </w:tcPr>
          <w:p w14:paraId="63A3B498" w14:textId="6A1576DA" w:rsidR="002C6B8B" w:rsidRPr="00680F17" w:rsidRDefault="002C6B8B" w:rsidP="00A94E7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90" w:type="dxa"/>
          </w:tcPr>
          <w:p w14:paraId="1A541D7D" w14:textId="3C6AD90C" w:rsidR="002C6B8B" w:rsidRPr="00680F17" w:rsidRDefault="002C6B8B" w:rsidP="00A94E7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76" w:type="dxa"/>
          </w:tcPr>
          <w:p w14:paraId="27FBF7F6" w14:textId="6F0C0D65" w:rsidR="002C6B8B" w:rsidRPr="00680F17" w:rsidRDefault="002C6B8B" w:rsidP="00A94E7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072" w:type="dxa"/>
          </w:tcPr>
          <w:p w14:paraId="08647103" w14:textId="7DE5AC33" w:rsidR="002C6B8B" w:rsidRPr="00680F17" w:rsidRDefault="002C6B8B" w:rsidP="00A94E7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827" w:type="dxa"/>
          </w:tcPr>
          <w:p w14:paraId="10502F00" w14:textId="5A6F60E9" w:rsidR="002C6B8B" w:rsidRPr="00680F17" w:rsidRDefault="002C6B8B" w:rsidP="00A94E76">
            <w:pPr>
              <w:rPr>
                <w:color w:val="FF0000"/>
                <w:sz w:val="20"/>
                <w:szCs w:val="20"/>
              </w:rPr>
            </w:pPr>
          </w:p>
        </w:tc>
      </w:tr>
      <w:tr w:rsidR="002C6B8B" w:rsidRPr="00680F17" w14:paraId="0F34D2F1" w14:textId="77777777" w:rsidTr="00A94E76">
        <w:tc>
          <w:tcPr>
            <w:tcW w:w="402" w:type="dxa"/>
          </w:tcPr>
          <w:p w14:paraId="6246DB64" w14:textId="22374EA6" w:rsidR="002C6B8B" w:rsidRPr="00680F17" w:rsidRDefault="002C6B8B" w:rsidP="00A94E7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90" w:type="dxa"/>
          </w:tcPr>
          <w:p w14:paraId="535B6910" w14:textId="27DE9CEF" w:rsidR="002C6B8B" w:rsidRPr="00680F17" w:rsidRDefault="002C6B8B" w:rsidP="00A94E7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76" w:type="dxa"/>
          </w:tcPr>
          <w:p w14:paraId="74DA6D91" w14:textId="60974FD6" w:rsidR="002C6B8B" w:rsidRPr="00680F17" w:rsidRDefault="002C6B8B" w:rsidP="00A94E7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072" w:type="dxa"/>
          </w:tcPr>
          <w:p w14:paraId="7AAA3CF2" w14:textId="6ABFF142" w:rsidR="002C6B8B" w:rsidRPr="00680F17" w:rsidRDefault="002C6B8B" w:rsidP="00A94E7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827" w:type="dxa"/>
          </w:tcPr>
          <w:p w14:paraId="6FF1180E" w14:textId="547D6CB3" w:rsidR="002C6B8B" w:rsidRPr="00680F17" w:rsidRDefault="002C6B8B" w:rsidP="00A94E76">
            <w:pPr>
              <w:rPr>
                <w:color w:val="FF0000"/>
                <w:sz w:val="20"/>
                <w:szCs w:val="20"/>
              </w:rPr>
            </w:pPr>
          </w:p>
        </w:tc>
      </w:tr>
      <w:tr w:rsidR="002C6B8B" w:rsidRPr="00680F17" w14:paraId="21A85EC7" w14:textId="77777777" w:rsidTr="00A94E76">
        <w:tc>
          <w:tcPr>
            <w:tcW w:w="402" w:type="dxa"/>
          </w:tcPr>
          <w:p w14:paraId="788D12C8" w14:textId="7D0CF144" w:rsidR="002C6B8B" w:rsidRPr="00680F17" w:rsidRDefault="002C6B8B" w:rsidP="00A94E7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90" w:type="dxa"/>
          </w:tcPr>
          <w:p w14:paraId="57167B71" w14:textId="28667115" w:rsidR="002C6B8B" w:rsidRPr="00680F17" w:rsidRDefault="002C6B8B" w:rsidP="00A94E7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76" w:type="dxa"/>
          </w:tcPr>
          <w:p w14:paraId="148A7066" w14:textId="422F373A" w:rsidR="002C6B8B" w:rsidRPr="00680F17" w:rsidRDefault="002C6B8B" w:rsidP="00A94E7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4072" w:type="dxa"/>
          </w:tcPr>
          <w:p w14:paraId="1E06C46F" w14:textId="71AAD80C" w:rsidR="002C6B8B" w:rsidRPr="00680F17" w:rsidRDefault="002C6B8B" w:rsidP="00A94E7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827" w:type="dxa"/>
          </w:tcPr>
          <w:p w14:paraId="04AAA5D4" w14:textId="3ED0F745" w:rsidR="002C6B8B" w:rsidRPr="00680F17" w:rsidRDefault="002C6B8B" w:rsidP="00A94E76">
            <w:pPr>
              <w:rPr>
                <w:color w:val="FF0000"/>
                <w:sz w:val="20"/>
                <w:szCs w:val="20"/>
              </w:rPr>
            </w:pPr>
          </w:p>
        </w:tc>
      </w:tr>
      <w:tr w:rsidR="002C6B8B" w:rsidRPr="00680F17" w14:paraId="40DA5F77" w14:textId="77777777" w:rsidTr="00A94E76">
        <w:tc>
          <w:tcPr>
            <w:tcW w:w="402" w:type="dxa"/>
          </w:tcPr>
          <w:p w14:paraId="5348CAF0" w14:textId="71BD5B06" w:rsidR="002C6B8B" w:rsidRPr="00680F17" w:rsidRDefault="002C6B8B" w:rsidP="00A94E7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90" w:type="dxa"/>
          </w:tcPr>
          <w:p w14:paraId="2A9E4071" w14:textId="0B37AB90" w:rsidR="002C6B8B" w:rsidRPr="00680F17" w:rsidRDefault="002C6B8B" w:rsidP="00A94E76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76" w:type="dxa"/>
          </w:tcPr>
          <w:p w14:paraId="141AEE12" w14:textId="32E16049" w:rsidR="002C6B8B" w:rsidRPr="00680F17" w:rsidRDefault="002C6B8B" w:rsidP="00A94E7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4072" w:type="dxa"/>
          </w:tcPr>
          <w:p w14:paraId="682BD2CC" w14:textId="6EF7C8DB" w:rsidR="002C6B8B" w:rsidRPr="00680F17" w:rsidRDefault="002C6B8B" w:rsidP="00A94E7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827" w:type="dxa"/>
          </w:tcPr>
          <w:p w14:paraId="7442C707" w14:textId="7490B835" w:rsidR="002C6B8B" w:rsidRPr="00680F17" w:rsidRDefault="002C6B8B" w:rsidP="00A94E76">
            <w:pPr>
              <w:rPr>
                <w:color w:val="FF0000"/>
                <w:sz w:val="20"/>
                <w:szCs w:val="20"/>
              </w:rPr>
            </w:pPr>
          </w:p>
        </w:tc>
      </w:tr>
    </w:tbl>
    <w:p w14:paraId="04E6CF52" w14:textId="2A18316C" w:rsidR="002C6B8B" w:rsidRPr="00680F17" w:rsidRDefault="002C6B8B" w:rsidP="00680F17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680F17">
        <w:rPr>
          <w:rFonts w:eastAsiaTheme="minorEastAsia"/>
          <w:sz w:val="20"/>
          <w:szCs w:val="20"/>
        </w:rPr>
        <w:t xml:space="preserve">Responde las siguientes preguntas (2 pts. c/u): </w:t>
      </w:r>
    </w:p>
    <w:p w14:paraId="25AC4300" w14:textId="77777777" w:rsidR="002C6B8B" w:rsidRPr="00680F17" w:rsidRDefault="002C6B8B" w:rsidP="002C6B8B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680F17">
        <w:rPr>
          <w:rFonts w:eastAsiaTheme="minorEastAsia"/>
          <w:sz w:val="20"/>
          <w:szCs w:val="20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¬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  <m:r>
              <w:rPr>
                <w:rFonts w:ascii="Cambria Math" w:hAnsi="Cambria Math"/>
                <w:sz w:val="20"/>
                <w:szCs w:val="20"/>
              </w:rPr>
              <m:t>⊃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ϕ∧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¬ψ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bookmarkEnd w:id="0"/>
      <w:r w:rsidRPr="00680F17">
        <w:rPr>
          <w:rFonts w:eastAsiaTheme="minorEastAsia"/>
          <w:sz w:val="20"/>
          <w:szCs w:val="20"/>
        </w:rPr>
        <w:t>es tautológica? De no serlo, señala un contraejemplo.</w:t>
      </w:r>
    </w:p>
    <w:p w14:paraId="5C93120B" w14:textId="0859D95D" w:rsidR="002C6B8B" w:rsidRPr="00680F17" w:rsidRDefault="002C6B8B" w:rsidP="002C6B8B">
      <w:pPr>
        <w:pStyle w:val="ListParagraph"/>
        <w:ind w:left="1440"/>
        <w:rPr>
          <w:rFonts w:eastAsiaTheme="minorEastAsia"/>
          <w:b/>
          <w:bCs/>
          <w:sz w:val="20"/>
          <w:szCs w:val="20"/>
          <w:u w:val="single"/>
        </w:rPr>
      </w:pPr>
      <w:r w:rsidRPr="00680F17">
        <w:rPr>
          <w:rFonts w:eastAsiaTheme="minorEastAsia"/>
          <w:b/>
          <w:bCs/>
          <w:sz w:val="20"/>
          <w:szCs w:val="20"/>
        </w:rPr>
        <w:t xml:space="preserve">Respuesta: </w:t>
      </w:r>
    </w:p>
    <w:p w14:paraId="48D19F9F" w14:textId="02A5AAA6" w:rsidR="002C6B8B" w:rsidRPr="00680F17" w:rsidRDefault="002C6B8B" w:rsidP="002C6B8B">
      <w:pPr>
        <w:pStyle w:val="ListParagraph"/>
        <w:ind w:left="1440"/>
        <w:rPr>
          <w:rFonts w:eastAsiaTheme="minorEastAsia"/>
          <w:b/>
          <w:bCs/>
          <w:sz w:val="20"/>
          <w:szCs w:val="20"/>
        </w:rPr>
      </w:pPr>
      <w:r w:rsidRPr="00680F17">
        <w:rPr>
          <w:rFonts w:eastAsiaTheme="minorEastAsia"/>
          <w:b/>
          <w:bCs/>
          <w:sz w:val="20"/>
          <w:szCs w:val="20"/>
        </w:rPr>
        <w:t>Tabla para el contraejemplo (</w:t>
      </w:r>
      <w:r w:rsidR="001E324B" w:rsidRPr="00680F17">
        <w:rPr>
          <w:rFonts w:eastAsiaTheme="minorEastAsia"/>
          <w:b/>
          <w:bCs/>
          <w:sz w:val="20"/>
          <w:szCs w:val="20"/>
        </w:rPr>
        <w:t xml:space="preserve">solo </w:t>
      </w:r>
      <w:r w:rsidRPr="00680F17">
        <w:rPr>
          <w:rFonts w:eastAsiaTheme="minorEastAsia"/>
          <w:b/>
          <w:bCs/>
          <w:sz w:val="20"/>
          <w:szCs w:val="20"/>
        </w:rPr>
        <w:t>de no ser tautológica)</w:t>
      </w:r>
    </w:p>
    <w:tbl>
      <w:tblPr>
        <w:tblStyle w:val="TableGrid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2C6B8B" w:rsidRPr="00680F17" w14:paraId="366DC885" w14:textId="77777777" w:rsidTr="00A94E76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CE56477" w14:textId="77777777" w:rsidR="002C6B8B" w:rsidRPr="00680F17" w:rsidRDefault="002C6B8B" w:rsidP="00A94E7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74BEA91" w14:textId="77777777" w:rsidR="002C6B8B" w:rsidRPr="00680F17" w:rsidRDefault="002C6B8B" w:rsidP="00A94E7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3672A580" w14:textId="77777777" w:rsidR="002C6B8B" w:rsidRPr="00680F17" w:rsidRDefault="002C6B8B" w:rsidP="00A94E7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6743FDD5" w14:textId="77777777" w:rsidR="002C6B8B" w:rsidRPr="00680F17" w:rsidRDefault="00000000" w:rsidP="00A94E76">
            <w:pPr>
              <w:rPr>
                <w:rFonts w:cstheme="minorHAnsi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¬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ϕ∧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¬ψ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</w:tr>
      <w:tr w:rsidR="002C6B8B" w:rsidRPr="00680F17" w14:paraId="331D1B03" w14:textId="77777777" w:rsidTr="00A94E76">
        <w:trPr>
          <w:trHeight w:val="335"/>
          <w:jc w:val="center"/>
        </w:trPr>
        <w:tc>
          <w:tcPr>
            <w:tcW w:w="358" w:type="dxa"/>
          </w:tcPr>
          <w:p w14:paraId="2CB25EA0" w14:textId="77777777" w:rsidR="002C6B8B" w:rsidRPr="00680F17" w:rsidRDefault="002C6B8B" w:rsidP="00A94E76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72" w:type="dxa"/>
          </w:tcPr>
          <w:p w14:paraId="51E4DE77" w14:textId="77777777" w:rsidR="002C6B8B" w:rsidRPr="00680F17" w:rsidRDefault="002C6B8B" w:rsidP="00A94E76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63" w:type="dxa"/>
          </w:tcPr>
          <w:p w14:paraId="543759DD" w14:textId="77777777" w:rsidR="002C6B8B" w:rsidRPr="00680F17" w:rsidRDefault="002C6B8B" w:rsidP="00A94E76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2446" w:type="dxa"/>
          </w:tcPr>
          <w:p w14:paraId="6A7F5CEF" w14:textId="77777777" w:rsidR="002C6B8B" w:rsidRPr="00680F17" w:rsidRDefault="002C6B8B" w:rsidP="00A94E76">
            <w:pPr>
              <w:rPr>
                <w:rFonts w:cstheme="minorHAnsi"/>
                <w:sz w:val="20"/>
                <w:szCs w:val="20"/>
              </w:rPr>
            </w:pPr>
            <w:r w:rsidRPr="00680F17">
              <w:rPr>
                <w:rFonts w:cstheme="minorHAnsi"/>
                <w:sz w:val="20"/>
                <w:szCs w:val="20"/>
              </w:rPr>
              <w:t xml:space="preserve">    </w:t>
            </w:r>
          </w:p>
        </w:tc>
      </w:tr>
    </w:tbl>
    <w:p w14:paraId="2830D803" w14:textId="77777777" w:rsidR="002C6B8B" w:rsidRPr="00680F17" w:rsidRDefault="002C6B8B" w:rsidP="002C6B8B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680F17">
        <w:rPr>
          <w:rFonts w:eastAsiaTheme="minorEastAsia"/>
          <w:sz w:val="20"/>
          <w:szCs w:val="20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ϕ,¬(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ψ∨</m:t>
            </m:r>
            <m:r>
              <w:rPr>
                <w:rFonts w:ascii="Cambria Math" w:hAnsi="Cambria Math"/>
                <w:sz w:val="20"/>
                <w:szCs w:val="20"/>
              </w:rPr>
              <m:t>¬ϕ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</m:d>
      </m:oMath>
      <w:r w:rsidRPr="00680F17">
        <w:rPr>
          <w:rFonts w:eastAsiaTheme="minorEastAsia"/>
          <w:sz w:val="20"/>
          <w:szCs w:val="20"/>
        </w:rPr>
        <w:t xml:space="preserve"> es consistente? De serlo, señala un ejemplo.</w:t>
      </w:r>
    </w:p>
    <w:p w14:paraId="74DBA8C1" w14:textId="79F472B7" w:rsidR="002C6B8B" w:rsidRPr="00680F17" w:rsidRDefault="002C6B8B" w:rsidP="002C6B8B">
      <w:pPr>
        <w:pStyle w:val="ListParagraph"/>
        <w:ind w:left="1440"/>
        <w:rPr>
          <w:rFonts w:eastAsiaTheme="minorEastAsia"/>
          <w:b/>
          <w:bCs/>
          <w:sz w:val="20"/>
          <w:szCs w:val="20"/>
          <w:u w:val="single"/>
        </w:rPr>
      </w:pPr>
      <w:r w:rsidRPr="00680F17">
        <w:rPr>
          <w:rFonts w:eastAsiaTheme="minorEastAsia"/>
          <w:b/>
          <w:bCs/>
          <w:sz w:val="20"/>
          <w:szCs w:val="20"/>
        </w:rPr>
        <w:t xml:space="preserve">Respuesta: </w:t>
      </w:r>
    </w:p>
    <w:p w14:paraId="706BF7BF" w14:textId="12EA8DBF" w:rsidR="002C6B8B" w:rsidRPr="00680F17" w:rsidRDefault="002C6B8B" w:rsidP="002C6B8B">
      <w:pPr>
        <w:pStyle w:val="ListParagraph"/>
        <w:ind w:left="1440"/>
        <w:rPr>
          <w:rFonts w:eastAsiaTheme="minorEastAsia"/>
          <w:color w:val="FF0000"/>
          <w:sz w:val="20"/>
          <w:szCs w:val="20"/>
        </w:rPr>
      </w:pPr>
      <w:r w:rsidRPr="00680F17">
        <w:rPr>
          <w:rFonts w:eastAsiaTheme="minorEastAsia"/>
          <w:b/>
          <w:bCs/>
          <w:sz w:val="20"/>
          <w:szCs w:val="20"/>
        </w:rPr>
        <w:t>Tabla para el ejemplo (</w:t>
      </w:r>
      <w:r w:rsidR="001E324B" w:rsidRPr="00680F17">
        <w:rPr>
          <w:rFonts w:eastAsiaTheme="minorEastAsia"/>
          <w:b/>
          <w:bCs/>
          <w:sz w:val="20"/>
          <w:szCs w:val="20"/>
        </w:rPr>
        <w:t xml:space="preserve">solo </w:t>
      </w:r>
      <w:r w:rsidRPr="00680F17">
        <w:rPr>
          <w:rFonts w:eastAsiaTheme="minorEastAsia"/>
          <w:b/>
          <w:bCs/>
          <w:sz w:val="20"/>
          <w:szCs w:val="20"/>
        </w:rPr>
        <w:t>de ser consistente)</w:t>
      </w:r>
    </w:p>
    <w:tbl>
      <w:tblPr>
        <w:tblStyle w:val="TableGrid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2C6B8B" w:rsidRPr="00680F17" w14:paraId="6719815C" w14:textId="77777777" w:rsidTr="00A94E76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90C5830" w14:textId="77777777" w:rsidR="002C6B8B" w:rsidRPr="00680F17" w:rsidRDefault="002C6B8B" w:rsidP="00A94E7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69A028BD" w14:textId="77777777" w:rsidR="002C6B8B" w:rsidRPr="00680F17" w:rsidRDefault="002C6B8B" w:rsidP="00A94E7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047CBE1" w14:textId="77777777" w:rsidR="002C6B8B" w:rsidRPr="00680F17" w:rsidRDefault="002C6B8B" w:rsidP="00A94E7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1D653BD3" w14:textId="77777777" w:rsidR="002C6B8B" w:rsidRPr="00680F17" w:rsidRDefault="002C6B8B" w:rsidP="00A94E76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ϕ</m:t>
                </m:r>
              </m:oMath>
            </m:oMathPara>
          </w:p>
        </w:tc>
        <w:tc>
          <w:tcPr>
            <w:tcW w:w="1701" w:type="dxa"/>
          </w:tcPr>
          <w:p w14:paraId="4FB4D343" w14:textId="77777777" w:rsidR="002C6B8B" w:rsidRPr="00680F17" w:rsidRDefault="002C6B8B" w:rsidP="00A94E76">
            <w:pPr>
              <w:rPr>
                <w:rFonts w:cstheme="minorHAnsi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¬ (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ψ ∨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¬ ϕ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2C6B8B" w:rsidRPr="00680F17" w14:paraId="67F7F557" w14:textId="77777777" w:rsidTr="00A94E76">
        <w:trPr>
          <w:trHeight w:val="335"/>
          <w:jc w:val="center"/>
        </w:trPr>
        <w:tc>
          <w:tcPr>
            <w:tcW w:w="358" w:type="dxa"/>
          </w:tcPr>
          <w:p w14:paraId="5884A653" w14:textId="0138AB5D" w:rsidR="002C6B8B" w:rsidRPr="00680F17" w:rsidRDefault="002C6B8B" w:rsidP="00A94E76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72" w:type="dxa"/>
          </w:tcPr>
          <w:p w14:paraId="73ED9A50" w14:textId="1FFB27F5" w:rsidR="002C6B8B" w:rsidRPr="00680F17" w:rsidRDefault="002C6B8B" w:rsidP="00A94E76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63" w:type="dxa"/>
          </w:tcPr>
          <w:p w14:paraId="7D45D8EF" w14:textId="14AF3118" w:rsidR="002C6B8B" w:rsidRPr="00680F17" w:rsidRDefault="002C6B8B" w:rsidP="00A94E76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887" w:type="dxa"/>
          </w:tcPr>
          <w:p w14:paraId="7BA03BFC" w14:textId="0511BDE8" w:rsidR="002C6B8B" w:rsidRPr="00680F17" w:rsidRDefault="002C6B8B" w:rsidP="00A94E76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D2A39CB" w14:textId="3C32D492" w:rsidR="002C6B8B" w:rsidRPr="00680F17" w:rsidRDefault="002C6B8B" w:rsidP="00A94E76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</w:tbl>
    <w:p w14:paraId="4832164D" w14:textId="77777777" w:rsidR="002C6B8B" w:rsidRPr="00680F17" w:rsidRDefault="002C6B8B" w:rsidP="002C6B8B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680F17">
        <w:rPr>
          <w:rFonts w:eastAsiaTheme="minorEastAsia"/>
          <w:sz w:val="20"/>
          <w:szCs w:val="20"/>
        </w:rPr>
        <w:t>¿</w:t>
      </w:r>
      <m:oMath>
        <m:r>
          <w:rPr>
            <w:rFonts w:ascii="Cambria Math" w:eastAsiaTheme="minorEastAsia" w:hAnsi="Cambria Math"/>
            <w:sz w:val="20"/>
            <w:szCs w:val="20"/>
          </w:rPr>
          <m:t>¬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 xml:space="preserve">ϕ∨ψ 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,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¬ϕ≡¬ψ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∴ϕ</m:t>
        </m:r>
      </m:oMath>
      <w:r w:rsidRPr="00680F17">
        <w:rPr>
          <w:rFonts w:eastAsiaTheme="minorEastAsia"/>
          <w:sz w:val="20"/>
          <w:szCs w:val="20"/>
        </w:rPr>
        <w:t xml:space="preserve"> es válido? De no serlo, señala un contraejemplo.</w:t>
      </w:r>
    </w:p>
    <w:p w14:paraId="448E6256" w14:textId="374EECA5" w:rsidR="002C6B8B" w:rsidRPr="00680F17" w:rsidRDefault="002C6B8B" w:rsidP="002C6B8B">
      <w:pPr>
        <w:pStyle w:val="ListParagraph"/>
        <w:ind w:left="1440"/>
        <w:rPr>
          <w:rFonts w:eastAsiaTheme="minorEastAsia"/>
          <w:b/>
          <w:bCs/>
          <w:sz w:val="20"/>
          <w:szCs w:val="20"/>
          <w:u w:val="single"/>
        </w:rPr>
      </w:pPr>
      <w:r w:rsidRPr="00680F17">
        <w:rPr>
          <w:rFonts w:eastAsiaTheme="minorEastAsia"/>
          <w:b/>
          <w:bCs/>
          <w:sz w:val="20"/>
          <w:szCs w:val="20"/>
        </w:rPr>
        <w:t xml:space="preserve">Respuesta: </w:t>
      </w:r>
    </w:p>
    <w:p w14:paraId="55F2CE6C" w14:textId="4BD64D0A" w:rsidR="002C6B8B" w:rsidRPr="00680F17" w:rsidRDefault="002C6B8B" w:rsidP="002C6B8B">
      <w:pPr>
        <w:pStyle w:val="ListParagraph"/>
        <w:ind w:left="1440"/>
        <w:rPr>
          <w:rFonts w:eastAsiaTheme="minorEastAsia"/>
          <w:color w:val="FF0000"/>
          <w:sz w:val="20"/>
          <w:szCs w:val="20"/>
        </w:rPr>
      </w:pPr>
      <w:r w:rsidRPr="00680F17">
        <w:rPr>
          <w:rFonts w:eastAsiaTheme="minorEastAsia"/>
          <w:b/>
          <w:bCs/>
          <w:sz w:val="20"/>
          <w:szCs w:val="20"/>
        </w:rPr>
        <w:t>Tabla para el contraejemplo (</w:t>
      </w:r>
      <w:r w:rsidR="001E324B" w:rsidRPr="00680F17">
        <w:rPr>
          <w:rFonts w:eastAsiaTheme="minorEastAsia"/>
          <w:b/>
          <w:bCs/>
          <w:sz w:val="20"/>
          <w:szCs w:val="20"/>
        </w:rPr>
        <w:t xml:space="preserve">solo </w:t>
      </w:r>
      <w:r w:rsidRPr="00680F17">
        <w:rPr>
          <w:rFonts w:eastAsiaTheme="minorEastAsia"/>
          <w:b/>
          <w:bCs/>
          <w:sz w:val="20"/>
          <w:szCs w:val="20"/>
        </w:rPr>
        <w:t>de ser inválido)</w:t>
      </w:r>
    </w:p>
    <w:tbl>
      <w:tblPr>
        <w:tblStyle w:val="TableGrid"/>
        <w:tblW w:w="5665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134"/>
      </w:tblGrid>
      <w:tr w:rsidR="002C6B8B" w:rsidRPr="00680F17" w14:paraId="0CAD0E71" w14:textId="77777777" w:rsidTr="00A94E76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5EE5D615" w14:textId="77777777" w:rsidR="002C6B8B" w:rsidRPr="00680F17" w:rsidRDefault="002C6B8B" w:rsidP="00A94E7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3252BD18" w14:textId="77777777" w:rsidR="002C6B8B" w:rsidRPr="00680F17" w:rsidRDefault="002C6B8B" w:rsidP="00A94E7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2B2D16EA" w14:textId="77777777" w:rsidR="002C6B8B" w:rsidRPr="00680F17" w:rsidRDefault="002C6B8B" w:rsidP="00A94E76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7BD4D6A3" w14:textId="77777777" w:rsidR="002C6B8B" w:rsidRPr="00680F17" w:rsidRDefault="002C6B8B" w:rsidP="00A94E76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¬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 xml:space="preserve">ϕ∨ψ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2F3B1DEE" w14:textId="77777777" w:rsidR="002C6B8B" w:rsidRPr="00680F17" w:rsidRDefault="00000000" w:rsidP="00A94E76">
            <w:pPr>
              <w:rPr>
                <w:rFonts w:cstheme="minorHAnsi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¬ϕ≡¬ψ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09F810E6" w14:textId="77777777" w:rsidR="002C6B8B" w:rsidRPr="00680F17" w:rsidRDefault="002C6B8B" w:rsidP="00A94E76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ϕ</m:t>
                </m:r>
              </m:oMath>
            </m:oMathPara>
          </w:p>
        </w:tc>
      </w:tr>
      <w:tr w:rsidR="002C6B8B" w:rsidRPr="00680F17" w14:paraId="40E52C94" w14:textId="77777777" w:rsidTr="00A94E76">
        <w:trPr>
          <w:trHeight w:val="335"/>
          <w:jc w:val="center"/>
        </w:trPr>
        <w:tc>
          <w:tcPr>
            <w:tcW w:w="358" w:type="dxa"/>
          </w:tcPr>
          <w:p w14:paraId="660FB215" w14:textId="52505B6D" w:rsidR="002C6B8B" w:rsidRPr="00680F17" w:rsidRDefault="002C6B8B" w:rsidP="00A94E76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72" w:type="dxa"/>
          </w:tcPr>
          <w:p w14:paraId="032FAFD7" w14:textId="4A7053EC" w:rsidR="002C6B8B" w:rsidRPr="00680F17" w:rsidRDefault="002C6B8B" w:rsidP="00A94E76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363" w:type="dxa"/>
          </w:tcPr>
          <w:p w14:paraId="57798746" w14:textId="0A0705A5" w:rsidR="002C6B8B" w:rsidRPr="00680F17" w:rsidRDefault="002C6B8B" w:rsidP="00A94E76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1596" w:type="dxa"/>
          </w:tcPr>
          <w:p w14:paraId="6C475CCD" w14:textId="084995DD" w:rsidR="002C6B8B" w:rsidRPr="00680F17" w:rsidRDefault="002C6B8B" w:rsidP="00A94E76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8C00330" w14:textId="6EFA02C8" w:rsidR="002C6B8B" w:rsidRPr="00680F17" w:rsidRDefault="002C6B8B" w:rsidP="00A94E76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946EC54" w14:textId="51777616" w:rsidR="002C6B8B" w:rsidRPr="00680F17" w:rsidRDefault="002C6B8B" w:rsidP="00A94E76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</w:tbl>
    <w:p w14:paraId="32EC1058" w14:textId="77777777" w:rsidR="002C6B8B" w:rsidRPr="00680F17" w:rsidRDefault="002C6B8B" w:rsidP="002C6B8B">
      <w:pPr>
        <w:pStyle w:val="ListParagraph"/>
        <w:ind w:left="1440"/>
        <w:rPr>
          <w:rFonts w:eastAsiaTheme="minorEastAsia"/>
          <w:sz w:val="20"/>
          <w:szCs w:val="20"/>
        </w:rPr>
      </w:pPr>
    </w:p>
    <w:p w14:paraId="329D23C5" w14:textId="3D1C70F8" w:rsidR="00B17852" w:rsidRPr="00680F17" w:rsidRDefault="00B17852" w:rsidP="00B17852">
      <w:pPr>
        <w:rPr>
          <w:b/>
          <w:bCs/>
          <w:sz w:val="20"/>
          <w:szCs w:val="20"/>
        </w:rPr>
      </w:pPr>
      <w:r w:rsidRPr="00680F17">
        <w:rPr>
          <w:b/>
          <w:bCs/>
          <w:sz w:val="20"/>
          <w:szCs w:val="20"/>
        </w:rPr>
        <w:t xml:space="preserve">Parte III. </w:t>
      </w:r>
      <w:r w:rsidR="001800E4" w:rsidRPr="00680F17">
        <w:rPr>
          <w:b/>
          <w:bCs/>
          <w:sz w:val="20"/>
          <w:szCs w:val="20"/>
        </w:rPr>
        <w:t>Propiedades semánticas de la LC</w:t>
      </w:r>
      <w:r w:rsidRPr="00680F17">
        <w:rPr>
          <w:b/>
          <w:bCs/>
          <w:sz w:val="20"/>
          <w:szCs w:val="20"/>
        </w:rPr>
        <w:tab/>
      </w:r>
      <w:r w:rsidRPr="00680F17">
        <w:rPr>
          <w:b/>
          <w:bCs/>
          <w:sz w:val="20"/>
          <w:szCs w:val="20"/>
        </w:rPr>
        <w:tab/>
      </w:r>
      <w:r w:rsidR="0029453F" w:rsidRPr="00680F17">
        <w:rPr>
          <w:b/>
          <w:bCs/>
          <w:sz w:val="20"/>
          <w:szCs w:val="20"/>
        </w:rPr>
        <w:tab/>
      </w:r>
      <w:r w:rsidRPr="00680F17">
        <w:rPr>
          <w:b/>
          <w:bCs/>
          <w:sz w:val="20"/>
          <w:szCs w:val="20"/>
        </w:rPr>
        <w:tab/>
      </w:r>
      <w:r w:rsidRPr="00680F17">
        <w:rPr>
          <w:b/>
          <w:bCs/>
          <w:sz w:val="20"/>
          <w:szCs w:val="20"/>
        </w:rPr>
        <w:tab/>
        <w:t>[</w:t>
      </w:r>
      <w:r w:rsidR="001800E4" w:rsidRPr="00680F17">
        <w:rPr>
          <w:b/>
          <w:bCs/>
          <w:sz w:val="20"/>
          <w:szCs w:val="20"/>
        </w:rPr>
        <w:t>4</w:t>
      </w:r>
      <w:r w:rsidRPr="00680F17">
        <w:rPr>
          <w:b/>
          <w:bCs/>
          <w:sz w:val="20"/>
          <w:szCs w:val="20"/>
        </w:rPr>
        <w:t xml:space="preserve"> puntos]</w:t>
      </w:r>
    </w:p>
    <w:p w14:paraId="4C6A39C1" w14:textId="2236776F" w:rsidR="00680F17" w:rsidRPr="00680F17" w:rsidRDefault="001D4B84" w:rsidP="001D4B84">
      <w:pPr>
        <w:spacing w:line="276" w:lineRule="auto"/>
        <w:jc w:val="both"/>
        <w:rPr>
          <w:rFonts w:eastAsiaTheme="minorEastAsia" w:cstheme="minorHAnsi"/>
          <w:sz w:val="20"/>
          <w:szCs w:val="20"/>
          <w:lang w:val="es-ES"/>
        </w:rPr>
      </w:pPr>
      <w:r w:rsidRPr="00680F17">
        <w:rPr>
          <w:rFonts w:eastAsiaTheme="minorEastAsia" w:cstheme="minorHAnsi"/>
          <w:sz w:val="20"/>
          <w:szCs w:val="20"/>
          <w:lang w:val="es-ES"/>
        </w:rPr>
        <w:t>Consider</w:t>
      </w:r>
      <w:r w:rsidR="00764549" w:rsidRPr="00680F17">
        <w:rPr>
          <w:rFonts w:eastAsiaTheme="minorEastAsia" w:cstheme="minorHAnsi"/>
          <w:sz w:val="20"/>
          <w:szCs w:val="20"/>
          <w:lang w:val="es-ES"/>
        </w:rPr>
        <w:t>a</w:t>
      </w:r>
      <w:r w:rsidRPr="00680F17">
        <w:rPr>
          <w:rFonts w:eastAsiaTheme="minorEastAsia" w:cstheme="minorHAnsi"/>
          <w:sz w:val="20"/>
          <w:szCs w:val="20"/>
          <w:lang w:val="es-ES"/>
        </w:rPr>
        <w:t xml:space="preserve"> las siguientes afirmaciones</w:t>
      </w:r>
      <w:r w:rsidR="00764549" w:rsidRPr="00680F17">
        <w:rPr>
          <w:rFonts w:eastAsiaTheme="minorEastAsia" w:cstheme="minorHAnsi"/>
          <w:sz w:val="20"/>
          <w:szCs w:val="20"/>
          <w:lang w:val="es-ES"/>
        </w:rPr>
        <w:t xml:space="preserve">. Elige </w:t>
      </w:r>
      <w:r w:rsidR="00764549" w:rsidRPr="00680F17">
        <w:rPr>
          <w:rFonts w:eastAsiaTheme="minorEastAsia" w:cstheme="minorHAnsi"/>
          <w:b/>
          <w:bCs/>
          <w:sz w:val="20"/>
          <w:szCs w:val="20"/>
          <w:lang w:val="es-ES"/>
        </w:rPr>
        <w:t>solo una</w:t>
      </w:r>
      <w:r w:rsidRPr="00680F17">
        <w:rPr>
          <w:rFonts w:eastAsiaTheme="minorEastAsia" w:cstheme="minorHAnsi"/>
          <w:sz w:val="20"/>
          <w:szCs w:val="20"/>
          <w:lang w:val="es-ES"/>
        </w:rPr>
        <w:t xml:space="preserve"> </w:t>
      </w:r>
      <w:r w:rsidR="00764549" w:rsidRPr="00680F17">
        <w:rPr>
          <w:rFonts w:eastAsiaTheme="minorEastAsia" w:cstheme="minorHAnsi"/>
          <w:sz w:val="20"/>
          <w:szCs w:val="20"/>
          <w:lang w:val="es-ES"/>
        </w:rPr>
        <w:t>y determina</w:t>
      </w:r>
      <w:r w:rsidRPr="00680F17">
        <w:rPr>
          <w:rFonts w:eastAsiaTheme="minorEastAsia" w:cstheme="minorHAnsi"/>
          <w:sz w:val="20"/>
          <w:szCs w:val="20"/>
          <w:lang w:val="es-ES"/>
        </w:rPr>
        <w:t xml:space="preserve"> si expresa</w:t>
      </w:r>
      <w:r w:rsidR="00764549" w:rsidRPr="00680F17">
        <w:rPr>
          <w:rFonts w:eastAsiaTheme="minorEastAsia" w:cstheme="minorHAnsi"/>
          <w:sz w:val="20"/>
          <w:szCs w:val="20"/>
          <w:lang w:val="es-ES"/>
        </w:rPr>
        <w:t xml:space="preserve"> una</w:t>
      </w:r>
      <w:r w:rsidRPr="00680F17">
        <w:rPr>
          <w:rFonts w:eastAsiaTheme="minorEastAsia" w:cstheme="minorHAnsi"/>
          <w:sz w:val="20"/>
          <w:szCs w:val="20"/>
          <w:lang w:val="es-ES"/>
        </w:rPr>
        <w:t xml:space="preserve"> propiedad para cualquier fórmula en LC</w:t>
      </w:r>
      <w:r w:rsidRPr="00680F17">
        <w:rPr>
          <w:rFonts w:eastAsiaTheme="minorEastAsia" w:cstheme="minorHAnsi"/>
          <w:iCs/>
          <w:sz w:val="20"/>
          <w:szCs w:val="20"/>
          <w:lang w:val="es-ES"/>
        </w:rPr>
        <w:t xml:space="preserve"> o no. </w:t>
      </w:r>
      <w:r w:rsidR="00764549" w:rsidRPr="00680F17">
        <w:rPr>
          <w:rFonts w:eastAsiaTheme="minorEastAsia" w:cstheme="minorHAnsi"/>
          <w:sz w:val="20"/>
          <w:szCs w:val="20"/>
          <w:lang w:val="es-ES"/>
        </w:rPr>
        <w:t>Tu</w:t>
      </w:r>
      <w:r w:rsidRPr="00680F17">
        <w:rPr>
          <w:rFonts w:eastAsiaTheme="minorEastAsia" w:cstheme="minorHAnsi"/>
          <w:sz w:val="20"/>
          <w:szCs w:val="20"/>
          <w:lang w:val="es-ES"/>
        </w:rPr>
        <w:t xml:space="preserve"> repuesta debe estar acompañada de una justificación.</w:t>
      </w:r>
    </w:p>
    <w:p w14:paraId="34729C3E" w14:textId="649D9891" w:rsidR="003E3476" w:rsidRPr="00680F17" w:rsidRDefault="003E3476" w:rsidP="003E34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Theme="minorEastAsia" w:cstheme="minorHAnsi"/>
          <w:sz w:val="20"/>
          <w:szCs w:val="20"/>
          <w:lang w:val="es-ES"/>
        </w:rPr>
      </w:pPr>
      <w:r w:rsidRPr="00680F17">
        <w:rPr>
          <w:rFonts w:eastAsiaTheme="minorEastAsia" w:cstheme="minorHAnsi"/>
          <w:sz w:val="20"/>
          <w:szCs w:val="20"/>
          <w:lang w:val="es-ES"/>
        </w:rPr>
        <w:t xml:space="preserve">Si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s-ES"/>
          </w:rPr>
          <m:t>ψ</m:t>
        </m:r>
      </m:oMath>
      <w:r w:rsidRPr="00680F17">
        <w:rPr>
          <w:rFonts w:eastAsiaTheme="minorEastAsia" w:cstheme="minorHAnsi"/>
          <w:sz w:val="20"/>
          <w:szCs w:val="20"/>
          <w:lang w:val="es-ES"/>
        </w:rPr>
        <w:t xml:space="preserve"> es inconsistente, entonces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0"/>
            <w:szCs w:val="20"/>
            <w:lang w:val="es-ES"/>
          </w:rPr>
          <m:t>¬</m:t>
        </m:r>
        <m:r>
          <w:rPr>
            <w:rFonts w:ascii="Cambria Math" w:eastAsiaTheme="minorEastAsia" w:hAnsi="Cambria Math" w:cstheme="minorHAnsi"/>
            <w:sz w:val="20"/>
            <w:szCs w:val="20"/>
            <w:lang w:val="es-ES"/>
          </w:rPr>
          <m:t>ψ</m:t>
        </m:r>
      </m:oMath>
      <w:r w:rsidRPr="00680F17">
        <w:rPr>
          <w:rFonts w:eastAsiaTheme="minorEastAsia" w:cstheme="minorHAnsi"/>
          <w:sz w:val="20"/>
          <w:szCs w:val="20"/>
          <w:lang w:val="es-ES"/>
        </w:rPr>
        <w:t xml:space="preserve"> implica a </w:t>
      </w:r>
      <m:oMath>
        <m:d>
          <m:dPr>
            <m:ctrlPr>
              <w:ins w:id="1" w:author="Usuario" w:date="2022-04-19T20:56:00Z"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s-ES"/>
              </w:rPr>
              <m:t>ψ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  <w:lang w:val="es-ES"/>
              </w:rPr>
              <m:t>⊃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s-ES"/>
              </w:rPr>
              <m:t>χ</m:t>
            </m:r>
          </m:e>
        </m:d>
      </m:oMath>
      <w:r w:rsidRPr="00680F17">
        <w:rPr>
          <w:rFonts w:eastAsiaTheme="minorEastAsia" w:cstheme="minorHAnsi"/>
          <w:sz w:val="20"/>
          <w:szCs w:val="20"/>
          <w:lang w:val="es-ES"/>
        </w:rPr>
        <w:t xml:space="preserve"> </w:t>
      </w:r>
    </w:p>
    <w:p w14:paraId="601B9C11" w14:textId="77777777" w:rsidR="00C62039" w:rsidRPr="00680F17" w:rsidRDefault="00C62039" w:rsidP="00C62039">
      <w:pPr>
        <w:spacing w:after="0" w:line="240" w:lineRule="auto"/>
        <w:jc w:val="both"/>
        <w:rPr>
          <w:rFonts w:eastAsiaTheme="minorEastAsia" w:cstheme="minorHAnsi"/>
          <w:sz w:val="20"/>
          <w:szCs w:val="20"/>
          <w:lang w:val="es-ES"/>
        </w:rPr>
      </w:pPr>
    </w:p>
    <w:p w14:paraId="4A04C301" w14:textId="6C7859D8" w:rsidR="00F17C73" w:rsidRPr="00680F17" w:rsidRDefault="00F17C73" w:rsidP="00F17C7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Theme="minorEastAsia" w:cstheme="minorHAnsi"/>
          <w:sz w:val="20"/>
          <w:szCs w:val="20"/>
          <w:lang w:val="es-ES"/>
        </w:rPr>
      </w:pPr>
      <w:r w:rsidRPr="00680F17">
        <w:rPr>
          <w:rFonts w:eastAsiaTheme="minorEastAsia" w:cstheme="minorHAnsi"/>
          <w:sz w:val="20"/>
          <w:szCs w:val="20"/>
          <w:lang w:val="es-ES"/>
        </w:rPr>
        <w:t xml:space="preserve">Si </w:t>
      </w:r>
      <m:oMath>
        <m:d>
          <m:dPr>
            <m:ctrlPr>
              <w:ins w:id="2" w:author="Usuario" w:date="2022-04-19T20:56:00Z"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s-ES"/>
              </w:rPr>
              <m:t>ϕ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  <w:lang w:val="es-ES"/>
              </w:rPr>
              <m:t>⊃ω</m:t>
            </m:r>
          </m:e>
        </m:d>
      </m:oMath>
      <w:r w:rsidRPr="00680F17">
        <w:rPr>
          <w:rFonts w:eastAsiaTheme="minorEastAsia" w:cstheme="minorHAnsi"/>
          <w:sz w:val="20"/>
          <w:szCs w:val="20"/>
          <w:lang w:val="es-ES"/>
        </w:rPr>
        <w:t xml:space="preserve"> es tautológica, entonces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s-ES"/>
          </w:rPr>
          <m:t>{ϕ</m:t>
        </m:r>
        <m:r>
          <m:rPr>
            <m:sty m:val="p"/>
          </m:rPr>
          <w:rPr>
            <w:rFonts w:ascii="Cambria Math" w:eastAsiaTheme="minorEastAsia" w:hAnsi="Cambria Math" w:cstheme="minorHAnsi"/>
            <w:sz w:val="20"/>
            <w:szCs w:val="20"/>
            <w:lang w:val="es-ES"/>
          </w:rPr>
          <m:t>,ω</m:t>
        </m:r>
        <m:r>
          <w:rPr>
            <w:rFonts w:ascii="Cambria Math" w:eastAsiaTheme="minorEastAsia" w:hAnsi="Cambria Math" w:cstheme="minorHAnsi"/>
            <w:sz w:val="20"/>
            <w:szCs w:val="20"/>
            <w:lang w:val="es-ES"/>
          </w:rPr>
          <m:t>}</m:t>
        </m:r>
      </m:oMath>
      <w:r w:rsidRPr="00680F17">
        <w:rPr>
          <w:rFonts w:eastAsiaTheme="minorEastAsia" w:cstheme="minorHAnsi"/>
          <w:sz w:val="20"/>
          <w:szCs w:val="20"/>
          <w:lang w:val="es-ES"/>
        </w:rPr>
        <w:t xml:space="preserve"> </w:t>
      </w:r>
      <w:r w:rsidR="00F776F7" w:rsidRPr="00680F17">
        <w:rPr>
          <w:rFonts w:eastAsiaTheme="minorEastAsia" w:cstheme="minorHAnsi"/>
          <w:sz w:val="20"/>
          <w:szCs w:val="20"/>
          <w:lang w:val="es-ES"/>
        </w:rPr>
        <w:t>es</w:t>
      </w:r>
      <w:r w:rsidR="00764549" w:rsidRPr="00680F17">
        <w:rPr>
          <w:rFonts w:eastAsiaTheme="minorEastAsia" w:cstheme="minorHAnsi"/>
          <w:sz w:val="20"/>
          <w:szCs w:val="20"/>
          <w:lang w:val="es-ES"/>
        </w:rPr>
        <w:t xml:space="preserve"> consistente.</w:t>
      </w:r>
    </w:p>
    <w:p w14:paraId="23A0685A" w14:textId="00CBE04A" w:rsidR="00764549" w:rsidRPr="00680F17" w:rsidRDefault="00764549">
      <w:pPr>
        <w:rPr>
          <w:b/>
          <w:bCs/>
          <w:sz w:val="20"/>
          <w:szCs w:val="20"/>
        </w:rPr>
      </w:pPr>
    </w:p>
    <w:p w14:paraId="3C98BAD7" w14:textId="77777777" w:rsidR="00C62039" w:rsidRPr="00680F17" w:rsidRDefault="00C62039">
      <w:pPr>
        <w:rPr>
          <w:b/>
          <w:bCs/>
          <w:sz w:val="20"/>
          <w:szCs w:val="20"/>
        </w:rPr>
      </w:pPr>
    </w:p>
    <w:sectPr w:rsidR="00C62039" w:rsidRPr="00680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7E5E"/>
    <w:multiLevelType w:val="hybridMultilevel"/>
    <w:tmpl w:val="F0AEE45A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62233"/>
    <w:multiLevelType w:val="hybridMultilevel"/>
    <w:tmpl w:val="FFFFFFFF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6AE4A99"/>
    <w:multiLevelType w:val="hybridMultilevel"/>
    <w:tmpl w:val="68920EF2"/>
    <w:lvl w:ilvl="0" w:tplc="AAF033B4">
      <w:start w:val="1"/>
      <w:numFmt w:val="lowerLetter"/>
      <w:lvlText w:val="%1."/>
      <w:lvlJc w:val="left"/>
      <w:pPr>
        <w:ind w:left="720" w:hanging="360"/>
      </w:pPr>
      <w:rPr>
        <w:rFonts w:hint="default"/>
        <w:i/>
        <w:i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36104B"/>
    <w:multiLevelType w:val="hybridMultilevel"/>
    <w:tmpl w:val="32E285DE"/>
    <w:lvl w:ilvl="0" w:tplc="D8E0B7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6"/>
  </w:num>
  <w:num w:numId="5" w16cid:durableId="356542274">
    <w:abstractNumId w:val="5"/>
  </w:num>
  <w:num w:numId="6" w16cid:durableId="1654140087">
    <w:abstractNumId w:val="3"/>
  </w:num>
  <w:num w:numId="7" w16cid:durableId="1562248885">
    <w:abstractNumId w:val="7"/>
  </w:num>
  <w:num w:numId="8" w16cid:durableId="761801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8B"/>
    <w:rsid w:val="00050686"/>
    <w:rsid w:val="00056D80"/>
    <w:rsid w:val="00076224"/>
    <w:rsid w:val="001800E4"/>
    <w:rsid w:val="001D4B84"/>
    <w:rsid w:val="001E324B"/>
    <w:rsid w:val="002538DA"/>
    <w:rsid w:val="0029453F"/>
    <w:rsid w:val="002C6B8B"/>
    <w:rsid w:val="003E1F7F"/>
    <w:rsid w:val="003E3476"/>
    <w:rsid w:val="006175FB"/>
    <w:rsid w:val="00620E4D"/>
    <w:rsid w:val="00674156"/>
    <w:rsid w:val="00680F17"/>
    <w:rsid w:val="00764549"/>
    <w:rsid w:val="008605E4"/>
    <w:rsid w:val="00884120"/>
    <w:rsid w:val="008D4C70"/>
    <w:rsid w:val="009D43C7"/>
    <w:rsid w:val="00AA5B2E"/>
    <w:rsid w:val="00B053CD"/>
    <w:rsid w:val="00B15CA8"/>
    <w:rsid w:val="00B17852"/>
    <w:rsid w:val="00B53542"/>
    <w:rsid w:val="00B561C9"/>
    <w:rsid w:val="00C000E6"/>
    <w:rsid w:val="00C62039"/>
    <w:rsid w:val="00CE7FB2"/>
    <w:rsid w:val="00F17C73"/>
    <w:rsid w:val="00F776F7"/>
    <w:rsid w:val="00F9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CF5EC4"/>
  <w15:chartTrackingRefBased/>
  <w15:docId w15:val="{D8022ACE-023B-45B3-B3FE-0E9830A3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B8B"/>
  </w:style>
  <w:style w:type="paragraph" w:styleId="Heading1">
    <w:name w:val="heading 1"/>
    <w:basedOn w:val="Normal"/>
    <w:next w:val="Normal"/>
    <w:link w:val="Heading1Char"/>
    <w:uiPriority w:val="9"/>
    <w:qFormat/>
    <w:rsid w:val="002C6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B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6B8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43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F. Garcìa Alcalà</cp:lastModifiedBy>
  <cp:revision>4</cp:revision>
  <dcterms:created xsi:type="dcterms:W3CDTF">2025-05-03T00:23:00Z</dcterms:created>
  <dcterms:modified xsi:type="dcterms:W3CDTF">2025-05-03T00:42:00Z</dcterms:modified>
</cp:coreProperties>
</file>