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1CF98" w14:textId="77777777" w:rsidR="00384124" w:rsidRDefault="00384124" w:rsidP="00384124">
      <w:pPr>
        <w:spacing w:line="276" w:lineRule="auto"/>
        <w:rPr>
          <w:rFonts w:cstheme="minorHAnsi"/>
          <w:b/>
          <w:bCs/>
          <w:lang w:val="es-ES_tradnl"/>
        </w:rPr>
      </w:pPr>
      <w:r>
        <w:rPr>
          <w:rFonts w:cstheme="minorHAnsi"/>
          <w:b/>
          <w:bCs/>
          <w:noProof/>
          <w:lang w:val="es-ES_tradnl"/>
          <w14:ligatures w14:val="standardContextual"/>
        </w:rPr>
        <w:drawing>
          <wp:anchor distT="0" distB="0" distL="114300" distR="114300" simplePos="0" relativeHeight="251659264" behindDoc="0" locked="0" layoutInCell="1" allowOverlap="1" wp14:anchorId="3CCF8B62" wp14:editId="3EA7BAD6">
            <wp:simplePos x="4738714" y="899244"/>
            <wp:positionH relativeFrom="column">
              <wp:align>right</wp:align>
            </wp:positionH>
            <wp:positionV relativeFrom="paragraph">
              <wp:align>top</wp:align>
            </wp:positionV>
            <wp:extent cx="1742917" cy="786491"/>
            <wp:effectExtent l="0" t="0" r="0" b="0"/>
            <wp:wrapSquare wrapText="bothSides"/>
            <wp:docPr id="7" name="Imagen 7"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2917" cy="786491"/>
                    </a:xfrm>
                    <a:prstGeom prst="rect">
                      <a:avLst/>
                    </a:prstGeom>
                  </pic:spPr>
                </pic:pic>
              </a:graphicData>
            </a:graphic>
          </wp:anchor>
        </w:drawing>
      </w:r>
      <w:r>
        <w:rPr>
          <w:rFonts w:cstheme="minorHAnsi"/>
          <w:b/>
          <w:bCs/>
          <w:lang w:val="es-ES_tradnl"/>
        </w:rPr>
        <w:t>Facultad de Filosofía,</w:t>
      </w:r>
    </w:p>
    <w:p w14:paraId="0D25DDCD" w14:textId="77777777" w:rsidR="00384124" w:rsidRDefault="00384124" w:rsidP="00384124">
      <w:pPr>
        <w:spacing w:line="276" w:lineRule="auto"/>
        <w:rPr>
          <w:rFonts w:cstheme="minorHAnsi"/>
          <w:b/>
          <w:bCs/>
          <w:lang w:val="es-ES_tradnl"/>
        </w:rPr>
      </w:pPr>
      <w:r>
        <w:rPr>
          <w:rFonts w:cstheme="minorHAnsi"/>
          <w:b/>
          <w:bCs/>
          <w:lang w:val="es-ES_tradnl"/>
        </w:rPr>
        <w:t>Educación y</w:t>
      </w:r>
    </w:p>
    <w:p w14:paraId="00BAC450" w14:textId="77777777" w:rsidR="00384124" w:rsidRDefault="00384124" w:rsidP="00384124">
      <w:pPr>
        <w:spacing w:line="276" w:lineRule="auto"/>
        <w:rPr>
          <w:rFonts w:cstheme="minorHAnsi"/>
          <w:b/>
          <w:bCs/>
          <w:lang w:val="es-ES_tradnl"/>
        </w:rPr>
      </w:pPr>
      <w:r>
        <w:rPr>
          <w:rFonts w:cstheme="minorHAnsi"/>
          <w:b/>
          <w:bCs/>
          <w:lang w:val="es-ES_tradnl"/>
        </w:rPr>
        <w:t>Ciencias Humanas</w:t>
      </w:r>
    </w:p>
    <w:p w14:paraId="1809E571" w14:textId="77777777" w:rsidR="00384124" w:rsidRDefault="00384124" w:rsidP="00384124">
      <w:pPr>
        <w:spacing w:line="276" w:lineRule="auto"/>
        <w:rPr>
          <w:rFonts w:cstheme="minorHAnsi"/>
          <w:b/>
          <w:bCs/>
          <w:sz w:val="22"/>
          <w:szCs w:val="22"/>
          <w:lang w:val="es-ES_tradnl"/>
        </w:rPr>
      </w:pPr>
    </w:p>
    <w:p w14:paraId="4EB3D241" w14:textId="77777777" w:rsidR="00384124" w:rsidRDefault="00384124" w:rsidP="00384124">
      <w:pPr>
        <w:spacing w:line="276" w:lineRule="auto"/>
        <w:jc w:val="center"/>
        <w:rPr>
          <w:rFonts w:cstheme="minorHAnsi"/>
          <w:b/>
          <w:bCs/>
          <w:sz w:val="22"/>
          <w:szCs w:val="22"/>
          <w:lang w:val="es-ES_tradnl"/>
        </w:rPr>
      </w:pPr>
      <w:r>
        <w:rPr>
          <w:rFonts w:cstheme="minorHAnsi"/>
          <w:b/>
          <w:bCs/>
          <w:sz w:val="22"/>
          <w:szCs w:val="22"/>
          <w:lang w:val="es-ES_tradnl"/>
        </w:rPr>
        <w:t>Unidad 5</w:t>
      </w:r>
    </w:p>
    <w:p w14:paraId="6395E16A" w14:textId="77777777" w:rsidR="00384124" w:rsidRDefault="00384124" w:rsidP="00384124">
      <w:pPr>
        <w:autoSpaceDE w:val="0"/>
        <w:autoSpaceDN w:val="0"/>
        <w:adjustRightInd w:val="0"/>
        <w:jc w:val="center"/>
        <w:rPr>
          <w:rFonts w:cstheme="minorHAnsi"/>
          <w:b/>
          <w:bCs/>
          <w:sz w:val="22"/>
          <w:szCs w:val="22"/>
          <w:lang w:val="es-ES_tradnl"/>
        </w:rPr>
      </w:pPr>
      <w:r>
        <w:rPr>
          <w:rFonts w:cstheme="minorHAnsi"/>
          <w:b/>
          <w:bCs/>
          <w:sz w:val="22"/>
          <w:szCs w:val="22"/>
          <w:lang w:val="es-ES_tradnl"/>
        </w:rPr>
        <w:t>Sintaxis</w:t>
      </w:r>
      <w:r w:rsidRPr="00C04ED4">
        <w:rPr>
          <w:rFonts w:cstheme="minorHAnsi"/>
          <w:b/>
          <w:bCs/>
          <w:sz w:val="22"/>
          <w:szCs w:val="22"/>
          <w:lang w:val="es-ES_tradnl"/>
        </w:rPr>
        <w:t xml:space="preserve"> y semántica</w:t>
      </w:r>
      <w:r>
        <w:rPr>
          <w:rFonts w:cstheme="minorHAnsi"/>
          <w:b/>
          <w:bCs/>
          <w:sz w:val="22"/>
          <w:szCs w:val="22"/>
          <w:lang w:val="es-ES_tradnl"/>
        </w:rPr>
        <w:t xml:space="preserve"> de LPO</w:t>
      </w:r>
    </w:p>
    <w:p w14:paraId="07F580EB" w14:textId="77777777" w:rsidR="00384124" w:rsidRPr="002C4865" w:rsidRDefault="00384124" w:rsidP="00384124">
      <w:pPr>
        <w:autoSpaceDE w:val="0"/>
        <w:autoSpaceDN w:val="0"/>
        <w:adjustRightInd w:val="0"/>
        <w:jc w:val="center"/>
        <w:rPr>
          <w:rFonts w:cstheme="minorHAnsi"/>
          <w:b/>
          <w:bCs/>
          <w:sz w:val="22"/>
          <w:szCs w:val="22"/>
          <w:lang w:val="es-ES_tradnl"/>
        </w:rPr>
      </w:pPr>
      <w:r>
        <w:rPr>
          <w:rFonts w:cstheme="minorHAnsi"/>
          <w:b/>
          <w:bCs/>
          <w:sz w:val="22"/>
          <w:szCs w:val="22"/>
          <w:lang w:val="es-ES_tradnl"/>
        </w:rPr>
        <w:t xml:space="preserve">Material teórico 3.  </w:t>
      </w:r>
      <w:r w:rsidRPr="00C04ED4">
        <w:rPr>
          <w:rFonts w:cstheme="minorHAnsi"/>
          <w:b/>
          <w:bCs/>
          <w:sz w:val="22"/>
          <w:szCs w:val="22"/>
          <w:lang w:val="es-ES_tradnl"/>
        </w:rPr>
        <w:t xml:space="preserve">Semántica de </w:t>
      </w:r>
      <w:r w:rsidRPr="00C04ED4">
        <w:rPr>
          <w:rFonts w:cstheme="minorHAnsi"/>
          <w:b/>
          <w:bCs/>
          <w:i/>
          <w:iCs/>
          <w:sz w:val="22"/>
          <w:szCs w:val="22"/>
          <w:lang w:val="es-ES_tradnl"/>
        </w:rPr>
        <w:t>LPO</w:t>
      </w:r>
      <w:r w:rsidRPr="00C04ED4">
        <w:rPr>
          <w:rStyle w:val="Refdenotaalpie"/>
          <w:rFonts w:cstheme="minorHAnsi"/>
          <w:sz w:val="22"/>
          <w:szCs w:val="22"/>
          <w:lang w:val="es-ES_tradnl"/>
        </w:rPr>
        <w:footnoteReference w:id="1"/>
      </w:r>
      <w:r>
        <w:rPr>
          <w:rFonts w:cstheme="minorHAnsi"/>
          <w:b/>
          <w:bCs/>
          <w:i/>
          <w:iCs/>
          <w:sz w:val="22"/>
          <w:szCs w:val="22"/>
          <w:lang w:val="es-ES_tradnl"/>
        </w:rPr>
        <w:t xml:space="preserve"> </w:t>
      </w:r>
      <w:r>
        <w:rPr>
          <w:rFonts w:cstheme="minorHAnsi"/>
          <w:b/>
          <w:bCs/>
          <w:sz w:val="22"/>
          <w:szCs w:val="22"/>
          <w:lang w:val="es-ES_tradnl"/>
        </w:rPr>
        <w:t>(II)</w:t>
      </w:r>
    </w:p>
    <w:p w14:paraId="705F6FF0" w14:textId="77777777" w:rsidR="00384124" w:rsidRDefault="00384124" w:rsidP="00384124">
      <w:pPr>
        <w:autoSpaceDE w:val="0"/>
        <w:autoSpaceDN w:val="0"/>
        <w:adjustRightInd w:val="0"/>
        <w:jc w:val="both"/>
        <w:rPr>
          <w:rFonts w:cstheme="minorHAnsi"/>
          <w:b/>
          <w:bCs/>
          <w:sz w:val="22"/>
          <w:szCs w:val="22"/>
          <w:lang w:val="es-ES_tradnl"/>
        </w:rPr>
      </w:pPr>
    </w:p>
    <w:p w14:paraId="18564FB6" w14:textId="77777777" w:rsidR="00384124" w:rsidRDefault="00384124" w:rsidP="00384124">
      <w:pPr>
        <w:autoSpaceDE w:val="0"/>
        <w:autoSpaceDN w:val="0"/>
        <w:adjustRightInd w:val="0"/>
        <w:jc w:val="both"/>
        <w:rPr>
          <w:rFonts w:cstheme="minorHAnsi"/>
          <w:b/>
          <w:bCs/>
          <w:sz w:val="22"/>
          <w:szCs w:val="22"/>
          <w:lang w:val="es-ES_tradnl"/>
        </w:rPr>
      </w:pPr>
      <w:r w:rsidRPr="00C04ED4">
        <w:rPr>
          <w:rFonts w:cstheme="minorHAnsi"/>
          <w:b/>
          <w:bCs/>
          <w:sz w:val="22"/>
          <w:szCs w:val="22"/>
        </w:rPr>
        <w:t>4.</w:t>
      </w:r>
      <w:r w:rsidRPr="00C04ED4">
        <w:rPr>
          <w:rFonts w:cstheme="minorHAnsi"/>
          <w:b/>
          <w:bCs/>
          <w:sz w:val="22"/>
          <w:szCs w:val="22"/>
          <w:lang w:val="es-ES_tradnl"/>
        </w:rPr>
        <w:t xml:space="preserve"> Cálculo lineal de valores en LPO</w:t>
      </w:r>
      <w:r>
        <w:rPr>
          <w:rFonts w:cstheme="minorHAnsi"/>
          <w:b/>
          <w:bCs/>
          <w:sz w:val="22"/>
          <w:szCs w:val="22"/>
          <w:lang w:val="es-ES_tradnl"/>
        </w:rPr>
        <w:t xml:space="preserve"> (continuación)</w:t>
      </w:r>
    </w:p>
    <w:p w14:paraId="423CC6F8" w14:textId="77777777" w:rsidR="00384124" w:rsidRDefault="00384124" w:rsidP="00384124">
      <w:pPr>
        <w:autoSpaceDE w:val="0"/>
        <w:autoSpaceDN w:val="0"/>
        <w:adjustRightInd w:val="0"/>
        <w:jc w:val="both"/>
        <w:rPr>
          <w:rFonts w:cstheme="minorHAnsi"/>
          <w:b/>
          <w:bCs/>
          <w:sz w:val="22"/>
          <w:szCs w:val="22"/>
          <w:lang w:val="es-ES_tradnl"/>
        </w:rPr>
      </w:pPr>
    </w:p>
    <w:p w14:paraId="30A9E75F" w14:textId="77777777" w:rsidR="00384124" w:rsidRPr="00832D40" w:rsidRDefault="00384124" w:rsidP="00384124">
      <w:pPr>
        <w:pStyle w:val="Prrafodelista"/>
        <w:numPr>
          <w:ilvl w:val="0"/>
          <w:numId w:val="27"/>
        </w:numPr>
        <w:autoSpaceDE w:val="0"/>
        <w:autoSpaceDN w:val="0"/>
        <w:adjustRightInd w:val="0"/>
        <w:jc w:val="both"/>
        <w:rPr>
          <w:rFonts w:cstheme="minorHAnsi"/>
          <w:b/>
          <w:bCs/>
          <w:sz w:val="22"/>
          <w:szCs w:val="22"/>
          <w:lang w:val="es-ES_tradnl"/>
        </w:rPr>
      </w:pPr>
      <w:r w:rsidRPr="00832D40">
        <w:rPr>
          <w:rFonts w:cstheme="minorHAnsi"/>
          <w:b/>
          <w:bCs/>
          <w:sz w:val="22"/>
          <w:szCs w:val="22"/>
          <w:lang w:val="es-ES_tradnl"/>
        </w:rPr>
        <w:t>Cálculo de valores para fórmulas con cuantificadores</w:t>
      </w:r>
    </w:p>
    <w:p w14:paraId="011DE1BC" w14:textId="77777777" w:rsidR="00384124" w:rsidRDefault="00384124" w:rsidP="00384124">
      <w:pPr>
        <w:autoSpaceDE w:val="0"/>
        <w:autoSpaceDN w:val="0"/>
        <w:adjustRightInd w:val="0"/>
        <w:ind w:left="360"/>
        <w:jc w:val="both"/>
        <w:rPr>
          <w:rFonts w:cstheme="minorHAnsi"/>
          <w:sz w:val="22"/>
          <w:szCs w:val="22"/>
          <w:lang w:val="es-ES_tradnl"/>
        </w:rPr>
      </w:pPr>
      <w:r>
        <w:rPr>
          <w:rFonts w:cstheme="minorHAnsi"/>
          <w:sz w:val="22"/>
          <w:szCs w:val="22"/>
          <w:lang w:val="es-ES_tradnl"/>
        </w:rPr>
        <w:t xml:space="preserve">Se realiza en cuatro pasos y supone haber cerrado previamente la fórmula </w:t>
      </w:r>
      <m:oMath>
        <m:r>
          <w:rPr>
            <w:rFonts w:ascii="Cambria Math" w:hAnsi="Cambria Math" w:cstheme="minorHAnsi"/>
            <w:sz w:val="22"/>
            <w:szCs w:val="22"/>
            <w:lang w:val="es-ES"/>
          </w:rPr>
          <m:t>∀vψ</m:t>
        </m:r>
      </m:oMath>
      <w:r w:rsidRPr="005B4320">
        <w:rPr>
          <w:rFonts w:eastAsiaTheme="minorEastAsia" w:cstheme="minorHAnsi"/>
          <w:sz w:val="22"/>
          <w:szCs w:val="22"/>
          <w:lang w:val="es-ES"/>
        </w:rPr>
        <w:t xml:space="preserve"> o </w:t>
      </w:r>
      <m:oMath>
        <m:r>
          <w:rPr>
            <w:rFonts w:ascii="Cambria Math" w:hAnsi="Cambria Math" w:cstheme="minorHAnsi"/>
            <w:sz w:val="22"/>
            <w:szCs w:val="22"/>
            <w:lang w:val="es-ES"/>
          </w:rPr>
          <m:t>∃vψ</m:t>
        </m:r>
      </m:oMath>
      <w:r>
        <w:rPr>
          <w:rFonts w:cstheme="minorHAnsi"/>
          <w:sz w:val="22"/>
          <w:szCs w:val="22"/>
          <w:lang w:val="es-ES_tradnl"/>
        </w:rPr>
        <w:t xml:space="preserve"> para la que se hará el cálculo: </w:t>
      </w:r>
    </w:p>
    <w:p w14:paraId="7269A1F1" w14:textId="77777777" w:rsidR="00384124" w:rsidRPr="00501B3B" w:rsidRDefault="00384124" w:rsidP="00384124">
      <w:pPr>
        <w:pStyle w:val="Prrafodelista"/>
        <w:numPr>
          <w:ilvl w:val="0"/>
          <w:numId w:val="28"/>
        </w:numPr>
        <w:autoSpaceDE w:val="0"/>
        <w:autoSpaceDN w:val="0"/>
        <w:adjustRightInd w:val="0"/>
        <w:ind w:left="851" w:hanging="284"/>
        <w:jc w:val="both"/>
        <w:rPr>
          <w:rFonts w:eastAsiaTheme="minorEastAsia" w:cstheme="minorHAnsi"/>
          <w:bCs/>
          <w:sz w:val="22"/>
          <w:szCs w:val="22"/>
          <w:lang w:val="es-ES"/>
        </w:rPr>
      </w:pPr>
      <w:r>
        <w:rPr>
          <w:rFonts w:eastAsiaTheme="minorEastAsia" w:cstheme="minorHAnsi"/>
          <w:bCs/>
          <w:sz w:val="22"/>
          <w:szCs w:val="22"/>
          <w:lang w:val="es-ES"/>
        </w:rPr>
        <w:t>S</w:t>
      </w:r>
      <w:r w:rsidRPr="005B4320">
        <w:rPr>
          <w:rFonts w:eastAsiaTheme="minorEastAsia" w:cstheme="minorHAnsi"/>
          <w:sz w:val="22"/>
          <w:szCs w:val="22"/>
          <w:lang w:val="es-ES"/>
        </w:rPr>
        <w:t xml:space="preserve">e separa </w:t>
      </w:r>
      <m:oMath>
        <m:r>
          <w:rPr>
            <w:rFonts w:ascii="Cambria Math" w:hAnsi="Cambria Math" w:cstheme="minorHAnsi"/>
            <w:sz w:val="22"/>
            <w:szCs w:val="22"/>
            <w:lang w:val="es-ES"/>
          </w:rPr>
          <m:t>ψ</m:t>
        </m:r>
      </m:oMath>
      <w:r w:rsidRPr="005B4320">
        <w:rPr>
          <w:rFonts w:eastAsiaTheme="minorEastAsia" w:cstheme="minorHAnsi"/>
          <w:sz w:val="22"/>
          <w:szCs w:val="22"/>
          <w:lang w:val="es-ES"/>
        </w:rPr>
        <w:t xml:space="preserve">, donde </w:t>
      </w:r>
      <m:oMath>
        <m:r>
          <w:rPr>
            <w:rFonts w:ascii="Cambria Math" w:eastAsiaTheme="minorEastAsia" w:hAnsi="Cambria Math" w:cstheme="minorHAnsi"/>
            <w:sz w:val="22"/>
            <w:szCs w:val="22"/>
            <w:lang w:val="es-ES"/>
          </w:rPr>
          <m:t>v</m:t>
        </m:r>
      </m:oMath>
      <w:r w:rsidRPr="005B4320">
        <w:rPr>
          <w:rFonts w:eastAsiaTheme="minorEastAsia" w:cstheme="minorHAnsi"/>
          <w:sz w:val="22"/>
          <w:szCs w:val="22"/>
          <w:lang w:val="es-ES"/>
        </w:rPr>
        <w:t xml:space="preserve"> es la única variable libre en </w:t>
      </w:r>
      <m:oMath>
        <m:r>
          <w:rPr>
            <w:rFonts w:ascii="Cambria Math" w:hAnsi="Cambria Math" w:cstheme="minorHAnsi"/>
            <w:sz w:val="22"/>
            <w:szCs w:val="22"/>
            <w:lang w:val="es-ES"/>
          </w:rPr>
          <m:t>ψ</m:t>
        </m:r>
      </m:oMath>
      <w:r w:rsidRPr="005B4320">
        <w:rPr>
          <w:rFonts w:eastAsiaTheme="minorEastAsia" w:cstheme="minorHAnsi"/>
          <w:sz w:val="22"/>
          <w:szCs w:val="22"/>
          <w:lang w:val="es-ES"/>
        </w:rPr>
        <w:t>.</w:t>
      </w:r>
    </w:p>
    <w:p w14:paraId="597680AE" w14:textId="77777777" w:rsidR="00384124" w:rsidRPr="00D068F5" w:rsidRDefault="00384124" w:rsidP="00384124">
      <w:pPr>
        <w:pStyle w:val="Prrafodelista"/>
        <w:numPr>
          <w:ilvl w:val="0"/>
          <w:numId w:val="28"/>
        </w:numPr>
        <w:autoSpaceDE w:val="0"/>
        <w:autoSpaceDN w:val="0"/>
        <w:adjustRightInd w:val="0"/>
        <w:ind w:left="851" w:hanging="284"/>
        <w:jc w:val="both"/>
        <w:rPr>
          <w:rFonts w:eastAsiaTheme="minorEastAsia" w:cstheme="minorHAnsi"/>
          <w:bCs/>
          <w:sz w:val="22"/>
          <w:szCs w:val="22"/>
          <w:lang w:val="es-ES"/>
        </w:rPr>
      </w:pPr>
      <w:r>
        <w:rPr>
          <w:rFonts w:eastAsiaTheme="minorEastAsia" w:cstheme="minorHAnsi"/>
          <w:sz w:val="22"/>
          <w:szCs w:val="22"/>
          <w:lang w:val="es-ES"/>
        </w:rPr>
        <w:t>S</w:t>
      </w:r>
      <w:r w:rsidRPr="005B4320">
        <w:rPr>
          <w:rFonts w:eastAsiaTheme="minorEastAsia" w:cstheme="minorHAnsi"/>
          <w:sz w:val="22"/>
          <w:szCs w:val="22"/>
          <w:lang w:val="es-ES"/>
        </w:rPr>
        <w:t xml:space="preserve">e realizan </w:t>
      </w:r>
      <m:oMath>
        <m:r>
          <w:rPr>
            <w:rFonts w:ascii="Cambria Math" w:eastAsiaTheme="minorEastAsia" w:hAnsi="Cambria Math" w:cstheme="minorHAnsi"/>
            <w:sz w:val="22"/>
            <w:szCs w:val="22"/>
            <w:lang w:val="es-ES"/>
          </w:rPr>
          <m:t>n</m:t>
        </m:r>
      </m:oMath>
      <w:r w:rsidRPr="005B4320">
        <w:rPr>
          <w:rFonts w:eastAsiaTheme="minorEastAsia" w:cstheme="minorHAnsi"/>
          <w:sz w:val="22"/>
          <w:szCs w:val="22"/>
          <w:lang w:val="es-ES"/>
        </w:rPr>
        <w:t xml:space="preserve"> sustituciones de </w:t>
      </w:r>
      <m:oMath>
        <m:r>
          <w:rPr>
            <w:rFonts w:ascii="Cambria Math" w:hAnsi="Cambria Math" w:cstheme="minorHAnsi"/>
            <w:sz w:val="22"/>
            <w:szCs w:val="22"/>
            <w:lang w:val="es-ES"/>
          </w:rPr>
          <m:t>v</m:t>
        </m:r>
      </m:oMath>
      <w:r w:rsidRPr="005B4320">
        <w:rPr>
          <w:rFonts w:eastAsiaTheme="minorEastAsia" w:cstheme="minorHAnsi"/>
          <w:sz w:val="22"/>
          <w:szCs w:val="22"/>
          <w:lang w:val="es-ES"/>
        </w:rPr>
        <w:t xml:space="preserve"> en </w:t>
      </w:r>
      <m:oMath>
        <m:r>
          <w:rPr>
            <w:rFonts w:ascii="Cambria Math" w:hAnsi="Cambria Math" w:cstheme="minorHAnsi"/>
            <w:sz w:val="22"/>
            <w:szCs w:val="22"/>
            <w:lang w:val="es-ES"/>
          </w:rPr>
          <m:t>ψ</m:t>
        </m:r>
      </m:oMath>
      <w:r w:rsidRPr="005B4320">
        <w:rPr>
          <w:rFonts w:eastAsiaTheme="minorEastAsia" w:cstheme="minorHAnsi"/>
          <w:sz w:val="22"/>
          <w:szCs w:val="22"/>
          <w:lang w:val="es-ES"/>
        </w:rPr>
        <w:t xml:space="preserve">, una por cada </w:t>
      </w:r>
      <m:oMath>
        <m:r>
          <w:rPr>
            <w:rFonts w:ascii="Cambria Math" w:eastAsiaTheme="minorEastAsia" w:hAnsi="Cambria Math" w:cstheme="minorHAnsi"/>
            <w:sz w:val="22"/>
            <w:szCs w:val="22"/>
            <w:lang w:val="es-ES"/>
          </w:rPr>
          <m:t>k</m:t>
        </m:r>
      </m:oMath>
      <w:r w:rsidRPr="005B4320">
        <w:rPr>
          <w:rFonts w:eastAsiaTheme="minorEastAsia" w:cstheme="minorHAnsi"/>
          <w:sz w:val="22"/>
          <w:szCs w:val="22"/>
          <w:lang w:val="es-ES"/>
        </w:rPr>
        <w:t xml:space="preserve"> presente en </w:t>
      </w:r>
      <m:oMath>
        <m:r>
          <w:rPr>
            <w:rFonts w:ascii="Cambria Math" w:eastAsiaTheme="minorEastAsia" w:hAnsi="Cambria Math" w:cstheme="minorHAnsi"/>
            <w:sz w:val="22"/>
            <w:szCs w:val="22"/>
            <w:lang w:val="es-ES"/>
          </w:rPr>
          <m:t>U</m:t>
        </m:r>
      </m:oMath>
      <w:r w:rsidRPr="005B4320">
        <w:rPr>
          <w:rFonts w:eastAsiaTheme="minorEastAsia" w:cstheme="minorHAnsi"/>
          <w:bCs/>
          <w:sz w:val="22"/>
          <w:szCs w:val="22"/>
          <w:lang w:val="es-ES"/>
        </w:rPr>
        <w:t xml:space="preserve">. Esta sustitución da lugar a las fórmulas </w:t>
      </w:r>
      <m:oMath>
        <m:sSub>
          <m:sSubPr>
            <m:ctrlPr>
              <w:ins w:id="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/v]</m:t>
            </m:r>
          </m:sub>
        </m:sSub>
      </m:oMath>
      <w:r w:rsidRPr="005B4320">
        <w:rPr>
          <w:rFonts w:eastAsiaTheme="minorEastAsia" w:cstheme="minorHAnsi"/>
          <w:sz w:val="22"/>
          <w:szCs w:val="22"/>
          <w:lang w:val="es-ES"/>
        </w:rPr>
        <w:t>, …</w:t>
      </w:r>
      <w:r>
        <w:rPr>
          <w:rFonts w:eastAsiaTheme="minorEastAsia" w:cstheme="minorHAnsi"/>
          <w:sz w:val="22"/>
          <w:szCs w:val="22"/>
          <w:lang w:val="es-ES"/>
        </w:rPr>
        <w:t xml:space="preserve"> y</w:t>
      </w:r>
      <w:r w:rsidRPr="005B4320">
        <w:rPr>
          <w:rFonts w:eastAsiaTheme="minorEastAsia" w:cstheme="minorHAnsi"/>
          <w:sz w:val="22"/>
          <w:szCs w:val="22"/>
          <w:lang w:val="es-ES"/>
        </w:rPr>
        <w:t xml:space="preserve"> </w:t>
      </w:r>
      <m:oMath>
        <m:sSub>
          <m:sSubPr>
            <m:ctrlPr>
              <w:ins w:id="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hAnsi="Cambria Math" w:cstheme="minorHAnsi"/>
                <w:sz w:val="22"/>
                <w:szCs w:val="22"/>
                <w:lang w:val="es-ES"/>
              </w:rPr>
              <m:t>/v]</m:t>
            </m:r>
          </m:sub>
        </m:sSub>
      </m:oMath>
      <w:r w:rsidRPr="005B4320">
        <w:rPr>
          <w:rFonts w:eastAsiaTheme="minorEastAsia" w:cstheme="minorHAnsi"/>
          <w:sz w:val="22"/>
          <w:szCs w:val="22"/>
          <w:lang w:val="es-ES"/>
        </w:rPr>
        <w:t>.</w:t>
      </w:r>
    </w:p>
    <w:p w14:paraId="32336868" w14:textId="77777777" w:rsidR="00384124" w:rsidRPr="00D068F5" w:rsidRDefault="00384124" w:rsidP="00384124">
      <w:pPr>
        <w:pStyle w:val="Prrafodelista"/>
        <w:numPr>
          <w:ilvl w:val="0"/>
          <w:numId w:val="28"/>
        </w:numPr>
        <w:autoSpaceDE w:val="0"/>
        <w:autoSpaceDN w:val="0"/>
        <w:adjustRightInd w:val="0"/>
        <w:ind w:left="851" w:hanging="284"/>
        <w:jc w:val="both"/>
        <w:rPr>
          <w:rFonts w:eastAsiaTheme="minorEastAsia" w:cstheme="minorHAnsi"/>
          <w:bCs/>
          <w:sz w:val="22"/>
          <w:szCs w:val="22"/>
          <w:lang w:val="es-ES"/>
        </w:rPr>
      </w:pPr>
      <w:r w:rsidRPr="00D068F5">
        <w:rPr>
          <w:rFonts w:cstheme="minorHAnsi"/>
          <w:sz w:val="22"/>
          <w:szCs w:val="22"/>
          <w:lang w:val="es-ES_tradnl"/>
        </w:rPr>
        <w:t xml:space="preserve">Se calcula el valor el valor que toman las fórmulas </w:t>
      </w:r>
      <m:oMath>
        <m:sSub>
          <m:sSubPr>
            <m:ctrlPr>
              <w:ins w:id="4"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/v]</m:t>
            </m:r>
          </m:sub>
        </m:sSub>
      </m:oMath>
      <w:r w:rsidRPr="00D068F5">
        <w:rPr>
          <w:rFonts w:eastAsiaTheme="minorEastAsia" w:cstheme="minorHAnsi"/>
          <w:sz w:val="22"/>
          <w:szCs w:val="22"/>
          <w:lang w:val="es-ES"/>
        </w:rPr>
        <w:t>, …</w:t>
      </w:r>
      <w:r>
        <w:rPr>
          <w:rFonts w:eastAsiaTheme="minorEastAsia" w:cstheme="minorHAnsi"/>
          <w:sz w:val="22"/>
          <w:szCs w:val="22"/>
          <w:lang w:val="es-ES"/>
        </w:rPr>
        <w:t xml:space="preserve"> y</w:t>
      </w:r>
      <w:r w:rsidRPr="00D068F5">
        <w:rPr>
          <w:rFonts w:eastAsiaTheme="minorEastAsia" w:cstheme="minorHAnsi"/>
          <w:sz w:val="22"/>
          <w:szCs w:val="22"/>
          <w:lang w:val="es-ES"/>
        </w:rPr>
        <w:t xml:space="preserve"> </w:t>
      </w:r>
      <w:r w:rsidRPr="00D068F5">
        <w:rPr>
          <w:rFonts w:cstheme="minorHAnsi"/>
          <w:sz w:val="22"/>
          <w:szCs w:val="22"/>
          <w:lang w:val="es-ES_tradnl"/>
        </w:rPr>
        <w:t xml:space="preserve"> </w:t>
      </w:r>
      <m:oMath>
        <m:sSub>
          <m:sSubPr>
            <m:ctrlPr>
              <w:ins w:id="6"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7"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hAnsi="Cambria Math" w:cstheme="minorHAnsi"/>
                <w:sz w:val="22"/>
                <w:szCs w:val="22"/>
                <w:lang w:val="es-ES"/>
              </w:rPr>
              <m:t>/v]</m:t>
            </m:r>
          </m:sub>
        </m:sSub>
      </m:oMath>
      <w:r w:rsidRPr="00D068F5">
        <w:rPr>
          <w:rFonts w:eastAsiaTheme="minorEastAsia" w:cstheme="minorHAnsi"/>
          <w:bCs/>
          <w:sz w:val="22"/>
          <w:szCs w:val="22"/>
          <w:lang w:val="es-ES"/>
        </w:rPr>
        <w:t xml:space="preserve"> según </w:t>
      </w:r>
      <m:oMath>
        <m:r>
          <w:rPr>
            <w:rFonts w:ascii="Cambria Math" w:eastAsiaTheme="minorEastAsia" w:hAnsi="Cambria Math" w:cstheme="minorHAnsi"/>
            <w:sz w:val="22"/>
            <w:szCs w:val="22"/>
            <w:lang w:val="es-ES"/>
          </w:rPr>
          <m:t>U</m:t>
        </m:r>
      </m:oMath>
      <w:r w:rsidRPr="00D068F5">
        <w:rPr>
          <w:rFonts w:cstheme="minorHAnsi"/>
          <w:sz w:val="22"/>
          <w:szCs w:val="22"/>
          <w:lang w:val="es-ES_tradnl"/>
        </w:rPr>
        <w:t>.</w:t>
      </w:r>
    </w:p>
    <w:p w14:paraId="79392569" w14:textId="77777777" w:rsidR="00384124" w:rsidRPr="00D068F5" w:rsidRDefault="00384124" w:rsidP="00384124">
      <w:pPr>
        <w:pStyle w:val="Prrafodelista"/>
        <w:numPr>
          <w:ilvl w:val="0"/>
          <w:numId w:val="28"/>
        </w:numPr>
        <w:autoSpaceDE w:val="0"/>
        <w:autoSpaceDN w:val="0"/>
        <w:adjustRightInd w:val="0"/>
        <w:ind w:left="851" w:hanging="284"/>
        <w:jc w:val="both"/>
        <w:rPr>
          <w:rFonts w:eastAsiaTheme="minorEastAsia" w:cstheme="minorHAnsi"/>
          <w:bCs/>
          <w:sz w:val="22"/>
          <w:szCs w:val="22"/>
          <w:lang w:val="es-ES"/>
        </w:rPr>
      </w:pPr>
      <w:r w:rsidRPr="00D068F5">
        <w:rPr>
          <w:rFonts w:eastAsiaTheme="minorEastAsia" w:cstheme="minorHAnsi"/>
          <w:bCs/>
          <w:sz w:val="22"/>
          <w:szCs w:val="22"/>
          <w:lang w:val="es-ES"/>
        </w:rPr>
        <w:t xml:space="preserve">El valor se consigna de las fórmulas </w:t>
      </w:r>
      <m:oMath>
        <m:r>
          <w:rPr>
            <w:rFonts w:ascii="Cambria Math" w:hAnsi="Cambria Math" w:cstheme="minorHAnsi"/>
            <w:sz w:val="22"/>
            <w:szCs w:val="22"/>
            <w:lang w:val="es-ES"/>
          </w:rPr>
          <m:t>∀vψ</m:t>
        </m:r>
      </m:oMath>
      <w:r w:rsidRPr="00D068F5">
        <w:rPr>
          <w:rFonts w:eastAsiaTheme="minorEastAsia" w:cstheme="minorHAnsi"/>
          <w:sz w:val="22"/>
          <w:szCs w:val="22"/>
          <w:lang w:val="es-ES"/>
        </w:rPr>
        <w:t xml:space="preserve"> o </w:t>
      </w:r>
      <m:oMath>
        <m:r>
          <w:rPr>
            <w:rFonts w:ascii="Cambria Math" w:hAnsi="Cambria Math" w:cstheme="minorHAnsi"/>
            <w:sz w:val="22"/>
            <w:szCs w:val="22"/>
            <w:lang w:val="es-ES"/>
          </w:rPr>
          <m:t>∃vψ</m:t>
        </m:r>
      </m:oMath>
      <w:r w:rsidRPr="00D068F5">
        <w:rPr>
          <w:rFonts w:eastAsiaTheme="minorEastAsia" w:cstheme="minorHAnsi"/>
          <w:sz w:val="22"/>
          <w:szCs w:val="22"/>
          <w:lang w:val="es-ES"/>
        </w:rPr>
        <w:t xml:space="preserve"> debe calcularse así:</w:t>
      </w:r>
    </w:p>
    <w:p w14:paraId="205D1FDD" w14:textId="77777777" w:rsidR="00384124" w:rsidRPr="00AE5FFE" w:rsidRDefault="00384124" w:rsidP="00384124">
      <w:pPr>
        <w:pStyle w:val="Prrafodelista"/>
        <w:numPr>
          <w:ilvl w:val="0"/>
          <w:numId w:val="29"/>
        </w:numPr>
        <w:rPr>
          <w:rFonts w:eastAsiaTheme="minorEastAsia" w:cstheme="minorHAnsi"/>
          <w:bCs/>
          <w:i/>
          <w:iCs/>
          <w:sz w:val="22"/>
          <w:szCs w:val="22"/>
          <w:lang w:val="es-ES"/>
        </w:rPr>
      </w:pPr>
      <m:oMath>
        <m:r>
          <w:rPr>
            <w:rFonts w:ascii="Cambria Math" w:hAnsi="Cambria Math" w:cstheme="minorHAnsi"/>
            <w:sz w:val="22"/>
            <w:szCs w:val="22"/>
            <w:lang w:val="es-ES"/>
          </w:rPr>
          <m:t>∀vψ</m:t>
        </m:r>
      </m:oMath>
      <w:r w:rsidRPr="00AE5FFE">
        <w:rPr>
          <w:rFonts w:eastAsiaTheme="minorEastAsia" w:cstheme="minorHAnsi"/>
          <w:bCs/>
          <w:sz w:val="22"/>
          <w:szCs w:val="22"/>
          <w:lang w:val="es-ES"/>
        </w:rPr>
        <w:t xml:space="preserve"> es </w:t>
      </w:r>
      <w:r w:rsidRPr="00AE5FFE">
        <w:rPr>
          <w:rFonts w:eastAsiaTheme="minorEastAsia" w:cstheme="minorHAnsi"/>
          <w:bCs/>
          <w:i/>
          <w:iCs/>
          <w:sz w:val="22"/>
          <w:szCs w:val="22"/>
          <w:lang w:val="es-ES"/>
        </w:rPr>
        <w:t>V</w:t>
      </w:r>
      <w:r w:rsidRPr="00AE5FFE">
        <w:rPr>
          <w:rFonts w:eastAsiaTheme="minorEastAsia" w:cstheme="minorHAnsi"/>
          <w:bCs/>
          <w:sz w:val="22"/>
          <w:szCs w:val="22"/>
          <w:lang w:val="es-ES"/>
        </w:rPr>
        <w:t xml:space="preserve"> </w:t>
      </w:r>
      <w:r w:rsidRPr="00AE5FFE">
        <w:rPr>
          <w:rFonts w:eastAsiaTheme="minorEastAsia" w:cstheme="minorHAnsi"/>
          <w:bCs/>
          <w:i/>
          <w:iCs/>
          <w:sz w:val="22"/>
          <w:szCs w:val="22"/>
          <w:lang w:val="es-ES"/>
        </w:rPr>
        <w:t>sii</w:t>
      </w:r>
      <w:r w:rsidRPr="00AE5FFE">
        <w:rPr>
          <w:rFonts w:eastAsiaTheme="minorEastAsia" w:cstheme="minorHAnsi"/>
          <w:bCs/>
          <w:sz w:val="22"/>
          <w:szCs w:val="22"/>
          <w:lang w:val="es-ES"/>
        </w:rPr>
        <w:t xml:space="preserve">  todas las fórmulas </w:t>
      </w:r>
      <m:oMath>
        <m:sSub>
          <m:sSubPr>
            <m:ctrlPr>
              <w:ins w:id="8"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9"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/v]</m:t>
            </m:r>
          </m:sub>
        </m:sSub>
      </m:oMath>
      <w:r w:rsidRPr="00AE5FFE">
        <w:rPr>
          <w:rFonts w:eastAsiaTheme="minorEastAsia" w:cstheme="minorHAnsi"/>
          <w:bCs/>
          <w:sz w:val="22"/>
          <w:szCs w:val="22"/>
          <w:lang w:val="es-ES"/>
        </w:rPr>
        <w:t xml:space="preserve">, … y </w:t>
      </w:r>
      <m:oMath>
        <m:sSub>
          <m:sSubPr>
            <m:ctrlPr>
              <w:ins w:id="10"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11"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hAnsi="Cambria Math" w:cstheme="minorHAnsi"/>
                <w:sz w:val="22"/>
                <w:szCs w:val="22"/>
                <w:lang w:val="es-ES"/>
              </w:rPr>
              <m:t>/v]</m:t>
            </m:r>
          </m:sub>
        </m:sSub>
      </m:oMath>
      <w:r w:rsidRPr="00AE5FFE">
        <w:rPr>
          <w:rFonts w:eastAsiaTheme="minorEastAsia" w:cstheme="minorHAnsi"/>
          <w:bCs/>
          <w:sz w:val="22"/>
          <w:szCs w:val="22"/>
          <w:lang w:val="es-ES"/>
        </w:rPr>
        <w:t xml:space="preserve"> son V.</w:t>
      </w:r>
    </w:p>
    <w:p w14:paraId="2F9C185C" w14:textId="77777777" w:rsidR="00384124" w:rsidRPr="00AE5FFE" w:rsidRDefault="00384124" w:rsidP="00384124">
      <w:pPr>
        <w:pStyle w:val="Prrafodelista"/>
        <w:numPr>
          <w:ilvl w:val="0"/>
          <w:numId w:val="29"/>
        </w:numPr>
        <w:rPr>
          <w:rFonts w:eastAsiaTheme="minorEastAsia" w:cstheme="minorHAnsi"/>
          <w:bCs/>
          <w:i/>
          <w:iCs/>
          <w:sz w:val="22"/>
          <w:szCs w:val="22"/>
          <w:lang w:val="es-ES"/>
        </w:rPr>
      </w:pPr>
      <m:oMath>
        <m:r>
          <w:rPr>
            <w:rFonts w:ascii="Cambria Math" w:hAnsi="Cambria Math" w:cstheme="minorHAnsi"/>
            <w:sz w:val="22"/>
            <w:szCs w:val="22"/>
            <w:lang w:val="es-ES"/>
          </w:rPr>
          <m:t>∃vψ</m:t>
        </m:r>
      </m:oMath>
      <w:r w:rsidRPr="00AE5FFE">
        <w:rPr>
          <w:rFonts w:eastAsiaTheme="minorEastAsia" w:cstheme="minorHAnsi"/>
          <w:bCs/>
          <w:i/>
          <w:sz w:val="22"/>
          <w:szCs w:val="22"/>
          <w:lang w:val="es-ES"/>
        </w:rPr>
        <w:t xml:space="preserve"> </w:t>
      </w:r>
      <w:r w:rsidRPr="00AE5FFE">
        <w:rPr>
          <w:rFonts w:eastAsiaTheme="minorEastAsia" w:cstheme="minorHAnsi"/>
          <w:bCs/>
          <w:iCs/>
          <w:sz w:val="22"/>
          <w:szCs w:val="22"/>
          <w:lang w:val="es-ES"/>
        </w:rPr>
        <w:t xml:space="preserve">es </w:t>
      </w:r>
      <w:r w:rsidRPr="00AE5FFE">
        <w:rPr>
          <w:rFonts w:eastAsiaTheme="minorEastAsia" w:cstheme="minorHAnsi"/>
          <w:bCs/>
          <w:i/>
          <w:sz w:val="22"/>
          <w:szCs w:val="22"/>
          <w:lang w:val="es-ES"/>
        </w:rPr>
        <w:t xml:space="preserve">V sii </w:t>
      </w:r>
      <w:r w:rsidRPr="00AE5FFE">
        <w:rPr>
          <w:rFonts w:eastAsiaTheme="minorEastAsia" w:cstheme="minorHAnsi"/>
          <w:bCs/>
          <w:sz w:val="22"/>
          <w:szCs w:val="22"/>
          <w:lang w:val="es-ES"/>
        </w:rPr>
        <w:t xml:space="preserve">al menos una de las fórmulas </w:t>
      </w:r>
      <m:oMath>
        <m:sSub>
          <m:sSubPr>
            <m:ctrlPr>
              <w:ins w:id="12"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13"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/v]</m:t>
            </m:r>
          </m:sub>
        </m:sSub>
      </m:oMath>
      <w:r w:rsidRPr="00AE5FFE">
        <w:rPr>
          <w:rFonts w:eastAsiaTheme="minorEastAsia" w:cstheme="minorHAnsi"/>
          <w:bCs/>
          <w:sz w:val="22"/>
          <w:szCs w:val="22"/>
          <w:lang w:val="es-ES"/>
        </w:rPr>
        <w:t xml:space="preserve"> o </w:t>
      </w:r>
      <m:oMath>
        <m:sSub>
          <m:sSubPr>
            <m:ctrlPr>
              <w:ins w:id="14"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m:t>
            </m:r>
            <m:sSub>
              <m:sSubPr>
                <m:ctrlPr>
                  <w:ins w:id="15"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hAnsi="Cambria Math" w:cstheme="minorHAnsi"/>
                <w:sz w:val="22"/>
                <w:szCs w:val="22"/>
                <w:lang w:val="es-ES"/>
              </w:rPr>
              <m:t>/v]</m:t>
            </m:r>
          </m:sub>
        </m:sSub>
      </m:oMath>
      <w:r w:rsidRPr="00AE5FFE">
        <w:rPr>
          <w:rFonts w:eastAsiaTheme="minorEastAsia" w:cstheme="minorHAnsi"/>
          <w:bCs/>
          <w:sz w:val="22"/>
          <w:szCs w:val="22"/>
          <w:lang w:val="es-ES"/>
        </w:rPr>
        <w:t xml:space="preserve"> es V.</w:t>
      </w:r>
    </w:p>
    <w:p w14:paraId="125F484F" w14:textId="77777777" w:rsidR="00384124" w:rsidRDefault="00384124" w:rsidP="00384124">
      <w:pPr>
        <w:autoSpaceDE w:val="0"/>
        <w:autoSpaceDN w:val="0"/>
        <w:adjustRightInd w:val="0"/>
        <w:jc w:val="both"/>
        <w:rPr>
          <w:rFonts w:cstheme="minorHAnsi"/>
          <w:i/>
          <w:iCs/>
          <w:sz w:val="22"/>
          <w:szCs w:val="22"/>
        </w:rPr>
      </w:pPr>
    </w:p>
    <w:p w14:paraId="6C65ABBB" w14:textId="77777777" w:rsidR="00384124" w:rsidRPr="001E4E4F" w:rsidRDefault="00384124" w:rsidP="00384124">
      <w:pPr>
        <w:autoSpaceDE w:val="0"/>
        <w:autoSpaceDN w:val="0"/>
        <w:adjustRightInd w:val="0"/>
        <w:jc w:val="both"/>
        <w:rPr>
          <w:rFonts w:cstheme="minorHAnsi"/>
          <w:b/>
          <w:bCs/>
          <w:sz w:val="22"/>
          <w:szCs w:val="22"/>
        </w:rPr>
      </w:pPr>
      <w:r w:rsidRPr="001E4E4F">
        <w:rPr>
          <w:rFonts w:cstheme="minorHAnsi"/>
          <w:b/>
          <w:bCs/>
          <w:sz w:val="22"/>
          <w:szCs w:val="22"/>
        </w:rPr>
        <w:t>Ejercicios modelo</w:t>
      </w:r>
    </w:p>
    <w:p w14:paraId="137A0525" w14:textId="77777777" w:rsidR="00384124" w:rsidRPr="007A45A1" w:rsidRDefault="00384124" w:rsidP="00384124">
      <w:pPr>
        <w:autoSpaceDE w:val="0"/>
        <w:autoSpaceDN w:val="0"/>
        <w:adjustRightInd w:val="0"/>
        <w:jc w:val="both"/>
        <w:rPr>
          <w:rFonts w:cstheme="minorHAnsi"/>
          <w:b/>
          <w:bCs/>
          <w:sz w:val="22"/>
          <w:szCs w:val="22"/>
          <w:lang w:val="es-ES_tradnl"/>
        </w:rPr>
      </w:pPr>
      <w:r w:rsidRPr="00C04ED4">
        <w:rPr>
          <w:rFonts w:cstheme="minorHAnsi"/>
          <w:sz w:val="22"/>
          <w:szCs w:val="22"/>
          <w:lang w:val="es-ES_tradnl"/>
        </w:rPr>
        <w:t>Considera la</w:t>
      </w:r>
      <w:r>
        <w:rPr>
          <w:rFonts w:cstheme="minorHAnsi"/>
          <w:sz w:val="22"/>
          <w:szCs w:val="22"/>
          <w:lang w:val="es-ES_tradnl"/>
        </w:rPr>
        <w:t xml:space="preserve"> </w:t>
      </w:r>
      <w:r w:rsidRPr="00C04ED4">
        <w:rPr>
          <w:rFonts w:cstheme="minorHAnsi"/>
          <w:sz w:val="22"/>
          <w:szCs w:val="22"/>
          <w:lang w:val="es-ES_tradnl"/>
        </w:rPr>
        <w:t xml:space="preserve">siguiente </w:t>
      </w:r>
      <m:oMath>
        <m:r>
          <w:rPr>
            <w:rFonts w:ascii="Cambria Math" w:hAnsi="Cambria Math" w:cstheme="minorHAnsi"/>
            <w:sz w:val="22"/>
            <w:szCs w:val="22"/>
            <w:lang w:val="es-ES"/>
          </w:rPr>
          <m:t>U</m:t>
        </m:r>
      </m:oMath>
      <w:r w:rsidRPr="00C04ED4">
        <w:rPr>
          <w:rFonts w:eastAsiaTheme="minorEastAsia" w:cstheme="minorHAnsi"/>
          <w:sz w:val="22"/>
          <w:szCs w:val="22"/>
          <w:lang w:val="es-ES"/>
        </w:rPr>
        <w:t>:</w:t>
      </w:r>
    </w:p>
    <w:p w14:paraId="4B24189C"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i/>
          <w:iCs/>
          <w:sz w:val="22"/>
          <w:szCs w:val="22"/>
          <w:lang w:val="es-ES_tradnl"/>
        </w:rPr>
        <w:t>U</w:t>
      </w:r>
      <w:r w:rsidRPr="00C04ED4">
        <w:rPr>
          <w:rFonts w:cstheme="minorHAnsi"/>
          <w:sz w:val="22"/>
          <w:szCs w:val="22"/>
          <w:lang w:val="es-ES_tradnl"/>
        </w:rPr>
        <w:t xml:space="preserve">: </w:t>
      </w:r>
      <m:oMath>
        <m:d>
          <m:dPr>
            <m:begChr m:val="{"/>
            <m:endChr m:val="}"/>
            <m:ctrlPr>
              <w:ins w:id="16"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a, b, c</m:t>
            </m:r>
          </m:e>
        </m:d>
      </m:oMath>
    </w:p>
    <w:p w14:paraId="42D0ED0B"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i/>
          <w:iCs/>
          <w:sz w:val="22"/>
          <w:szCs w:val="22"/>
          <w:lang w:val="es-ES_tradnl"/>
        </w:rPr>
        <w:t>a</w:t>
      </w:r>
      <w:r w:rsidRPr="00C04ED4">
        <w:rPr>
          <w:rFonts w:cstheme="minorHAnsi"/>
          <w:sz w:val="22"/>
          <w:szCs w:val="22"/>
          <w:lang w:val="es-ES_tradnl"/>
        </w:rPr>
        <w:t xml:space="preserve">: </w:t>
      </w:r>
      <m:oMath>
        <m:d>
          <m:dPr>
            <m:begChr m:val="{"/>
            <m:endChr m:val="}"/>
            <m:ctrlPr>
              <w:ins w:id="17"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a</m:t>
            </m:r>
          </m:e>
        </m:d>
      </m:oMath>
    </w:p>
    <w:p w14:paraId="642286B3"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i/>
          <w:iCs/>
          <w:sz w:val="22"/>
          <w:szCs w:val="22"/>
          <w:lang w:val="es-ES_tradnl"/>
        </w:rPr>
        <w:t>b</w:t>
      </w:r>
      <w:r w:rsidRPr="00C04ED4">
        <w:rPr>
          <w:rFonts w:cstheme="minorHAnsi"/>
          <w:sz w:val="22"/>
          <w:szCs w:val="22"/>
          <w:lang w:val="es-ES_tradnl"/>
        </w:rPr>
        <w:t xml:space="preserve">: </w:t>
      </w:r>
      <m:oMath>
        <m:d>
          <m:dPr>
            <m:begChr m:val="{"/>
            <m:endChr m:val="}"/>
            <m:ctrlPr>
              <w:ins w:id="18"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b</m:t>
            </m:r>
          </m:e>
        </m:d>
      </m:oMath>
    </w:p>
    <w:p w14:paraId="1B967AB7"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i/>
          <w:iCs/>
          <w:sz w:val="22"/>
          <w:szCs w:val="22"/>
          <w:lang w:val="es-ES_tradnl"/>
        </w:rPr>
        <w:t>c</w:t>
      </w:r>
      <w:r w:rsidRPr="00C04ED4">
        <w:rPr>
          <w:rFonts w:cstheme="minorHAnsi"/>
          <w:sz w:val="22"/>
          <w:szCs w:val="22"/>
          <w:lang w:val="es-ES_tradnl"/>
        </w:rPr>
        <w:t xml:space="preserve">: </w:t>
      </w:r>
      <m:oMath>
        <m:d>
          <m:dPr>
            <m:begChr m:val="{"/>
            <m:endChr m:val="}"/>
            <m:ctrlPr>
              <w:ins w:id="19"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c</m:t>
            </m:r>
          </m:e>
        </m:d>
      </m:oMath>
    </w:p>
    <w:p w14:paraId="76EE715B"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i/>
          <w:iCs/>
          <w:sz w:val="22"/>
          <w:szCs w:val="22"/>
          <w:lang w:val="es-ES_tradnl"/>
        </w:rPr>
        <w:t xml:space="preserve">F: </w:t>
      </w:r>
      <m:oMath>
        <m:d>
          <m:dPr>
            <m:begChr m:val="{"/>
            <m:endChr m:val="}"/>
            <m:ctrlPr>
              <w:ins w:id="20"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a, b</m:t>
            </m:r>
          </m:e>
        </m:d>
      </m:oMath>
    </w:p>
    <w:p w14:paraId="347F96B6" w14:textId="77777777" w:rsidR="00384124" w:rsidRPr="00C04ED4" w:rsidRDefault="00384124" w:rsidP="00384124">
      <w:pPr>
        <w:autoSpaceDE w:val="0"/>
        <w:autoSpaceDN w:val="0"/>
        <w:adjustRightInd w:val="0"/>
        <w:jc w:val="both"/>
        <w:rPr>
          <w:rFonts w:cstheme="minorHAnsi"/>
          <w:sz w:val="22"/>
          <w:szCs w:val="22"/>
          <w:u w:val="single"/>
          <w:lang w:val="es-ES_tradnl"/>
        </w:rPr>
      </w:pPr>
      <w:r w:rsidRPr="00C04ED4">
        <w:rPr>
          <w:rFonts w:cstheme="minorHAnsi"/>
          <w:i/>
          <w:iCs/>
          <w:sz w:val="22"/>
          <w:szCs w:val="22"/>
          <w:lang w:val="es-ES_tradnl"/>
        </w:rPr>
        <w:t xml:space="preserve">G: </w:t>
      </w:r>
      <m:oMath>
        <m:d>
          <m:dPr>
            <m:begChr m:val="{"/>
            <m:endChr m:val="}"/>
            <m:ctrlPr>
              <w:ins w:id="21"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a, b, c</m:t>
            </m:r>
          </m:e>
        </m:d>
      </m:oMath>
    </w:p>
    <w:p w14:paraId="1DC59844"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i/>
          <w:iCs/>
          <w:sz w:val="22"/>
          <w:szCs w:val="22"/>
          <w:lang w:val="es-ES_tradnl"/>
        </w:rPr>
        <w:t xml:space="preserve">H: </w:t>
      </w:r>
      <m:oMath>
        <m:d>
          <m:dPr>
            <m:begChr m:val="{"/>
            <m:endChr m:val="}"/>
            <m:ctrlPr>
              <w:ins w:id="22"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c</m:t>
            </m:r>
          </m:e>
        </m:d>
      </m:oMath>
    </w:p>
    <w:p w14:paraId="406F1B81" w14:textId="77777777" w:rsidR="00384124" w:rsidRDefault="00384124" w:rsidP="00384124">
      <w:pPr>
        <w:autoSpaceDE w:val="0"/>
        <w:autoSpaceDN w:val="0"/>
        <w:adjustRightInd w:val="0"/>
        <w:jc w:val="both"/>
        <w:rPr>
          <w:rFonts w:cstheme="minorHAnsi"/>
          <w:sz w:val="22"/>
          <w:szCs w:val="22"/>
          <w:lang w:val="es-ES_tradnl"/>
        </w:rPr>
      </w:pPr>
    </w:p>
    <w:p w14:paraId="017F038D" w14:textId="77777777" w:rsidR="00384124" w:rsidRPr="00C04ED4" w:rsidRDefault="00384124" w:rsidP="00384124">
      <w:pPr>
        <w:autoSpaceDE w:val="0"/>
        <w:autoSpaceDN w:val="0"/>
        <w:adjustRightInd w:val="0"/>
        <w:jc w:val="both"/>
        <w:rPr>
          <w:rFonts w:cstheme="minorHAnsi"/>
          <w:sz w:val="22"/>
          <w:szCs w:val="22"/>
          <w:lang w:val="es-ES_tradnl"/>
        </w:rPr>
      </w:pPr>
      <w:r w:rsidRPr="00C04ED4">
        <w:rPr>
          <w:rFonts w:cstheme="minorHAnsi"/>
          <w:sz w:val="22"/>
          <w:szCs w:val="22"/>
          <w:lang w:val="es-ES_tradnl"/>
        </w:rPr>
        <w:t xml:space="preserve">Calcula el valor que toman las siguientes fórmulas de LPO </w:t>
      </w:r>
      <w:r>
        <w:rPr>
          <w:rFonts w:cstheme="minorHAnsi"/>
          <w:sz w:val="22"/>
          <w:szCs w:val="22"/>
          <w:lang w:val="es-ES_tradnl"/>
        </w:rPr>
        <w:t>según</w:t>
      </w:r>
      <w:r w:rsidRPr="00C04ED4">
        <w:rPr>
          <w:rFonts w:cstheme="minorHAnsi"/>
          <w:sz w:val="22"/>
          <w:szCs w:val="22"/>
          <w:lang w:val="es-ES_tradnl"/>
        </w:rPr>
        <w:t xml:space="preserve"> </w:t>
      </w:r>
      <m:oMath>
        <m:r>
          <w:rPr>
            <w:rFonts w:ascii="Cambria Math" w:hAnsi="Cambria Math" w:cstheme="minorHAnsi"/>
            <w:sz w:val="22"/>
            <w:szCs w:val="22"/>
            <w:lang w:val="es-ES"/>
          </w:rPr>
          <m:t>U</m:t>
        </m:r>
      </m:oMath>
      <w:r w:rsidRPr="00C04ED4">
        <w:rPr>
          <w:rFonts w:cstheme="minorHAnsi"/>
          <w:sz w:val="22"/>
          <w:szCs w:val="22"/>
          <w:lang w:val="es-ES_tradnl"/>
        </w:rPr>
        <w:t>:</w:t>
      </w:r>
    </w:p>
    <w:p w14:paraId="00B7E9FB" w14:textId="77777777" w:rsidR="00384124" w:rsidRPr="00C04ED4" w:rsidRDefault="00384124" w:rsidP="00384124">
      <w:pPr>
        <w:pStyle w:val="Prrafodelista"/>
        <w:numPr>
          <w:ilvl w:val="0"/>
          <w:numId w:val="4"/>
        </w:numPr>
        <w:autoSpaceDE w:val="0"/>
        <w:autoSpaceDN w:val="0"/>
        <w:adjustRightInd w:val="0"/>
        <w:ind w:left="426" w:hanging="426"/>
        <w:jc w:val="both"/>
        <w:rPr>
          <w:rFonts w:cstheme="minorHAnsi"/>
          <w:sz w:val="22"/>
          <w:szCs w:val="22"/>
          <w:lang w:val="es-ES_tradnl"/>
        </w:rPr>
      </w:pPr>
      <m:oMath>
        <m:r>
          <w:rPr>
            <w:rFonts w:ascii="Cambria Math" w:hAnsi="Cambria Math" w:cstheme="minorHAnsi"/>
            <w:sz w:val="22"/>
            <w:szCs w:val="22"/>
            <w:lang w:val="es-ES_tradnl"/>
          </w:rPr>
          <m:t>ϕ:∀xGx</m:t>
        </m:r>
      </m:oMath>
    </w:p>
    <w:p w14:paraId="2A97E6AD" w14:textId="77777777" w:rsidR="00384124" w:rsidRDefault="00384124" w:rsidP="00384124">
      <w:pPr>
        <w:pStyle w:val="Prrafodelista"/>
        <w:numPr>
          <w:ilvl w:val="0"/>
          <w:numId w:val="30"/>
        </w:numPr>
        <w:autoSpaceDE w:val="0"/>
        <w:autoSpaceDN w:val="0"/>
        <w:adjustRightInd w:val="0"/>
        <w:jc w:val="both"/>
        <w:rPr>
          <w:rFonts w:eastAsiaTheme="minorEastAsia" w:cstheme="minorHAnsi"/>
          <w:sz w:val="22"/>
          <w:szCs w:val="22"/>
          <w:lang w:val="es-ES_tradnl"/>
        </w:rPr>
      </w:pPr>
      <w:r>
        <w:rPr>
          <w:rFonts w:eastAsiaTheme="minorEastAsia" w:cstheme="minorHAnsi"/>
          <w:sz w:val="22"/>
          <w:szCs w:val="22"/>
          <w:lang w:val="es-ES_tradnl"/>
        </w:rPr>
        <w:t>Separación:</w:t>
      </w:r>
      <w:r w:rsidRPr="00C04ED4">
        <w:rPr>
          <w:rFonts w:eastAsiaTheme="minorEastAsia" w:cstheme="minorHAnsi"/>
          <w:sz w:val="22"/>
          <w:szCs w:val="22"/>
          <w:lang w:val="es-ES_tradnl"/>
        </w:rPr>
        <w:t xml:space="preserve"> </w:t>
      </w:r>
    </w:p>
    <w:p w14:paraId="20794B6F" w14:textId="77777777" w:rsidR="00384124" w:rsidRPr="00D068F5" w:rsidRDefault="00384124" w:rsidP="00384124">
      <w:pPr>
        <w:pStyle w:val="Prrafodelista"/>
        <w:autoSpaceDE w:val="0"/>
        <w:autoSpaceDN w:val="0"/>
        <w:adjustRightInd w:val="0"/>
        <w:ind w:left="786"/>
        <w:jc w:val="both"/>
        <w:rPr>
          <w:rFonts w:eastAsiaTheme="minorEastAsia" w:cstheme="minorHAnsi"/>
          <w:sz w:val="22"/>
          <w:szCs w:val="22"/>
          <w:lang w:val="es-ES_tradnl"/>
        </w:rPr>
      </w:pPr>
      <m:oMathPara>
        <m:oMath>
          <m:r>
            <w:rPr>
              <w:rFonts w:ascii="Cambria Math" w:hAnsi="Cambria Math" w:cstheme="minorHAnsi"/>
              <w:sz w:val="22"/>
              <w:szCs w:val="22"/>
              <w:lang w:val="es-ES"/>
            </w:rPr>
            <m:t>ψ:</m:t>
          </m:r>
          <m:r>
            <w:rPr>
              <w:rFonts w:ascii="Cambria Math" w:hAnsi="Cambria Math" w:cstheme="minorHAnsi"/>
              <w:sz w:val="22"/>
              <w:szCs w:val="22"/>
              <w:lang w:val="es-ES_tradnl"/>
            </w:rPr>
            <m:t>Gx</m:t>
          </m:r>
        </m:oMath>
      </m:oMathPara>
    </w:p>
    <w:p w14:paraId="684F9E93" w14:textId="77777777" w:rsidR="00384124" w:rsidRDefault="00384124" w:rsidP="00384124">
      <w:pPr>
        <w:pStyle w:val="Prrafodelista"/>
        <w:autoSpaceDE w:val="0"/>
        <w:autoSpaceDN w:val="0"/>
        <w:adjustRightInd w:val="0"/>
        <w:ind w:left="786"/>
        <w:jc w:val="both"/>
        <w:rPr>
          <w:rFonts w:eastAsiaTheme="minorEastAsia" w:cstheme="minorHAnsi"/>
          <w:sz w:val="22"/>
          <w:szCs w:val="22"/>
          <w:lang w:val="es-ES"/>
        </w:rPr>
      </w:pPr>
    </w:p>
    <w:p w14:paraId="51836D44" w14:textId="77777777" w:rsidR="00384124" w:rsidRPr="00D068F5" w:rsidRDefault="00384124" w:rsidP="00384124">
      <w:pPr>
        <w:pStyle w:val="Prrafodelista"/>
        <w:numPr>
          <w:ilvl w:val="0"/>
          <w:numId w:val="30"/>
        </w:numPr>
        <w:autoSpaceDE w:val="0"/>
        <w:autoSpaceDN w:val="0"/>
        <w:adjustRightInd w:val="0"/>
        <w:jc w:val="both"/>
        <w:rPr>
          <w:rFonts w:eastAsiaTheme="minorEastAsia" w:cstheme="minorHAnsi"/>
          <w:sz w:val="22"/>
          <w:szCs w:val="22"/>
          <w:lang w:val="es-ES"/>
        </w:rPr>
      </w:pPr>
      <w:r>
        <w:rPr>
          <w:rFonts w:eastAsiaTheme="minorEastAsia" w:cstheme="minorHAnsi"/>
          <w:sz w:val="22"/>
          <w:szCs w:val="22"/>
          <w:lang w:val="es-ES_tradnl"/>
        </w:rPr>
        <w:t>Sustituciones:</w:t>
      </w:r>
    </w:p>
    <w:p w14:paraId="3A03B59A" w14:textId="77777777" w:rsidR="00384124" w:rsidRPr="00D068F5" w:rsidRDefault="00000000" w:rsidP="00384124">
      <w:pPr>
        <w:pStyle w:val="Prrafodelista"/>
        <w:autoSpaceDE w:val="0"/>
        <w:autoSpaceDN w:val="0"/>
        <w:adjustRightInd w:val="0"/>
        <w:ind w:left="786"/>
        <w:jc w:val="both"/>
        <w:rPr>
          <w:rFonts w:eastAsiaTheme="minorEastAsia" w:cstheme="minorHAnsi"/>
          <w:sz w:val="22"/>
          <w:szCs w:val="22"/>
          <w:lang w:val="es-ES_tradnl"/>
        </w:rPr>
      </w:pPr>
      <m:oMathPara>
        <m:oMath>
          <m:sSub>
            <m:sSubPr>
              <m:ctrlPr>
                <w:ins w:id="2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r>
            <w:rPr>
              <w:rFonts w:ascii="Cambria Math" w:hAnsi="Cambria Math" w:cstheme="minorHAnsi"/>
              <w:sz w:val="22"/>
              <w:szCs w:val="22"/>
              <w:lang w:val="es-ES_tradnl"/>
            </w:rPr>
            <m:t>Ga</m:t>
          </m:r>
        </m:oMath>
      </m:oMathPara>
    </w:p>
    <w:p w14:paraId="3B5A9E00" w14:textId="77777777" w:rsidR="00384124" w:rsidRPr="00D068F5" w:rsidRDefault="00000000" w:rsidP="00384124">
      <w:pPr>
        <w:pStyle w:val="Prrafodelista"/>
        <w:autoSpaceDE w:val="0"/>
        <w:autoSpaceDN w:val="0"/>
        <w:adjustRightInd w:val="0"/>
        <w:ind w:left="786"/>
        <w:jc w:val="both"/>
        <w:rPr>
          <w:rFonts w:eastAsiaTheme="minorEastAsia" w:cstheme="minorHAnsi"/>
          <w:sz w:val="22"/>
          <w:szCs w:val="22"/>
          <w:lang w:val="es-ES_tradnl"/>
        </w:rPr>
      </w:pPr>
      <m:oMathPara>
        <m:oMath>
          <m:sSub>
            <m:sSubPr>
              <m:ctrlPr>
                <w:ins w:id="24"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Gb</m:t>
          </m:r>
        </m:oMath>
      </m:oMathPara>
    </w:p>
    <w:p w14:paraId="1E6C43AA" w14:textId="77777777" w:rsidR="00384124" w:rsidRPr="00C04ED4" w:rsidRDefault="00000000" w:rsidP="00384124">
      <w:pPr>
        <w:pStyle w:val="Prrafodelista"/>
        <w:autoSpaceDE w:val="0"/>
        <w:autoSpaceDN w:val="0"/>
        <w:adjustRightInd w:val="0"/>
        <w:ind w:left="851"/>
        <w:jc w:val="both"/>
        <w:rPr>
          <w:rFonts w:eastAsiaTheme="minorEastAsia" w:cstheme="minorHAnsi"/>
          <w:sz w:val="22"/>
          <w:szCs w:val="22"/>
          <w:lang w:val="es-ES_tradnl"/>
        </w:rPr>
      </w:pPr>
      <m:oMathPara>
        <m:oMath>
          <m:sSub>
            <m:sSubPr>
              <m:ctrlPr>
                <w:ins w:id="2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Gc</m:t>
          </m:r>
        </m:oMath>
      </m:oMathPara>
    </w:p>
    <w:p w14:paraId="3A6C862F" w14:textId="77777777" w:rsidR="0038412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7064801B" w14:textId="77777777" w:rsidR="00384124" w:rsidRPr="00C04ED4" w:rsidRDefault="00384124" w:rsidP="00384124">
      <w:pPr>
        <w:pStyle w:val="Prrafodelista"/>
        <w:numPr>
          <w:ilvl w:val="0"/>
          <w:numId w:val="30"/>
        </w:numPr>
        <w:autoSpaceDE w:val="0"/>
        <w:autoSpaceDN w:val="0"/>
        <w:adjustRightInd w:val="0"/>
        <w:jc w:val="both"/>
        <w:rPr>
          <w:rFonts w:eastAsiaTheme="minorEastAsia" w:cstheme="minorHAnsi"/>
          <w:sz w:val="22"/>
          <w:szCs w:val="22"/>
          <w:lang w:val="es-ES_tradnl"/>
        </w:rPr>
      </w:pPr>
      <w:r>
        <w:rPr>
          <w:rFonts w:eastAsiaTheme="minorEastAsia" w:cstheme="minorHAnsi"/>
          <w:sz w:val="22"/>
          <w:szCs w:val="22"/>
          <w:lang w:val="es-ES_tradnl"/>
        </w:rPr>
        <w:t>Cálculo de valores para las sustituciones:</w:t>
      </w:r>
    </w:p>
    <w:tbl>
      <w:tblPr>
        <w:tblStyle w:val="Tablaconcuadrcula"/>
        <w:tblW w:w="0" w:type="auto"/>
        <w:jc w:val="center"/>
        <w:tblLook w:val="04A0" w:firstRow="1" w:lastRow="0" w:firstColumn="1" w:lastColumn="0" w:noHBand="0" w:noVBand="1"/>
      </w:tblPr>
      <w:tblGrid>
        <w:gridCol w:w="483"/>
        <w:gridCol w:w="483"/>
        <w:gridCol w:w="483"/>
      </w:tblGrid>
      <w:tr w:rsidR="00384124" w:rsidRPr="00C04ED4" w14:paraId="0A5FA603" w14:textId="77777777" w:rsidTr="00BE6121">
        <w:trPr>
          <w:trHeight w:val="334"/>
          <w:jc w:val="center"/>
        </w:trPr>
        <w:tc>
          <w:tcPr>
            <w:tcW w:w="483" w:type="dxa"/>
          </w:tcPr>
          <w:p w14:paraId="5A936D24" w14:textId="77777777" w:rsidR="00384124" w:rsidRPr="00C04ED4" w:rsidRDefault="00384124" w:rsidP="00BE6121">
            <w:pPr>
              <w:pStyle w:val="Prrafodelista"/>
              <w:autoSpaceDE w:val="0"/>
              <w:autoSpaceDN w:val="0"/>
              <w:adjustRightInd w:val="0"/>
              <w:ind w:left="426"/>
              <w:jc w:val="center"/>
              <w:rPr>
                <w:rFonts w:cstheme="minorHAnsi"/>
                <w:sz w:val="22"/>
                <w:szCs w:val="22"/>
                <w:lang w:val="es-ES_tradnl"/>
              </w:rPr>
            </w:pPr>
            <m:oMathPara>
              <m:oMath>
                <m:r>
                  <w:rPr>
                    <w:rFonts w:ascii="Cambria Math" w:hAnsi="Cambria Math" w:cstheme="minorHAnsi"/>
                    <w:sz w:val="22"/>
                    <w:szCs w:val="22"/>
                    <w:lang w:val="es-ES_tradnl"/>
                  </w:rPr>
                  <m:t>Ga</m:t>
                </m:r>
              </m:oMath>
            </m:oMathPara>
          </w:p>
        </w:tc>
        <w:tc>
          <w:tcPr>
            <w:tcW w:w="483" w:type="dxa"/>
          </w:tcPr>
          <w:p w14:paraId="64CED61E" w14:textId="77777777" w:rsidR="00384124" w:rsidRDefault="00384124" w:rsidP="00BE6121">
            <w:pPr>
              <w:pStyle w:val="Prrafodelista"/>
              <w:autoSpaceDE w:val="0"/>
              <w:autoSpaceDN w:val="0"/>
              <w:adjustRightInd w:val="0"/>
              <w:ind w:left="426"/>
              <w:jc w:val="center"/>
              <w:rPr>
                <w:rFonts w:ascii="Calibri" w:eastAsia="Calibri" w:hAnsi="Calibri" w:cs="Calibri"/>
                <w:sz w:val="22"/>
                <w:szCs w:val="22"/>
                <w:lang w:val="es-ES_tradnl"/>
              </w:rPr>
            </w:pPr>
            <m:oMathPara>
              <m:oMath>
                <m:r>
                  <w:rPr>
                    <w:rFonts w:ascii="Cambria Math" w:hAnsi="Cambria Math" w:cstheme="minorHAnsi"/>
                    <w:sz w:val="22"/>
                    <w:szCs w:val="22"/>
                    <w:lang w:val="es-ES_tradnl"/>
                  </w:rPr>
                  <m:t>Gb</m:t>
                </m:r>
              </m:oMath>
            </m:oMathPara>
          </w:p>
        </w:tc>
        <w:tc>
          <w:tcPr>
            <w:tcW w:w="483" w:type="dxa"/>
          </w:tcPr>
          <w:p w14:paraId="6DF92725" w14:textId="77777777" w:rsidR="00384124" w:rsidRDefault="00384124" w:rsidP="00BE6121">
            <w:pPr>
              <w:pStyle w:val="Prrafodelista"/>
              <w:autoSpaceDE w:val="0"/>
              <w:autoSpaceDN w:val="0"/>
              <w:adjustRightInd w:val="0"/>
              <w:ind w:left="426"/>
              <w:jc w:val="center"/>
              <w:rPr>
                <w:rFonts w:ascii="Calibri" w:eastAsia="Calibri" w:hAnsi="Calibri" w:cs="Calibri"/>
                <w:sz w:val="22"/>
                <w:szCs w:val="22"/>
                <w:lang w:val="es-ES_tradnl"/>
              </w:rPr>
            </w:pPr>
            <m:oMathPara>
              <m:oMath>
                <m:r>
                  <w:rPr>
                    <w:rFonts w:ascii="Cambria Math" w:hAnsi="Cambria Math" w:cstheme="minorHAnsi"/>
                    <w:sz w:val="22"/>
                    <w:szCs w:val="22"/>
                    <w:lang w:val="es-ES_tradnl"/>
                  </w:rPr>
                  <m:t>Gc</m:t>
                </m:r>
              </m:oMath>
            </m:oMathPara>
          </w:p>
        </w:tc>
      </w:tr>
      <w:tr w:rsidR="00384124" w:rsidRPr="00C04ED4" w14:paraId="7DE65AB1" w14:textId="77777777" w:rsidTr="00BE6121">
        <w:trPr>
          <w:trHeight w:val="334"/>
          <w:jc w:val="center"/>
        </w:trPr>
        <w:tc>
          <w:tcPr>
            <w:tcW w:w="483" w:type="dxa"/>
          </w:tcPr>
          <w:p w14:paraId="12708667" w14:textId="77777777" w:rsidR="00384124" w:rsidRPr="002A790F" w:rsidRDefault="00384124" w:rsidP="00BE6121">
            <w:pPr>
              <w:pStyle w:val="Prrafodelista"/>
              <w:autoSpaceDE w:val="0"/>
              <w:autoSpaceDN w:val="0"/>
              <w:adjustRightInd w:val="0"/>
              <w:ind w:left="0"/>
              <w:jc w:val="center"/>
              <w:rPr>
                <w:rFonts w:cstheme="minorHAnsi"/>
                <w:i/>
                <w:iCs/>
                <w:sz w:val="22"/>
                <w:szCs w:val="22"/>
                <w:highlight w:val="green"/>
                <w:lang w:val="es-ES_tradnl"/>
              </w:rPr>
            </w:pPr>
            <w:r w:rsidRPr="002A790F">
              <w:rPr>
                <w:rFonts w:cstheme="minorHAnsi"/>
                <w:i/>
                <w:iCs/>
                <w:sz w:val="22"/>
                <w:szCs w:val="22"/>
                <w:highlight w:val="green"/>
                <w:lang w:val="es-ES_tradnl"/>
              </w:rPr>
              <w:t>V</w:t>
            </w:r>
          </w:p>
        </w:tc>
        <w:tc>
          <w:tcPr>
            <w:tcW w:w="483" w:type="dxa"/>
          </w:tcPr>
          <w:p w14:paraId="01E0D192" w14:textId="77777777" w:rsidR="00384124" w:rsidRPr="002A790F" w:rsidRDefault="00384124" w:rsidP="00BE6121">
            <w:pPr>
              <w:pStyle w:val="Prrafodelista"/>
              <w:autoSpaceDE w:val="0"/>
              <w:autoSpaceDN w:val="0"/>
              <w:adjustRightInd w:val="0"/>
              <w:ind w:left="0"/>
              <w:jc w:val="center"/>
              <w:rPr>
                <w:rFonts w:cstheme="minorHAnsi"/>
                <w:i/>
                <w:iCs/>
                <w:sz w:val="22"/>
                <w:szCs w:val="22"/>
                <w:highlight w:val="green"/>
                <w:lang w:val="es-ES_tradnl"/>
              </w:rPr>
            </w:pPr>
            <w:r w:rsidRPr="002A790F">
              <w:rPr>
                <w:rFonts w:cstheme="minorHAnsi"/>
                <w:i/>
                <w:iCs/>
                <w:sz w:val="22"/>
                <w:szCs w:val="22"/>
                <w:highlight w:val="green"/>
                <w:lang w:val="es-ES_tradnl"/>
              </w:rPr>
              <w:t>V</w:t>
            </w:r>
          </w:p>
        </w:tc>
        <w:tc>
          <w:tcPr>
            <w:tcW w:w="483" w:type="dxa"/>
          </w:tcPr>
          <w:p w14:paraId="28D491B3" w14:textId="77777777" w:rsidR="00384124" w:rsidRPr="002A790F" w:rsidRDefault="00384124" w:rsidP="00BE6121">
            <w:pPr>
              <w:pStyle w:val="Prrafodelista"/>
              <w:autoSpaceDE w:val="0"/>
              <w:autoSpaceDN w:val="0"/>
              <w:adjustRightInd w:val="0"/>
              <w:ind w:left="0"/>
              <w:jc w:val="center"/>
              <w:rPr>
                <w:rFonts w:cstheme="minorHAnsi"/>
                <w:i/>
                <w:iCs/>
                <w:sz w:val="22"/>
                <w:szCs w:val="22"/>
                <w:highlight w:val="green"/>
                <w:lang w:val="es-ES_tradnl"/>
              </w:rPr>
            </w:pPr>
            <w:r w:rsidRPr="002A790F">
              <w:rPr>
                <w:rFonts w:cstheme="minorHAnsi"/>
                <w:i/>
                <w:iCs/>
                <w:sz w:val="22"/>
                <w:szCs w:val="22"/>
                <w:highlight w:val="green"/>
                <w:lang w:val="es-ES_tradnl"/>
              </w:rPr>
              <w:t>V</w:t>
            </w:r>
          </w:p>
        </w:tc>
      </w:tr>
    </w:tbl>
    <w:p w14:paraId="093220E8" w14:textId="77777777" w:rsidR="00384124" w:rsidRDefault="00384124" w:rsidP="00384124">
      <w:pPr>
        <w:autoSpaceDE w:val="0"/>
        <w:autoSpaceDN w:val="0"/>
        <w:adjustRightInd w:val="0"/>
        <w:jc w:val="both"/>
        <w:rPr>
          <w:rFonts w:eastAsiaTheme="minorEastAsia" w:cstheme="minorHAnsi"/>
          <w:sz w:val="22"/>
          <w:szCs w:val="22"/>
          <w:lang w:val="es-ES_tradnl"/>
        </w:rPr>
      </w:pPr>
    </w:p>
    <w:p w14:paraId="63250745" w14:textId="77777777" w:rsidR="00384124" w:rsidRDefault="00384124" w:rsidP="00384124">
      <w:pPr>
        <w:autoSpaceDE w:val="0"/>
        <w:autoSpaceDN w:val="0"/>
        <w:adjustRightInd w:val="0"/>
        <w:ind w:left="426"/>
        <w:jc w:val="both"/>
        <w:rPr>
          <w:rFonts w:eastAsiaTheme="minorEastAsia" w:cstheme="minorHAnsi"/>
          <w:sz w:val="22"/>
          <w:szCs w:val="22"/>
          <w:lang w:val="es-ES_tradnl"/>
        </w:rPr>
      </w:pPr>
      <w:r>
        <w:rPr>
          <w:rFonts w:eastAsiaTheme="minorEastAsia" w:cstheme="minorHAnsi"/>
          <w:sz w:val="22"/>
          <w:szCs w:val="22"/>
          <w:lang w:val="es-ES_tradnl"/>
        </w:rPr>
        <w:lastRenderedPageBreak/>
        <w:t>Para simplificar el proceso, se puede consignar el cálculo de valores para las sustituciones directamente debajo de ellas, sin necesidad de consignar esta tabla. En el resto de este material, se tomará este atajo.</w:t>
      </w:r>
    </w:p>
    <w:p w14:paraId="1E94DB9A" w14:textId="77777777" w:rsidR="00384124" w:rsidRPr="00285695" w:rsidRDefault="00384124" w:rsidP="00384124">
      <w:pPr>
        <w:autoSpaceDE w:val="0"/>
        <w:autoSpaceDN w:val="0"/>
        <w:adjustRightInd w:val="0"/>
        <w:ind w:left="426"/>
        <w:jc w:val="both"/>
        <w:rPr>
          <w:rFonts w:eastAsiaTheme="minorEastAsia" w:cstheme="minorHAnsi"/>
          <w:sz w:val="22"/>
          <w:szCs w:val="22"/>
          <w:lang w:val="es-ES_tradnl"/>
        </w:rPr>
      </w:pPr>
    </w:p>
    <w:p w14:paraId="4FB96E3F" w14:textId="77777777" w:rsidR="00384124" w:rsidRPr="00390406" w:rsidRDefault="00384124" w:rsidP="00384124">
      <w:pPr>
        <w:pStyle w:val="Prrafodelista"/>
        <w:numPr>
          <w:ilvl w:val="0"/>
          <w:numId w:val="30"/>
        </w:numPr>
        <w:autoSpaceDE w:val="0"/>
        <w:autoSpaceDN w:val="0"/>
        <w:adjustRightInd w:val="0"/>
        <w:jc w:val="both"/>
        <w:rPr>
          <w:rFonts w:eastAsiaTheme="minorEastAsia" w:cstheme="minorHAnsi"/>
          <w:sz w:val="22"/>
          <w:szCs w:val="22"/>
          <w:lang w:val="es-ES"/>
        </w:rPr>
      </w:pPr>
      <w:r>
        <w:rPr>
          <w:rFonts w:eastAsiaTheme="minorEastAsia" w:cstheme="minorHAnsi"/>
          <w:sz w:val="22"/>
          <w:szCs w:val="22"/>
          <w:lang w:val="es-ES"/>
        </w:rPr>
        <w:t>Cálculo de valores para la fórmula cuantificada:</w:t>
      </w:r>
    </w:p>
    <w:p w14:paraId="17C755C9" w14:textId="77777777" w:rsidR="00384124" w:rsidRPr="00C04ED4" w:rsidRDefault="00384124" w:rsidP="00384124">
      <w:pPr>
        <w:pStyle w:val="Prrafodelista"/>
        <w:autoSpaceDE w:val="0"/>
        <w:autoSpaceDN w:val="0"/>
        <w:adjustRightInd w:val="0"/>
        <w:ind w:left="786"/>
        <w:jc w:val="both"/>
        <w:rPr>
          <w:rFonts w:eastAsiaTheme="minorEastAsia" w:cstheme="minorHAnsi"/>
          <w:sz w:val="22"/>
          <w:szCs w:val="22"/>
          <w:lang w:val="es-ES"/>
        </w:rPr>
      </w:pPr>
      <w:r>
        <w:rPr>
          <w:rFonts w:eastAsiaTheme="minorEastAsia" w:cstheme="minorHAnsi"/>
          <w:sz w:val="22"/>
          <w:szCs w:val="22"/>
          <w:lang w:val="es-ES_tradnl"/>
        </w:rPr>
        <w:t>Y</w:t>
      </w:r>
      <w:r w:rsidRPr="00C04ED4">
        <w:rPr>
          <w:rFonts w:eastAsiaTheme="minorEastAsia" w:cstheme="minorHAnsi"/>
          <w:sz w:val="22"/>
          <w:szCs w:val="22"/>
          <w:lang w:val="es-ES_tradnl"/>
        </w:rPr>
        <w:t xml:space="preserve">a que </w:t>
      </w:r>
      <m:oMath>
        <m:sSub>
          <m:sSubPr>
            <m:ctrlPr>
              <w:ins w:id="26"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 xml:space="preserve">, </m:t>
        </m:r>
        <m:sSub>
          <m:sSubPr>
            <m:ctrlPr>
              <w:ins w:id="27"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hAnsi="Cambria Math" w:cstheme="minorHAnsi"/>
            <w:sz w:val="22"/>
            <w:szCs w:val="22"/>
            <w:lang w:val="es-ES"/>
          </w:rPr>
          <m:t xml:space="preserve"> y </m:t>
        </m:r>
        <m:sSub>
          <m:sSubPr>
            <m:ctrlPr>
              <w:ins w:id="28"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oMath>
      <w:r w:rsidRPr="00C04ED4">
        <w:rPr>
          <w:rFonts w:eastAsiaTheme="minorEastAsia" w:cstheme="minorHAnsi"/>
          <w:sz w:val="22"/>
          <w:szCs w:val="22"/>
          <w:lang w:val="es-ES"/>
        </w:rPr>
        <w:t xml:space="preserve"> son todas </w:t>
      </w:r>
      <w:r w:rsidRPr="00C04ED4">
        <w:rPr>
          <w:rFonts w:eastAsiaTheme="minorEastAsia" w:cstheme="minorHAnsi"/>
          <w:i/>
          <w:iCs/>
          <w:sz w:val="22"/>
          <w:szCs w:val="22"/>
          <w:lang w:val="es-ES"/>
        </w:rPr>
        <w:t>V</w:t>
      </w:r>
      <w:r w:rsidRPr="00C04ED4">
        <w:rPr>
          <w:rFonts w:eastAsiaTheme="minorEastAsia" w:cstheme="minorHAnsi"/>
          <w:sz w:val="22"/>
          <w:szCs w:val="22"/>
          <w:lang w:val="es-ES"/>
        </w:rPr>
        <w:t>, entonces:</w:t>
      </w:r>
    </w:p>
    <w:tbl>
      <w:tblPr>
        <w:tblStyle w:val="Tablaconcuadrcula"/>
        <w:tblW w:w="0" w:type="auto"/>
        <w:jc w:val="center"/>
        <w:tblLook w:val="04A0" w:firstRow="1" w:lastRow="0" w:firstColumn="1" w:lastColumn="0" w:noHBand="0" w:noVBand="1"/>
      </w:tblPr>
      <w:tblGrid>
        <w:gridCol w:w="734"/>
      </w:tblGrid>
      <w:tr w:rsidR="00384124" w:rsidRPr="00C04ED4" w14:paraId="141FEC31" w14:textId="77777777" w:rsidTr="00BE6121">
        <w:trPr>
          <w:jc w:val="center"/>
        </w:trPr>
        <w:tc>
          <w:tcPr>
            <w:tcW w:w="562" w:type="dxa"/>
          </w:tcPr>
          <w:p w14:paraId="5532ACE7" w14:textId="77777777" w:rsidR="00384124" w:rsidRPr="00C04ED4" w:rsidRDefault="00384124" w:rsidP="00BE6121">
            <w:pPr>
              <w:pStyle w:val="Prrafodelista"/>
              <w:autoSpaceDE w:val="0"/>
              <w:autoSpaceDN w:val="0"/>
              <w:adjustRightInd w:val="0"/>
              <w:ind w:left="426"/>
              <w:jc w:val="both"/>
              <w:rPr>
                <w:rFonts w:cstheme="minorHAnsi"/>
                <w:sz w:val="22"/>
                <w:szCs w:val="22"/>
                <w:lang w:val="es-ES_tradnl"/>
              </w:rPr>
            </w:pPr>
            <m:oMathPara>
              <m:oMathParaPr>
                <m:jc m:val="center"/>
              </m:oMathParaPr>
              <m:oMath>
                <m:r>
                  <w:rPr>
                    <w:rFonts w:ascii="Cambria Math" w:hAnsi="Cambria Math" w:cstheme="minorHAnsi"/>
                    <w:sz w:val="22"/>
                    <w:szCs w:val="22"/>
                    <w:lang w:val="es-ES_tradnl"/>
                  </w:rPr>
                  <m:t>∀xGx</m:t>
                </m:r>
              </m:oMath>
            </m:oMathPara>
          </w:p>
        </w:tc>
      </w:tr>
      <w:tr w:rsidR="00384124" w:rsidRPr="00C04ED4" w14:paraId="5FD7633C" w14:textId="77777777" w:rsidTr="00BE6121">
        <w:trPr>
          <w:jc w:val="center"/>
        </w:trPr>
        <w:tc>
          <w:tcPr>
            <w:tcW w:w="562" w:type="dxa"/>
          </w:tcPr>
          <w:p w14:paraId="27B4D836" w14:textId="77777777" w:rsidR="00384124" w:rsidRPr="00C04ED4" w:rsidRDefault="00384124" w:rsidP="00BE6121">
            <w:pPr>
              <w:pStyle w:val="Prrafodelista"/>
              <w:autoSpaceDE w:val="0"/>
              <w:autoSpaceDN w:val="0"/>
              <w:adjustRightInd w:val="0"/>
              <w:ind w:left="0"/>
              <w:jc w:val="both"/>
              <w:rPr>
                <w:rFonts w:eastAsia="Times New Roman" w:cstheme="minorHAnsi"/>
                <w:i/>
                <w:iCs/>
                <w:sz w:val="22"/>
                <w:szCs w:val="22"/>
                <w:lang w:val="es-ES_tradnl"/>
              </w:rPr>
            </w:pPr>
            <w:r w:rsidRPr="00C04ED4">
              <w:rPr>
                <w:rFonts w:eastAsia="Times New Roman" w:cstheme="minorHAnsi"/>
                <w:sz w:val="22"/>
                <w:szCs w:val="22"/>
                <w:lang w:val="es-ES_tradnl"/>
              </w:rPr>
              <w:t xml:space="preserve"> </w:t>
            </w:r>
            <w:r w:rsidRPr="002A790F">
              <w:rPr>
                <w:rFonts w:eastAsia="Times New Roman" w:cstheme="minorHAnsi"/>
                <w:i/>
                <w:iCs/>
                <w:sz w:val="22"/>
                <w:szCs w:val="22"/>
                <w:highlight w:val="green"/>
                <w:lang w:val="es-ES_tradnl"/>
              </w:rPr>
              <w:t>V</w:t>
            </w:r>
          </w:p>
        </w:tc>
      </w:tr>
    </w:tbl>
    <w:p w14:paraId="6506E9E8" w14:textId="77777777" w:rsidR="00384124" w:rsidRPr="00C04ED4" w:rsidRDefault="00384124" w:rsidP="00384124">
      <w:pPr>
        <w:autoSpaceDE w:val="0"/>
        <w:autoSpaceDN w:val="0"/>
        <w:adjustRightInd w:val="0"/>
        <w:ind w:left="426"/>
        <w:jc w:val="both"/>
        <w:rPr>
          <w:rFonts w:eastAsiaTheme="minorEastAsia" w:cstheme="minorHAnsi"/>
          <w:sz w:val="22"/>
          <w:szCs w:val="22"/>
          <w:lang w:val="es-ES"/>
        </w:rPr>
      </w:pPr>
      <w:r w:rsidRPr="00C04ED4">
        <w:rPr>
          <w:rFonts w:eastAsiaTheme="minorEastAsia" w:cstheme="minorHAnsi"/>
          <w:sz w:val="22"/>
          <w:szCs w:val="22"/>
          <w:lang w:val="es-ES_tradnl"/>
        </w:rPr>
        <w:br/>
        <w:t xml:space="preserve">Así,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w:t>
      </w:r>
      <w:r>
        <w:rPr>
          <w:rFonts w:eastAsiaTheme="minorEastAsia" w:cstheme="minorHAnsi"/>
          <w:sz w:val="22"/>
          <w:szCs w:val="22"/>
          <w:lang w:val="es-ES"/>
        </w:rPr>
        <w:t>hace V a</w:t>
      </w:r>
      <w:r w:rsidRPr="00C04ED4">
        <w:rPr>
          <w:rFonts w:eastAsiaTheme="minorEastAsia" w:cstheme="minorHAnsi"/>
          <w:sz w:val="22"/>
          <w:szCs w:val="22"/>
          <w:lang w:val="es-ES"/>
        </w:rPr>
        <w:t xml:space="preserve"> </w:t>
      </w:r>
      <m:oMath>
        <m:r>
          <w:rPr>
            <w:rFonts w:ascii="Cambria Math" w:hAnsi="Cambria Math" w:cstheme="minorHAnsi"/>
            <w:sz w:val="22"/>
            <w:szCs w:val="22"/>
            <w:lang w:val="es-ES"/>
          </w:rPr>
          <m:t>ϕ</m:t>
        </m:r>
      </m:oMath>
      <w:r w:rsidRPr="00C04ED4">
        <w:rPr>
          <w:rFonts w:eastAsiaTheme="minorEastAsia" w:cstheme="minorHAnsi"/>
          <w:sz w:val="22"/>
          <w:szCs w:val="22"/>
          <w:lang w:val="es-ES"/>
        </w:rPr>
        <w:t>.</w:t>
      </w:r>
    </w:p>
    <w:p w14:paraId="554865D0" w14:textId="77777777" w:rsidR="00384124" w:rsidRPr="00C04ED4" w:rsidRDefault="00384124" w:rsidP="00384124">
      <w:pPr>
        <w:autoSpaceDE w:val="0"/>
        <w:autoSpaceDN w:val="0"/>
        <w:adjustRightInd w:val="0"/>
        <w:ind w:left="426"/>
        <w:jc w:val="both"/>
        <w:rPr>
          <w:rFonts w:eastAsiaTheme="minorEastAsia" w:cstheme="minorHAnsi"/>
          <w:sz w:val="22"/>
          <w:szCs w:val="22"/>
          <w:lang w:val="es-ES_tradnl"/>
        </w:rPr>
      </w:pPr>
    </w:p>
    <w:p w14:paraId="5576B20E" w14:textId="77777777" w:rsidR="00384124" w:rsidRPr="00C04ED4" w:rsidRDefault="00384124" w:rsidP="00384124">
      <w:pPr>
        <w:pStyle w:val="Prrafodelista"/>
        <w:numPr>
          <w:ilvl w:val="0"/>
          <w:numId w:val="4"/>
        </w:numPr>
        <w:autoSpaceDE w:val="0"/>
        <w:autoSpaceDN w:val="0"/>
        <w:adjustRightInd w:val="0"/>
        <w:ind w:left="426" w:hanging="426"/>
        <w:jc w:val="both"/>
        <w:rPr>
          <w:rFonts w:cstheme="minorHAnsi"/>
          <w:sz w:val="22"/>
          <w:szCs w:val="22"/>
          <w:lang w:val="es-ES_tradnl"/>
        </w:rPr>
      </w:pPr>
      <m:oMath>
        <m:r>
          <w:rPr>
            <w:rFonts w:ascii="Cambria Math" w:hAnsi="Cambria Math" w:cstheme="minorHAnsi"/>
            <w:sz w:val="22"/>
            <w:szCs w:val="22"/>
            <w:lang w:val="es-ES_tradnl"/>
          </w:rPr>
          <m:t>ϕ:∀x¬Fx</m:t>
        </m:r>
      </m:oMath>
    </w:p>
    <w:p w14:paraId="4599A697" w14:textId="77777777" w:rsidR="00384124" w:rsidRPr="00C04ED4" w:rsidRDefault="00384124" w:rsidP="00384124">
      <w:pPr>
        <w:autoSpaceDE w:val="0"/>
        <w:autoSpaceDN w:val="0"/>
        <w:adjustRightInd w:val="0"/>
        <w:jc w:val="both"/>
        <w:rPr>
          <w:rFonts w:cstheme="minorHAnsi"/>
          <w:sz w:val="22"/>
          <w:szCs w:val="22"/>
          <w:lang w:val="es-ES_tradnl"/>
        </w:rPr>
      </w:pPr>
      <m:oMathPara>
        <m:oMath>
          <m:r>
            <w:rPr>
              <w:rFonts w:ascii="Cambria Math" w:hAnsi="Cambria Math" w:cstheme="minorHAnsi"/>
              <w:sz w:val="22"/>
              <w:szCs w:val="22"/>
              <w:lang w:val="es-ES"/>
            </w:rPr>
            <m:t>ψ:</m:t>
          </m:r>
          <m:r>
            <w:rPr>
              <w:rFonts w:ascii="Cambria Math" w:hAnsi="Cambria Math" w:cstheme="minorHAnsi"/>
              <w:sz w:val="22"/>
              <w:szCs w:val="22"/>
              <w:lang w:val="es-ES_tradnl"/>
            </w:rPr>
            <m:t xml:space="preserve"> ¬Fx</m:t>
          </m:r>
        </m:oMath>
      </m:oMathPara>
    </w:p>
    <w:p w14:paraId="3298D116"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2B9A17DA" w14:textId="77777777" w:rsidR="00384124" w:rsidRPr="00FE3225"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29"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r>
            <w:rPr>
              <w:rFonts w:ascii="Cambria Math" w:hAnsi="Cambria Math" w:cstheme="minorHAnsi"/>
              <w:sz w:val="22"/>
              <w:szCs w:val="22"/>
              <w:lang w:val="es-ES_tradnl"/>
            </w:rPr>
            <m:t>¬Fa=F</m:t>
          </m:r>
        </m:oMath>
      </m:oMathPara>
    </w:p>
    <w:p w14:paraId="5191DE63" w14:textId="77777777" w:rsidR="00384124" w:rsidRPr="00C04ED4" w:rsidRDefault="00384124" w:rsidP="00384124">
      <w:pPr>
        <w:pStyle w:val="Prrafodelista"/>
        <w:autoSpaceDE w:val="0"/>
        <w:autoSpaceDN w:val="0"/>
        <w:adjustRightInd w:val="0"/>
        <w:ind w:left="426"/>
        <w:jc w:val="both"/>
        <w:rPr>
          <w:sz w:val="22"/>
          <w:szCs w:val="22"/>
          <w:lang w:val="es-ES"/>
        </w:rPr>
      </w:pP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sidRPr="227E354A">
        <w:rPr>
          <w:rFonts w:eastAsiaTheme="minorEastAsia"/>
          <w:sz w:val="22"/>
          <w:szCs w:val="22"/>
          <w:lang w:val="es-ES"/>
        </w:rPr>
        <w:t xml:space="preserve">   </w:t>
      </w:r>
      <w:r w:rsidRPr="227E354A">
        <w:rPr>
          <w:rFonts w:eastAsiaTheme="minorEastAsia"/>
          <w:sz w:val="22"/>
          <w:szCs w:val="22"/>
          <w:highlight w:val="red"/>
          <w:lang w:val="es-ES"/>
        </w:rPr>
        <w:t>F</w:t>
      </w:r>
      <w:r w:rsidRPr="227E354A">
        <w:rPr>
          <w:rFonts w:eastAsiaTheme="minorEastAsia"/>
          <w:sz w:val="22"/>
          <w:szCs w:val="22"/>
          <w:lang w:val="es-ES"/>
        </w:rPr>
        <w:t xml:space="preserve">  V</w:t>
      </w:r>
    </w:p>
    <w:p w14:paraId="640D4DC9" w14:textId="77777777" w:rsidR="00384124" w:rsidRPr="00FE3225"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3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¬Fb</m:t>
          </m:r>
          <m:r>
            <w:rPr>
              <w:rFonts w:ascii="Cambria Math" w:eastAsiaTheme="minorEastAsia" w:hAnsi="Cambria Math" w:cstheme="minorHAnsi"/>
              <w:sz w:val="22"/>
              <w:szCs w:val="22"/>
              <w:lang w:val="es-ES_tradnl"/>
            </w:rPr>
            <m:t>=F</m:t>
          </m:r>
        </m:oMath>
      </m:oMathPara>
    </w:p>
    <w:p w14:paraId="6D6DFF58" w14:textId="77777777" w:rsidR="00384124" w:rsidRPr="00C04ED4" w:rsidRDefault="00384124" w:rsidP="00384124">
      <w:pPr>
        <w:pStyle w:val="Prrafodelista"/>
        <w:autoSpaceDE w:val="0"/>
        <w:autoSpaceDN w:val="0"/>
        <w:adjustRightInd w:val="0"/>
        <w:ind w:left="426"/>
        <w:jc w:val="both"/>
        <w:rPr>
          <w:sz w:val="22"/>
          <w:szCs w:val="22"/>
          <w:lang w:val="es-ES"/>
        </w:rPr>
      </w:pP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sidRPr="227E354A">
        <w:rPr>
          <w:rFonts w:eastAsiaTheme="minorEastAsia"/>
          <w:sz w:val="22"/>
          <w:szCs w:val="22"/>
          <w:lang w:val="es-ES"/>
        </w:rPr>
        <w:t xml:space="preserve">   </w:t>
      </w:r>
      <w:r w:rsidRPr="227E354A">
        <w:rPr>
          <w:rFonts w:eastAsiaTheme="minorEastAsia"/>
          <w:sz w:val="22"/>
          <w:szCs w:val="22"/>
          <w:highlight w:val="red"/>
          <w:lang w:val="es-ES"/>
        </w:rPr>
        <w:t>F</w:t>
      </w:r>
      <w:r w:rsidRPr="227E354A">
        <w:rPr>
          <w:rFonts w:eastAsiaTheme="minorEastAsia"/>
          <w:sz w:val="22"/>
          <w:szCs w:val="22"/>
          <w:lang w:val="es-ES"/>
        </w:rPr>
        <w:t xml:space="preserve">  V</w:t>
      </w:r>
    </w:p>
    <w:p w14:paraId="2FE9BF51" w14:textId="77777777" w:rsidR="00384124" w:rsidRPr="00FE3225" w:rsidRDefault="00000000" w:rsidP="00384124">
      <w:pPr>
        <w:pStyle w:val="Prrafodelista"/>
        <w:autoSpaceDE w:val="0"/>
        <w:autoSpaceDN w:val="0"/>
        <w:adjustRightInd w:val="0"/>
        <w:ind w:left="426"/>
        <w:jc w:val="both"/>
        <w:rPr>
          <w:rFonts w:eastAsiaTheme="minorEastAsia" w:cstheme="minorHAnsi"/>
          <w:i/>
          <w:sz w:val="22"/>
          <w:szCs w:val="22"/>
          <w:lang w:val="es-ES_tradnl"/>
        </w:rPr>
      </w:pPr>
      <m:oMathPara>
        <m:oMathParaPr>
          <m:jc m:val="center"/>
        </m:oMathParaPr>
        <m:oMath>
          <m:sSub>
            <m:sSubPr>
              <m:ctrlPr>
                <w:ins w:id="3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¬Fc=V</m:t>
          </m:r>
        </m:oMath>
      </m:oMathPara>
    </w:p>
    <w:p w14:paraId="355D5314" w14:textId="77777777" w:rsidR="00384124" w:rsidRPr="00FE3225" w:rsidRDefault="00384124" w:rsidP="00384124">
      <w:pPr>
        <w:pStyle w:val="Prrafodelista"/>
        <w:autoSpaceDE w:val="0"/>
        <w:autoSpaceDN w:val="0"/>
        <w:adjustRightInd w:val="0"/>
        <w:ind w:left="426"/>
        <w:jc w:val="both"/>
        <w:rPr>
          <w:rFonts w:cstheme="minorHAnsi"/>
          <w:iCs/>
          <w:sz w:val="22"/>
          <w:szCs w:val="22"/>
          <w:lang w:val="es-ES_tradnl"/>
        </w:rPr>
      </w:pP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Cs/>
          <w:sz w:val="22"/>
          <w:szCs w:val="22"/>
          <w:lang w:val="es-ES_tradnl"/>
        </w:rPr>
        <w:t xml:space="preserve">   </w:t>
      </w:r>
      <w:r w:rsidRPr="00FE3225">
        <w:rPr>
          <w:rFonts w:eastAsiaTheme="minorEastAsia" w:cstheme="minorHAnsi"/>
          <w:iCs/>
          <w:sz w:val="22"/>
          <w:szCs w:val="22"/>
          <w:highlight w:val="green"/>
          <w:lang w:val="es-ES_tradnl"/>
        </w:rPr>
        <w:t>V</w:t>
      </w:r>
      <w:r>
        <w:rPr>
          <w:rFonts w:eastAsiaTheme="minorEastAsia" w:cstheme="minorHAnsi"/>
          <w:iCs/>
          <w:sz w:val="22"/>
          <w:szCs w:val="22"/>
          <w:lang w:val="es-ES_tradnl"/>
        </w:rPr>
        <w:t xml:space="preserve"> F</w:t>
      </w:r>
    </w:p>
    <w:p w14:paraId="5848F923" w14:textId="77777777" w:rsidR="00384124" w:rsidRPr="002A790F" w:rsidRDefault="00384124" w:rsidP="00384124">
      <w:pPr>
        <w:autoSpaceDE w:val="0"/>
        <w:autoSpaceDN w:val="0"/>
        <w:adjustRightInd w:val="0"/>
        <w:jc w:val="both"/>
        <w:rPr>
          <w:rFonts w:cstheme="minorHAnsi"/>
          <w:sz w:val="22"/>
          <w:szCs w:val="22"/>
          <w:lang w:val="es-ES_tradnl"/>
        </w:rPr>
      </w:pPr>
    </w:p>
    <w:p w14:paraId="028A8983"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
        </w:rPr>
      </w:pPr>
      <w:r>
        <w:rPr>
          <w:rFonts w:eastAsiaTheme="minorEastAsia" w:cstheme="minorHAnsi"/>
          <w:sz w:val="22"/>
          <w:szCs w:val="22"/>
          <w:lang w:val="es-ES_tradnl"/>
        </w:rPr>
        <w:t>Y</w:t>
      </w:r>
      <w:r w:rsidRPr="00C04ED4">
        <w:rPr>
          <w:rFonts w:eastAsiaTheme="minorEastAsia" w:cstheme="minorHAnsi"/>
          <w:sz w:val="22"/>
          <w:szCs w:val="22"/>
          <w:lang w:val="es-ES_tradnl"/>
        </w:rPr>
        <w:t xml:space="preserve">a que </w:t>
      </w:r>
      <m:oMath>
        <m:sSub>
          <m:sSubPr>
            <m:ctrlPr>
              <w:ins w:id="3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oMath>
      <w:r w:rsidRPr="00C04ED4">
        <w:rPr>
          <w:rFonts w:eastAsiaTheme="minorEastAsia" w:cstheme="minorHAnsi"/>
          <w:sz w:val="22"/>
          <w:szCs w:val="22"/>
          <w:lang w:val="es-ES"/>
        </w:rPr>
        <w:t xml:space="preserve"> </w:t>
      </w:r>
      <w:r>
        <w:rPr>
          <w:rFonts w:eastAsiaTheme="minorEastAsia" w:cstheme="minorHAnsi"/>
          <w:sz w:val="22"/>
          <w:szCs w:val="22"/>
          <w:lang w:val="es-ES"/>
        </w:rPr>
        <w:t xml:space="preserve">y </w:t>
      </w:r>
      <m:oMath>
        <m:sSub>
          <m:sSubPr>
            <m:ctrlPr>
              <w:ins w:id="3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oMath>
      <w:r w:rsidRPr="00C04ED4">
        <w:rPr>
          <w:rFonts w:eastAsiaTheme="minorEastAsia" w:cstheme="minorHAnsi"/>
          <w:sz w:val="22"/>
          <w:szCs w:val="22"/>
          <w:lang w:val="es-ES"/>
        </w:rPr>
        <w:t xml:space="preserve"> </w:t>
      </w:r>
      <w:r>
        <w:rPr>
          <w:rFonts w:eastAsiaTheme="minorEastAsia" w:cstheme="minorHAnsi"/>
          <w:sz w:val="22"/>
          <w:szCs w:val="22"/>
          <w:lang w:val="es-ES"/>
        </w:rPr>
        <w:t>son</w:t>
      </w:r>
      <w:r w:rsidRPr="00C04ED4">
        <w:rPr>
          <w:rFonts w:eastAsiaTheme="minorEastAsia" w:cstheme="minorHAnsi"/>
          <w:sz w:val="22"/>
          <w:szCs w:val="22"/>
          <w:lang w:val="es-ES"/>
        </w:rPr>
        <w:t xml:space="preserve"> </w:t>
      </w:r>
      <w:r w:rsidRPr="00C04ED4">
        <w:rPr>
          <w:rFonts w:eastAsiaTheme="minorEastAsia" w:cstheme="minorHAnsi"/>
          <w:i/>
          <w:iCs/>
          <w:sz w:val="22"/>
          <w:szCs w:val="22"/>
          <w:lang w:val="es-ES"/>
        </w:rPr>
        <w:t>F</w:t>
      </w:r>
      <w:r w:rsidRPr="00C04ED4">
        <w:rPr>
          <w:rFonts w:eastAsiaTheme="minorEastAsia" w:cstheme="minorHAnsi"/>
          <w:sz w:val="22"/>
          <w:szCs w:val="22"/>
          <w:lang w:val="es-ES"/>
        </w:rPr>
        <w:t>, entonces:</w:t>
      </w:r>
    </w:p>
    <w:tbl>
      <w:tblPr>
        <w:tblStyle w:val="Tablaconcuadrcula"/>
        <w:tblW w:w="0" w:type="auto"/>
        <w:jc w:val="center"/>
        <w:tblLook w:val="04A0" w:firstRow="1" w:lastRow="0" w:firstColumn="1" w:lastColumn="0" w:noHBand="0" w:noVBand="1"/>
      </w:tblPr>
      <w:tblGrid>
        <w:gridCol w:w="901"/>
      </w:tblGrid>
      <w:tr w:rsidR="00384124" w:rsidRPr="00C04ED4" w14:paraId="3F373146" w14:textId="77777777" w:rsidTr="00BE6121">
        <w:trPr>
          <w:jc w:val="center"/>
        </w:trPr>
        <w:tc>
          <w:tcPr>
            <w:tcW w:w="562" w:type="dxa"/>
          </w:tcPr>
          <w:p w14:paraId="17CA193F" w14:textId="77777777" w:rsidR="00384124" w:rsidRPr="00C04ED4" w:rsidRDefault="00384124" w:rsidP="00BE6121">
            <w:pPr>
              <w:pStyle w:val="Prrafodelista"/>
              <w:autoSpaceDE w:val="0"/>
              <w:autoSpaceDN w:val="0"/>
              <w:adjustRightInd w:val="0"/>
              <w:ind w:left="426"/>
              <w:jc w:val="both"/>
              <w:rPr>
                <w:rFonts w:cstheme="minorHAnsi"/>
                <w:sz w:val="22"/>
                <w:szCs w:val="22"/>
                <w:lang w:val="es-ES_tradnl"/>
              </w:rPr>
            </w:pPr>
            <m:oMathPara>
              <m:oMath>
                <m:r>
                  <w:rPr>
                    <w:rFonts w:ascii="Cambria Math" w:hAnsi="Cambria Math" w:cstheme="minorHAnsi"/>
                    <w:sz w:val="22"/>
                    <w:szCs w:val="22"/>
                    <w:lang w:val="es-ES_tradnl"/>
                  </w:rPr>
                  <m:t>∀x¬Fx</m:t>
                </m:r>
              </m:oMath>
            </m:oMathPara>
          </w:p>
        </w:tc>
      </w:tr>
      <w:tr w:rsidR="00384124" w:rsidRPr="00C04ED4" w14:paraId="58AB0BFF" w14:textId="77777777" w:rsidTr="00BE6121">
        <w:trPr>
          <w:jc w:val="center"/>
        </w:trPr>
        <w:tc>
          <w:tcPr>
            <w:tcW w:w="562" w:type="dxa"/>
          </w:tcPr>
          <w:p w14:paraId="436A1B6D" w14:textId="77777777" w:rsidR="00384124" w:rsidRPr="00C04ED4" w:rsidRDefault="00384124" w:rsidP="00BE6121">
            <w:pPr>
              <w:pStyle w:val="Prrafodelista"/>
              <w:autoSpaceDE w:val="0"/>
              <w:autoSpaceDN w:val="0"/>
              <w:adjustRightInd w:val="0"/>
              <w:ind w:left="0"/>
              <w:jc w:val="both"/>
              <w:rPr>
                <w:rFonts w:eastAsia="Times New Roman" w:cstheme="minorHAnsi"/>
                <w:i/>
                <w:iCs/>
                <w:sz w:val="22"/>
                <w:szCs w:val="22"/>
                <w:lang w:val="es-ES_tradnl"/>
              </w:rPr>
            </w:pPr>
            <w:r w:rsidRPr="00C04ED4">
              <w:rPr>
                <w:rFonts w:eastAsia="Times New Roman" w:cstheme="minorHAnsi"/>
                <w:sz w:val="22"/>
                <w:szCs w:val="22"/>
                <w:lang w:val="es-ES_tradnl"/>
              </w:rPr>
              <w:t xml:space="preserve"> </w:t>
            </w:r>
            <w:r w:rsidRPr="002A790F">
              <w:rPr>
                <w:rFonts w:eastAsia="Times New Roman" w:cstheme="minorHAnsi"/>
                <w:i/>
                <w:iCs/>
                <w:sz w:val="22"/>
                <w:szCs w:val="22"/>
                <w:highlight w:val="red"/>
                <w:lang w:val="es-ES_tradnl"/>
              </w:rPr>
              <w:t>F</w:t>
            </w:r>
          </w:p>
        </w:tc>
      </w:tr>
    </w:tbl>
    <w:p w14:paraId="34F828F4" w14:textId="77777777" w:rsidR="00384124" w:rsidRPr="00C04ED4" w:rsidRDefault="00384124" w:rsidP="00384124">
      <w:pPr>
        <w:pStyle w:val="Prrafodelista"/>
        <w:autoSpaceDE w:val="0"/>
        <w:autoSpaceDN w:val="0"/>
        <w:adjustRightInd w:val="0"/>
        <w:ind w:left="426"/>
        <w:jc w:val="both"/>
        <w:rPr>
          <w:rFonts w:cstheme="minorHAnsi"/>
          <w:sz w:val="22"/>
          <w:szCs w:val="22"/>
          <w:lang w:val="es-ES"/>
        </w:rPr>
      </w:pPr>
    </w:p>
    <w:p w14:paraId="2F47E106"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
        </w:rPr>
      </w:pPr>
      <w:r w:rsidRPr="00C04ED4">
        <w:rPr>
          <w:rFonts w:cstheme="minorHAnsi"/>
          <w:sz w:val="22"/>
          <w:szCs w:val="22"/>
          <w:lang w:val="es-ES"/>
        </w:rPr>
        <w:t xml:space="preserve">Por lo tanto,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w:t>
      </w:r>
      <w:r>
        <w:rPr>
          <w:rFonts w:eastAsiaTheme="minorEastAsia" w:cstheme="minorHAnsi"/>
          <w:sz w:val="22"/>
          <w:szCs w:val="22"/>
          <w:lang w:val="es-ES"/>
        </w:rPr>
        <w:t xml:space="preserve">hace F a </w:t>
      </w:r>
      <m:oMath>
        <m:r>
          <w:rPr>
            <w:rFonts w:ascii="Cambria Math" w:hAnsi="Cambria Math" w:cstheme="minorHAnsi"/>
            <w:sz w:val="22"/>
            <w:szCs w:val="22"/>
            <w:lang w:val="es-ES"/>
          </w:rPr>
          <m:t>ϕ</m:t>
        </m:r>
      </m:oMath>
      <w:r w:rsidRPr="00C04ED4">
        <w:rPr>
          <w:rFonts w:eastAsiaTheme="minorEastAsia" w:cstheme="minorHAnsi"/>
          <w:sz w:val="22"/>
          <w:szCs w:val="22"/>
          <w:lang w:val="es-ES"/>
        </w:rPr>
        <w:t>.</w:t>
      </w:r>
    </w:p>
    <w:p w14:paraId="7390687C" w14:textId="77777777" w:rsidR="00384124" w:rsidRPr="00C04ED4" w:rsidRDefault="00384124" w:rsidP="00384124">
      <w:pPr>
        <w:pStyle w:val="Prrafodelista"/>
        <w:autoSpaceDE w:val="0"/>
        <w:autoSpaceDN w:val="0"/>
        <w:adjustRightInd w:val="0"/>
        <w:ind w:left="426"/>
        <w:jc w:val="both"/>
        <w:rPr>
          <w:rFonts w:cstheme="minorHAnsi"/>
          <w:sz w:val="22"/>
          <w:szCs w:val="22"/>
          <w:lang w:val="es-ES"/>
        </w:rPr>
      </w:pPr>
    </w:p>
    <w:p w14:paraId="06055DED" w14:textId="77777777" w:rsidR="00384124" w:rsidRPr="00C04ED4" w:rsidRDefault="00384124" w:rsidP="00384124">
      <w:pPr>
        <w:pStyle w:val="Prrafodelista"/>
        <w:numPr>
          <w:ilvl w:val="0"/>
          <w:numId w:val="4"/>
        </w:numPr>
        <w:autoSpaceDE w:val="0"/>
        <w:autoSpaceDN w:val="0"/>
        <w:adjustRightInd w:val="0"/>
        <w:ind w:left="426" w:hanging="426"/>
        <w:jc w:val="both"/>
        <w:rPr>
          <w:rFonts w:eastAsiaTheme="minorEastAsia" w:cstheme="minorHAnsi"/>
          <w:sz w:val="22"/>
          <w:szCs w:val="22"/>
          <w:lang w:val="es-ES_tradnl"/>
        </w:rPr>
      </w:pPr>
      <m:oMath>
        <m:r>
          <w:rPr>
            <w:rFonts w:ascii="Cambria Math" w:hAnsi="Cambria Math" w:cstheme="minorHAnsi"/>
            <w:sz w:val="22"/>
            <w:szCs w:val="22"/>
            <w:lang w:val="es-ES_tradnl"/>
          </w:rPr>
          <m:t>ϕ:¬∀x</m:t>
        </m:r>
        <m:d>
          <m:dPr>
            <m:ctrlPr>
              <w:ins w:id="34"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Hx∨Fy</m:t>
            </m:r>
          </m:e>
        </m:d>
      </m:oMath>
    </w:p>
    <w:p w14:paraId="16F110C3"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r>
        <w:rPr>
          <w:rFonts w:eastAsiaTheme="minorEastAsia" w:cstheme="minorHAnsi"/>
          <w:sz w:val="22"/>
          <w:szCs w:val="22"/>
          <w:lang w:val="es-ES_tradnl"/>
        </w:rPr>
        <w:t>Como es una fórmula abierta</w:t>
      </w:r>
      <w:r w:rsidRPr="00C04ED4">
        <w:rPr>
          <w:rFonts w:eastAsiaTheme="minorEastAsia" w:cstheme="minorHAnsi"/>
          <w:sz w:val="22"/>
          <w:szCs w:val="22"/>
          <w:lang w:val="es-ES_tradnl"/>
        </w:rPr>
        <w:t xml:space="preserve">, </w:t>
      </w:r>
      <w:r>
        <w:rPr>
          <w:rFonts w:eastAsiaTheme="minorEastAsia" w:cstheme="minorHAnsi"/>
          <w:sz w:val="22"/>
          <w:szCs w:val="22"/>
          <w:lang w:val="es-ES_tradnl"/>
        </w:rPr>
        <w:t xml:space="preserve">primero </w:t>
      </w:r>
      <w:r w:rsidRPr="00C04ED4">
        <w:rPr>
          <w:rFonts w:eastAsiaTheme="minorEastAsia" w:cstheme="minorHAnsi"/>
          <w:sz w:val="22"/>
          <w:szCs w:val="22"/>
          <w:lang w:val="es-ES_tradnl"/>
        </w:rPr>
        <w:t xml:space="preserve">se debe sustituir </w:t>
      </w:r>
      <m:oMath>
        <m:r>
          <w:rPr>
            <w:rFonts w:ascii="Cambria Math" w:hAnsi="Cambria Math" w:cstheme="minorHAnsi"/>
            <w:sz w:val="22"/>
            <w:szCs w:val="22"/>
            <w:lang w:val="es-ES_tradnl"/>
          </w:rPr>
          <m:t>y</m:t>
        </m:r>
      </m:oMath>
      <w:r w:rsidRPr="00C04ED4">
        <w:rPr>
          <w:rFonts w:eastAsiaTheme="minorEastAsia" w:cstheme="minorHAnsi"/>
          <w:sz w:val="22"/>
          <w:szCs w:val="22"/>
          <w:lang w:val="es-ES_tradnl"/>
        </w:rPr>
        <w:t xml:space="preserve"> por </w:t>
      </w:r>
      <w:r>
        <w:rPr>
          <w:rFonts w:eastAsiaTheme="minorEastAsia" w:cstheme="minorHAnsi"/>
          <w:sz w:val="22"/>
          <w:szCs w:val="22"/>
          <w:lang w:val="es-ES_tradnl"/>
        </w:rPr>
        <w:t>una</w:t>
      </w:r>
      <w:r w:rsidRPr="00C04ED4">
        <w:rPr>
          <w:rFonts w:eastAsiaTheme="minorEastAsia" w:cstheme="minorHAnsi"/>
          <w:sz w:val="22"/>
          <w:szCs w:val="22"/>
          <w:lang w:val="es-ES_tradnl"/>
        </w:rPr>
        <w:t xml:space="preserve"> constante </w:t>
      </w:r>
      <w:r>
        <w:rPr>
          <w:rFonts w:eastAsiaTheme="minorEastAsia" w:cstheme="minorHAnsi"/>
          <w:sz w:val="22"/>
          <w:szCs w:val="22"/>
          <w:lang w:val="es-ES_tradnl"/>
        </w:rPr>
        <w:t xml:space="preserve">aleatoria de </w:t>
      </w:r>
      <m:oMath>
        <m:r>
          <w:rPr>
            <w:rFonts w:ascii="Cambria Math" w:eastAsiaTheme="minorEastAsia" w:hAnsi="Cambria Math" w:cstheme="minorHAnsi"/>
            <w:sz w:val="22"/>
            <w:szCs w:val="22"/>
            <w:lang w:val="es-ES_tradnl"/>
          </w:rPr>
          <m:t>U</m:t>
        </m:r>
      </m:oMath>
      <w:r>
        <w:rPr>
          <w:rFonts w:eastAsiaTheme="minorEastAsia" w:cstheme="minorHAnsi"/>
          <w:sz w:val="22"/>
          <w:szCs w:val="22"/>
          <w:lang w:val="es-ES_tradnl"/>
        </w:rPr>
        <w:t xml:space="preserve"> para cerrarla. Aquí se sustituirá </w:t>
      </w:r>
      <m:oMath>
        <m:r>
          <w:rPr>
            <w:rFonts w:ascii="Cambria Math" w:eastAsiaTheme="minorEastAsia" w:hAnsi="Cambria Math" w:cstheme="minorHAnsi"/>
            <w:sz w:val="22"/>
            <w:szCs w:val="22"/>
            <w:lang w:val="es-ES_tradnl"/>
          </w:rPr>
          <m:t>y</m:t>
        </m:r>
      </m:oMath>
      <w:r>
        <w:rPr>
          <w:rFonts w:eastAsiaTheme="minorEastAsia" w:cstheme="minorHAnsi"/>
          <w:sz w:val="22"/>
          <w:szCs w:val="22"/>
          <w:lang w:val="es-ES_tradnl"/>
        </w:rPr>
        <w:t xml:space="preserve"> por </w:t>
      </w:r>
      <m:oMath>
        <m:r>
          <w:rPr>
            <w:rFonts w:ascii="Cambria Math" w:eastAsiaTheme="minorEastAsia" w:hAnsi="Cambria Math" w:cstheme="minorHAnsi"/>
            <w:sz w:val="22"/>
            <w:szCs w:val="22"/>
            <w:lang w:val="es-ES_tradnl"/>
          </w:rPr>
          <m:t>a</m:t>
        </m:r>
      </m:oMath>
      <w:r>
        <w:rPr>
          <w:rFonts w:eastAsiaTheme="minorEastAsia" w:cstheme="minorHAnsi"/>
          <w:sz w:val="22"/>
          <w:szCs w:val="22"/>
          <w:lang w:val="es-ES_tradnl"/>
        </w:rPr>
        <w:t>:</w:t>
      </w:r>
    </w:p>
    <w:p w14:paraId="391CBD24" w14:textId="77777777" w:rsidR="00384124" w:rsidRPr="00C04ED4"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3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[a/y]</m:t>
              </m:r>
            </m:sub>
          </m:sSub>
          <m:r>
            <w:rPr>
              <w:rFonts w:ascii="Cambria Math" w:hAnsi="Cambria Math" w:cstheme="minorHAnsi"/>
              <w:sz w:val="22"/>
              <w:szCs w:val="22"/>
              <w:lang w:val="es-ES_tradnl"/>
            </w:rPr>
            <m:t>:¬∀x</m:t>
          </m:r>
          <m:d>
            <m:dPr>
              <m:ctrlPr>
                <w:ins w:id="36"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Hx∨Fa</m:t>
              </m:r>
            </m:e>
          </m:d>
        </m:oMath>
      </m:oMathPara>
    </w:p>
    <w:p w14:paraId="1E90DFAD"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36E1C245" w14:textId="77777777" w:rsidR="00384124" w:rsidRDefault="00384124" w:rsidP="00384124">
      <w:pPr>
        <w:pStyle w:val="Prrafodelista"/>
        <w:autoSpaceDE w:val="0"/>
        <w:autoSpaceDN w:val="0"/>
        <w:adjustRightInd w:val="0"/>
        <w:ind w:left="426"/>
        <w:jc w:val="both"/>
        <w:rPr>
          <w:rFonts w:eastAsiaTheme="minorEastAsia"/>
          <w:sz w:val="22"/>
          <w:szCs w:val="22"/>
          <w:lang w:val="es-ES"/>
        </w:rPr>
      </w:pPr>
      <w:r w:rsidRPr="227E354A">
        <w:rPr>
          <w:rFonts w:eastAsiaTheme="minorEastAsia"/>
          <w:sz w:val="22"/>
          <w:szCs w:val="22"/>
          <w:lang w:val="es-ES"/>
        </w:rPr>
        <w:t xml:space="preserve">A continuación, se debe calculará el valor de la </w:t>
      </w:r>
      <w:proofErr w:type="spellStart"/>
      <w:r w:rsidRPr="227E354A">
        <w:rPr>
          <w:rFonts w:eastAsiaTheme="minorEastAsia"/>
          <w:sz w:val="22"/>
          <w:szCs w:val="22"/>
          <w:lang w:val="es-ES"/>
        </w:rPr>
        <w:t>subfórmula</w:t>
      </w:r>
      <w:proofErr w:type="spellEnd"/>
      <w:r w:rsidRPr="227E354A">
        <w:rPr>
          <w:rFonts w:eastAsiaTheme="minorEastAsia"/>
          <w:sz w:val="22"/>
          <w:szCs w:val="22"/>
          <w:lang w:val="es-ES"/>
        </w:rPr>
        <w:t xml:space="preserve"> cuantificada: </w:t>
      </w:r>
    </w:p>
    <w:p w14:paraId="0DE6A36A" w14:textId="77777777" w:rsidR="00384124" w:rsidRPr="00EA7179" w:rsidRDefault="00384124" w:rsidP="00384124">
      <w:pPr>
        <w:pStyle w:val="Prrafodelista"/>
        <w:autoSpaceDE w:val="0"/>
        <w:autoSpaceDN w:val="0"/>
        <w:adjustRightInd w:val="0"/>
        <w:ind w:left="426"/>
        <w:jc w:val="both"/>
        <w:rPr>
          <w:rFonts w:eastAsiaTheme="minorEastAsia" w:cstheme="minorHAnsi"/>
          <w:sz w:val="22"/>
          <w:szCs w:val="22"/>
          <w:lang w:val="es-ES_tradnl"/>
        </w:rPr>
      </w:pPr>
      <m:oMathPara>
        <m:oMath>
          <m:r>
            <w:rPr>
              <w:rFonts w:ascii="Cambria Math" w:hAnsi="Cambria Math" w:cstheme="minorHAnsi"/>
              <w:sz w:val="22"/>
              <w:szCs w:val="22"/>
              <w:lang w:val="es-ES"/>
            </w:rPr>
            <m:t>ψ:</m:t>
          </m:r>
          <m:d>
            <m:dPr>
              <m:ctrlPr>
                <w:ins w:id="37"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Hx∨Fa</m:t>
              </m:r>
            </m:e>
          </m:d>
        </m:oMath>
      </m:oMathPara>
    </w:p>
    <w:p w14:paraId="6417E4E2"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03B4A7F8" w14:textId="77777777" w:rsidR="00384124" w:rsidRPr="00572635"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38"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d>
            <m:dPr>
              <m:ctrlPr>
                <w:ins w:id="39"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Ha∨Fa</m:t>
              </m:r>
            </m:e>
          </m:d>
          <m:r>
            <w:rPr>
              <w:rFonts w:ascii="Cambria Math" w:hAnsi="Cambria Math" w:cstheme="minorHAnsi"/>
              <w:sz w:val="22"/>
              <w:szCs w:val="22"/>
              <w:lang w:val="es-ES_tradnl"/>
            </w:rPr>
            <m:t>=V</m:t>
          </m:r>
        </m:oMath>
      </m:oMathPara>
    </w:p>
    <w:p w14:paraId="449C7DDB" w14:textId="77777777" w:rsidR="00384124" w:rsidRPr="00C04ED4" w:rsidRDefault="00384124" w:rsidP="00384124">
      <w:pPr>
        <w:pStyle w:val="Prrafodelista"/>
        <w:autoSpaceDE w:val="0"/>
        <w:autoSpaceDN w:val="0"/>
        <w:adjustRightInd w:val="0"/>
        <w:ind w:left="426"/>
        <w:jc w:val="both"/>
        <w:rPr>
          <w:rFonts w:cstheme="minorHAnsi"/>
          <w:sz w:val="22"/>
          <w:szCs w:val="22"/>
          <w:lang w:val="es-ES_tradnl"/>
        </w:rPr>
      </w:pP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t xml:space="preserve">F    </w:t>
      </w:r>
      <w:r w:rsidRPr="00572635">
        <w:rPr>
          <w:rFonts w:eastAsiaTheme="minorEastAsia" w:cstheme="minorHAnsi"/>
          <w:sz w:val="22"/>
          <w:szCs w:val="22"/>
          <w:highlight w:val="green"/>
          <w:lang w:val="es-ES_tradnl"/>
        </w:rPr>
        <w:t>V</w:t>
      </w:r>
      <w:r>
        <w:rPr>
          <w:rFonts w:eastAsiaTheme="minorEastAsia" w:cstheme="minorHAnsi"/>
          <w:sz w:val="22"/>
          <w:szCs w:val="22"/>
          <w:lang w:val="es-ES_tradnl"/>
        </w:rPr>
        <w:t xml:space="preserve">   </w:t>
      </w:r>
      <w:proofErr w:type="spellStart"/>
      <w:r>
        <w:rPr>
          <w:rFonts w:eastAsiaTheme="minorEastAsia" w:cstheme="minorHAnsi"/>
          <w:sz w:val="22"/>
          <w:szCs w:val="22"/>
          <w:lang w:val="es-ES_tradnl"/>
        </w:rPr>
        <w:t>V</w:t>
      </w:r>
      <w:proofErr w:type="spellEnd"/>
      <w:r>
        <w:rPr>
          <w:rFonts w:eastAsiaTheme="minorEastAsia" w:cstheme="minorHAnsi"/>
          <w:sz w:val="22"/>
          <w:szCs w:val="22"/>
          <w:lang w:val="es-ES_tradnl"/>
        </w:rPr>
        <w:tab/>
      </w:r>
    </w:p>
    <w:p w14:paraId="42950D34" w14:textId="77777777" w:rsidR="00384124" w:rsidRPr="00C04ED4" w:rsidRDefault="00000000" w:rsidP="00384124">
      <w:pPr>
        <w:pStyle w:val="Prrafodelista"/>
        <w:autoSpaceDE w:val="0"/>
        <w:autoSpaceDN w:val="0"/>
        <w:adjustRightInd w:val="0"/>
        <w:ind w:left="426"/>
        <w:jc w:val="both"/>
        <w:rPr>
          <w:rFonts w:cstheme="minorHAnsi"/>
          <w:sz w:val="22"/>
          <w:szCs w:val="22"/>
          <w:lang w:val="es-ES_tradnl"/>
        </w:rPr>
      </w:pPr>
      <m:oMathPara>
        <m:oMathParaPr>
          <m:jc m:val="center"/>
        </m:oMathParaPr>
        <m:oMath>
          <m:sSub>
            <m:sSubPr>
              <m:ctrlPr>
                <w:ins w:id="4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eastAsiaTheme="minorEastAsia" w:hAnsi="Cambria Math" w:cstheme="minorHAnsi"/>
              <w:sz w:val="22"/>
              <w:szCs w:val="22"/>
              <w:lang w:val="es-ES"/>
            </w:rPr>
            <m:t>:</m:t>
          </m:r>
          <m:d>
            <m:dPr>
              <m:ctrlPr>
                <w:ins w:id="41"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Hb∨Fa</m:t>
              </m:r>
            </m:e>
          </m:d>
          <m:r>
            <w:rPr>
              <w:rFonts w:ascii="Cambria Math" w:hAnsi="Cambria Math" w:cstheme="minorHAnsi"/>
              <w:sz w:val="22"/>
              <w:szCs w:val="22"/>
              <w:lang w:val="es-ES_tradnl"/>
            </w:rPr>
            <m:t>=V</m:t>
          </m:r>
        </m:oMath>
      </m:oMathPara>
    </w:p>
    <w:p w14:paraId="6B286B24" w14:textId="77777777" w:rsidR="00384124" w:rsidRDefault="00384124" w:rsidP="00384124">
      <w:pPr>
        <w:pStyle w:val="Prrafodelista"/>
        <w:autoSpaceDE w:val="0"/>
        <w:autoSpaceDN w:val="0"/>
        <w:adjustRightInd w:val="0"/>
        <w:ind w:left="426"/>
        <w:jc w:val="both"/>
        <w:rPr>
          <w:rFonts w:eastAsiaTheme="minorEastAsia" w:cstheme="minorHAnsi"/>
          <w:sz w:val="22"/>
          <w:szCs w:val="22"/>
          <w:lang w:val="es-ES"/>
        </w:rPr>
      </w:pPr>
      <w:r>
        <w:rPr>
          <w:rFonts w:eastAsiaTheme="minorEastAsia" w:cstheme="minorHAnsi"/>
          <w:sz w:val="22"/>
          <w:szCs w:val="22"/>
          <w:lang w:val="es-ES"/>
        </w:rPr>
        <w:tab/>
      </w:r>
      <w:r>
        <w:rPr>
          <w:rFonts w:eastAsiaTheme="minorEastAsia" w:cstheme="minorHAnsi"/>
          <w:sz w:val="22"/>
          <w:szCs w:val="22"/>
          <w:lang w:val="es-ES"/>
        </w:rPr>
        <w:tab/>
      </w:r>
      <w:r>
        <w:rPr>
          <w:rFonts w:eastAsiaTheme="minorEastAsia" w:cstheme="minorHAnsi"/>
          <w:sz w:val="22"/>
          <w:szCs w:val="22"/>
          <w:lang w:val="es-ES"/>
        </w:rPr>
        <w:tab/>
      </w:r>
      <w:r>
        <w:rPr>
          <w:rFonts w:eastAsiaTheme="minorEastAsia" w:cstheme="minorHAnsi"/>
          <w:sz w:val="22"/>
          <w:szCs w:val="22"/>
          <w:lang w:val="es-ES"/>
        </w:rPr>
        <w:tab/>
      </w:r>
      <w:r>
        <w:rPr>
          <w:rFonts w:eastAsiaTheme="minorEastAsia" w:cstheme="minorHAnsi"/>
          <w:sz w:val="22"/>
          <w:szCs w:val="22"/>
          <w:lang w:val="es-ES"/>
        </w:rPr>
        <w:tab/>
      </w:r>
      <w:r>
        <w:rPr>
          <w:rFonts w:eastAsiaTheme="minorEastAsia" w:cstheme="minorHAnsi"/>
          <w:sz w:val="22"/>
          <w:szCs w:val="22"/>
          <w:lang w:val="es-ES"/>
        </w:rPr>
        <w:tab/>
        <w:t xml:space="preserve">F    </w:t>
      </w:r>
      <w:r w:rsidRPr="00572635">
        <w:rPr>
          <w:rFonts w:eastAsiaTheme="minorEastAsia" w:cstheme="minorHAnsi"/>
          <w:sz w:val="22"/>
          <w:szCs w:val="22"/>
          <w:highlight w:val="green"/>
          <w:lang w:val="es-ES"/>
        </w:rPr>
        <w:t>V</w:t>
      </w:r>
      <w:r>
        <w:rPr>
          <w:rFonts w:eastAsiaTheme="minorEastAsia" w:cstheme="minorHAnsi"/>
          <w:sz w:val="22"/>
          <w:szCs w:val="22"/>
          <w:lang w:val="es-ES"/>
        </w:rPr>
        <w:t xml:space="preserve">   </w:t>
      </w:r>
      <w:proofErr w:type="spellStart"/>
      <w:r>
        <w:rPr>
          <w:rFonts w:eastAsiaTheme="minorEastAsia" w:cstheme="minorHAnsi"/>
          <w:sz w:val="22"/>
          <w:szCs w:val="22"/>
          <w:lang w:val="es-ES"/>
        </w:rPr>
        <w:t>V</w:t>
      </w:r>
      <w:proofErr w:type="spellEnd"/>
    </w:p>
    <w:p w14:paraId="08A32976" w14:textId="77777777" w:rsidR="00384124" w:rsidRPr="00572635" w:rsidRDefault="00000000" w:rsidP="00384124">
      <w:pPr>
        <w:pStyle w:val="Prrafodelista"/>
        <w:autoSpaceDE w:val="0"/>
        <w:autoSpaceDN w:val="0"/>
        <w:adjustRightInd w:val="0"/>
        <w:ind w:left="426"/>
        <w:jc w:val="both"/>
        <w:rPr>
          <w:rFonts w:eastAsiaTheme="minorEastAsia" w:cstheme="minorHAnsi"/>
          <w:i/>
          <w:sz w:val="22"/>
          <w:szCs w:val="22"/>
          <w:lang w:val="es-ES_tradnl"/>
        </w:rPr>
      </w:pPr>
      <m:oMathPara>
        <m:oMath>
          <m:sSub>
            <m:sSubPr>
              <m:ctrlPr>
                <w:ins w:id="4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r>
            <w:rPr>
              <w:rFonts w:ascii="Cambria Math" w:eastAsiaTheme="minorEastAsia" w:hAnsi="Cambria Math" w:cstheme="minorHAnsi"/>
              <w:sz w:val="22"/>
              <w:szCs w:val="22"/>
              <w:lang w:val="es-ES"/>
            </w:rPr>
            <m:t>:</m:t>
          </m:r>
          <m:d>
            <m:dPr>
              <m:ctrlPr>
                <w:ins w:id="43"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Hc∨Fa</m:t>
              </m:r>
            </m:e>
          </m:d>
          <m:r>
            <w:rPr>
              <w:rFonts w:ascii="Cambria Math" w:eastAsiaTheme="minorEastAsia" w:hAnsi="Cambria Math" w:cstheme="minorHAnsi"/>
              <w:sz w:val="22"/>
              <w:szCs w:val="22"/>
              <w:lang w:val="es-ES_tradnl"/>
            </w:rPr>
            <m:t>=V</m:t>
          </m:r>
        </m:oMath>
      </m:oMathPara>
    </w:p>
    <w:p w14:paraId="767A3E33" w14:textId="77777777" w:rsidR="00384124" w:rsidRPr="00572635" w:rsidRDefault="00384124" w:rsidP="00384124">
      <w:pPr>
        <w:pStyle w:val="Prrafodelista"/>
        <w:autoSpaceDE w:val="0"/>
        <w:autoSpaceDN w:val="0"/>
        <w:adjustRightInd w:val="0"/>
        <w:ind w:left="426"/>
        <w:jc w:val="both"/>
        <w:rPr>
          <w:rFonts w:eastAsiaTheme="minorEastAsia"/>
          <w:sz w:val="22"/>
          <w:szCs w:val="22"/>
          <w:lang w:val="es-ES"/>
        </w:rPr>
      </w:pP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sidRPr="227E354A">
        <w:rPr>
          <w:rFonts w:eastAsiaTheme="minorEastAsia"/>
          <w:sz w:val="22"/>
          <w:szCs w:val="22"/>
          <w:lang w:val="es-ES"/>
        </w:rPr>
        <w:t xml:space="preserve">V    </w:t>
      </w:r>
      <w:proofErr w:type="spellStart"/>
      <w:r w:rsidRPr="227E354A">
        <w:rPr>
          <w:rFonts w:eastAsiaTheme="minorEastAsia"/>
          <w:sz w:val="22"/>
          <w:szCs w:val="22"/>
          <w:highlight w:val="green"/>
          <w:lang w:val="es-ES"/>
        </w:rPr>
        <w:t>V</w:t>
      </w:r>
      <w:proofErr w:type="spellEnd"/>
      <w:r w:rsidRPr="227E354A">
        <w:rPr>
          <w:rFonts w:eastAsiaTheme="minorEastAsia"/>
          <w:sz w:val="22"/>
          <w:szCs w:val="22"/>
          <w:lang w:val="es-ES"/>
        </w:rPr>
        <w:t xml:space="preserve">   </w:t>
      </w:r>
      <w:proofErr w:type="spellStart"/>
      <w:r w:rsidRPr="227E354A">
        <w:rPr>
          <w:rFonts w:eastAsiaTheme="minorEastAsia"/>
          <w:sz w:val="22"/>
          <w:szCs w:val="22"/>
          <w:lang w:val="es-ES"/>
        </w:rPr>
        <w:t>V</w:t>
      </w:r>
      <w:proofErr w:type="spellEnd"/>
    </w:p>
    <w:p w14:paraId="4AB11C6B" w14:textId="77777777" w:rsidR="00384124" w:rsidRPr="002A790F" w:rsidRDefault="00384124" w:rsidP="00384124">
      <w:pPr>
        <w:autoSpaceDE w:val="0"/>
        <w:autoSpaceDN w:val="0"/>
        <w:adjustRightInd w:val="0"/>
        <w:jc w:val="both"/>
        <w:rPr>
          <w:rFonts w:eastAsiaTheme="minorEastAsia" w:cstheme="minorHAnsi"/>
          <w:sz w:val="22"/>
          <w:szCs w:val="22"/>
          <w:lang w:val="es-ES_tradnl"/>
        </w:rPr>
      </w:pPr>
    </w:p>
    <w:p w14:paraId="079C124F" w14:textId="77777777" w:rsidR="00384124" w:rsidRDefault="00384124" w:rsidP="00384124">
      <w:pPr>
        <w:pStyle w:val="Prrafodelista"/>
        <w:autoSpaceDE w:val="0"/>
        <w:autoSpaceDN w:val="0"/>
        <w:adjustRightInd w:val="0"/>
        <w:ind w:left="426"/>
        <w:jc w:val="both"/>
        <w:rPr>
          <w:rFonts w:eastAsiaTheme="minorEastAsia" w:cstheme="minorHAnsi"/>
          <w:sz w:val="22"/>
          <w:szCs w:val="22"/>
          <w:lang w:val="es-ES_tradnl"/>
        </w:rPr>
      </w:pPr>
      <w:r>
        <w:rPr>
          <w:rFonts w:eastAsiaTheme="minorEastAsia" w:cstheme="minorHAnsi"/>
          <w:sz w:val="22"/>
          <w:szCs w:val="22"/>
          <w:lang w:val="es-ES"/>
        </w:rPr>
        <w:t xml:space="preserve">Ya que </w:t>
      </w:r>
      <m:oMath>
        <m:sSub>
          <m:sSubPr>
            <m:ctrlPr>
              <w:ins w:id="44"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 xml:space="preserve">, </m:t>
        </m:r>
        <m:sSub>
          <m:sSubPr>
            <m:ctrlPr>
              <w:ins w:id="4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hAnsi="Cambria Math" w:cstheme="minorHAnsi"/>
            <w:sz w:val="22"/>
            <w:szCs w:val="22"/>
            <w:lang w:val="es-ES"/>
          </w:rPr>
          <m:t xml:space="preserve"> y </m:t>
        </m:r>
        <m:sSub>
          <m:sSubPr>
            <m:ctrlPr>
              <w:ins w:id="46"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oMath>
      <w:r w:rsidRPr="00C04ED4">
        <w:rPr>
          <w:rFonts w:eastAsiaTheme="minorEastAsia" w:cstheme="minorHAnsi"/>
          <w:sz w:val="22"/>
          <w:szCs w:val="22"/>
          <w:lang w:val="es-ES"/>
        </w:rPr>
        <w:t xml:space="preserve"> son</w:t>
      </w:r>
      <w:r w:rsidRPr="00C04ED4">
        <w:rPr>
          <w:rFonts w:eastAsiaTheme="minorEastAsia" w:cstheme="minorHAnsi"/>
          <w:sz w:val="22"/>
          <w:szCs w:val="22"/>
          <w:lang w:val="es-ES_tradnl"/>
        </w:rPr>
        <w:t xml:space="preserve">  todas </w:t>
      </w:r>
      <w:r w:rsidRPr="00C04ED4">
        <w:rPr>
          <w:rFonts w:eastAsiaTheme="minorEastAsia" w:cstheme="minorHAnsi"/>
          <w:i/>
          <w:iCs/>
          <w:sz w:val="22"/>
          <w:szCs w:val="22"/>
          <w:lang w:val="es-ES_tradnl"/>
        </w:rPr>
        <w:t>V</w:t>
      </w:r>
      <w:r w:rsidRPr="00B7394F">
        <w:rPr>
          <w:rFonts w:eastAsiaTheme="minorEastAsia" w:cstheme="minorHAnsi"/>
          <w:sz w:val="22"/>
          <w:szCs w:val="22"/>
          <w:lang w:val="es-ES_tradnl"/>
        </w:rPr>
        <w:t>:</w:t>
      </w:r>
    </w:p>
    <w:tbl>
      <w:tblPr>
        <w:tblStyle w:val="Tablaconcuadrcula"/>
        <w:tblW w:w="0" w:type="auto"/>
        <w:jc w:val="center"/>
        <w:tblLook w:val="04A0" w:firstRow="1" w:lastRow="0" w:firstColumn="1" w:lastColumn="0" w:noHBand="0" w:noVBand="1"/>
      </w:tblPr>
      <w:tblGrid>
        <w:gridCol w:w="1857"/>
      </w:tblGrid>
      <w:tr w:rsidR="00384124" w:rsidRPr="00C04ED4" w14:paraId="3B365286" w14:textId="77777777" w:rsidTr="00BE6121">
        <w:trPr>
          <w:trHeight w:val="265"/>
          <w:jc w:val="center"/>
        </w:trPr>
        <w:tc>
          <w:tcPr>
            <w:tcW w:w="1857" w:type="dxa"/>
          </w:tcPr>
          <w:p w14:paraId="09772796" w14:textId="77777777" w:rsidR="00384124" w:rsidRPr="00C04ED4" w:rsidRDefault="00384124" w:rsidP="00BE6121">
            <w:pPr>
              <w:autoSpaceDE w:val="0"/>
              <w:autoSpaceDN w:val="0"/>
              <w:adjustRightInd w:val="0"/>
              <w:jc w:val="both"/>
              <w:rPr>
                <w:rFonts w:eastAsiaTheme="minorEastAsia" w:cstheme="minorHAnsi"/>
                <w:i/>
                <w:sz w:val="22"/>
                <w:szCs w:val="22"/>
                <w:lang w:val="es-ES_tradnl"/>
              </w:rPr>
            </w:pPr>
            <m:oMathPara>
              <m:oMathParaPr>
                <m:jc m:val="center"/>
              </m:oMathParaPr>
              <m:oMath>
                <m:r>
                  <w:rPr>
                    <w:rFonts w:ascii="Cambria Math" w:hAnsi="Cambria Math" w:cstheme="minorHAnsi"/>
                    <w:sz w:val="22"/>
                    <w:szCs w:val="22"/>
                    <w:lang w:val="es-ES_tradnl"/>
                  </w:rPr>
                  <m:t>∀x</m:t>
                </m:r>
                <m:d>
                  <m:dPr>
                    <m:ctrlPr>
                      <w:ins w:id="47"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Hx∨Fy</m:t>
                    </m:r>
                  </m:e>
                </m:d>
              </m:oMath>
            </m:oMathPara>
          </w:p>
        </w:tc>
      </w:tr>
      <w:tr w:rsidR="00384124" w:rsidRPr="00C04ED4" w14:paraId="208FECFF" w14:textId="77777777" w:rsidTr="00BE6121">
        <w:trPr>
          <w:trHeight w:val="275"/>
          <w:jc w:val="center"/>
        </w:trPr>
        <w:tc>
          <w:tcPr>
            <w:tcW w:w="1857" w:type="dxa"/>
          </w:tcPr>
          <w:p w14:paraId="2E08BEE4" w14:textId="77777777" w:rsidR="00384124" w:rsidRPr="00C04ED4" w:rsidRDefault="00384124" w:rsidP="00BE6121">
            <w:pPr>
              <w:pStyle w:val="Prrafodelista"/>
              <w:autoSpaceDE w:val="0"/>
              <w:autoSpaceDN w:val="0"/>
              <w:adjustRightInd w:val="0"/>
              <w:ind w:left="0"/>
              <w:jc w:val="both"/>
              <w:rPr>
                <w:rFonts w:eastAsiaTheme="minorEastAsia" w:cstheme="minorHAnsi"/>
                <w:sz w:val="22"/>
                <w:szCs w:val="22"/>
                <w:lang w:val="es-ES"/>
              </w:rPr>
            </w:pPr>
            <w:r w:rsidRPr="00C04ED4">
              <w:rPr>
                <w:rFonts w:eastAsiaTheme="minorEastAsia" w:cstheme="minorHAnsi"/>
                <w:sz w:val="22"/>
                <w:szCs w:val="22"/>
                <w:lang w:val="es-ES"/>
              </w:rPr>
              <w:t xml:space="preserve">   </w:t>
            </w:r>
            <w:r>
              <w:rPr>
                <w:rFonts w:eastAsiaTheme="minorEastAsia" w:cstheme="minorHAnsi"/>
                <w:sz w:val="22"/>
                <w:szCs w:val="22"/>
                <w:lang w:val="es-ES"/>
              </w:rPr>
              <w:t xml:space="preserve">  </w:t>
            </w:r>
            <w:r w:rsidRPr="002A790F">
              <w:rPr>
                <w:rFonts w:eastAsiaTheme="minorEastAsia" w:cstheme="minorHAnsi"/>
                <w:sz w:val="22"/>
                <w:szCs w:val="22"/>
                <w:highlight w:val="green"/>
                <w:lang w:val="es-ES"/>
              </w:rPr>
              <w:t>V</w:t>
            </w:r>
          </w:p>
        </w:tc>
      </w:tr>
    </w:tbl>
    <w:p w14:paraId="4C83C701" w14:textId="77777777" w:rsidR="0038412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76765F6E"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
        </w:rPr>
      </w:pPr>
      <w:r w:rsidRPr="00C04ED4">
        <w:rPr>
          <w:rFonts w:eastAsiaTheme="minorEastAsia" w:cstheme="minorHAnsi"/>
          <w:sz w:val="22"/>
          <w:szCs w:val="22"/>
          <w:lang w:val="es-ES_tradnl"/>
        </w:rPr>
        <w:t xml:space="preserve">Por último, se realiza el cálculo para </w:t>
      </w:r>
      <m:oMath>
        <m:sSub>
          <m:sSubPr>
            <m:ctrlPr>
              <w:ins w:id="48"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[a/y]</m:t>
            </m:r>
          </m:sub>
        </m:sSub>
      </m:oMath>
      <w:r>
        <w:rPr>
          <w:rFonts w:eastAsiaTheme="minorEastAsia" w:cstheme="minorHAnsi"/>
          <w:sz w:val="22"/>
          <w:szCs w:val="22"/>
          <w:lang w:val="es-ES"/>
        </w:rPr>
        <w:t>:</w:t>
      </w:r>
    </w:p>
    <w:tbl>
      <w:tblPr>
        <w:tblStyle w:val="Tablaconcuadrcula"/>
        <w:tblW w:w="0" w:type="auto"/>
        <w:jc w:val="center"/>
        <w:tblLook w:val="04A0" w:firstRow="1" w:lastRow="0" w:firstColumn="1" w:lastColumn="0" w:noHBand="0" w:noVBand="1"/>
      </w:tblPr>
      <w:tblGrid>
        <w:gridCol w:w="1857"/>
      </w:tblGrid>
      <w:tr w:rsidR="00384124" w:rsidRPr="00C04ED4" w14:paraId="1C4AAB2F" w14:textId="77777777" w:rsidTr="00BE6121">
        <w:trPr>
          <w:trHeight w:val="265"/>
          <w:jc w:val="center"/>
        </w:trPr>
        <w:tc>
          <w:tcPr>
            <w:tcW w:w="1857" w:type="dxa"/>
          </w:tcPr>
          <w:p w14:paraId="3637F8A5" w14:textId="77777777" w:rsidR="00384124" w:rsidRPr="00C04ED4" w:rsidRDefault="00384124" w:rsidP="00BE6121">
            <w:pPr>
              <w:autoSpaceDE w:val="0"/>
              <w:autoSpaceDN w:val="0"/>
              <w:adjustRightInd w:val="0"/>
              <w:jc w:val="both"/>
              <w:rPr>
                <w:rFonts w:eastAsiaTheme="minorEastAsia" w:cstheme="minorHAnsi"/>
                <w:i/>
                <w:sz w:val="22"/>
                <w:szCs w:val="22"/>
                <w:lang w:val="es-ES_tradnl"/>
              </w:rPr>
            </w:pPr>
            <m:oMathPara>
              <m:oMathParaPr>
                <m:jc m:val="center"/>
              </m:oMathParaPr>
              <m:oMath>
                <m:r>
                  <w:rPr>
                    <w:rFonts w:ascii="Cambria Math" w:hAnsi="Cambria Math" w:cstheme="minorHAnsi"/>
                    <w:sz w:val="22"/>
                    <w:szCs w:val="22"/>
                    <w:lang w:val="es-ES_tradnl"/>
                  </w:rPr>
                  <m:t>¬∀x</m:t>
                </m:r>
                <m:d>
                  <m:dPr>
                    <m:ctrlPr>
                      <w:ins w:id="49"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Hx∨Fy</m:t>
                    </m:r>
                  </m:e>
                </m:d>
              </m:oMath>
            </m:oMathPara>
          </w:p>
        </w:tc>
      </w:tr>
      <w:tr w:rsidR="00384124" w:rsidRPr="00C04ED4" w14:paraId="4D4CC5C7" w14:textId="77777777" w:rsidTr="00BE6121">
        <w:trPr>
          <w:trHeight w:val="275"/>
          <w:jc w:val="center"/>
        </w:trPr>
        <w:tc>
          <w:tcPr>
            <w:tcW w:w="1857" w:type="dxa"/>
          </w:tcPr>
          <w:p w14:paraId="7795EA5C" w14:textId="77777777" w:rsidR="00384124" w:rsidRPr="00C04ED4" w:rsidRDefault="00384124" w:rsidP="00BE6121">
            <w:pPr>
              <w:pStyle w:val="Prrafodelista"/>
              <w:autoSpaceDE w:val="0"/>
              <w:autoSpaceDN w:val="0"/>
              <w:adjustRightInd w:val="0"/>
              <w:ind w:left="0"/>
              <w:jc w:val="both"/>
              <w:rPr>
                <w:rFonts w:eastAsiaTheme="minorEastAsia" w:cstheme="minorHAnsi"/>
                <w:sz w:val="22"/>
                <w:szCs w:val="22"/>
                <w:lang w:val="es-ES"/>
              </w:rPr>
            </w:pPr>
            <w:r w:rsidRPr="00C04ED4">
              <w:rPr>
                <w:rFonts w:eastAsiaTheme="minorEastAsia" w:cstheme="minorHAnsi"/>
                <w:sz w:val="22"/>
                <w:szCs w:val="22"/>
                <w:lang w:val="es-ES"/>
              </w:rPr>
              <w:t xml:space="preserve">   </w:t>
            </w:r>
            <w:r w:rsidRPr="007A45A1">
              <w:rPr>
                <w:rFonts w:eastAsiaTheme="minorEastAsia" w:cstheme="minorHAnsi"/>
                <w:sz w:val="22"/>
                <w:szCs w:val="22"/>
                <w:highlight w:val="red"/>
                <w:lang w:val="es-ES"/>
              </w:rPr>
              <w:t>F</w:t>
            </w:r>
            <w:r w:rsidRPr="00C04ED4">
              <w:rPr>
                <w:rFonts w:eastAsiaTheme="minorEastAsia" w:cstheme="minorHAnsi"/>
                <w:sz w:val="22"/>
                <w:szCs w:val="22"/>
                <w:lang w:val="es-ES"/>
              </w:rPr>
              <w:t xml:space="preserve"> </w:t>
            </w:r>
            <w:r w:rsidRPr="00A31C7F">
              <w:rPr>
                <w:rFonts w:eastAsiaTheme="minorEastAsia" w:cstheme="minorHAnsi"/>
                <w:sz w:val="22"/>
                <w:szCs w:val="22"/>
                <w:highlight w:val="green"/>
                <w:lang w:val="es-ES"/>
              </w:rPr>
              <w:t>V</w:t>
            </w:r>
          </w:p>
        </w:tc>
      </w:tr>
    </w:tbl>
    <w:p w14:paraId="154C54F6" w14:textId="77777777" w:rsidR="00384124" w:rsidRPr="00C04ED4" w:rsidRDefault="00384124" w:rsidP="00384124">
      <w:pPr>
        <w:autoSpaceDE w:val="0"/>
        <w:autoSpaceDN w:val="0"/>
        <w:adjustRightInd w:val="0"/>
        <w:jc w:val="both"/>
        <w:rPr>
          <w:rFonts w:cstheme="minorHAnsi"/>
          <w:sz w:val="22"/>
          <w:szCs w:val="22"/>
          <w:lang w:val="es-ES_tradnl"/>
        </w:rPr>
      </w:pPr>
    </w:p>
    <w:p w14:paraId="2C6429E6" w14:textId="77777777" w:rsidR="00384124" w:rsidRPr="00C04ED4" w:rsidRDefault="00384124" w:rsidP="00384124">
      <w:pPr>
        <w:autoSpaceDE w:val="0"/>
        <w:autoSpaceDN w:val="0"/>
        <w:adjustRightInd w:val="0"/>
        <w:ind w:left="426"/>
        <w:jc w:val="both"/>
        <w:rPr>
          <w:rFonts w:eastAsiaTheme="minorEastAsia" w:cstheme="minorHAnsi"/>
          <w:sz w:val="22"/>
          <w:szCs w:val="22"/>
          <w:lang w:val="es-ES"/>
        </w:rPr>
      </w:pPr>
      <w:r w:rsidRPr="00C04ED4">
        <w:rPr>
          <w:rFonts w:eastAsiaTheme="minorEastAsia" w:cstheme="minorHAnsi"/>
          <w:sz w:val="22"/>
          <w:szCs w:val="22"/>
          <w:lang w:val="es-ES"/>
        </w:rPr>
        <w:t xml:space="preserve">Por ello, </w:t>
      </w:r>
      <m:oMath>
        <m:r>
          <w:rPr>
            <w:rFonts w:ascii="Cambria Math" w:hAnsi="Cambria Math" w:cstheme="minorHAnsi"/>
            <w:sz w:val="22"/>
            <w:szCs w:val="22"/>
            <w:lang w:val="es-ES"/>
          </w:rPr>
          <m:t>U</m:t>
        </m:r>
      </m:oMath>
      <w:r>
        <w:rPr>
          <w:rFonts w:eastAsiaTheme="minorEastAsia" w:cstheme="minorHAnsi"/>
          <w:sz w:val="22"/>
          <w:szCs w:val="22"/>
          <w:lang w:val="es-ES"/>
        </w:rPr>
        <w:t xml:space="preserve"> hace</w:t>
      </w:r>
      <w:r w:rsidRPr="00C04ED4">
        <w:rPr>
          <w:rFonts w:eastAsiaTheme="minorEastAsia" w:cstheme="minorHAnsi"/>
          <w:sz w:val="22"/>
          <w:szCs w:val="22"/>
          <w:lang w:val="es-ES"/>
        </w:rPr>
        <w:t xml:space="preserve"> </w:t>
      </w:r>
      <w:r w:rsidRPr="00C04ED4">
        <w:rPr>
          <w:rFonts w:eastAsiaTheme="minorEastAsia" w:cstheme="minorHAnsi"/>
          <w:i/>
          <w:iCs/>
          <w:sz w:val="22"/>
          <w:szCs w:val="22"/>
          <w:lang w:val="es-ES"/>
        </w:rPr>
        <w:t>F</w:t>
      </w:r>
      <w:r>
        <w:rPr>
          <w:rFonts w:eastAsiaTheme="minorEastAsia" w:cstheme="minorHAnsi"/>
          <w:i/>
          <w:iCs/>
          <w:sz w:val="22"/>
          <w:szCs w:val="22"/>
          <w:lang w:val="es-ES"/>
        </w:rPr>
        <w:t xml:space="preserve"> </w:t>
      </w:r>
      <w:r w:rsidRPr="007A45A1">
        <w:rPr>
          <w:rFonts w:eastAsiaTheme="minorEastAsia" w:cstheme="minorHAnsi"/>
          <w:sz w:val="22"/>
          <w:szCs w:val="22"/>
          <w:lang w:val="es-ES"/>
        </w:rPr>
        <w:t>a</w:t>
      </w:r>
      <w:r>
        <w:rPr>
          <w:rFonts w:eastAsiaTheme="minorEastAsia" w:cstheme="minorHAnsi"/>
          <w:i/>
          <w:iCs/>
          <w:sz w:val="22"/>
          <w:szCs w:val="22"/>
          <w:lang w:val="es-ES"/>
        </w:rPr>
        <w:t xml:space="preserve"> </w:t>
      </w:r>
      <m:oMath>
        <m:r>
          <w:rPr>
            <w:rFonts w:ascii="Cambria Math" w:hAnsi="Cambria Math" w:cstheme="minorHAnsi"/>
            <w:sz w:val="22"/>
            <w:szCs w:val="22"/>
            <w:lang w:val="es-ES"/>
          </w:rPr>
          <m:t>ϕ</m:t>
        </m:r>
      </m:oMath>
      <w:r>
        <w:rPr>
          <w:rFonts w:eastAsiaTheme="minorEastAsia" w:cstheme="minorHAnsi"/>
          <w:sz w:val="22"/>
          <w:szCs w:val="22"/>
          <w:lang w:val="es-ES"/>
        </w:rPr>
        <w:t>.</w:t>
      </w:r>
    </w:p>
    <w:p w14:paraId="19A82FCD" w14:textId="77777777" w:rsidR="00384124" w:rsidRPr="00C04ED4" w:rsidRDefault="00384124" w:rsidP="00384124">
      <w:pPr>
        <w:autoSpaceDE w:val="0"/>
        <w:autoSpaceDN w:val="0"/>
        <w:adjustRightInd w:val="0"/>
        <w:jc w:val="both"/>
        <w:rPr>
          <w:rFonts w:cstheme="minorHAnsi"/>
          <w:sz w:val="22"/>
          <w:szCs w:val="22"/>
          <w:lang w:val="es-ES"/>
        </w:rPr>
      </w:pPr>
    </w:p>
    <w:p w14:paraId="643E9DBE" w14:textId="77777777" w:rsidR="00384124" w:rsidRPr="00C04ED4" w:rsidRDefault="00384124" w:rsidP="00384124">
      <w:pPr>
        <w:pStyle w:val="Prrafodelista"/>
        <w:numPr>
          <w:ilvl w:val="0"/>
          <w:numId w:val="4"/>
        </w:numPr>
        <w:autoSpaceDE w:val="0"/>
        <w:autoSpaceDN w:val="0"/>
        <w:adjustRightInd w:val="0"/>
        <w:ind w:left="426" w:hanging="426"/>
        <w:jc w:val="both"/>
        <w:rPr>
          <w:rFonts w:eastAsiaTheme="minorEastAsia" w:cstheme="minorHAnsi"/>
          <w:sz w:val="22"/>
          <w:szCs w:val="22"/>
          <w:lang w:val="es-ES_tradnl"/>
        </w:rPr>
      </w:pPr>
      <m:oMath>
        <m:r>
          <w:rPr>
            <w:rFonts w:ascii="Cambria Math" w:hAnsi="Cambria Math" w:cstheme="minorHAnsi"/>
            <w:sz w:val="22"/>
            <w:szCs w:val="22"/>
            <w:lang w:val="es-ES_tradnl"/>
          </w:rPr>
          <m:t>ϕ:</m:t>
        </m:r>
        <m:d>
          <m:dPr>
            <m:ctrlPr>
              <w:ins w:id="50" w:author="Usuario" w:date="2021-10-06T11:10:00Z">
                <w:rPr>
                  <w:rFonts w:ascii="Cambria Math" w:eastAsiaTheme="minorEastAsia" w:hAnsi="Cambria Math" w:cstheme="minorHAnsi"/>
                  <w:i/>
                  <w:sz w:val="22"/>
                  <w:szCs w:val="22"/>
                  <w:lang w:val="es-ES_tradnl"/>
                </w:rPr>
              </w:ins>
            </m:ctrlPr>
          </m:dPr>
          <m:e>
            <m:r>
              <w:rPr>
                <w:rFonts w:ascii="Cambria Math" w:hAnsi="Cambria Math" w:cstheme="minorHAnsi"/>
                <w:sz w:val="22"/>
                <w:szCs w:val="22"/>
                <w:lang w:val="es-ES_tradnl"/>
              </w:rPr>
              <m:t>¬</m:t>
            </m:r>
            <m:r>
              <w:rPr>
                <w:rFonts w:ascii="Cambria Math" w:hAnsi="Cambria Math" w:cstheme="minorHAnsi"/>
                <w:sz w:val="22"/>
                <w:szCs w:val="22"/>
              </w:rPr>
              <m:t>∃</m:t>
            </m:r>
            <m:r>
              <w:rPr>
                <w:rFonts w:ascii="Cambria Math" w:hAnsi="Cambria Math" w:cstheme="minorHAnsi"/>
                <w:sz w:val="22"/>
                <w:szCs w:val="22"/>
                <w:lang w:val="es-ES_tradnl"/>
              </w:rPr>
              <m:t>x</m:t>
            </m:r>
            <m:d>
              <m:dPr>
                <m:ctrlPr>
                  <w:ins w:id="51"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Hx≡Fx</m:t>
                </m:r>
              </m:e>
            </m:d>
            <m:r>
              <w:rPr>
                <w:rFonts w:ascii="Cambria Math" w:hAnsi="Cambria Math" w:cstheme="minorHAnsi"/>
                <w:sz w:val="22"/>
                <w:szCs w:val="22"/>
                <w:lang w:val="es-ES_tradnl"/>
              </w:rPr>
              <m:t>∨Gz</m:t>
            </m:r>
          </m:e>
        </m:d>
      </m:oMath>
    </w:p>
    <w:p w14:paraId="51366CCC"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r w:rsidRPr="00C04ED4">
        <w:rPr>
          <w:rFonts w:eastAsiaTheme="minorEastAsia" w:cstheme="minorHAnsi"/>
          <w:sz w:val="22"/>
          <w:szCs w:val="22"/>
          <w:lang w:val="es-ES_tradnl"/>
        </w:rPr>
        <w:t xml:space="preserve">En primer lugar, se debe realizar el reemplazo de la variable libre </w:t>
      </w:r>
      <m:oMath>
        <m:r>
          <w:rPr>
            <w:rFonts w:ascii="Cambria Math" w:hAnsi="Cambria Math" w:cstheme="minorHAnsi"/>
            <w:sz w:val="22"/>
            <w:szCs w:val="22"/>
            <w:lang w:val="es-ES_tradnl"/>
          </w:rPr>
          <m:t>z</m:t>
        </m:r>
      </m:oMath>
      <w:r>
        <w:rPr>
          <w:rFonts w:eastAsiaTheme="minorEastAsia" w:cstheme="minorHAnsi"/>
          <w:sz w:val="22"/>
          <w:szCs w:val="22"/>
          <w:lang w:val="es-ES_tradnl"/>
        </w:rPr>
        <w:t xml:space="preserve">. Aquí se utilizará </w:t>
      </w:r>
      <m:oMath>
        <m:r>
          <w:rPr>
            <w:rFonts w:ascii="Cambria Math" w:eastAsiaTheme="minorEastAsia" w:hAnsi="Cambria Math" w:cstheme="minorHAnsi"/>
            <w:sz w:val="22"/>
            <w:szCs w:val="22"/>
            <w:lang w:val="es-ES_tradnl"/>
          </w:rPr>
          <m:t>a</m:t>
        </m:r>
      </m:oMath>
      <w:r>
        <w:rPr>
          <w:rFonts w:eastAsiaTheme="minorEastAsia" w:cstheme="minorHAnsi"/>
          <w:sz w:val="22"/>
          <w:szCs w:val="22"/>
          <w:lang w:val="es-ES_tradnl"/>
        </w:rPr>
        <w:t>:</w:t>
      </w:r>
    </w:p>
    <w:p w14:paraId="2FF8A1BB" w14:textId="77777777" w:rsidR="00384124" w:rsidRPr="00E27187" w:rsidRDefault="00000000" w:rsidP="00384124">
      <w:pPr>
        <w:pStyle w:val="Prrafodelista"/>
        <w:autoSpaceDE w:val="0"/>
        <w:autoSpaceDN w:val="0"/>
        <w:adjustRightInd w:val="0"/>
        <w:ind w:left="426"/>
        <w:jc w:val="both"/>
        <w:rPr>
          <w:rFonts w:eastAsiaTheme="minorEastAsia" w:cstheme="minorHAnsi"/>
          <w:sz w:val="22"/>
          <w:szCs w:val="22"/>
        </w:rPr>
      </w:pPr>
      <m:oMathPara>
        <m:oMathParaPr>
          <m:jc m:val="center"/>
        </m:oMathParaPr>
        <m:oMath>
          <m:sSub>
            <m:sSubPr>
              <m:ctrlPr>
                <w:ins w:id="5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[a/z]</m:t>
              </m:r>
            </m:sub>
          </m:sSub>
          <m:r>
            <w:rPr>
              <w:rFonts w:ascii="Cambria Math" w:hAnsi="Cambria Math" w:cstheme="minorHAnsi"/>
              <w:sz w:val="22"/>
              <w:szCs w:val="22"/>
              <w:lang w:val="es-ES_tradnl"/>
            </w:rPr>
            <m:t>:</m:t>
          </m:r>
          <m:d>
            <m:dPr>
              <m:ctrlPr>
                <w:ins w:id="53" w:author="Usuario" w:date="2021-10-06T11:10:00Z">
                  <w:rPr>
                    <w:rFonts w:ascii="Cambria Math" w:eastAsiaTheme="minorEastAsia" w:hAnsi="Cambria Math" w:cstheme="minorHAnsi"/>
                    <w:i/>
                    <w:sz w:val="22"/>
                    <w:szCs w:val="22"/>
                    <w:lang w:val="es-ES_tradnl"/>
                  </w:rPr>
                </w:ins>
              </m:ctrlPr>
            </m:dPr>
            <m:e>
              <m:r>
                <w:rPr>
                  <w:rFonts w:ascii="Cambria Math" w:hAnsi="Cambria Math" w:cstheme="minorHAnsi"/>
                  <w:sz w:val="22"/>
                  <w:szCs w:val="22"/>
                  <w:lang w:val="es-ES_tradnl"/>
                </w:rPr>
                <m:t>¬</m:t>
              </m:r>
              <m:r>
                <w:rPr>
                  <w:rFonts w:ascii="Cambria Math" w:hAnsi="Cambria Math" w:cstheme="minorHAnsi"/>
                  <w:sz w:val="22"/>
                  <w:szCs w:val="22"/>
                </w:rPr>
                <m:t>∃</m:t>
              </m:r>
              <m:r>
                <w:rPr>
                  <w:rFonts w:ascii="Cambria Math" w:hAnsi="Cambria Math" w:cstheme="minorHAnsi"/>
                  <w:sz w:val="22"/>
                  <w:szCs w:val="22"/>
                  <w:lang w:val="es-ES_tradnl"/>
                </w:rPr>
                <m:t>x</m:t>
              </m:r>
              <m:d>
                <m:dPr>
                  <m:ctrlPr>
                    <w:ins w:id="54"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Hx≡Fx</m:t>
                  </m:r>
                </m:e>
              </m:d>
              <m:r>
                <w:rPr>
                  <w:rFonts w:ascii="Cambria Math" w:hAnsi="Cambria Math" w:cstheme="minorHAnsi"/>
                  <w:sz w:val="22"/>
                  <w:szCs w:val="22"/>
                  <w:lang w:val="es-ES_tradnl"/>
                </w:rPr>
                <m:t>∨Ga</m:t>
              </m:r>
            </m:e>
          </m:d>
        </m:oMath>
      </m:oMathPara>
    </w:p>
    <w:p w14:paraId="706151AE"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60877CBD" w14:textId="77777777" w:rsidR="00384124" w:rsidRPr="00C04ED4" w:rsidRDefault="00384124" w:rsidP="00384124">
      <w:pPr>
        <w:pStyle w:val="Prrafodelista"/>
        <w:autoSpaceDE w:val="0"/>
        <w:autoSpaceDN w:val="0"/>
        <w:adjustRightInd w:val="0"/>
        <w:ind w:left="426"/>
        <w:jc w:val="both"/>
        <w:rPr>
          <w:rFonts w:eastAsiaTheme="minorEastAsia"/>
          <w:sz w:val="22"/>
          <w:szCs w:val="22"/>
          <w:lang w:val="es-ES"/>
        </w:rPr>
      </w:pPr>
      <w:r w:rsidRPr="227E354A">
        <w:rPr>
          <w:rFonts w:eastAsiaTheme="minorEastAsia"/>
          <w:sz w:val="22"/>
          <w:szCs w:val="22"/>
          <w:lang w:val="es-ES"/>
        </w:rPr>
        <w:t xml:space="preserve">A continuación, se debe calcular el valor de la  </w:t>
      </w:r>
      <w:proofErr w:type="spellStart"/>
      <w:r w:rsidRPr="227E354A">
        <w:rPr>
          <w:rFonts w:eastAsiaTheme="minorEastAsia"/>
          <w:sz w:val="22"/>
          <w:szCs w:val="22"/>
          <w:lang w:val="es-ES"/>
        </w:rPr>
        <w:t>subfórmula</w:t>
      </w:r>
      <w:proofErr w:type="spellEnd"/>
      <w:r w:rsidRPr="227E354A">
        <w:rPr>
          <w:rFonts w:eastAsiaTheme="minorEastAsia"/>
          <w:sz w:val="22"/>
          <w:szCs w:val="22"/>
          <w:lang w:val="es-ES"/>
        </w:rPr>
        <w:t xml:space="preserve"> cuantificada </w:t>
      </w:r>
      <m:oMath>
        <m:r>
          <w:rPr>
            <w:rFonts w:ascii="Cambria Math" w:hAnsi="Cambria Math" w:cstheme="minorHAnsi"/>
            <w:sz w:val="22"/>
            <w:szCs w:val="22"/>
          </w:rPr>
          <m:t>∃</m:t>
        </m:r>
        <m:r>
          <w:rPr>
            <w:rFonts w:ascii="Cambria Math" w:hAnsi="Cambria Math" w:cstheme="minorHAnsi"/>
            <w:sz w:val="22"/>
            <w:szCs w:val="22"/>
            <w:lang w:val="es-ES_tradnl"/>
          </w:rPr>
          <m:t>x</m:t>
        </m:r>
        <m:d>
          <m:dPr>
            <m:ctrlPr>
              <w:ins w:id="55"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Hx≡Fx</m:t>
            </m:r>
          </m:e>
        </m:d>
      </m:oMath>
      <w:r w:rsidRPr="227E354A">
        <w:rPr>
          <w:rFonts w:eastAsiaTheme="minorEastAsia"/>
          <w:sz w:val="22"/>
          <w:szCs w:val="22"/>
          <w:lang w:val="es-ES"/>
        </w:rPr>
        <w:t>:</w:t>
      </w:r>
    </w:p>
    <w:p w14:paraId="48C95AAB"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m:oMathPara>
        <m:oMath>
          <m:r>
            <w:rPr>
              <w:rFonts w:ascii="Cambria Math" w:hAnsi="Cambria Math" w:cstheme="minorHAnsi"/>
              <w:sz w:val="22"/>
              <w:szCs w:val="22"/>
              <w:lang w:val="es-ES"/>
            </w:rPr>
            <m:t>ψ:</m:t>
          </m:r>
          <m:d>
            <m:dPr>
              <m:ctrlPr>
                <w:ins w:id="56"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Hx≡Fx</m:t>
              </m:r>
            </m:e>
          </m:d>
        </m:oMath>
      </m:oMathPara>
    </w:p>
    <w:p w14:paraId="6FA81D32"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1F750785" w14:textId="77777777" w:rsidR="00384124" w:rsidRPr="00A31C7F"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57"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d>
            <m:dPr>
              <m:ctrlPr>
                <w:ins w:id="58"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Ha≡Fa</m:t>
              </m:r>
            </m:e>
          </m:d>
          <m:r>
            <w:rPr>
              <w:rFonts w:ascii="Cambria Math" w:hAnsi="Cambria Math" w:cstheme="minorHAnsi"/>
              <w:sz w:val="22"/>
              <w:szCs w:val="22"/>
              <w:lang w:val="es-ES_tradnl"/>
            </w:rPr>
            <m:t>=F</m:t>
          </m:r>
        </m:oMath>
      </m:oMathPara>
    </w:p>
    <w:p w14:paraId="67AE32A2" w14:textId="77777777" w:rsidR="00384124" w:rsidRPr="00C04ED4" w:rsidRDefault="00384124" w:rsidP="00384124">
      <w:pPr>
        <w:pStyle w:val="Prrafodelista"/>
        <w:autoSpaceDE w:val="0"/>
        <w:autoSpaceDN w:val="0"/>
        <w:adjustRightInd w:val="0"/>
        <w:ind w:left="426"/>
        <w:jc w:val="both"/>
        <w:rPr>
          <w:rFonts w:eastAsiaTheme="minorEastAsia"/>
          <w:sz w:val="22"/>
          <w:szCs w:val="22"/>
          <w:lang w:val="es-ES"/>
        </w:rPr>
      </w:pP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sidRPr="227E354A">
        <w:rPr>
          <w:rFonts w:eastAsiaTheme="minorEastAsia"/>
          <w:sz w:val="22"/>
          <w:szCs w:val="22"/>
          <w:lang w:val="es-ES"/>
        </w:rPr>
        <w:t xml:space="preserve">F    </w:t>
      </w:r>
      <w:proofErr w:type="spellStart"/>
      <w:r w:rsidRPr="227E354A">
        <w:rPr>
          <w:rFonts w:eastAsiaTheme="minorEastAsia"/>
          <w:sz w:val="22"/>
          <w:szCs w:val="22"/>
          <w:highlight w:val="red"/>
          <w:lang w:val="es-ES"/>
        </w:rPr>
        <w:t>F</w:t>
      </w:r>
      <w:proofErr w:type="spellEnd"/>
      <w:r w:rsidRPr="227E354A">
        <w:rPr>
          <w:rFonts w:eastAsiaTheme="minorEastAsia"/>
          <w:sz w:val="22"/>
          <w:szCs w:val="22"/>
          <w:lang w:val="es-ES"/>
        </w:rPr>
        <w:t xml:space="preserve">   V</w:t>
      </w:r>
    </w:p>
    <w:p w14:paraId="20D96F55" w14:textId="77777777" w:rsidR="00384124" w:rsidRPr="00A31C7F"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59"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eastAsiaTheme="minorEastAsia" w:hAnsi="Cambria Math" w:cstheme="minorHAnsi"/>
              <w:sz w:val="22"/>
              <w:szCs w:val="22"/>
              <w:lang w:val="es-ES"/>
            </w:rPr>
            <m:t>:</m:t>
          </m:r>
          <m:d>
            <m:dPr>
              <m:ctrlPr>
                <w:ins w:id="60"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Hb≡Fb</m:t>
              </m:r>
            </m:e>
          </m:d>
          <m:r>
            <w:rPr>
              <w:rFonts w:ascii="Cambria Math" w:eastAsiaTheme="minorEastAsia" w:hAnsi="Cambria Math" w:cstheme="minorHAnsi"/>
              <w:sz w:val="22"/>
              <w:szCs w:val="22"/>
              <w:lang w:val="es-ES_tradnl"/>
            </w:rPr>
            <m:t>=F</m:t>
          </m:r>
        </m:oMath>
      </m:oMathPara>
    </w:p>
    <w:p w14:paraId="5090DABB"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r>
        <w:rPr>
          <w:rFonts w:eastAsiaTheme="minorEastAsia" w:cstheme="minorHAnsi"/>
          <w:sz w:val="22"/>
          <w:szCs w:val="22"/>
          <w:lang w:val="es-ES_tradnl"/>
        </w:rPr>
        <w:t xml:space="preserve"> </w:t>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r>
      <w:r>
        <w:rPr>
          <w:rFonts w:eastAsiaTheme="minorEastAsia" w:cstheme="minorHAnsi"/>
          <w:sz w:val="22"/>
          <w:szCs w:val="22"/>
          <w:lang w:val="es-ES_tradnl"/>
        </w:rPr>
        <w:tab/>
        <w:t xml:space="preserve">F    </w:t>
      </w:r>
      <w:proofErr w:type="spellStart"/>
      <w:r w:rsidRPr="00A31C7F">
        <w:rPr>
          <w:rFonts w:eastAsiaTheme="minorEastAsia" w:cstheme="minorHAnsi"/>
          <w:sz w:val="22"/>
          <w:szCs w:val="22"/>
          <w:highlight w:val="red"/>
          <w:lang w:val="es-ES_tradnl"/>
        </w:rPr>
        <w:t>F</w:t>
      </w:r>
      <w:proofErr w:type="spellEnd"/>
      <w:r>
        <w:rPr>
          <w:rFonts w:eastAsiaTheme="minorEastAsia" w:cstheme="minorHAnsi"/>
          <w:sz w:val="22"/>
          <w:szCs w:val="22"/>
          <w:lang w:val="es-ES_tradnl"/>
        </w:rPr>
        <w:t xml:space="preserve">   V</w:t>
      </w:r>
    </w:p>
    <w:p w14:paraId="60242361" w14:textId="77777777" w:rsidR="00384124" w:rsidRPr="00A31C7F" w:rsidRDefault="00000000" w:rsidP="00384124">
      <w:pPr>
        <w:pStyle w:val="Prrafodelista"/>
        <w:autoSpaceDE w:val="0"/>
        <w:autoSpaceDN w:val="0"/>
        <w:adjustRightInd w:val="0"/>
        <w:ind w:left="426"/>
        <w:jc w:val="both"/>
        <w:rPr>
          <w:rFonts w:eastAsiaTheme="minorEastAsia" w:cstheme="minorHAnsi"/>
          <w:i/>
          <w:sz w:val="22"/>
          <w:szCs w:val="22"/>
          <w:lang w:val="es-ES_tradnl"/>
        </w:rPr>
      </w:pPr>
      <m:oMathPara>
        <m:oMathParaPr>
          <m:jc m:val="center"/>
        </m:oMathParaPr>
        <m:oMath>
          <m:sSub>
            <m:sSubPr>
              <m:ctrlPr>
                <w:ins w:id="6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r>
            <w:rPr>
              <w:rFonts w:ascii="Cambria Math" w:eastAsiaTheme="minorEastAsia" w:hAnsi="Cambria Math" w:cstheme="minorHAnsi"/>
              <w:sz w:val="22"/>
              <w:szCs w:val="22"/>
              <w:lang w:val="es-ES"/>
            </w:rPr>
            <m:t>:</m:t>
          </m:r>
          <m:d>
            <m:dPr>
              <m:ctrlPr>
                <w:ins w:id="62"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Hc≡Fc</m:t>
              </m:r>
            </m:e>
          </m:d>
          <m:r>
            <w:rPr>
              <w:rFonts w:ascii="Cambria Math" w:eastAsiaTheme="minorEastAsia" w:hAnsi="Cambria Math" w:cstheme="minorHAnsi"/>
              <w:sz w:val="22"/>
              <w:szCs w:val="22"/>
              <w:lang w:val="es-ES_tradnl"/>
            </w:rPr>
            <m:t>=F</m:t>
          </m:r>
        </m:oMath>
      </m:oMathPara>
    </w:p>
    <w:p w14:paraId="656E2C35" w14:textId="77777777" w:rsidR="00384124" w:rsidRPr="00A31C7F" w:rsidRDefault="00384124" w:rsidP="00384124">
      <w:pPr>
        <w:autoSpaceDE w:val="0"/>
        <w:autoSpaceDN w:val="0"/>
        <w:adjustRightInd w:val="0"/>
        <w:jc w:val="both"/>
        <w:rPr>
          <w:rFonts w:eastAsiaTheme="minorEastAsia" w:cstheme="minorHAnsi"/>
          <w:iCs/>
          <w:sz w:val="22"/>
          <w:szCs w:val="22"/>
          <w:lang w:val="es-ES_tradnl"/>
        </w:rPr>
      </w:pP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
          <w:sz w:val="22"/>
          <w:szCs w:val="22"/>
          <w:lang w:val="es-ES_tradnl"/>
        </w:rPr>
        <w:tab/>
      </w:r>
      <w:r>
        <w:rPr>
          <w:rFonts w:eastAsiaTheme="minorEastAsia" w:cstheme="minorHAnsi"/>
          <w:iCs/>
          <w:sz w:val="22"/>
          <w:szCs w:val="22"/>
          <w:lang w:val="es-ES_tradnl"/>
        </w:rPr>
        <w:t xml:space="preserve">V    </w:t>
      </w:r>
      <w:r w:rsidRPr="00A31C7F">
        <w:rPr>
          <w:rFonts w:eastAsiaTheme="minorEastAsia" w:cstheme="minorHAnsi"/>
          <w:iCs/>
          <w:sz w:val="22"/>
          <w:szCs w:val="22"/>
          <w:highlight w:val="red"/>
          <w:lang w:val="es-ES_tradnl"/>
        </w:rPr>
        <w:t>F</w:t>
      </w:r>
      <w:r>
        <w:rPr>
          <w:rFonts w:eastAsiaTheme="minorEastAsia" w:cstheme="minorHAnsi"/>
          <w:iCs/>
          <w:sz w:val="22"/>
          <w:szCs w:val="22"/>
          <w:lang w:val="es-ES_tradnl"/>
        </w:rPr>
        <w:t xml:space="preserve">  </w:t>
      </w:r>
      <w:proofErr w:type="spellStart"/>
      <w:r>
        <w:rPr>
          <w:rFonts w:eastAsiaTheme="minorEastAsia" w:cstheme="minorHAnsi"/>
          <w:iCs/>
          <w:sz w:val="22"/>
          <w:szCs w:val="22"/>
          <w:lang w:val="es-ES_tradnl"/>
        </w:rPr>
        <w:t>F</w:t>
      </w:r>
      <w:proofErr w:type="spellEnd"/>
    </w:p>
    <w:p w14:paraId="4EA2E3A4" w14:textId="77777777" w:rsidR="00384124" w:rsidRPr="00AD3C75" w:rsidRDefault="00384124" w:rsidP="00384124">
      <w:pPr>
        <w:autoSpaceDE w:val="0"/>
        <w:autoSpaceDN w:val="0"/>
        <w:adjustRightInd w:val="0"/>
        <w:jc w:val="both"/>
        <w:rPr>
          <w:rFonts w:eastAsiaTheme="minorEastAsia" w:cstheme="minorHAnsi"/>
          <w:sz w:val="22"/>
          <w:szCs w:val="22"/>
          <w:lang w:val="es-ES_tradnl"/>
        </w:rPr>
      </w:pPr>
    </w:p>
    <w:tbl>
      <w:tblPr>
        <w:tblStyle w:val="Tablaconcuadrcula"/>
        <w:tblW w:w="0" w:type="auto"/>
        <w:jc w:val="center"/>
        <w:tblLook w:val="04A0" w:firstRow="1" w:lastRow="0" w:firstColumn="1" w:lastColumn="0" w:noHBand="0" w:noVBand="1"/>
      </w:tblPr>
      <w:tblGrid>
        <w:gridCol w:w="1841"/>
      </w:tblGrid>
      <w:tr w:rsidR="00384124" w14:paraId="62532F0F" w14:textId="77777777" w:rsidTr="00BE6121">
        <w:trPr>
          <w:trHeight w:val="230"/>
          <w:jc w:val="center"/>
        </w:trPr>
        <w:tc>
          <w:tcPr>
            <w:tcW w:w="1841" w:type="dxa"/>
          </w:tcPr>
          <w:p w14:paraId="5A03E41E" w14:textId="77777777" w:rsidR="00384124" w:rsidRPr="00AD3C75" w:rsidRDefault="00384124" w:rsidP="00BE6121">
            <w:pPr>
              <w:pStyle w:val="Prrafodelista"/>
              <w:autoSpaceDE w:val="0"/>
              <w:autoSpaceDN w:val="0"/>
              <w:adjustRightInd w:val="0"/>
              <w:ind w:left="0"/>
              <w:jc w:val="both"/>
              <w:rPr>
                <w:rFonts w:eastAsiaTheme="minorEastAsia" w:cstheme="minorHAnsi"/>
                <w:sz w:val="22"/>
                <w:szCs w:val="22"/>
                <w:lang w:val="es-ES_tradnl"/>
              </w:rPr>
            </w:pPr>
            <m:oMathPara>
              <m:oMathParaPr>
                <m:jc m:val="center"/>
              </m:oMathParaPr>
              <m:oMath>
                <m:r>
                  <w:rPr>
                    <w:rFonts w:ascii="Cambria Math" w:hAnsi="Cambria Math" w:cstheme="minorHAnsi"/>
                    <w:sz w:val="22"/>
                    <w:szCs w:val="22"/>
                  </w:rPr>
                  <m:t>∃</m:t>
                </m:r>
                <m:r>
                  <w:rPr>
                    <w:rFonts w:ascii="Cambria Math" w:hAnsi="Cambria Math" w:cstheme="minorHAnsi"/>
                    <w:sz w:val="22"/>
                    <w:szCs w:val="22"/>
                    <w:lang w:val="es-ES_tradnl"/>
                  </w:rPr>
                  <m:t>x</m:t>
                </m:r>
                <m:d>
                  <m:dPr>
                    <m:ctrlPr>
                      <w:ins w:id="63"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Hx≡Fx</m:t>
                    </m:r>
                  </m:e>
                </m:d>
              </m:oMath>
            </m:oMathPara>
          </w:p>
        </w:tc>
      </w:tr>
      <w:tr w:rsidR="00384124" w14:paraId="5DB408E1" w14:textId="77777777" w:rsidTr="00BE6121">
        <w:trPr>
          <w:trHeight w:val="237"/>
          <w:jc w:val="center"/>
        </w:trPr>
        <w:tc>
          <w:tcPr>
            <w:tcW w:w="1841" w:type="dxa"/>
          </w:tcPr>
          <w:p w14:paraId="2C413C53" w14:textId="77777777" w:rsidR="00384124" w:rsidRDefault="00384124" w:rsidP="00BE6121">
            <w:pPr>
              <w:pStyle w:val="Prrafodelista"/>
              <w:autoSpaceDE w:val="0"/>
              <w:autoSpaceDN w:val="0"/>
              <w:adjustRightInd w:val="0"/>
              <w:ind w:left="0"/>
              <w:jc w:val="both"/>
              <w:rPr>
                <w:rFonts w:eastAsiaTheme="minorEastAsia" w:cstheme="minorHAnsi"/>
                <w:sz w:val="22"/>
                <w:szCs w:val="22"/>
                <w:lang w:val="es-ES_tradnl"/>
              </w:rPr>
            </w:pPr>
            <w:r>
              <w:rPr>
                <w:rFonts w:eastAsiaTheme="minorEastAsia" w:cstheme="minorHAnsi"/>
                <w:sz w:val="22"/>
                <w:szCs w:val="22"/>
                <w:lang w:val="es-ES_tradnl"/>
              </w:rPr>
              <w:t xml:space="preserve">     </w:t>
            </w:r>
            <w:r w:rsidRPr="00AD3C75">
              <w:rPr>
                <w:rFonts w:eastAsiaTheme="minorEastAsia" w:cstheme="minorHAnsi"/>
                <w:sz w:val="22"/>
                <w:szCs w:val="22"/>
                <w:highlight w:val="red"/>
                <w:lang w:val="es-ES_tradnl"/>
              </w:rPr>
              <w:t>F</w:t>
            </w:r>
          </w:p>
        </w:tc>
      </w:tr>
    </w:tbl>
    <w:p w14:paraId="5EC57993" w14:textId="77777777" w:rsidR="00384124" w:rsidRDefault="00384124" w:rsidP="00384124">
      <w:pPr>
        <w:autoSpaceDE w:val="0"/>
        <w:autoSpaceDN w:val="0"/>
        <w:adjustRightInd w:val="0"/>
        <w:jc w:val="both"/>
        <w:rPr>
          <w:rFonts w:eastAsiaTheme="minorEastAsia" w:cstheme="minorHAnsi"/>
          <w:sz w:val="22"/>
          <w:szCs w:val="22"/>
          <w:lang w:val="es-ES_tradnl"/>
        </w:rPr>
      </w:pPr>
    </w:p>
    <w:p w14:paraId="58D5F470" w14:textId="77777777" w:rsidR="00384124" w:rsidRPr="00AD3C75" w:rsidRDefault="00384124" w:rsidP="00384124">
      <w:pPr>
        <w:autoSpaceDE w:val="0"/>
        <w:autoSpaceDN w:val="0"/>
        <w:adjustRightInd w:val="0"/>
        <w:ind w:left="426"/>
        <w:jc w:val="both"/>
        <w:rPr>
          <w:rFonts w:eastAsiaTheme="minorEastAsia" w:cstheme="minorHAnsi"/>
          <w:sz w:val="22"/>
          <w:szCs w:val="22"/>
          <w:lang w:val="es-ES_tradnl"/>
        </w:rPr>
      </w:pPr>
      <w:r w:rsidRPr="00C04ED4">
        <w:rPr>
          <w:rFonts w:eastAsiaTheme="minorEastAsia" w:cstheme="minorHAnsi"/>
          <w:sz w:val="22"/>
          <w:szCs w:val="22"/>
          <w:lang w:val="es-ES_tradnl"/>
        </w:rPr>
        <w:t xml:space="preserve">Así, el cálculo de </w:t>
      </w:r>
      <m:oMath>
        <m:sSub>
          <m:sSubPr>
            <m:ctrlPr>
              <w:ins w:id="64"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[a/z]</m:t>
            </m:r>
          </m:sub>
        </m:sSub>
      </m:oMath>
      <w:r w:rsidRPr="00C04ED4">
        <w:rPr>
          <w:rFonts w:eastAsiaTheme="minorEastAsia" w:cstheme="minorHAnsi"/>
          <w:sz w:val="22"/>
          <w:szCs w:val="22"/>
          <w:lang w:val="es-ES"/>
        </w:rPr>
        <w:t xml:space="preserve"> es el siguiente</w:t>
      </w:r>
      <w:r>
        <w:rPr>
          <w:rFonts w:eastAsiaTheme="minorEastAsia" w:cstheme="minorHAnsi"/>
          <w:sz w:val="22"/>
          <w:szCs w:val="22"/>
          <w:lang w:val="es-ES"/>
        </w:rPr>
        <w:t>:</w:t>
      </w:r>
    </w:p>
    <w:tbl>
      <w:tblPr>
        <w:tblStyle w:val="Tablaconcuadrcula"/>
        <w:tblW w:w="0" w:type="auto"/>
        <w:jc w:val="center"/>
        <w:tblLook w:val="04A0" w:firstRow="1" w:lastRow="0" w:firstColumn="1" w:lastColumn="0" w:noHBand="0" w:noVBand="1"/>
      </w:tblPr>
      <w:tblGrid>
        <w:gridCol w:w="2830"/>
      </w:tblGrid>
      <w:tr w:rsidR="00384124" w:rsidRPr="00C04ED4" w14:paraId="1C003B7E" w14:textId="77777777" w:rsidTr="00BE6121">
        <w:trPr>
          <w:trHeight w:val="334"/>
          <w:jc w:val="center"/>
        </w:trPr>
        <w:tc>
          <w:tcPr>
            <w:tcW w:w="2830" w:type="dxa"/>
          </w:tcPr>
          <w:p w14:paraId="230F4614" w14:textId="77777777" w:rsidR="00384124" w:rsidRPr="00C04ED4" w:rsidRDefault="00000000" w:rsidP="00BE6121">
            <w:pPr>
              <w:autoSpaceDE w:val="0"/>
              <w:autoSpaceDN w:val="0"/>
              <w:adjustRightInd w:val="0"/>
              <w:jc w:val="both"/>
              <w:rPr>
                <w:rFonts w:eastAsiaTheme="minorEastAsia" w:cstheme="minorHAnsi"/>
                <w:sz w:val="22"/>
                <w:szCs w:val="22"/>
                <w:lang w:val="es-ES_tradnl"/>
              </w:rPr>
            </w:pPr>
            <m:oMathPara>
              <m:oMath>
                <m:d>
                  <m:dPr>
                    <m:ctrlPr>
                      <w:ins w:id="65" w:author="Usuario" w:date="2021-10-06T11:10:00Z">
                        <w:rPr>
                          <w:rFonts w:ascii="Cambria Math" w:eastAsiaTheme="minorEastAsia" w:hAnsi="Cambria Math" w:cstheme="minorHAnsi"/>
                          <w:i/>
                          <w:sz w:val="22"/>
                          <w:szCs w:val="22"/>
                          <w:lang w:val="es-ES_tradnl"/>
                        </w:rPr>
                      </w:ins>
                    </m:ctrlPr>
                  </m:dPr>
                  <m:e>
                    <m:r>
                      <w:rPr>
                        <w:rFonts w:ascii="Cambria Math" w:hAnsi="Cambria Math" w:cstheme="minorHAnsi"/>
                        <w:sz w:val="22"/>
                        <w:szCs w:val="22"/>
                        <w:lang w:val="es-ES_tradnl"/>
                      </w:rPr>
                      <m:t>¬</m:t>
                    </m:r>
                    <m:r>
                      <w:rPr>
                        <w:rFonts w:ascii="Cambria Math" w:hAnsi="Cambria Math" w:cstheme="minorHAnsi"/>
                        <w:sz w:val="22"/>
                        <w:szCs w:val="22"/>
                      </w:rPr>
                      <m:t>∃</m:t>
                    </m:r>
                    <m:r>
                      <w:rPr>
                        <w:rFonts w:ascii="Cambria Math" w:hAnsi="Cambria Math" w:cstheme="minorHAnsi"/>
                        <w:sz w:val="22"/>
                        <w:szCs w:val="22"/>
                        <w:lang w:val="es-ES_tradnl"/>
                      </w:rPr>
                      <m:t>x</m:t>
                    </m:r>
                    <m:d>
                      <m:dPr>
                        <m:ctrlPr>
                          <w:ins w:id="66"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Hx≡Fx</m:t>
                        </m:r>
                      </m:e>
                    </m:d>
                    <m:r>
                      <w:rPr>
                        <w:rFonts w:ascii="Cambria Math" w:hAnsi="Cambria Math" w:cstheme="minorHAnsi"/>
                        <w:sz w:val="22"/>
                        <w:szCs w:val="22"/>
                        <w:lang w:val="es-ES_tradnl"/>
                      </w:rPr>
                      <m:t>∨Gz</m:t>
                    </m:r>
                  </m:e>
                </m:d>
              </m:oMath>
            </m:oMathPara>
          </w:p>
        </w:tc>
      </w:tr>
      <w:tr w:rsidR="00384124" w:rsidRPr="00C04ED4" w14:paraId="560E3305" w14:textId="77777777" w:rsidTr="00BE6121">
        <w:trPr>
          <w:trHeight w:val="334"/>
          <w:jc w:val="center"/>
        </w:trPr>
        <w:tc>
          <w:tcPr>
            <w:tcW w:w="2830" w:type="dxa"/>
          </w:tcPr>
          <w:p w14:paraId="4FF71C86" w14:textId="77777777" w:rsidR="00384124" w:rsidRPr="00C04ED4" w:rsidRDefault="00384124" w:rsidP="00BE6121">
            <w:pPr>
              <w:pStyle w:val="Prrafodelista"/>
              <w:autoSpaceDE w:val="0"/>
              <w:autoSpaceDN w:val="0"/>
              <w:adjustRightInd w:val="0"/>
              <w:ind w:left="0"/>
              <w:rPr>
                <w:rFonts w:cstheme="minorHAnsi"/>
                <w:i/>
                <w:iCs/>
                <w:sz w:val="22"/>
                <w:szCs w:val="22"/>
                <w:lang w:val="es-ES_tradnl"/>
              </w:rPr>
            </w:pPr>
            <w:r w:rsidRPr="00C04ED4">
              <w:rPr>
                <w:rFonts w:cstheme="minorHAnsi"/>
                <w:i/>
                <w:iCs/>
                <w:sz w:val="22"/>
                <w:szCs w:val="22"/>
                <w:lang w:val="es-ES_tradnl"/>
              </w:rPr>
              <w:t xml:space="preserve">        V F                       </w:t>
            </w:r>
            <w:r w:rsidRPr="007A45A1">
              <w:rPr>
                <w:rFonts w:cstheme="minorHAnsi"/>
                <w:i/>
                <w:iCs/>
                <w:sz w:val="22"/>
                <w:szCs w:val="22"/>
                <w:highlight w:val="green"/>
                <w:lang w:val="es-ES_tradnl"/>
              </w:rPr>
              <w:t>V</w:t>
            </w:r>
            <w:r w:rsidRPr="00C04ED4">
              <w:rPr>
                <w:rFonts w:cstheme="minorHAnsi"/>
                <w:i/>
                <w:iCs/>
                <w:sz w:val="22"/>
                <w:szCs w:val="22"/>
                <w:lang w:val="es-ES_tradnl"/>
              </w:rPr>
              <w:t xml:space="preserve">   </w:t>
            </w:r>
            <w:proofErr w:type="spellStart"/>
            <w:r w:rsidRPr="00C04ED4">
              <w:rPr>
                <w:rFonts w:cstheme="minorHAnsi"/>
                <w:i/>
                <w:iCs/>
                <w:sz w:val="22"/>
                <w:szCs w:val="22"/>
                <w:lang w:val="es-ES_tradnl"/>
              </w:rPr>
              <w:t>V</w:t>
            </w:r>
            <w:proofErr w:type="spellEnd"/>
          </w:p>
        </w:tc>
      </w:tr>
    </w:tbl>
    <w:p w14:paraId="79C827B2" w14:textId="77777777" w:rsidR="00384124" w:rsidRDefault="00384124" w:rsidP="00384124">
      <w:pPr>
        <w:autoSpaceDE w:val="0"/>
        <w:autoSpaceDN w:val="0"/>
        <w:adjustRightInd w:val="0"/>
        <w:jc w:val="both"/>
        <w:rPr>
          <w:rFonts w:eastAsiaTheme="minorEastAsia" w:cstheme="minorHAnsi"/>
          <w:sz w:val="22"/>
          <w:szCs w:val="22"/>
          <w:lang w:val="es-ES_tradnl"/>
        </w:rPr>
      </w:pPr>
    </w:p>
    <w:p w14:paraId="0EA7D28D" w14:textId="77777777" w:rsidR="00384124" w:rsidRPr="00C04ED4" w:rsidRDefault="00384124" w:rsidP="00384124">
      <w:pPr>
        <w:autoSpaceDE w:val="0"/>
        <w:autoSpaceDN w:val="0"/>
        <w:adjustRightInd w:val="0"/>
        <w:ind w:left="426"/>
        <w:jc w:val="both"/>
        <w:rPr>
          <w:rFonts w:eastAsiaTheme="minorEastAsia" w:cstheme="minorHAnsi"/>
          <w:sz w:val="22"/>
          <w:szCs w:val="22"/>
          <w:lang w:val="es-ES"/>
        </w:rPr>
      </w:pPr>
      <w:r w:rsidRPr="00C04ED4">
        <w:rPr>
          <w:rFonts w:eastAsiaTheme="minorEastAsia" w:cstheme="minorHAnsi"/>
          <w:sz w:val="22"/>
          <w:szCs w:val="22"/>
          <w:lang w:val="es-ES"/>
        </w:rPr>
        <w:t xml:space="preserve">Por ello, </w:t>
      </w:r>
      <m:oMath>
        <m:r>
          <w:rPr>
            <w:rFonts w:ascii="Cambria Math" w:hAnsi="Cambria Math" w:cstheme="minorHAnsi"/>
            <w:sz w:val="22"/>
            <w:szCs w:val="22"/>
            <w:lang w:val="es-ES"/>
          </w:rPr>
          <m:t>U</m:t>
        </m:r>
      </m:oMath>
      <w:r>
        <w:rPr>
          <w:rFonts w:eastAsiaTheme="minorEastAsia" w:cstheme="minorHAnsi"/>
          <w:sz w:val="22"/>
          <w:szCs w:val="22"/>
          <w:lang w:val="es-ES"/>
        </w:rPr>
        <w:t xml:space="preserve"> hace</w:t>
      </w:r>
      <w:r w:rsidRPr="00C04ED4">
        <w:rPr>
          <w:rFonts w:eastAsiaTheme="minorEastAsia" w:cstheme="minorHAnsi"/>
          <w:sz w:val="22"/>
          <w:szCs w:val="22"/>
          <w:lang w:val="es-ES"/>
        </w:rPr>
        <w:t xml:space="preserve"> </w:t>
      </w:r>
      <w:r>
        <w:rPr>
          <w:rFonts w:eastAsiaTheme="minorEastAsia" w:cstheme="minorHAnsi"/>
          <w:i/>
          <w:iCs/>
          <w:sz w:val="22"/>
          <w:szCs w:val="22"/>
          <w:lang w:val="es-ES"/>
        </w:rPr>
        <w:t xml:space="preserve">V </w:t>
      </w:r>
      <w:r w:rsidRPr="007A45A1">
        <w:rPr>
          <w:rFonts w:eastAsiaTheme="minorEastAsia" w:cstheme="minorHAnsi"/>
          <w:sz w:val="22"/>
          <w:szCs w:val="22"/>
          <w:lang w:val="es-ES"/>
        </w:rPr>
        <w:t>a</w:t>
      </w:r>
      <w:r>
        <w:rPr>
          <w:rFonts w:eastAsiaTheme="minorEastAsia" w:cstheme="minorHAnsi"/>
          <w:i/>
          <w:iCs/>
          <w:sz w:val="22"/>
          <w:szCs w:val="22"/>
          <w:lang w:val="es-ES"/>
        </w:rPr>
        <w:t xml:space="preserve"> </w:t>
      </w:r>
      <m:oMath>
        <m:r>
          <w:rPr>
            <w:rFonts w:ascii="Cambria Math" w:hAnsi="Cambria Math" w:cstheme="minorHAnsi"/>
            <w:sz w:val="22"/>
            <w:szCs w:val="22"/>
            <w:lang w:val="es-ES"/>
          </w:rPr>
          <m:t>ϕ</m:t>
        </m:r>
      </m:oMath>
      <w:r>
        <w:rPr>
          <w:rFonts w:eastAsiaTheme="minorEastAsia" w:cstheme="minorHAnsi"/>
          <w:sz w:val="22"/>
          <w:szCs w:val="22"/>
          <w:lang w:val="es-ES"/>
        </w:rPr>
        <w:t>.</w:t>
      </w:r>
    </w:p>
    <w:p w14:paraId="57451A80" w14:textId="77777777" w:rsidR="00384124" w:rsidRPr="00C04ED4" w:rsidRDefault="00384124" w:rsidP="00384124">
      <w:pPr>
        <w:autoSpaceDE w:val="0"/>
        <w:autoSpaceDN w:val="0"/>
        <w:adjustRightInd w:val="0"/>
        <w:jc w:val="both"/>
        <w:rPr>
          <w:rFonts w:eastAsiaTheme="minorEastAsia" w:cstheme="minorHAnsi"/>
          <w:sz w:val="22"/>
          <w:szCs w:val="22"/>
          <w:lang w:val="es-ES_tradnl"/>
        </w:rPr>
      </w:pPr>
    </w:p>
    <w:p w14:paraId="111691F2" w14:textId="77777777" w:rsidR="00384124" w:rsidRPr="00C04ED4" w:rsidRDefault="00384124" w:rsidP="00384124">
      <w:pPr>
        <w:pStyle w:val="Prrafodelista"/>
        <w:numPr>
          <w:ilvl w:val="0"/>
          <w:numId w:val="4"/>
        </w:numPr>
        <w:autoSpaceDE w:val="0"/>
        <w:autoSpaceDN w:val="0"/>
        <w:adjustRightInd w:val="0"/>
        <w:ind w:left="426" w:hanging="426"/>
        <w:jc w:val="both"/>
        <w:rPr>
          <w:rFonts w:eastAsiaTheme="minorEastAsia" w:cstheme="minorHAnsi"/>
          <w:sz w:val="22"/>
          <w:szCs w:val="22"/>
          <w:lang w:val="es-ES_tradnl"/>
        </w:rPr>
      </w:pPr>
      <m:oMath>
        <m:r>
          <w:rPr>
            <w:rFonts w:ascii="Cambria Math" w:hAnsi="Cambria Math" w:cstheme="minorHAnsi"/>
            <w:sz w:val="22"/>
            <w:szCs w:val="22"/>
            <w:lang w:val="es-ES_tradnl"/>
          </w:rPr>
          <m:t>ϕ:</m:t>
        </m:r>
        <m:d>
          <m:dPr>
            <m:ctrlPr>
              <w:ins w:id="67"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∀xFx⊃</m:t>
            </m:r>
            <m:r>
              <w:rPr>
                <w:rFonts w:ascii="Cambria Math" w:hAnsi="Cambria Math" w:cstheme="minorHAnsi"/>
                <w:sz w:val="22"/>
                <w:szCs w:val="22"/>
                <w:u w:val="single"/>
              </w:rPr>
              <m:t>∃</m:t>
            </m:r>
            <m:r>
              <w:rPr>
                <w:rFonts w:ascii="Cambria Math" w:hAnsi="Cambria Math" w:cstheme="minorHAnsi"/>
                <w:sz w:val="22"/>
                <w:szCs w:val="22"/>
                <w:u w:val="single"/>
                <w:lang w:val="es-ES_tradnl"/>
              </w:rPr>
              <m:t>xGx</m:t>
            </m:r>
            <m:ctrlPr>
              <w:ins w:id="68" w:author="Usuario" w:date="2021-10-06T11:10:00Z">
                <w:rPr>
                  <w:rFonts w:ascii="Cambria Math" w:hAnsi="Cambria Math" w:cstheme="minorHAnsi"/>
                  <w:i/>
                  <w:sz w:val="22"/>
                  <w:szCs w:val="22"/>
                  <w:u w:val="single"/>
                  <w:lang w:val="es-ES_tradnl"/>
                </w:rPr>
              </w:ins>
            </m:ctrlPr>
          </m:e>
        </m:d>
      </m:oMath>
    </w:p>
    <w:p w14:paraId="29E9A48B" w14:textId="77777777" w:rsidR="00384124" w:rsidRDefault="00384124" w:rsidP="00384124">
      <w:pPr>
        <w:pStyle w:val="Prrafodelista"/>
        <w:autoSpaceDE w:val="0"/>
        <w:autoSpaceDN w:val="0"/>
        <w:adjustRightInd w:val="0"/>
        <w:ind w:left="426"/>
        <w:jc w:val="both"/>
        <w:rPr>
          <w:rFonts w:eastAsiaTheme="minorEastAsia"/>
          <w:sz w:val="22"/>
          <w:szCs w:val="22"/>
          <w:lang w:val="es-ES"/>
        </w:rPr>
      </w:pPr>
      <w:r w:rsidRPr="227E354A">
        <w:rPr>
          <w:rFonts w:eastAsiaTheme="minorEastAsia"/>
          <w:sz w:val="22"/>
          <w:szCs w:val="22"/>
          <w:lang w:val="es-ES"/>
        </w:rPr>
        <w:t xml:space="preserve">Primero, se elige alguna de las subfórmulas cuantificadas y se calcula su valor. Por ejemplo, si se comienza por </w:t>
      </w:r>
      <m:oMath>
        <m:r>
          <w:rPr>
            <w:rFonts w:ascii="Cambria Math" w:hAnsi="Cambria Math" w:cstheme="minorHAnsi"/>
            <w:sz w:val="22"/>
            <w:szCs w:val="22"/>
            <w:lang w:val="es-ES_tradnl"/>
          </w:rPr>
          <m:t>∀x</m:t>
        </m:r>
        <m:r>
          <w:rPr>
            <w:rFonts w:ascii="Cambria Math" w:hAnsi="Cambria Math" w:cstheme="minorHAnsi"/>
            <w:sz w:val="22"/>
            <w:szCs w:val="22"/>
            <w:lang w:val="es-ES"/>
          </w:rPr>
          <m:t>Fx</m:t>
        </m:r>
      </m:oMath>
      <w:r w:rsidRPr="227E354A">
        <w:rPr>
          <w:rFonts w:eastAsiaTheme="minorEastAsia"/>
          <w:sz w:val="22"/>
          <w:szCs w:val="22"/>
          <w:lang w:val="es-ES"/>
        </w:rPr>
        <w:t>, se tiene el siguiente cálculo:</w:t>
      </w:r>
    </w:p>
    <w:p w14:paraId="035A21BF" w14:textId="77777777" w:rsidR="00384124" w:rsidRPr="0037120D" w:rsidRDefault="00384124" w:rsidP="00384124">
      <w:pPr>
        <w:pStyle w:val="Prrafodelista"/>
        <w:autoSpaceDE w:val="0"/>
        <w:autoSpaceDN w:val="0"/>
        <w:adjustRightInd w:val="0"/>
        <w:ind w:left="426"/>
        <w:jc w:val="both"/>
        <w:rPr>
          <w:rFonts w:eastAsiaTheme="minorEastAsia" w:cstheme="minorHAnsi"/>
          <w:sz w:val="22"/>
          <w:szCs w:val="22"/>
          <w:lang w:val="es-ES"/>
        </w:rPr>
      </w:pPr>
      <m:oMathPara>
        <m:oMath>
          <m:r>
            <w:rPr>
              <w:rFonts w:ascii="Cambria Math" w:hAnsi="Cambria Math" w:cstheme="minorHAnsi"/>
              <w:sz w:val="22"/>
              <w:szCs w:val="22"/>
              <w:lang w:val="es-ES"/>
            </w:rPr>
            <m:t>ψ</m:t>
          </m:r>
          <m:r>
            <w:rPr>
              <w:rFonts w:ascii="Cambria Math" w:eastAsiaTheme="minorEastAsia" w:hAnsi="Cambria Math" w:cstheme="minorHAnsi"/>
              <w:sz w:val="22"/>
              <w:szCs w:val="22"/>
              <w:lang w:val="es-ES"/>
            </w:rPr>
            <m:t>:Fx</m:t>
          </m:r>
        </m:oMath>
      </m:oMathPara>
    </w:p>
    <w:p w14:paraId="33CD472C" w14:textId="77777777" w:rsidR="00384124" w:rsidRPr="0037120D" w:rsidRDefault="00384124" w:rsidP="00384124">
      <w:pPr>
        <w:pStyle w:val="Prrafodelista"/>
        <w:autoSpaceDE w:val="0"/>
        <w:autoSpaceDN w:val="0"/>
        <w:adjustRightInd w:val="0"/>
        <w:ind w:left="426"/>
        <w:jc w:val="both"/>
        <w:rPr>
          <w:rFonts w:eastAsiaTheme="minorEastAsia" w:cstheme="minorHAnsi"/>
          <w:sz w:val="22"/>
          <w:szCs w:val="22"/>
          <w:lang w:val="es-ES_tradnl"/>
        </w:rPr>
      </w:pPr>
      <w:r w:rsidRPr="00C04ED4">
        <w:rPr>
          <w:rFonts w:eastAsiaTheme="minorEastAsia" w:cstheme="minorHAnsi"/>
          <w:sz w:val="22"/>
          <w:szCs w:val="22"/>
          <w:lang w:val="es-ES_tradnl"/>
        </w:rPr>
        <w:t xml:space="preserve"> </w:t>
      </w:r>
    </w:p>
    <w:p w14:paraId="653031F5" w14:textId="77777777" w:rsidR="00384124" w:rsidRPr="00C04ED4"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69"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r>
            <w:rPr>
              <w:rFonts w:ascii="Cambria Math" w:hAnsi="Cambria Math" w:cstheme="minorHAnsi"/>
              <w:sz w:val="22"/>
              <w:szCs w:val="22"/>
              <w:lang w:val="es-ES_tradnl"/>
            </w:rPr>
            <m:t>Fa</m:t>
          </m:r>
          <m:r>
            <w:rPr>
              <w:rFonts w:ascii="Cambria Math" w:eastAsiaTheme="minorEastAsia" w:hAnsi="Cambria Math" w:cstheme="minorHAnsi"/>
              <w:sz w:val="22"/>
              <w:szCs w:val="22"/>
              <w:lang w:val="es-ES_tradnl"/>
            </w:rPr>
            <m:t>=V</m:t>
          </m:r>
        </m:oMath>
      </m:oMathPara>
    </w:p>
    <w:p w14:paraId="04F96F15" w14:textId="77777777" w:rsidR="00384124" w:rsidRPr="00C04ED4"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7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[b/x]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Fb</m:t>
          </m:r>
          <m:r>
            <w:rPr>
              <w:rFonts w:ascii="Cambria Math" w:eastAsiaTheme="minorEastAsia" w:hAnsi="Cambria Math" w:cstheme="minorHAnsi"/>
              <w:sz w:val="22"/>
              <w:szCs w:val="22"/>
              <w:lang w:val="es-ES_tradnl"/>
            </w:rPr>
            <m:t>=V</m:t>
          </m:r>
        </m:oMath>
      </m:oMathPara>
    </w:p>
    <w:p w14:paraId="70271B65" w14:textId="77777777" w:rsidR="00384124" w:rsidRPr="00C04ED4" w:rsidRDefault="00000000" w:rsidP="00384124">
      <w:pPr>
        <w:pStyle w:val="Prrafodelista"/>
        <w:autoSpaceDE w:val="0"/>
        <w:autoSpaceDN w:val="0"/>
        <w:adjustRightInd w:val="0"/>
        <w:ind w:left="426"/>
        <w:jc w:val="both"/>
        <w:rPr>
          <w:rFonts w:eastAsiaTheme="minorEastAsia" w:cstheme="minorHAnsi"/>
          <w:i/>
          <w:sz w:val="22"/>
          <w:szCs w:val="22"/>
          <w:lang w:val="es-ES_tradnl"/>
        </w:rPr>
      </w:pPr>
      <m:oMathPara>
        <m:oMathParaPr>
          <m:jc m:val="center"/>
        </m:oMathParaPr>
        <m:oMath>
          <m:sSub>
            <m:sSubPr>
              <m:ctrlPr>
                <w:ins w:id="7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[c/x]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Fc</m:t>
          </m:r>
          <m:r>
            <w:rPr>
              <w:rFonts w:ascii="Cambria Math" w:eastAsiaTheme="minorEastAsia" w:hAnsi="Cambria Math" w:cstheme="minorHAnsi"/>
              <w:sz w:val="22"/>
              <w:szCs w:val="22"/>
              <w:lang w:val="es-ES_tradnl"/>
            </w:rPr>
            <m:t>=F</m:t>
          </m:r>
        </m:oMath>
      </m:oMathPara>
    </w:p>
    <w:p w14:paraId="2752D652" w14:textId="77777777" w:rsidR="00384124" w:rsidRDefault="00384124" w:rsidP="00384124">
      <w:pPr>
        <w:autoSpaceDE w:val="0"/>
        <w:autoSpaceDN w:val="0"/>
        <w:adjustRightInd w:val="0"/>
        <w:jc w:val="both"/>
        <w:rPr>
          <w:rFonts w:eastAsiaTheme="minorEastAsia" w:cstheme="minorHAnsi"/>
          <w:sz w:val="22"/>
          <w:szCs w:val="22"/>
          <w:lang w:val="es-ES_tradnl"/>
        </w:rPr>
      </w:pPr>
    </w:p>
    <w:tbl>
      <w:tblPr>
        <w:tblStyle w:val="Tablaconcuadrcula"/>
        <w:tblW w:w="0" w:type="auto"/>
        <w:jc w:val="center"/>
        <w:tblLook w:val="04A0" w:firstRow="1" w:lastRow="0" w:firstColumn="1" w:lastColumn="0" w:noHBand="0" w:noVBand="1"/>
      </w:tblPr>
      <w:tblGrid>
        <w:gridCol w:w="1021"/>
      </w:tblGrid>
      <w:tr w:rsidR="00384124" w:rsidRPr="00AD3C75" w14:paraId="603032C8" w14:textId="77777777" w:rsidTr="00BE6121">
        <w:trPr>
          <w:trHeight w:val="268"/>
          <w:jc w:val="center"/>
        </w:trPr>
        <w:tc>
          <w:tcPr>
            <w:tcW w:w="1021" w:type="dxa"/>
          </w:tcPr>
          <w:p w14:paraId="2FF4DF88" w14:textId="77777777" w:rsidR="00384124" w:rsidRPr="00AD3C75" w:rsidRDefault="00384124" w:rsidP="00BE6121">
            <w:pPr>
              <w:pStyle w:val="Prrafodelista"/>
              <w:autoSpaceDE w:val="0"/>
              <w:autoSpaceDN w:val="0"/>
              <w:adjustRightInd w:val="0"/>
              <w:ind w:left="0"/>
              <w:jc w:val="both"/>
              <w:rPr>
                <w:rFonts w:eastAsiaTheme="minorEastAsia" w:cstheme="minorHAnsi"/>
                <w:sz w:val="22"/>
                <w:szCs w:val="22"/>
                <w:lang w:val="es-ES_tradnl"/>
              </w:rPr>
            </w:pPr>
            <m:oMathPara>
              <m:oMathParaPr>
                <m:jc m:val="center"/>
              </m:oMathParaPr>
              <m:oMath>
                <m:r>
                  <w:rPr>
                    <w:rFonts w:ascii="Cambria Math" w:hAnsi="Cambria Math" w:cstheme="minorHAnsi"/>
                    <w:sz w:val="22"/>
                    <w:szCs w:val="22"/>
                    <w:lang w:val="es-ES_tradnl"/>
                  </w:rPr>
                  <m:t>∀x</m:t>
                </m:r>
                <m:r>
                  <w:rPr>
                    <w:rFonts w:ascii="Cambria Math" w:hAnsi="Cambria Math" w:cstheme="minorHAnsi"/>
                    <w:sz w:val="22"/>
                    <w:szCs w:val="22"/>
                    <w:lang w:val="es-ES"/>
                  </w:rPr>
                  <m:t>Fx</m:t>
                </m:r>
              </m:oMath>
            </m:oMathPara>
          </w:p>
        </w:tc>
      </w:tr>
      <w:tr w:rsidR="00384124" w14:paraId="3D95A611" w14:textId="77777777" w:rsidTr="00BE6121">
        <w:trPr>
          <w:trHeight w:val="276"/>
          <w:jc w:val="center"/>
        </w:trPr>
        <w:tc>
          <w:tcPr>
            <w:tcW w:w="1021" w:type="dxa"/>
          </w:tcPr>
          <w:p w14:paraId="3418FC59" w14:textId="77777777" w:rsidR="00384124" w:rsidRDefault="00384124" w:rsidP="00BE6121">
            <w:pPr>
              <w:pStyle w:val="Prrafodelista"/>
              <w:autoSpaceDE w:val="0"/>
              <w:autoSpaceDN w:val="0"/>
              <w:adjustRightInd w:val="0"/>
              <w:ind w:left="0"/>
              <w:jc w:val="both"/>
              <w:rPr>
                <w:rFonts w:eastAsiaTheme="minorEastAsia" w:cstheme="minorHAnsi"/>
                <w:sz w:val="22"/>
                <w:szCs w:val="22"/>
                <w:lang w:val="es-ES_tradnl"/>
              </w:rPr>
            </w:pPr>
            <w:r>
              <w:rPr>
                <w:rFonts w:eastAsiaTheme="minorEastAsia" w:cstheme="minorHAnsi"/>
                <w:sz w:val="22"/>
                <w:szCs w:val="22"/>
                <w:lang w:val="es-ES_tradnl"/>
              </w:rPr>
              <w:t xml:space="preserve">     </w:t>
            </w:r>
            <w:r w:rsidRPr="00AD3C75">
              <w:rPr>
                <w:rFonts w:eastAsiaTheme="minorEastAsia" w:cstheme="minorHAnsi"/>
                <w:sz w:val="22"/>
                <w:szCs w:val="22"/>
                <w:highlight w:val="red"/>
                <w:lang w:val="es-ES_tradnl"/>
              </w:rPr>
              <w:t>F</w:t>
            </w:r>
          </w:p>
        </w:tc>
      </w:tr>
    </w:tbl>
    <w:p w14:paraId="3110BBCF" w14:textId="77777777" w:rsidR="00384124" w:rsidRPr="00C04ED4" w:rsidRDefault="00384124" w:rsidP="00384124">
      <w:pPr>
        <w:autoSpaceDE w:val="0"/>
        <w:autoSpaceDN w:val="0"/>
        <w:adjustRightInd w:val="0"/>
        <w:jc w:val="both"/>
        <w:rPr>
          <w:rFonts w:eastAsiaTheme="minorEastAsia" w:cstheme="minorHAnsi"/>
          <w:sz w:val="22"/>
          <w:szCs w:val="22"/>
          <w:lang w:val="es-ES_tradnl"/>
        </w:rPr>
      </w:pPr>
    </w:p>
    <w:p w14:paraId="6A01C1AC" w14:textId="77777777" w:rsidR="00384124" w:rsidRDefault="00384124" w:rsidP="00384124">
      <w:pPr>
        <w:pStyle w:val="Prrafodelista"/>
        <w:autoSpaceDE w:val="0"/>
        <w:autoSpaceDN w:val="0"/>
        <w:adjustRightInd w:val="0"/>
        <w:ind w:left="426"/>
        <w:jc w:val="both"/>
        <w:rPr>
          <w:rFonts w:eastAsiaTheme="minorEastAsia" w:cstheme="minorHAnsi"/>
          <w:sz w:val="22"/>
          <w:szCs w:val="22"/>
          <w:lang w:val="es-ES_tradnl"/>
        </w:rPr>
      </w:pPr>
      <w:r w:rsidRPr="00C04ED4">
        <w:rPr>
          <w:rFonts w:eastAsiaTheme="minorEastAsia" w:cstheme="minorHAnsi"/>
          <w:sz w:val="22"/>
          <w:szCs w:val="22"/>
          <w:lang w:val="es-ES_tradnl"/>
        </w:rPr>
        <w:t xml:space="preserve">A continuación, se realiza </w:t>
      </w:r>
      <w:r>
        <w:rPr>
          <w:rFonts w:eastAsiaTheme="minorEastAsia" w:cstheme="minorHAnsi"/>
          <w:sz w:val="22"/>
          <w:szCs w:val="22"/>
          <w:lang w:val="es-ES_tradnl"/>
        </w:rPr>
        <w:t xml:space="preserve">el cálculo del valor de </w:t>
      </w:r>
      <m:oMath>
        <m:r>
          <w:rPr>
            <w:rFonts w:ascii="Cambria Math" w:hAnsi="Cambria Math" w:cstheme="minorHAnsi"/>
            <w:sz w:val="22"/>
            <w:szCs w:val="22"/>
          </w:rPr>
          <m:t>∃</m:t>
        </m:r>
        <m:r>
          <w:rPr>
            <w:rFonts w:ascii="Cambria Math" w:hAnsi="Cambria Math" w:cstheme="minorHAnsi"/>
            <w:sz w:val="22"/>
            <w:szCs w:val="22"/>
            <w:lang w:val="es-ES_tradnl"/>
          </w:rPr>
          <m:t>x</m:t>
        </m:r>
        <m:r>
          <w:rPr>
            <w:rFonts w:ascii="Cambria Math" w:hAnsi="Cambria Math" w:cstheme="minorHAnsi"/>
            <w:sz w:val="22"/>
            <w:szCs w:val="22"/>
            <w:lang w:val="es-ES"/>
          </w:rPr>
          <m:t>Gx</m:t>
        </m:r>
      </m:oMath>
      <w:r>
        <w:rPr>
          <w:rFonts w:eastAsiaTheme="minorEastAsia" w:cstheme="minorHAnsi"/>
          <w:sz w:val="22"/>
          <w:szCs w:val="22"/>
          <w:lang w:val="es-ES_tradnl"/>
        </w:rPr>
        <w:t>:</w:t>
      </w:r>
      <w:r w:rsidRPr="00C04ED4">
        <w:rPr>
          <w:rFonts w:eastAsiaTheme="minorEastAsia" w:cstheme="minorHAnsi"/>
          <w:sz w:val="22"/>
          <w:szCs w:val="22"/>
          <w:lang w:val="es-ES_tradnl"/>
        </w:rPr>
        <w:t xml:space="preserve"> </w:t>
      </w:r>
    </w:p>
    <w:p w14:paraId="606FDCA4" w14:textId="77777777" w:rsidR="00384124" w:rsidRPr="0037120D" w:rsidRDefault="00384124" w:rsidP="00384124">
      <w:pPr>
        <w:pStyle w:val="Prrafodelista"/>
        <w:autoSpaceDE w:val="0"/>
        <w:autoSpaceDN w:val="0"/>
        <w:adjustRightInd w:val="0"/>
        <w:ind w:left="426"/>
        <w:jc w:val="both"/>
        <w:rPr>
          <w:rFonts w:eastAsiaTheme="minorEastAsia" w:cstheme="minorHAnsi"/>
          <w:sz w:val="22"/>
          <w:szCs w:val="22"/>
          <w:lang w:val="es-ES"/>
        </w:rPr>
      </w:pPr>
      <m:oMathPara>
        <m:oMath>
          <m:r>
            <w:rPr>
              <w:rFonts w:ascii="Cambria Math" w:hAnsi="Cambria Math" w:cstheme="minorHAnsi"/>
              <w:sz w:val="22"/>
              <w:szCs w:val="22"/>
              <w:lang w:val="es-ES"/>
            </w:rPr>
            <m:t>χ:Gx</m:t>
          </m:r>
        </m:oMath>
      </m:oMathPara>
    </w:p>
    <w:p w14:paraId="3E7074C4"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p>
    <w:p w14:paraId="7B3C6056" w14:textId="77777777" w:rsidR="00384124" w:rsidRPr="00C04ED4"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7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χ</m:t>
              </m:r>
            </m:e>
            <m:sub>
              <m:r>
                <w:rPr>
                  <w:rFonts w:ascii="Cambria Math" w:hAnsi="Cambria Math" w:cstheme="minorHAnsi"/>
                  <w:sz w:val="22"/>
                  <w:szCs w:val="22"/>
                  <w:lang w:val="es-ES"/>
                </w:rPr>
                <m:t>[a/x]</m:t>
              </m:r>
            </m:sub>
          </m:sSub>
          <m:r>
            <w:rPr>
              <w:rFonts w:ascii="Cambria Math" w:hAnsi="Cambria Math" w:cstheme="minorHAnsi"/>
              <w:sz w:val="22"/>
              <w:szCs w:val="22"/>
              <w:lang w:val="es-ES"/>
            </w:rPr>
            <m:t>:</m:t>
          </m:r>
          <m:r>
            <w:rPr>
              <w:rFonts w:ascii="Cambria Math" w:hAnsi="Cambria Math" w:cstheme="minorHAnsi"/>
              <w:sz w:val="22"/>
              <w:szCs w:val="22"/>
              <w:lang w:val="es-ES_tradnl"/>
            </w:rPr>
            <m:t>Ga=V</m:t>
          </m:r>
        </m:oMath>
      </m:oMathPara>
    </w:p>
    <w:p w14:paraId="5648BAFA" w14:textId="77777777" w:rsidR="00384124" w:rsidRPr="00C04ED4"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7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χ</m:t>
              </m:r>
            </m:e>
            <m:sub>
              <m:r>
                <w:rPr>
                  <w:rFonts w:ascii="Cambria Math" w:hAnsi="Cambria Math" w:cstheme="minorHAnsi"/>
                  <w:sz w:val="22"/>
                  <w:szCs w:val="22"/>
                  <w:lang w:val="es-ES"/>
                </w:rPr>
                <m:t>[b/x]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Gb</m:t>
          </m:r>
          <m:r>
            <w:rPr>
              <w:rFonts w:ascii="Cambria Math" w:eastAsiaTheme="minorEastAsia" w:hAnsi="Cambria Math" w:cstheme="minorHAnsi"/>
              <w:sz w:val="22"/>
              <w:szCs w:val="22"/>
              <w:lang w:val="es-ES_tradnl"/>
            </w:rPr>
            <m:t>=V</m:t>
          </m:r>
        </m:oMath>
      </m:oMathPara>
    </w:p>
    <w:p w14:paraId="3F39ECDA" w14:textId="77777777" w:rsidR="00384124" w:rsidRPr="00C04ED4" w:rsidRDefault="00000000" w:rsidP="00384124">
      <w:pPr>
        <w:pStyle w:val="Prrafodelista"/>
        <w:autoSpaceDE w:val="0"/>
        <w:autoSpaceDN w:val="0"/>
        <w:adjustRightInd w:val="0"/>
        <w:ind w:left="426"/>
        <w:jc w:val="both"/>
        <w:rPr>
          <w:rFonts w:eastAsiaTheme="minorEastAsia" w:cstheme="minorHAnsi"/>
          <w:sz w:val="22"/>
          <w:szCs w:val="22"/>
          <w:lang w:val="es-ES_tradnl"/>
        </w:rPr>
      </w:pPr>
      <m:oMathPara>
        <m:oMathParaPr>
          <m:jc m:val="center"/>
        </m:oMathParaPr>
        <m:oMath>
          <m:sSub>
            <m:sSubPr>
              <m:ctrlPr>
                <w:ins w:id="74"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χ</m:t>
              </m:r>
            </m:e>
            <m:sub>
              <m:r>
                <w:rPr>
                  <w:rFonts w:ascii="Cambria Math" w:hAnsi="Cambria Math" w:cstheme="minorHAnsi"/>
                  <w:sz w:val="22"/>
                  <w:szCs w:val="22"/>
                  <w:lang w:val="es-ES"/>
                </w:rPr>
                <m:t>[c/x]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_tradnl"/>
            </w:rPr>
            <m:t>Gc</m:t>
          </m:r>
          <m:r>
            <w:rPr>
              <w:rFonts w:ascii="Cambria Math" w:eastAsiaTheme="minorEastAsia" w:hAnsi="Cambria Math" w:cstheme="minorHAnsi"/>
              <w:sz w:val="22"/>
              <w:szCs w:val="22"/>
              <w:lang w:val="es-ES_tradnl"/>
            </w:rPr>
            <m:t>=V</m:t>
          </m:r>
        </m:oMath>
      </m:oMathPara>
    </w:p>
    <w:p w14:paraId="2C402D7B" w14:textId="77777777" w:rsidR="00384124" w:rsidRDefault="00384124" w:rsidP="00384124">
      <w:pPr>
        <w:autoSpaceDE w:val="0"/>
        <w:autoSpaceDN w:val="0"/>
        <w:adjustRightInd w:val="0"/>
        <w:jc w:val="both"/>
        <w:rPr>
          <w:rFonts w:eastAsiaTheme="minorEastAsia" w:cstheme="minorHAnsi"/>
          <w:sz w:val="22"/>
          <w:szCs w:val="22"/>
          <w:lang w:val="es-ES_tradnl"/>
        </w:rPr>
      </w:pPr>
    </w:p>
    <w:tbl>
      <w:tblPr>
        <w:tblStyle w:val="Tablaconcuadrcula"/>
        <w:tblW w:w="0" w:type="auto"/>
        <w:jc w:val="center"/>
        <w:tblLook w:val="04A0" w:firstRow="1" w:lastRow="0" w:firstColumn="1" w:lastColumn="0" w:noHBand="0" w:noVBand="1"/>
      </w:tblPr>
      <w:tblGrid>
        <w:gridCol w:w="1021"/>
      </w:tblGrid>
      <w:tr w:rsidR="00384124" w:rsidRPr="00AD3C75" w14:paraId="49384C7A" w14:textId="77777777" w:rsidTr="00BE6121">
        <w:trPr>
          <w:trHeight w:val="268"/>
          <w:jc w:val="center"/>
        </w:trPr>
        <w:tc>
          <w:tcPr>
            <w:tcW w:w="1021" w:type="dxa"/>
          </w:tcPr>
          <w:p w14:paraId="351D89B2" w14:textId="77777777" w:rsidR="00384124" w:rsidRPr="00AD3C75" w:rsidRDefault="00384124" w:rsidP="00BE6121">
            <w:pPr>
              <w:pStyle w:val="Prrafodelista"/>
              <w:autoSpaceDE w:val="0"/>
              <w:autoSpaceDN w:val="0"/>
              <w:adjustRightInd w:val="0"/>
              <w:ind w:left="0"/>
              <w:jc w:val="both"/>
              <w:rPr>
                <w:rFonts w:eastAsiaTheme="minorEastAsia" w:cstheme="minorHAnsi"/>
                <w:sz w:val="22"/>
                <w:szCs w:val="22"/>
                <w:lang w:val="es-ES_tradnl"/>
              </w:rPr>
            </w:pPr>
            <m:oMathPara>
              <m:oMathParaPr>
                <m:jc m:val="center"/>
              </m:oMathParaPr>
              <m:oMath>
                <m:r>
                  <w:rPr>
                    <w:rFonts w:ascii="Cambria Math" w:hAnsi="Cambria Math" w:cstheme="minorHAnsi"/>
                    <w:sz w:val="22"/>
                    <w:szCs w:val="22"/>
                  </w:rPr>
                  <m:t>∃</m:t>
                </m:r>
                <m:r>
                  <w:rPr>
                    <w:rFonts w:ascii="Cambria Math" w:hAnsi="Cambria Math" w:cstheme="minorHAnsi"/>
                    <w:sz w:val="22"/>
                    <w:szCs w:val="22"/>
                    <w:lang w:val="es-ES_tradnl"/>
                  </w:rPr>
                  <m:t>x</m:t>
                </m:r>
                <m:r>
                  <w:rPr>
                    <w:rFonts w:ascii="Cambria Math" w:hAnsi="Cambria Math" w:cstheme="minorHAnsi"/>
                    <w:sz w:val="22"/>
                    <w:szCs w:val="22"/>
                    <w:lang w:val="es-ES"/>
                  </w:rPr>
                  <m:t>Gx</m:t>
                </m:r>
              </m:oMath>
            </m:oMathPara>
          </w:p>
        </w:tc>
      </w:tr>
      <w:tr w:rsidR="00384124" w14:paraId="569872BD" w14:textId="77777777" w:rsidTr="00BE6121">
        <w:trPr>
          <w:trHeight w:val="276"/>
          <w:jc w:val="center"/>
        </w:trPr>
        <w:tc>
          <w:tcPr>
            <w:tcW w:w="1021" w:type="dxa"/>
          </w:tcPr>
          <w:p w14:paraId="0FDAC3DB" w14:textId="77777777" w:rsidR="00384124" w:rsidRDefault="00384124" w:rsidP="00BE6121">
            <w:pPr>
              <w:pStyle w:val="Prrafodelista"/>
              <w:autoSpaceDE w:val="0"/>
              <w:autoSpaceDN w:val="0"/>
              <w:adjustRightInd w:val="0"/>
              <w:ind w:left="0"/>
              <w:jc w:val="both"/>
              <w:rPr>
                <w:rFonts w:eastAsiaTheme="minorEastAsia" w:cstheme="minorHAnsi"/>
                <w:sz w:val="22"/>
                <w:szCs w:val="22"/>
                <w:lang w:val="es-ES_tradnl"/>
              </w:rPr>
            </w:pPr>
            <w:r>
              <w:rPr>
                <w:rFonts w:eastAsiaTheme="minorEastAsia" w:cstheme="minorHAnsi"/>
                <w:sz w:val="22"/>
                <w:szCs w:val="22"/>
                <w:lang w:val="es-ES_tradnl"/>
              </w:rPr>
              <w:t xml:space="preserve">     </w:t>
            </w:r>
            <w:r w:rsidRPr="002A790F">
              <w:rPr>
                <w:rFonts w:cstheme="minorHAnsi"/>
                <w:i/>
                <w:iCs/>
                <w:sz w:val="22"/>
                <w:szCs w:val="22"/>
                <w:highlight w:val="green"/>
                <w:lang w:val="es-ES_tradnl"/>
              </w:rPr>
              <w:t>V</w:t>
            </w:r>
          </w:p>
        </w:tc>
      </w:tr>
    </w:tbl>
    <w:p w14:paraId="31768FC2" w14:textId="77777777" w:rsidR="00384124" w:rsidRPr="00C04ED4" w:rsidRDefault="00384124" w:rsidP="00384124">
      <w:pPr>
        <w:autoSpaceDE w:val="0"/>
        <w:autoSpaceDN w:val="0"/>
        <w:adjustRightInd w:val="0"/>
        <w:jc w:val="both"/>
        <w:rPr>
          <w:rFonts w:eastAsiaTheme="minorEastAsia" w:cstheme="minorHAnsi"/>
          <w:sz w:val="22"/>
          <w:szCs w:val="22"/>
          <w:lang w:val="es-ES_tradnl"/>
        </w:rPr>
      </w:pPr>
    </w:p>
    <w:p w14:paraId="2C75C9D0" w14:textId="77777777" w:rsidR="00384124" w:rsidRPr="00C04ED4" w:rsidRDefault="00384124" w:rsidP="00384124">
      <w:pPr>
        <w:pStyle w:val="Prrafodelista"/>
        <w:autoSpaceDE w:val="0"/>
        <w:autoSpaceDN w:val="0"/>
        <w:adjustRightInd w:val="0"/>
        <w:ind w:left="426"/>
        <w:jc w:val="both"/>
        <w:rPr>
          <w:rFonts w:eastAsiaTheme="minorEastAsia" w:cstheme="minorHAnsi"/>
          <w:sz w:val="22"/>
          <w:szCs w:val="22"/>
          <w:lang w:val="es-ES_tradnl"/>
        </w:rPr>
      </w:pPr>
      <w:r w:rsidRPr="00C04ED4">
        <w:rPr>
          <w:rFonts w:eastAsiaTheme="minorEastAsia" w:cstheme="minorHAnsi"/>
          <w:sz w:val="22"/>
          <w:szCs w:val="22"/>
          <w:lang w:val="es-ES_tradnl"/>
        </w:rPr>
        <w:t xml:space="preserve">Por último, se hace el cálculo de </w:t>
      </w:r>
      <m:oMath>
        <m:r>
          <w:rPr>
            <w:rFonts w:ascii="Cambria Math" w:hAnsi="Cambria Math" w:cstheme="minorHAnsi"/>
            <w:sz w:val="22"/>
            <w:szCs w:val="22"/>
            <w:lang w:val="es-ES"/>
          </w:rPr>
          <m:t>ϕ</m:t>
        </m:r>
      </m:oMath>
      <w:r w:rsidRPr="00C04ED4">
        <w:rPr>
          <w:rFonts w:eastAsiaTheme="minorEastAsia" w:cstheme="minorHAnsi"/>
          <w:sz w:val="22"/>
          <w:szCs w:val="22"/>
          <w:lang w:val="es-ES"/>
        </w:rPr>
        <w:t>:</w:t>
      </w:r>
    </w:p>
    <w:tbl>
      <w:tblPr>
        <w:tblStyle w:val="Tablaconcuadrcula"/>
        <w:tblW w:w="0" w:type="auto"/>
        <w:jc w:val="center"/>
        <w:tblLook w:val="04A0" w:firstRow="1" w:lastRow="0" w:firstColumn="1" w:lastColumn="0" w:noHBand="0" w:noVBand="1"/>
      </w:tblPr>
      <w:tblGrid>
        <w:gridCol w:w="2513"/>
      </w:tblGrid>
      <w:tr w:rsidR="00384124" w:rsidRPr="00C04ED4" w14:paraId="55BDF9DA" w14:textId="77777777" w:rsidTr="00BE6121">
        <w:trPr>
          <w:trHeight w:val="264"/>
          <w:jc w:val="center"/>
        </w:trPr>
        <w:tc>
          <w:tcPr>
            <w:tcW w:w="2513" w:type="dxa"/>
          </w:tcPr>
          <w:p w14:paraId="3DCBFD37" w14:textId="77777777" w:rsidR="00384124" w:rsidRPr="00C04ED4" w:rsidRDefault="00000000" w:rsidP="00BE6121">
            <w:pPr>
              <w:autoSpaceDE w:val="0"/>
              <w:autoSpaceDN w:val="0"/>
              <w:adjustRightInd w:val="0"/>
              <w:rPr>
                <w:rFonts w:eastAsiaTheme="minorEastAsia" w:cstheme="minorHAnsi"/>
                <w:sz w:val="22"/>
                <w:szCs w:val="22"/>
                <w:lang w:val="es-ES_tradnl"/>
              </w:rPr>
            </w:pPr>
            <m:oMathPara>
              <m:oMath>
                <m:d>
                  <m:dPr>
                    <m:ctrlPr>
                      <w:ins w:id="75" w:author="Usuario" w:date="2021-10-06T11:10:00Z">
                        <w:rPr>
                          <w:rFonts w:ascii="Cambria Math" w:hAnsi="Cambria Math" w:cstheme="minorHAnsi"/>
                          <w:i/>
                          <w:sz w:val="22"/>
                          <w:szCs w:val="22"/>
                          <w:lang w:val="es-ES_tradnl"/>
                        </w:rPr>
                      </w:ins>
                    </m:ctrlPr>
                  </m:dPr>
                  <m:e>
                    <m:r>
                      <w:rPr>
                        <w:rFonts w:ascii="Cambria Math" w:hAnsi="Cambria Math" w:cstheme="minorHAnsi"/>
                        <w:sz w:val="22"/>
                        <w:szCs w:val="22"/>
                        <w:lang w:val="es-ES_tradnl"/>
                      </w:rPr>
                      <m:t>∀xFx⊃</m:t>
                    </m:r>
                    <m:r>
                      <w:rPr>
                        <w:rFonts w:ascii="Cambria Math" w:hAnsi="Cambria Math" w:cstheme="minorHAnsi"/>
                        <w:sz w:val="22"/>
                        <w:szCs w:val="22"/>
                        <w:u w:val="single"/>
                      </w:rPr>
                      <m:t>∃</m:t>
                    </m:r>
                    <m:r>
                      <w:rPr>
                        <w:rFonts w:ascii="Cambria Math" w:hAnsi="Cambria Math" w:cstheme="minorHAnsi"/>
                        <w:sz w:val="22"/>
                        <w:szCs w:val="22"/>
                        <w:u w:val="single"/>
                        <w:lang w:val="es-ES_tradnl"/>
                      </w:rPr>
                      <m:t>xGx</m:t>
                    </m:r>
                    <m:ctrlPr>
                      <w:ins w:id="76" w:author="Usuario" w:date="2021-10-06T11:10:00Z">
                        <w:rPr>
                          <w:rFonts w:ascii="Cambria Math" w:hAnsi="Cambria Math" w:cstheme="minorHAnsi"/>
                          <w:i/>
                          <w:sz w:val="22"/>
                          <w:szCs w:val="22"/>
                          <w:u w:val="single"/>
                          <w:lang w:val="es-ES_tradnl"/>
                        </w:rPr>
                      </w:ins>
                    </m:ctrlPr>
                  </m:e>
                </m:d>
              </m:oMath>
            </m:oMathPara>
          </w:p>
        </w:tc>
      </w:tr>
      <w:tr w:rsidR="00384124" w:rsidRPr="00C04ED4" w14:paraId="15B7C3EE" w14:textId="77777777" w:rsidTr="00BE6121">
        <w:trPr>
          <w:trHeight w:val="274"/>
          <w:jc w:val="center"/>
        </w:trPr>
        <w:tc>
          <w:tcPr>
            <w:tcW w:w="2513" w:type="dxa"/>
          </w:tcPr>
          <w:p w14:paraId="7426F5FC" w14:textId="77777777" w:rsidR="00384124" w:rsidRPr="00C04ED4" w:rsidRDefault="00384124" w:rsidP="00BE6121">
            <w:pPr>
              <w:pStyle w:val="Prrafodelista"/>
              <w:autoSpaceDE w:val="0"/>
              <w:autoSpaceDN w:val="0"/>
              <w:adjustRightInd w:val="0"/>
              <w:ind w:left="0"/>
              <w:jc w:val="both"/>
              <w:rPr>
                <w:rFonts w:eastAsiaTheme="minorEastAsia" w:cstheme="minorHAnsi"/>
                <w:i/>
                <w:iCs/>
                <w:sz w:val="22"/>
                <w:szCs w:val="22"/>
                <w:lang w:val="es-ES_tradnl"/>
              </w:rPr>
            </w:pPr>
            <w:r w:rsidRPr="00C04ED4">
              <w:rPr>
                <w:rFonts w:eastAsiaTheme="minorEastAsia" w:cstheme="minorHAnsi"/>
                <w:sz w:val="22"/>
                <w:szCs w:val="22"/>
                <w:lang w:val="es-ES_tradnl"/>
              </w:rPr>
              <w:t xml:space="preserve">          </w:t>
            </w:r>
            <w:r w:rsidRPr="00C04ED4">
              <w:rPr>
                <w:rFonts w:eastAsiaTheme="minorEastAsia" w:cstheme="minorHAnsi"/>
                <w:i/>
                <w:iCs/>
                <w:sz w:val="22"/>
                <w:szCs w:val="22"/>
                <w:lang w:val="es-ES_tradnl"/>
              </w:rPr>
              <w:t xml:space="preserve">F          </w:t>
            </w:r>
            <w:r w:rsidRPr="009F6AB4">
              <w:rPr>
                <w:rFonts w:eastAsiaTheme="minorEastAsia" w:cstheme="minorHAnsi"/>
                <w:i/>
                <w:iCs/>
                <w:sz w:val="22"/>
                <w:szCs w:val="22"/>
                <w:highlight w:val="green"/>
                <w:lang w:val="es-ES_tradnl"/>
              </w:rPr>
              <w:t>V</w:t>
            </w:r>
            <w:r w:rsidRPr="00C04ED4">
              <w:rPr>
                <w:rFonts w:eastAsiaTheme="minorEastAsia" w:cstheme="minorHAnsi"/>
                <w:i/>
                <w:iCs/>
                <w:sz w:val="22"/>
                <w:szCs w:val="22"/>
                <w:lang w:val="es-ES_tradnl"/>
              </w:rPr>
              <w:t xml:space="preserve">  </w:t>
            </w:r>
            <w:proofErr w:type="spellStart"/>
            <w:r w:rsidRPr="00C04ED4">
              <w:rPr>
                <w:rFonts w:eastAsiaTheme="minorEastAsia" w:cstheme="minorHAnsi"/>
                <w:i/>
                <w:iCs/>
                <w:sz w:val="22"/>
                <w:szCs w:val="22"/>
                <w:lang w:val="es-ES_tradnl"/>
              </w:rPr>
              <w:t>V</w:t>
            </w:r>
            <w:proofErr w:type="spellEnd"/>
            <w:r w:rsidRPr="00C04ED4">
              <w:rPr>
                <w:rFonts w:eastAsiaTheme="minorEastAsia" w:cstheme="minorHAnsi"/>
                <w:i/>
                <w:iCs/>
                <w:sz w:val="22"/>
                <w:szCs w:val="22"/>
                <w:lang w:val="es-ES_tradnl"/>
              </w:rPr>
              <w:t xml:space="preserve">   </w:t>
            </w:r>
          </w:p>
        </w:tc>
      </w:tr>
    </w:tbl>
    <w:p w14:paraId="45E42CD8" w14:textId="77777777" w:rsidR="00384124" w:rsidRPr="00C04ED4" w:rsidRDefault="00384124" w:rsidP="00384124">
      <w:pPr>
        <w:autoSpaceDE w:val="0"/>
        <w:autoSpaceDN w:val="0"/>
        <w:adjustRightInd w:val="0"/>
        <w:jc w:val="both"/>
        <w:rPr>
          <w:rFonts w:cstheme="minorHAnsi"/>
          <w:b/>
          <w:bCs/>
          <w:i/>
          <w:iCs/>
          <w:sz w:val="22"/>
          <w:szCs w:val="22"/>
          <w:lang w:val="es-ES_tradnl"/>
        </w:rPr>
      </w:pPr>
    </w:p>
    <w:p w14:paraId="5D993AD3" w14:textId="77777777" w:rsidR="00384124" w:rsidRPr="00C04ED4" w:rsidRDefault="00384124" w:rsidP="00384124">
      <w:pPr>
        <w:autoSpaceDE w:val="0"/>
        <w:autoSpaceDN w:val="0"/>
        <w:adjustRightInd w:val="0"/>
        <w:ind w:left="426"/>
        <w:jc w:val="both"/>
        <w:rPr>
          <w:rFonts w:eastAsiaTheme="minorEastAsia" w:cstheme="minorHAnsi"/>
          <w:sz w:val="22"/>
          <w:szCs w:val="22"/>
          <w:lang w:val="es-ES_tradnl"/>
        </w:rPr>
      </w:pPr>
      <w:r w:rsidRPr="00C04ED4">
        <w:rPr>
          <w:rFonts w:cstheme="minorHAnsi"/>
          <w:sz w:val="22"/>
          <w:szCs w:val="22"/>
          <w:lang w:val="es-ES_tradnl"/>
        </w:rPr>
        <w:t xml:space="preserve">Así,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w:t>
      </w:r>
      <w:r>
        <w:rPr>
          <w:rFonts w:eastAsiaTheme="minorEastAsia" w:cstheme="minorHAnsi"/>
          <w:sz w:val="22"/>
          <w:szCs w:val="22"/>
          <w:lang w:val="es-ES"/>
        </w:rPr>
        <w:t>hace V a</w:t>
      </w:r>
      <w:r w:rsidRPr="00C04ED4">
        <w:rPr>
          <w:rFonts w:eastAsiaTheme="minorEastAsia" w:cstheme="minorHAnsi"/>
          <w:sz w:val="22"/>
          <w:szCs w:val="22"/>
          <w:lang w:val="es-ES"/>
        </w:rPr>
        <w:t xml:space="preserve"> </w:t>
      </w:r>
      <m:oMath>
        <m:r>
          <w:rPr>
            <w:rFonts w:ascii="Cambria Math" w:hAnsi="Cambria Math" w:cstheme="minorHAnsi"/>
            <w:sz w:val="22"/>
            <w:szCs w:val="22"/>
            <w:lang w:val="es-ES_tradnl"/>
          </w:rPr>
          <m:t>ϕ</m:t>
        </m:r>
      </m:oMath>
      <w:r w:rsidRPr="00C04ED4">
        <w:rPr>
          <w:rFonts w:eastAsiaTheme="minorEastAsia" w:cstheme="minorHAnsi"/>
          <w:sz w:val="22"/>
          <w:szCs w:val="22"/>
          <w:lang w:val="es-ES_tradnl"/>
        </w:rPr>
        <w:t>.</w:t>
      </w:r>
    </w:p>
    <w:p w14:paraId="5A72A11E" w14:textId="77777777" w:rsidR="00384124" w:rsidRPr="00C04ED4" w:rsidRDefault="00384124" w:rsidP="00384124">
      <w:pPr>
        <w:autoSpaceDE w:val="0"/>
        <w:autoSpaceDN w:val="0"/>
        <w:adjustRightInd w:val="0"/>
        <w:ind w:left="426"/>
        <w:jc w:val="both"/>
        <w:rPr>
          <w:rFonts w:cstheme="minorHAnsi"/>
          <w:sz w:val="22"/>
          <w:szCs w:val="22"/>
          <w:lang w:val="es-ES_tradnl"/>
        </w:rPr>
      </w:pPr>
    </w:p>
    <w:p w14:paraId="7A9BEE63" w14:textId="77777777" w:rsidR="00384124" w:rsidRPr="00C04ED4" w:rsidRDefault="00384124" w:rsidP="00384124">
      <w:pPr>
        <w:rPr>
          <w:rFonts w:cstheme="minorHAnsi"/>
          <w:b/>
          <w:bCs/>
          <w:sz w:val="22"/>
          <w:szCs w:val="22"/>
        </w:rPr>
      </w:pPr>
      <w:r w:rsidRPr="00C04ED4">
        <w:rPr>
          <w:rFonts w:cstheme="minorHAnsi"/>
          <w:b/>
          <w:bCs/>
          <w:sz w:val="22"/>
          <w:szCs w:val="22"/>
        </w:rPr>
        <w:t>5. Creación de modelos</w:t>
      </w:r>
    </w:p>
    <w:p w14:paraId="4B153AC9" w14:textId="77777777" w:rsidR="00384124" w:rsidRPr="00C04ED4" w:rsidRDefault="00384124" w:rsidP="00384124">
      <w:pPr>
        <w:rPr>
          <w:rFonts w:cstheme="minorHAnsi"/>
          <w:b/>
          <w:bCs/>
          <w:sz w:val="22"/>
          <w:szCs w:val="22"/>
        </w:rPr>
      </w:pPr>
    </w:p>
    <w:p w14:paraId="087CFD60" w14:textId="77777777" w:rsidR="00384124" w:rsidRPr="00C04ED4" w:rsidRDefault="00384124" w:rsidP="00384124">
      <w:pPr>
        <w:rPr>
          <w:rFonts w:cstheme="minorHAnsi"/>
          <w:b/>
          <w:bCs/>
          <w:sz w:val="22"/>
          <w:szCs w:val="22"/>
        </w:rPr>
      </w:pPr>
      <w:r w:rsidRPr="00C04ED4">
        <w:rPr>
          <w:rFonts w:cstheme="minorHAnsi"/>
          <w:b/>
          <w:bCs/>
          <w:sz w:val="22"/>
          <w:szCs w:val="22"/>
        </w:rPr>
        <w:t>5.1 Creación parcial</w:t>
      </w:r>
    </w:p>
    <w:p w14:paraId="3E1102DF" w14:textId="77777777" w:rsidR="00384124" w:rsidRPr="00C04ED4" w:rsidRDefault="00384124" w:rsidP="00384124">
      <w:pPr>
        <w:jc w:val="both"/>
        <w:rPr>
          <w:rFonts w:eastAsiaTheme="minorEastAsia" w:cstheme="minorHAnsi"/>
          <w:sz w:val="22"/>
          <w:szCs w:val="22"/>
          <w:lang w:val="es-ES"/>
        </w:rPr>
      </w:pPr>
      <w:r w:rsidRPr="00C04ED4">
        <w:rPr>
          <w:rFonts w:cstheme="minorHAnsi"/>
          <w:b/>
          <w:bCs/>
          <w:sz w:val="22"/>
          <w:szCs w:val="22"/>
        </w:rPr>
        <w:tab/>
      </w:r>
      <w:r w:rsidRPr="00C04ED4">
        <w:rPr>
          <w:rFonts w:cstheme="minorHAnsi"/>
          <w:sz w:val="22"/>
          <w:szCs w:val="22"/>
        </w:rPr>
        <w:t>Este tipo de ejercicios consiste en despejar las variables libres al igual que en una variable en una ecuación lineal</w:t>
      </w:r>
      <w:r>
        <w:rPr>
          <w:rFonts w:cstheme="minorHAnsi"/>
          <w:sz w:val="22"/>
          <w:szCs w:val="22"/>
        </w:rPr>
        <w:t xml:space="preserve"> en álgebra</w:t>
      </w:r>
      <w:r w:rsidRPr="00C04ED4">
        <w:rPr>
          <w:rFonts w:cstheme="minorHAnsi"/>
          <w:sz w:val="22"/>
          <w:szCs w:val="22"/>
        </w:rPr>
        <w:t xml:space="preserve">. </w:t>
      </w:r>
      <w:r w:rsidRPr="000014C1">
        <w:rPr>
          <w:rFonts w:cstheme="minorHAnsi"/>
          <w:b/>
          <w:bCs/>
          <w:sz w:val="22"/>
          <w:szCs w:val="22"/>
        </w:rPr>
        <w:t xml:space="preserve">Se ofrece una estructura </w:t>
      </w:r>
      <m:oMath>
        <m:r>
          <m:rPr>
            <m:sty m:val="bi"/>
          </m:rPr>
          <w:rPr>
            <w:rFonts w:ascii="Cambria Math" w:eastAsiaTheme="minorEastAsia" w:hAnsi="Cambria Math" w:cstheme="minorHAnsi"/>
            <w:sz w:val="22"/>
            <w:szCs w:val="22"/>
            <w:lang w:val="es-ES"/>
          </w:rPr>
          <m:t>U</m:t>
        </m:r>
      </m:oMath>
      <w:r w:rsidRPr="000014C1">
        <w:rPr>
          <w:rFonts w:cstheme="minorHAnsi"/>
          <w:b/>
          <w:bCs/>
          <w:i/>
          <w:iCs/>
          <w:sz w:val="22"/>
          <w:szCs w:val="22"/>
        </w:rPr>
        <w:t xml:space="preserve"> </w:t>
      </w:r>
      <w:r w:rsidRPr="000014C1">
        <w:rPr>
          <w:rFonts w:cstheme="minorHAnsi"/>
          <w:b/>
          <w:bCs/>
          <w:sz w:val="22"/>
          <w:szCs w:val="22"/>
        </w:rPr>
        <w:t>y se pide</w:t>
      </w:r>
      <w:r w:rsidRPr="00C04ED4">
        <w:rPr>
          <w:rFonts w:cstheme="minorHAnsi"/>
          <w:sz w:val="22"/>
          <w:szCs w:val="22"/>
        </w:rPr>
        <w:t xml:space="preserve"> </w:t>
      </w:r>
      <w:r w:rsidRPr="000014C1">
        <w:rPr>
          <w:rFonts w:cstheme="minorHAnsi"/>
          <w:b/>
          <w:bCs/>
          <w:sz w:val="22"/>
          <w:szCs w:val="22"/>
        </w:rPr>
        <w:t xml:space="preserve">calcular una sustitución constante tal que </w:t>
      </w:r>
      <m:oMath>
        <m:r>
          <m:rPr>
            <m:sty m:val="bi"/>
          </m:rPr>
          <w:rPr>
            <w:rFonts w:ascii="Cambria Math" w:eastAsiaTheme="minorEastAsia" w:hAnsi="Cambria Math" w:cstheme="minorHAnsi"/>
            <w:sz w:val="22"/>
            <w:szCs w:val="22"/>
            <w:lang w:val="es-ES"/>
          </w:rPr>
          <m:t>U</m:t>
        </m:r>
      </m:oMath>
      <w:r w:rsidRPr="000014C1">
        <w:rPr>
          <w:rFonts w:cstheme="minorHAnsi"/>
          <w:b/>
          <w:bCs/>
          <w:i/>
          <w:iCs/>
          <w:sz w:val="22"/>
          <w:szCs w:val="22"/>
        </w:rPr>
        <w:t xml:space="preserve"> </w:t>
      </w:r>
      <w:r w:rsidRPr="000014C1">
        <w:rPr>
          <w:rFonts w:cstheme="minorHAnsi"/>
          <w:b/>
          <w:bCs/>
          <w:sz w:val="22"/>
          <w:szCs w:val="22"/>
        </w:rPr>
        <w:t>sea</w:t>
      </w:r>
      <w:r w:rsidRPr="000014C1">
        <w:rPr>
          <w:rFonts w:cstheme="minorHAnsi"/>
          <w:b/>
          <w:bCs/>
          <w:i/>
          <w:iCs/>
          <w:sz w:val="22"/>
          <w:szCs w:val="22"/>
        </w:rPr>
        <w:t xml:space="preserve"> </w:t>
      </w:r>
      <w:r w:rsidRPr="000014C1">
        <w:rPr>
          <w:rFonts w:cstheme="minorHAnsi"/>
          <w:b/>
          <w:bCs/>
          <w:sz w:val="22"/>
          <w:szCs w:val="22"/>
        </w:rPr>
        <w:t xml:space="preserve">modelo de una fórmula abierta </w:t>
      </w:r>
      <m:oMath>
        <m:r>
          <m:rPr>
            <m:sty m:val="bi"/>
          </m:rPr>
          <w:rPr>
            <w:rFonts w:ascii="Cambria Math" w:hAnsi="Cambria Math" w:cstheme="minorHAnsi"/>
            <w:sz w:val="22"/>
            <w:szCs w:val="22"/>
            <w:lang w:val="es-ES"/>
          </w:rPr>
          <m:t>ϕ</m:t>
        </m:r>
      </m:oMath>
      <w:r>
        <w:rPr>
          <w:rFonts w:eastAsiaTheme="minorEastAsia" w:cstheme="minorHAnsi"/>
          <w:b/>
          <w:sz w:val="22"/>
          <w:szCs w:val="22"/>
          <w:lang w:val="es-ES"/>
        </w:rPr>
        <w:t xml:space="preserve"> (es decir, que U haga V a </w:t>
      </w:r>
      <m:oMath>
        <m:r>
          <m:rPr>
            <m:sty m:val="bi"/>
          </m:rPr>
          <w:rPr>
            <w:rFonts w:ascii="Cambria Math" w:eastAsiaTheme="minorEastAsia" w:hAnsi="Cambria Math" w:cstheme="minorHAnsi"/>
            <w:sz w:val="22"/>
            <w:szCs w:val="22"/>
            <w:lang w:val="es-ES"/>
          </w:rPr>
          <m:t>ϕ</m:t>
        </m:r>
      </m:oMath>
      <w:r>
        <w:rPr>
          <w:rFonts w:eastAsiaTheme="minorEastAsia" w:cstheme="minorHAnsi"/>
          <w:b/>
          <w:sz w:val="22"/>
          <w:szCs w:val="22"/>
          <w:lang w:val="es-ES"/>
        </w:rPr>
        <w:t>)</w:t>
      </w:r>
      <w:r w:rsidRPr="00C04ED4">
        <w:rPr>
          <w:rFonts w:eastAsiaTheme="minorEastAsia" w:cstheme="minorHAnsi"/>
          <w:sz w:val="22"/>
          <w:szCs w:val="22"/>
          <w:lang w:val="es-ES"/>
        </w:rPr>
        <w:t>. Esto puede considerarse como una creación parcial de modelos y consta de tres pasos:</w:t>
      </w:r>
    </w:p>
    <w:p w14:paraId="2DA80B4A" w14:textId="77777777" w:rsidR="00384124" w:rsidRPr="00C04ED4" w:rsidRDefault="00384124" w:rsidP="00384124">
      <w:pPr>
        <w:jc w:val="both"/>
        <w:rPr>
          <w:rFonts w:eastAsiaTheme="minorEastAsia" w:cstheme="minorHAnsi"/>
          <w:sz w:val="22"/>
          <w:szCs w:val="22"/>
          <w:lang w:val="es-ES"/>
        </w:rPr>
      </w:pPr>
    </w:p>
    <w:p w14:paraId="22C5ED67" w14:textId="77777777" w:rsidR="00384124" w:rsidRPr="00C04ED4" w:rsidRDefault="00384124" w:rsidP="00384124">
      <w:pPr>
        <w:jc w:val="both"/>
        <w:rPr>
          <w:rFonts w:eastAsiaTheme="minorEastAsia" w:cstheme="minorHAnsi"/>
          <w:b/>
          <w:bCs/>
          <w:sz w:val="22"/>
          <w:szCs w:val="22"/>
          <w:lang w:val="es-ES"/>
        </w:rPr>
      </w:pPr>
      <w:r w:rsidRPr="00C04ED4">
        <w:rPr>
          <w:rFonts w:eastAsiaTheme="minorEastAsia" w:cstheme="minorHAnsi"/>
          <w:b/>
          <w:bCs/>
          <w:sz w:val="22"/>
          <w:szCs w:val="22"/>
          <w:lang w:val="es-ES"/>
        </w:rPr>
        <w:t>Pasos</w:t>
      </w:r>
    </w:p>
    <w:p w14:paraId="1E3141E4" w14:textId="77777777" w:rsidR="00384124" w:rsidRPr="00C04ED4" w:rsidRDefault="00384124" w:rsidP="00384124">
      <w:pPr>
        <w:pStyle w:val="Prrafodelista"/>
        <w:numPr>
          <w:ilvl w:val="0"/>
          <w:numId w:val="10"/>
        </w:numPr>
        <w:ind w:left="426"/>
        <w:jc w:val="both"/>
        <w:rPr>
          <w:rFonts w:eastAsiaTheme="minorEastAsia" w:cstheme="minorHAnsi"/>
          <w:b/>
          <w:bCs/>
          <w:i/>
          <w:iCs/>
          <w:sz w:val="22"/>
          <w:szCs w:val="22"/>
          <w:lang w:val="es-ES"/>
        </w:rPr>
      </w:pPr>
      <w:r>
        <w:rPr>
          <w:rFonts w:eastAsiaTheme="minorEastAsia" w:cstheme="minorHAnsi"/>
          <w:b/>
          <w:bCs/>
          <w:sz w:val="22"/>
          <w:szCs w:val="22"/>
          <w:lang w:val="es-ES"/>
        </w:rPr>
        <w:t>Hacer</w:t>
      </w:r>
      <w:r w:rsidRPr="00C04ED4">
        <w:rPr>
          <w:rFonts w:eastAsiaTheme="minorEastAsia" w:cstheme="minorHAnsi"/>
          <w:b/>
          <w:bCs/>
          <w:sz w:val="22"/>
          <w:szCs w:val="22"/>
          <w:lang w:val="es-ES"/>
        </w:rPr>
        <w:t xml:space="preserve"> </w:t>
      </w:r>
      <w:r>
        <w:rPr>
          <w:rFonts w:eastAsiaTheme="minorEastAsia" w:cstheme="minorHAnsi"/>
          <w:b/>
          <w:bCs/>
          <w:sz w:val="22"/>
          <w:szCs w:val="22"/>
          <w:lang w:val="es-ES"/>
        </w:rPr>
        <w:t>la sustitución constante</w:t>
      </w:r>
    </w:p>
    <w:p w14:paraId="62B98784" w14:textId="77777777" w:rsidR="00384124" w:rsidRDefault="00384124" w:rsidP="00384124">
      <w:pPr>
        <w:ind w:left="426"/>
        <w:jc w:val="both"/>
        <w:rPr>
          <w:rFonts w:eastAsiaTheme="minorEastAsia" w:cstheme="minorHAnsi"/>
          <w:sz w:val="22"/>
          <w:szCs w:val="22"/>
          <w:lang w:val="es-ES"/>
        </w:rPr>
      </w:pPr>
      <w:r>
        <w:rPr>
          <w:rFonts w:eastAsiaTheme="minorEastAsia" w:cstheme="minorHAnsi"/>
          <w:sz w:val="22"/>
          <w:szCs w:val="22"/>
          <w:lang w:val="es-ES"/>
        </w:rPr>
        <w:t>Tomar</w:t>
      </w:r>
      <w:r w:rsidRPr="00C04ED4">
        <w:rPr>
          <w:rFonts w:eastAsiaTheme="minorEastAsia" w:cstheme="minorHAnsi"/>
          <w:sz w:val="22"/>
          <w:szCs w:val="22"/>
          <w:lang w:val="es-ES"/>
        </w:rPr>
        <w:t xml:space="preserve"> </w:t>
      </w:r>
      <w:r>
        <w:rPr>
          <w:rFonts w:eastAsiaTheme="minorEastAsia" w:cstheme="minorHAnsi"/>
          <w:sz w:val="22"/>
          <w:szCs w:val="22"/>
          <w:lang w:val="es-ES"/>
        </w:rPr>
        <w:t xml:space="preserve">todas las variables libres </w:t>
      </w:r>
      <m:oMath>
        <m:sSub>
          <m:sSubPr>
            <m:ctrlPr>
              <w:ins w:id="77"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hAnsi="Cambria Math" w:cstheme="minorHAnsi"/>
            <w:sz w:val="22"/>
            <w:szCs w:val="22"/>
            <w:lang w:val="es-ES"/>
          </w:rPr>
          <m:t xml:space="preserve">,…, </m:t>
        </m:r>
        <m:sSub>
          <m:sSubPr>
            <m:ctrlPr>
              <w:ins w:id="78"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oMath>
      <w:r>
        <w:rPr>
          <w:rFonts w:cstheme="minorHAnsi"/>
          <w:bCs/>
          <w:sz w:val="22"/>
          <w:szCs w:val="22"/>
          <w:lang w:val="es-ES"/>
        </w:rPr>
        <w:t xml:space="preserve"> </w:t>
      </w:r>
      <w:r>
        <w:rPr>
          <w:rFonts w:cstheme="minorHAnsi"/>
          <w:bCs/>
          <w:sz w:val="22"/>
          <w:szCs w:val="22"/>
        </w:rPr>
        <w:t xml:space="preserve">en </w:t>
      </w:r>
      <m:oMath>
        <m:r>
          <w:rPr>
            <w:rFonts w:ascii="Cambria Math" w:hAnsi="Cambria Math" w:cstheme="minorHAnsi"/>
            <w:sz w:val="22"/>
            <w:szCs w:val="22"/>
            <w:lang w:val="es-ES"/>
          </w:rPr>
          <m:t>ϕ</m:t>
        </m:r>
      </m:oMath>
      <w:r>
        <w:rPr>
          <w:rFonts w:eastAsiaTheme="minorEastAsia" w:cstheme="minorHAnsi"/>
          <w:sz w:val="22"/>
          <w:szCs w:val="22"/>
          <w:lang w:val="es-ES"/>
        </w:rPr>
        <w:t xml:space="preserve"> y</w:t>
      </w:r>
      <w:r w:rsidRPr="00C04ED4">
        <w:rPr>
          <w:rFonts w:eastAsiaTheme="minorEastAsia" w:cstheme="minorHAnsi"/>
          <w:sz w:val="22"/>
          <w:szCs w:val="22"/>
          <w:lang w:val="es-ES"/>
        </w:rPr>
        <w:t xml:space="preserve"> asign</w:t>
      </w:r>
      <w:r>
        <w:rPr>
          <w:rFonts w:eastAsiaTheme="minorEastAsia" w:cstheme="minorHAnsi"/>
          <w:sz w:val="22"/>
          <w:szCs w:val="22"/>
          <w:lang w:val="es-ES"/>
        </w:rPr>
        <w:t xml:space="preserve">arle una constante de </w:t>
      </w:r>
      <m:oMath>
        <m:r>
          <w:rPr>
            <w:rFonts w:ascii="Cambria Math" w:eastAsiaTheme="minorEastAsia" w:hAnsi="Cambria Math" w:cstheme="minorHAnsi"/>
            <w:sz w:val="22"/>
            <w:szCs w:val="22"/>
            <w:lang w:val="es-ES"/>
          </w:rPr>
          <m:t>U</m:t>
        </m:r>
      </m:oMath>
      <w:r>
        <w:rPr>
          <w:rFonts w:eastAsiaTheme="minorEastAsia" w:cstheme="minorHAnsi"/>
          <w:iCs/>
          <w:sz w:val="22"/>
          <w:szCs w:val="22"/>
          <w:lang w:val="es-ES"/>
        </w:rPr>
        <w:t xml:space="preserve"> </w:t>
      </w:r>
      <w:r>
        <w:rPr>
          <w:rFonts w:eastAsiaTheme="minorEastAsia" w:cstheme="minorHAnsi"/>
          <w:sz w:val="22"/>
          <w:szCs w:val="22"/>
          <w:lang w:val="es-ES"/>
        </w:rPr>
        <w:t>a cada una. Puede utilizarse la misma constante o distintas constantes para cada variable libre. De ese modo, se obtiene la fórmula</w:t>
      </w:r>
    </w:p>
    <w:p w14:paraId="0290BBEF" w14:textId="77777777" w:rsidR="00384124" w:rsidRPr="00A31C7F" w:rsidRDefault="00000000" w:rsidP="00384124">
      <w:pPr>
        <w:ind w:left="426"/>
        <w:jc w:val="both"/>
        <w:rPr>
          <w:rFonts w:eastAsiaTheme="minorEastAsia" w:cstheme="minorHAnsi"/>
          <w:bCs/>
          <w:sz w:val="22"/>
          <w:szCs w:val="22"/>
          <w:lang w:val="es-ES"/>
        </w:rPr>
      </w:pPr>
      <m:oMathPara>
        <m:oMath>
          <m:sSub>
            <m:sSubPr>
              <m:ctrlPr>
                <w:ins w:id="79" w:author="Usuario" w:date="2021-10-06T11:10:00Z">
                  <w:rPr>
                    <w:rFonts w:ascii="Cambria Math" w:eastAsiaTheme="minorEastAsia" w:hAnsi="Cambria Math" w:cstheme="minorHAnsi"/>
                    <w:bCs/>
                    <w:i/>
                    <w:sz w:val="22"/>
                    <w:szCs w:val="22"/>
                    <w:lang w:val="es-ES"/>
                  </w:rPr>
                </w:ins>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m:t>
              </m:r>
              <m:sSub>
                <m:sSubPr>
                  <m:ctrlPr>
                    <w:ins w:id="80"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m:t>
              </m:r>
              <m:sSub>
                <m:sSubPr>
                  <m:ctrlPr>
                    <w:ins w:id="81"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eastAsiaTheme="minorEastAsia" w:hAnsi="Cambria Math" w:cstheme="minorHAnsi"/>
                  <w:sz w:val="22"/>
                  <w:szCs w:val="22"/>
                  <w:lang w:val="es-ES"/>
                </w:rPr>
                <m:t xml:space="preserve">,…,  </m:t>
              </m:r>
              <m:sSub>
                <m:sSubPr>
                  <m:ctrlPr>
                    <w:ins w:id="82"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Sub>
                <m:sSubPr>
                  <m:ctrlPr>
                    <w:ins w:id="83" w:author="Usuario" w:date="2021-10-06T11:10:00Z">
                      <w:rPr>
                        <w:rFonts w:ascii="Cambria Math" w:hAnsi="Cambria Math" w:cstheme="minorHAnsi"/>
                        <w:bCs/>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ub>
          </m:sSub>
        </m:oMath>
      </m:oMathPara>
    </w:p>
    <w:p w14:paraId="05865F4C" w14:textId="77777777" w:rsidR="00384124" w:rsidRDefault="00384124" w:rsidP="00384124">
      <w:pPr>
        <w:ind w:left="426"/>
        <w:jc w:val="both"/>
        <w:rPr>
          <w:rFonts w:eastAsiaTheme="minorEastAsia" w:cstheme="minorHAnsi"/>
          <w:sz w:val="22"/>
          <w:szCs w:val="22"/>
          <w:lang w:val="es-ES"/>
        </w:rPr>
      </w:pPr>
      <w:r>
        <w:rPr>
          <w:rFonts w:eastAsiaTheme="minorEastAsia" w:cstheme="minorHAnsi"/>
          <w:sz w:val="22"/>
          <w:szCs w:val="22"/>
          <w:lang w:val="es-ES"/>
        </w:rPr>
        <w:t xml:space="preserve">que es idéntica a </w:t>
      </w:r>
      <m:oMath>
        <m:r>
          <w:rPr>
            <w:rFonts w:ascii="Cambria Math" w:hAnsi="Cambria Math" w:cstheme="minorHAnsi"/>
            <w:sz w:val="22"/>
            <w:szCs w:val="22"/>
            <w:lang w:val="es-ES"/>
          </w:rPr>
          <m:t>ϕ</m:t>
        </m:r>
      </m:oMath>
      <w:r>
        <w:rPr>
          <w:rFonts w:eastAsiaTheme="minorEastAsia" w:cstheme="minorHAnsi"/>
          <w:sz w:val="22"/>
          <w:szCs w:val="22"/>
          <w:lang w:val="es-ES"/>
        </w:rPr>
        <w:t>, salvo porque ahora es cerrada gracias a la sustitución constante.</w:t>
      </w:r>
    </w:p>
    <w:p w14:paraId="0F02A52E" w14:textId="77777777" w:rsidR="00384124" w:rsidRPr="00C04ED4" w:rsidRDefault="00384124" w:rsidP="00384124">
      <w:pPr>
        <w:ind w:left="426"/>
        <w:jc w:val="both"/>
        <w:rPr>
          <w:rFonts w:eastAsiaTheme="minorEastAsia" w:cstheme="minorHAnsi"/>
          <w:sz w:val="22"/>
          <w:szCs w:val="22"/>
          <w:lang w:val="es-ES"/>
        </w:rPr>
      </w:pPr>
    </w:p>
    <w:p w14:paraId="73879384" w14:textId="77777777" w:rsidR="00384124" w:rsidRPr="00C04ED4" w:rsidRDefault="00384124" w:rsidP="00384124">
      <w:pPr>
        <w:pStyle w:val="Prrafodelista"/>
        <w:numPr>
          <w:ilvl w:val="0"/>
          <w:numId w:val="10"/>
        </w:numPr>
        <w:ind w:left="426"/>
        <w:rPr>
          <w:rFonts w:eastAsiaTheme="minorEastAsia" w:cstheme="minorHAnsi"/>
          <w:b/>
          <w:bCs/>
          <w:sz w:val="22"/>
          <w:szCs w:val="22"/>
          <w:lang w:val="es-ES"/>
        </w:rPr>
      </w:pPr>
      <w:r w:rsidRPr="00C04ED4">
        <w:rPr>
          <w:rFonts w:eastAsiaTheme="minorEastAsia" w:cstheme="minorHAnsi"/>
          <w:b/>
          <w:bCs/>
          <w:sz w:val="22"/>
          <w:szCs w:val="22"/>
          <w:lang w:val="es-ES"/>
        </w:rPr>
        <w:t xml:space="preserve">Calcular </w:t>
      </w:r>
      <w:r>
        <w:rPr>
          <w:rFonts w:eastAsiaTheme="minorEastAsia" w:cstheme="minorHAnsi"/>
          <w:b/>
          <w:bCs/>
          <w:sz w:val="22"/>
          <w:szCs w:val="22"/>
          <w:lang w:val="es-ES"/>
        </w:rPr>
        <w:t xml:space="preserve">si U es modelo </w:t>
      </w:r>
      <w:r w:rsidRPr="00C04ED4">
        <w:rPr>
          <w:rFonts w:eastAsiaTheme="minorEastAsia" w:cstheme="minorHAnsi"/>
          <w:b/>
          <w:bCs/>
          <w:sz w:val="22"/>
          <w:szCs w:val="22"/>
          <w:lang w:val="es-ES"/>
        </w:rPr>
        <w:t xml:space="preserve">de </w:t>
      </w:r>
      <m:oMath>
        <m:sSub>
          <m:sSubPr>
            <m:ctrlPr>
              <w:ins w:id="84" w:author="Usuario" w:date="2021-10-06T11:10:00Z">
                <w:rPr>
                  <w:rFonts w:ascii="Cambria Math" w:eastAsiaTheme="minorEastAsia" w:hAnsi="Cambria Math" w:cstheme="minorHAnsi"/>
                  <w:b/>
                  <w:i/>
                  <w:sz w:val="22"/>
                  <w:szCs w:val="22"/>
                  <w:lang w:val="es-ES"/>
                </w:rPr>
              </w:ins>
            </m:ctrlPr>
          </m:sSubPr>
          <m:e>
            <m:r>
              <m:rPr>
                <m:sty m:val="bi"/>
              </m:rPr>
              <w:rPr>
                <w:rFonts w:ascii="Cambria Math" w:eastAsiaTheme="minorEastAsia" w:hAnsi="Cambria Math" w:cstheme="minorHAnsi"/>
                <w:sz w:val="22"/>
                <w:szCs w:val="22"/>
                <w:lang w:val="es-ES"/>
              </w:rPr>
              <m:t>ϕ</m:t>
            </m:r>
          </m:e>
          <m:sub>
            <m:r>
              <m:rPr>
                <m:sty m:val="bi"/>
              </m:rPr>
              <w:rPr>
                <w:rFonts w:ascii="Cambria Math" w:eastAsiaTheme="minorEastAsia" w:hAnsi="Cambria Math" w:cstheme="minorHAnsi"/>
                <w:sz w:val="22"/>
                <w:szCs w:val="22"/>
                <w:lang w:val="es-ES"/>
              </w:rPr>
              <m:t>[</m:t>
            </m:r>
            <m:sSub>
              <m:sSubPr>
                <m:ctrlPr>
                  <w:ins w:id="85" w:author="Usuario" w:date="2021-10-06T11:10:00Z">
                    <w:rPr>
                      <w:rFonts w:ascii="Cambria Math" w:hAnsi="Cambria Math" w:cstheme="minorHAnsi"/>
                      <w:b/>
                      <w:i/>
                      <w:sz w:val="22"/>
                      <w:szCs w:val="22"/>
                      <w:lang w:val="es-ES"/>
                    </w:rPr>
                  </w:ins>
                </m:ctrlPr>
              </m:sSubPr>
              <m:e>
                <m:r>
                  <m:rPr>
                    <m:sty m:val="bi"/>
                  </m:rPr>
                  <w:rPr>
                    <w:rFonts w:ascii="Cambria Math" w:hAnsi="Cambria Math" w:cstheme="minorHAnsi"/>
                    <w:sz w:val="22"/>
                    <w:szCs w:val="22"/>
                    <w:lang w:val="es-ES"/>
                  </w:rPr>
                  <m:t>k</m:t>
                </m:r>
              </m:e>
              <m:sub>
                <m:r>
                  <m:rPr>
                    <m:sty m:val="bi"/>
                  </m:rPr>
                  <w:rPr>
                    <w:rFonts w:ascii="Cambria Math" w:hAnsi="Cambria Math" w:cstheme="minorHAnsi"/>
                    <w:sz w:val="22"/>
                    <w:szCs w:val="22"/>
                    <w:lang w:val="es-ES"/>
                  </w:rPr>
                  <m:t>1</m:t>
                </m:r>
              </m:sub>
            </m:sSub>
            <m:r>
              <m:rPr>
                <m:sty m:val="bi"/>
              </m:rPr>
              <w:rPr>
                <w:rFonts w:ascii="Cambria Math" w:hAnsi="Cambria Math" w:cstheme="minorHAnsi"/>
                <w:sz w:val="22"/>
                <w:szCs w:val="22"/>
                <w:lang w:val="es-ES"/>
              </w:rPr>
              <m:t>/</m:t>
            </m:r>
            <m:sSub>
              <m:sSubPr>
                <m:ctrlPr>
                  <w:ins w:id="86" w:author="Usuario" w:date="2021-10-06T11:10:00Z">
                    <w:rPr>
                      <w:rFonts w:ascii="Cambria Math" w:hAnsi="Cambria Math" w:cstheme="minorHAnsi"/>
                      <w:b/>
                      <w:i/>
                      <w:sz w:val="22"/>
                      <w:szCs w:val="22"/>
                      <w:lang w:val="es-ES"/>
                    </w:rPr>
                  </w:ins>
                </m:ctrlPr>
              </m:sSubPr>
              <m:e>
                <m:r>
                  <m:rPr>
                    <m:sty m:val="bi"/>
                  </m:rPr>
                  <w:rPr>
                    <w:rFonts w:ascii="Cambria Math" w:hAnsi="Cambria Math" w:cstheme="minorHAnsi"/>
                    <w:sz w:val="22"/>
                    <w:szCs w:val="22"/>
                    <w:lang w:val="es-ES"/>
                  </w:rPr>
                  <m:t>w</m:t>
                </m:r>
              </m:e>
              <m:sub>
                <m:r>
                  <m:rPr>
                    <m:sty m:val="bi"/>
                  </m:rPr>
                  <w:rPr>
                    <w:rFonts w:ascii="Cambria Math" w:hAnsi="Cambria Math" w:cstheme="minorHAnsi"/>
                    <w:sz w:val="22"/>
                    <w:szCs w:val="22"/>
                    <w:lang w:val="es-ES"/>
                  </w:rPr>
                  <m:t>1</m:t>
                </m:r>
              </m:sub>
            </m:sSub>
            <m:r>
              <m:rPr>
                <m:sty m:val="bi"/>
              </m:rPr>
              <w:rPr>
                <w:rFonts w:ascii="Cambria Math" w:eastAsiaTheme="minorEastAsia" w:hAnsi="Cambria Math" w:cstheme="minorHAnsi"/>
                <w:sz w:val="22"/>
                <w:szCs w:val="22"/>
                <w:lang w:val="es-ES"/>
              </w:rPr>
              <m:t xml:space="preserve">,…,  </m:t>
            </m:r>
            <m:sSub>
              <m:sSubPr>
                <m:ctrlPr>
                  <w:ins w:id="87" w:author="Usuario" w:date="2021-10-06T11:10:00Z">
                    <w:rPr>
                      <w:rFonts w:ascii="Cambria Math" w:hAnsi="Cambria Math" w:cstheme="minorHAnsi"/>
                      <w:b/>
                      <w:i/>
                      <w:sz w:val="22"/>
                      <w:szCs w:val="22"/>
                      <w:lang w:val="es-ES"/>
                    </w:rPr>
                  </w:ins>
                </m:ctrlPr>
              </m:sSubPr>
              <m:e>
                <m:r>
                  <m:rPr>
                    <m:sty m:val="bi"/>
                  </m:rPr>
                  <w:rPr>
                    <w:rFonts w:ascii="Cambria Math" w:hAnsi="Cambria Math" w:cstheme="minorHAnsi"/>
                    <w:sz w:val="22"/>
                    <w:szCs w:val="22"/>
                    <w:lang w:val="es-ES"/>
                  </w:rPr>
                  <m:t>k</m:t>
                </m:r>
              </m:e>
              <m:sub>
                <m:r>
                  <m:rPr>
                    <m:sty m:val="bi"/>
                  </m:rPr>
                  <w:rPr>
                    <w:rFonts w:ascii="Cambria Math" w:hAnsi="Cambria Math" w:cstheme="minorHAnsi"/>
                    <w:sz w:val="22"/>
                    <w:szCs w:val="22"/>
                    <w:lang w:val="es-ES"/>
                  </w:rPr>
                  <m:t>n</m:t>
                </m:r>
              </m:sub>
            </m:sSub>
            <m:r>
              <m:rPr>
                <m:sty m:val="bi"/>
              </m:rPr>
              <w:rPr>
                <w:rFonts w:ascii="Cambria Math" w:eastAsiaTheme="minorEastAsia" w:hAnsi="Cambria Math" w:cstheme="minorHAnsi"/>
                <w:sz w:val="22"/>
                <w:szCs w:val="22"/>
                <w:lang w:val="es-ES"/>
              </w:rPr>
              <m:t>/</m:t>
            </m:r>
            <m:sSub>
              <m:sSubPr>
                <m:ctrlPr>
                  <w:ins w:id="88" w:author="Usuario" w:date="2021-10-06T11:10:00Z">
                    <w:rPr>
                      <w:rFonts w:ascii="Cambria Math" w:hAnsi="Cambria Math" w:cstheme="minorHAnsi"/>
                      <w:b/>
                      <w:i/>
                      <w:sz w:val="22"/>
                      <w:szCs w:val="22"/>
                      <w:lang w:val="es-ES"/>
                    </w:rPr>
                  </w:ins>
                </m:ctrlPr>
              </m:sSubPr>
              <m:e>
                <m:r>
                  <m:rPr>
                    <m:sty m:val="bi"/>
                  </m:rPr>
                  <w:rPr>
                    <w:rFonts w:ascii="Cambria Math" w:hAnsi="Cambria Math" w:cstheme="minorHAnsi"/>
                    <w:sz w:val="22"/>
                    <w:szCs w:val="22"/>
                    <w:lang w:val="es-ES"/>
                  </w:rPr>
                  <m:t>w</m:t>
                </m:r>
              </m:e>
              <m:sub>
                <m:r>
                  <m:rPr>
                    <m:sty m:val="bi"/>
                  </m:rPr>
                  <w:rPr>
                    <w:rFonts w:ascii="Cambria Math" w:hAnsi="Cambria Math" w:cstheme="minorHAnsi"/>
                    <w:sz w:val="22"/>
                    <w:szCs w:val="22"/>
                    <w:lang w:val="es-ES"/>
                  </w:rPr>
                  <m:t>n</m:t>
                </m:r>
              </m:sub>
            </m:sSub>
            <m:r>
              <m:rPr>
                <m:sty m:val="bi"/>
              </m:rPr>
              <w:rPr>
                <w:rFonts w:ascii="Cambria Math" w:eastAsiaTheme="minorEastAsia" w:hAnsi="Cambria Math" w:cstheme="minorHAnsi"/>
                <w:sz w:val="22"/>
                <w:szCs w:val="22"/>
                <w:lang w:val="es-ES"/>
              </w:rPr>
              <m:t>]</m:t>
            </m:r>
          </m:sub>
        </m:sSub>
      </m:oMath>
    </w:p>
    <w:p w14:paraId="33331A4A" w14:textId="77777777" w:rsidR="00384124" w:rsidRPr="00C04ED4" w:rsidRDefault="00384124" w:rsidP="00384124">
      <w:pPr>
        <w:ind w:firstLine="426"/>
        <w:rPr>
          <w:rFonts w:eastAsiaTheme="minorEastAsia" w:cstheme="minorHAnsi"/>
          <w:sz w:val="22"/>
          <w:szCs w:val="22"/>
          <w:lang w:val="es-ES"/>
        </w:rPr>
      </w:pPr>
      <w:r>
        <w:rPr>
          <w:rFonts w:eastAsiaTheme="minorEastAsia" w:cstheme="minorHAnsi"/>
          <w:sz w:val="22"/>
          <w:szCs w:val="22"/>
          <w:lang w:val="es-ES"/>
        </w:rPr>
        <w:t>El</w:t>
      </w:r>
      <w:r w:rsidRPr="00D75327">
        <w:rPr>
          <w:rFonts w:eastAsiaTheme="minorEastAsia" w:cstheme="minorHAnsi"/>
          <w:sz w:val="22"/>
          <w:szCs w:val="22"/>
          <w:lang w:val="es-ES"/>
        </w:rPr>
        <w:t xml:space="preserve"> valor de </w:t>
      </w:r>
      <m:oMath>
        <m:sSub>
          <m:sSubPr>
            <m:ctrlPr>
              <w:ins w:id="89" w:author="Usuario" w:date="2021-10-06T11:10:00Z">
                <w:rPr>
                  <w:rFonts w:ascii="Cambria Math" w:eastAsiaTheme="minorEastAsia" w:hAnsi="Cambria Math" w:cstheme="minorHAnsi"/>
                  <w:i/>
                  <w:sz w:val="22"/>
                  <w:szCs w:val="22"/>
                  <w:lang w:val="es-ES"/>
                </w:rPr>
              </w:ins>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m:t>
            </m:r>
            <m:sSub>
              <m:sSubPr>
                <m:ctrlPr>
                  <w:ins w:id="9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m:t>
            </m:r>
            <m:sSub>
              <m:sSubPr>
                <m:ctrlPr>
                  <w:ins w:id="9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eastAsiaTheme="minorEastAsia" w:hAnsi="Cambria Math" w:cstheme="minorHAnsi"/>
                <w:sz w:val="22"/>
                <w:szCs w:val="22"/>
                <w:lang w:val="es-ES"/>
              </w:rPr>
              <m:t xml:space="preserve">,…,  </m:t>
            </m:r>
            <m:sSub>
              <m:sSubPr>
                <m:ctrlPr>
                  <w:ins w:id="9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Sub>
              <m:sSubPr>
                <m:ctrlPr>
                  <w:ins w:id="9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ub>
        </m:sSub>
      </m:oMath>
      <w:r w:rsidRPr="00C04ED4">
        <w:rPr>
          <w:rFonts w:eastAsiaTheme="minorEastAsia" w:cstheme="minorHAnsi"/>
          <w:sz w:val="22"/>
          <w:szCs w:val="22"/>
          <w:lang w:val="es-ES"/>
        </w:rPr>
        <w:t xml:space="preserve"> es coextensivo a </w:t>
      </w:r>
      <m:oMath>
        <m:r>
          <w:rPr>
            <w:rFonts w:ascii="Cambria Math" w:hAnsi="Cambria Math" w:cstheme="minorHAnsi"/>
            <w:sz w:val="22"/>
            <w:szCs w:val="22"/>
            <w:lang w:val="es-ES"/>
          </w:rPr>
          <m:t>ϕ</m:t>
        </m:r>
        <m:r>
          <w:rPr>
            <w:rFonts w:ascii="Cambria Math" w:eastAsiaTheme="minorEastAsia" w:hAnsi="Cambria Math" w:cstheme="minorHAnsi"/>
            <w:sz w:val="22"/>
            <w:szCs w:val="22"/>
            <w:lang w:val="es-ES"/>
          </w:rPr>
          <m:t>:</m:t>
        </m:r>
      </m:oMath>
    </w:p>
    <w:p w14:paraId="4A845755" w14:textId="77777777" w:rsidR="00384124" w:rsidRPr="00C04ED4" w:rsidRDefault="00384124" w:rsidP="00384124">
      <w:pPr>
        <w:autoSpaceDE w:val="0"/>
        <w:autoSpaceDN w:val="0"/>
        <w:adjustRightInd w:val="0"/>
        <w:ind w:left="426"/>
        <w:jc w:val="center"/>
        <w:rPr>
          <w:rFonts w:eastAsiaTheme="minorEastAsia" w:cstheme="minorHAnsi"/>
          <w:i/>
          <w:sz w:val="22"/>
          <w:szCs w:val="22"/>
          <w:lang w:val="es-ES"/>
        </w:rPr>
      </w:pPr>
      <m:oMath>
        <m:r>
          <w:rPr>
            <w:rFonts w:ascii="Cambria Math" w:hAnsi="Cambria Math" w:cstheme="minorHAnsi"/>
            <w:sz w:val="22"/>
            <w:szCs w:val="22"/>
            <w:lang w:val="es-ES"/>
          </w:rPr>
          <m:t>U(ϕ)=V</m:t>
        </m:r>
      </m:oMath>
      <w:r w:rsidRPr="00557BF4">
        <w:rPr>
          <w:rFonts w:eastAsiaTheme="minorEastAsia" w:cstheme="minorHAnsi"/>
          <w:sz w:val="22"/>
          <w:szCs w:val="22"/>
          <w:lang w:val="es-ES"/>
        </w:rPr>
        <w:t xml:space="preserve"> </w:t>
      </w:r>
      <w:r w:rsidRPr="00557BF4">
        <w:rPr>
          <w:rFonts w:eastAsiaTheme="minorEastAsia" w:cstheme="minorHAnsi"/>
          <w:i/>
          <w:iCs/>
          <w:sz w:val="22"/>
          <w:szCs w:val="22"/>
          <w:lang w:val="es-ES"/>
        </w:rPr>
        <w:t xml:space="preserve">sii </w:t>
      </w:r>
      <m:oMath>
        <m:r>
          <w:rPr>
            <w:rFonts w:ascii="Cambria Math" w:hAnsi="Cambria Math" w:cstheme="minorHAnsi"/>
            <w:sz w:val="22"/>
            <w:szCs w:val="22"/>
            <w:lang w:val="es-ES"/>
          </w:rPr>
          <m:t>U(</m:t>
        </m:r>
        <m:sSub>
          <m:sSubPr>
            <m:ctrlPr>
              <w:ins w:id="94" w:author="Usuario" w:date="2021-10-06T11:10:00Z">
                <w:rPr>
                  <w:rFonts w:ascii="Cambria Math" w:eastAsiaTheme="minorEastAsia" w:hAnsi="Cambria Math" w:cstheme="minorHAnsi"/>
                  <w:i/>
                  <w:sz w:val="22"/>
                  <w:szCs w:val="22"/>
                  <w:lang w:val="es-ES"/>
                </w:rPr>
              </w:ins>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m:t>
            </m:r>
            <m:sSub>
              <m:sSubPr>
                <m:ctrlPr>
                  <w:ins w:id="9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m:t>
            </m:r>
            <m:sSub>
              <m:sSubPr>
                <m:ctrlPr>
                  <w:ins w:id="96"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eastAsiaTheme="minorEastAsia" w:hAnsi="Cambria Math" w:cstheme="minorHAnsi"/>
                <w:sz w:val="22"/>
                <w:szCs w:val="22"/>
                <w:lang w:val="es-ES"/>
              </w:rPr>
              <m:t xml:space="preserve">,…,  </m:t>
            </m:r>
            <m:sSub>
              <m:sSubPr>
                <m:ctrlPr>
                  <w:ins w:id="97"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Sub>
              <m:sSubPr>
                <m:ctrlPr>
                  <w:ins w:id="98"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ub>
        </m:sSub>
        <m:r>
          <w:rPr>
            <w:rFonts w:ascii="Cambria Math" w:hAnsi="Cambria Math" w:cstheme="minorHAnsi"/>
            <w:sz w:val="22"/>
            <w:szCs w:val="22"/>
            <w:lang w:val="es-ES"/>
          </w:rPr>
          <m:t>)=V</m:t>
        </m:r>
      </m:oMath>
    </w:p>
    <w:p w14:paraId="52173889" w14:textId="77777777" w:rsidR="00384124" w:rsidRPr="00C04ED4" w:rsidRDefault="00384124" w:rsidP="00384124">
      <w:pPr>
        <w:autoSpaceDE w:val="0"/>
        <w:autoSpaceDN w:val="0"/>
        <w:adjustRightInd w:val="0"/>
        <w:ind w:left="426"/>
        <w:rPr>
          <w:rFonts w:eastAsiaTheme="minorEastAsia" w:cstheme="minorHAnsi"/>
          <w:i/>
          <w:sz w:val="22"/>
          <w:szCs w:val="22"/>
          <w:lang w:val="es-ES"/>
        </w:rPr>
      </w:pPr>
    </w:p>
    <w:p w14:paraId="5FE0C5BF" w14:textId="77777777" w:rsidR="00384124" w:rsidRPr="00C04ED4" w:rsidRDefault="00384124" w:rsidP="00384124">
      <w:pPr>
        <w:autoSpaceDE w:val="0"/>
        <w:autoSpaceDN w:val="0"/>
        <w:adjustRightInd w:val="0"/>
        <w:ind w:left="426"/>
        <w:jc w:val="both"/>
        <w:rPr>
          <w:rFonts w:eastAsiaTheme="minorEastAsia" w:cstheme="minorHAnsi"/>
          <w:iCs/>
          <w:sz w:val="22"/>
          <w:szCs w:val="22"/>
          <w:lang w:val="es-ES"/>
        </w:rPr>
      </w:pPr>
      <w:r>
        <w:rPr>
          <w:rFonts w:eastAsiaTheme="minorEastAsia" w:cstheme="minorHAnsi"/>
          <w:iCs/>
          <w:sz w:val="22"/>
          <w:szCs w:val="22"/>
          <w:lang w:val="es-ES"/>
        </w:rPr>
        <w:t xml:space="preserve">Por lo tanto, si </w:t>
      </w:r>
      <m:oMath>
        <m:r>
          <w:rPr>
            <w:rFonts w:ascii="Cambria Math" w:hAnsi="Cambria Math" w:cstheme="minorHAnsi"/>
            <w:sz w:val="22"/>
            <w:szCs w:val="22"/>
            <w:lang w:val="es-ES"/>
          </w:rPr>
          <m:t>U</m:t>
        </m:r>
      </m:oMath>
      <w:r>
        <w:rPr>
          <w:rFonts w:eastAsiaTheme="minorEastAsia" w:cstheme="minorHAnsi"/>
          <w:sz w:val="22"/>
          <w:szCs w:val="22"/>
          <w:lang w:val="es-ES"/>
        </w:rPr>
        <w:t xml:space="preserve"> es modelo de </w:t>
      </w:r>
      <m:oMath>
        <m:sSub>
          <m:sSubPr>
            <m:ctrlPr>
              <w:ins w:id="99" w:author="Usuario" w:date="2021-10-06T11:10:00Z">
                <w:rPr>
                  <w:rFonts w:ascii="Cambria Math" w:eastAsiaTheme="minorEastAsia" w:hAnsi="Cambria Math" w:cstheme="minorHAnsi"/>
                  <w:i/>
                  <w:sz w:val="22"/>
                  <w:szCs w:val="22"/>
                  <w:lang w:val="es-ES"/>
                </w:rPr>
              </w:ins>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m:t>
            </m:r>
            <m:sSub>
              <m:sSubPr>
                <m:ctrlPr>
                  <w:ins w:id="10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m:t>
            </m:r>
            <m:sSub>
              <m:sSubPr>
                <m:ctrlPr>
                  <w:ins w:id="10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eastAsiaTheme="minorEastAsia" w:hAnsi="Cambria Math" w:cstheme="minorHAnsi"/>
                <w:sz w:val="22"/>
                <w:szCs w:val="22"/>
                <w:lang w:val="es-ES"/>
              </w:rPr>
              <m:t xml:space="preserve">,…,  </m:t>
            </m:r>
            <m:sSub>
              <m:sSubPr>
                <m:ctrlPr>
                  <w:ins w:id="10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Sub>
              <m:sSubPr>
                <m:ctrlPr>
                  <w:ins w:id="10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ub>
        </m:sSub>
      </m:oMath>
      <w:r>
        <w:rPr>
          <w:rFonts w:eastAsiaTheme="minorEastAsia" w:cstheme="minorHAnsi"/>
          <w:sz w:val="22"/>
          <w:szCs w:val="22"/>
          <w:lang w:val="es-ES"/>
        </w:rPr>
        <w:t xml:space="preserve">, entonces </w:t>
      </w:r>
      <m:oMath>
        <m:r>
          <w:rPr>
            <w:rFonts w:ascii="Cambria Math" w:eastAsiaTheme="minorEastAsia" w:hAnsi="Cambria Math" w:cstheme="minorHAnsi"/>
            <w:sz w:val="22"/>
            <w:szCs w:val="22"/>
            <w:lang w:val="es-ES"/>
          </w:rPr>
          <m:t>U</m:t>
        </m:r>
      </m:oMath>
      <w:r>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Pr>
          <w:rFonts w:eastAsiaTheme="minorEastAsia" w:cstheme="minorHAnsi"/>
          <w:sz w:val="22"/>
          <w:szCs w:val="22"/>
          <w:lang w:val="es-ES"/>
        </w:rPr>
        <w:t xml:space="preserve">. </w:t>
      </w:r>
      <w:r>
        <w:rPr>
          <w:rFonts w:eastAsiaTheme="minorEastAsia" w:cstheme="minorHAnsi"/>
          <w:iCs/>
          <w:sz w:val="22"/>
          <w:szCs w:val="22"/>
          <w:lang w:val="es-ES"/>
        </w:rPr>
        <w:t xml:space="preserve"> En cambio, si </w:t>
      </w:r>
      <m:oMath>
        <m:r>
          <w:rPr>
            <w:rFonts w:ascii="Cambria Math" w:hAnsi="Cambria Math" w:cstheme="minorHAnsi"/>
            <w:sz w:val="22"/>
            <w:szCs w:val="22"/>
            <w:lang w:val="es-ES"/>
          </w:rPr>
          <m:t>U</m:t>
        </m:r>
      </m:oMath>
      <w:r>
        <w:rPr>
          <w:rFonts w:eastAsiaTheme="minorEastAsia" w:cstheme="minorHAnsi"/>
          <w:sz w:val="22"/>
          <w:szCs w:val="22"/>
          <w:lang w:val="es-ES"/>
        </w:rPr>
        <w:t xml:space="preserve"> no es modelo de </w:t>
      </w:r>
      <m:oMath>
        <m:sSub>
          <m:sSubPr>
            <m:ctrlPr>
              <w:ins w:id="104" w:author="Usuario" w:date="2021-10-06T11:10:00Z">
                <w:rPr>
                  <w:rFonts w:ascii="Cambria Math" w:eastAsiaTheme="minorEastAsia" w:hAnsi="Cambria Math" w:cstheme="minorHAnsi"/>
                  <w:i/>
                  <w:sz w:val="22"/>
                  <w:szCs w:val="22"/>
                  <w:lang w:val="es-ES"/>
                </w:rPr>
              </w:ins>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m:t>
            </m:r>
            <m:sSub>
              <m:sSubPr>
                <m:ctrlPr>
                  <w:ins w:id="10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m:t>
            </m:r>
            <m:sSub>
              <m:sSubPr>
                <m:ctrlPr>
                  <w:ins w:id="106"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eastAsiaTheme="minorEastAsia" w:hAnsi="Cambria Math" w:cstheme="minorHAnsi"/>
                <w:sz w:val="22"/>
                <w:szCs w:val="22"/>
                <w:lang w:val="es-ES"/>
              </w:rPr>
              <m:t xml:space="preserve">,…,  </m:t>
            </m:r>
            <m:sSub>
              <m:sSubPr>
                <m:ctrlPr>
                  <w:ins w:id="107"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Sub>
              <m:sSubPr>
                <m:ctrlPr>
                  <w:ins w:id="108"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ub>
        </m:sSub>
      </m:oMath>
      <w:r>
        <w:rPr>
          <w:rFonts w:eastAsiaTheme="minorEastAsia" w:cstheme="minorHAnsi"/>
          <w:sz w:val="22"/>
          <w:szCs w:val="22"/>
          <w:lang w:val="es-ES"/>
        </w:rPr>
        <w:t xml:space="preserve"> (es decir, la hace F)</w:t>
      </w:r>
      <w:r w:rsidRPr="00C04ED4">
        <w:rPr>
          <w:rFonts w:eastAsiaTheme="minorEastAsia" w:cstheme="minorHAnsi"/>
          <w:sz w:val="22"/>
          <w:szCs w:val="22"/>
          <w:lang w:val="es-ES"/>
        </w:rPr>
        <w:t xml:space="preserve">, entonces se debe realizar </w:t>
      </w:r>
      <w:r>
        <w:rPr>
          <w:rFonts w:eastAsiaTheme="minorEastAsia" w:cstheme="minorHAnsi"/>
          <w:sz w:val="22"/>
          <w:szCs w:val="22"/>
          <w:lang w:val="es-ES"/>
        </w:rPr>
        <w:t xml:space="preserve">nuevamente el paso </w:t>
      </w:r>
      <w:r w:rsidRPr="008528DC">
        <w:rPr>
          <w:rFonts w:eastAsiaTheme="minorEastAsia" w:cstheme="minorHAnsi"/>
          <w:i/>
          <w:iCs/>
          <w:sz w:val="22"/>
          <w:szCs w:val="22"/>
          <w:lang w:val="es-ES"/>
        </w:rPr>
        <w:t>a</w:t>
      </w:r>
      <w:r>
        <w:rPr>
          <w:rFonts w:eastAsiaTheme="minorEastAsia" w:cstheme="minorHAnsi"/>
          <w:sz w:val="22"/>
          <w:szCs w:val="22"/>
          <w:lang w:val="es-ES"/>
        </w:rPr>
        <w:t xml:space="preserve">, pero esta vez con una sustitución constante distinta. El mismo proceso debe repetirse hasta que </w:t>
      </w:r>
      <m:oMath>
        <m:sSub>
          <m:sSubPr>
            <m:ctrlPr>
              <w:ins w:id="109" w:author="Usuario" w:date="2021-10-06T11:10:00Z">
                <w:rPr>
                  <w:rFonts w:ascii="Cambria Math" w:eastAsiaTheme="minorEastAsia" w:hAnsi="Cambria Math" w:cstheme="minorHAnsi"/>
                  <w:i/>
                  <w:sz w:val="22"/>
                  <w:szCs w:val="22"/>
                  <w:lang w:val="es-ES"/>
                </w:rPr>
              </w:ins>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m:t>
            </m:r>
            <m:sSub>
              <m:sSubPr>
                <m:ctrlPr>
                  <w:ins w:id="110"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1</m:t>
                </m:r>
              </m:sub>
            </m:sSub>
            <m:r>
              <w:rPr>
                <w:rFonts w:ascii="Cambria Math" w:hAnsi="Cambria Math" w:cstheme="minorHAnsi"/>
                <w:sz w:val="22"/>
                <w:szCs w:val="22"/>
                <w:lang w:val="es-ES"/>
              </w:rPr>
              <m:t>/</m:t>
            </m:r>
            <m:sSub>
              <m:sSubPr>
                <m:ctrlPr>
                  <w:ins w:id="11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1</m:t>
                </m:r>
              </m:sub>
            </m:sSub>
            <m:r>
              <w:rPr>
                <w:rFonts w:ascii="Cambria Math" w:eastAsiaTheme="minorEastAsia" w:hAnsi="Cambria Math" w:cstheme="minorHAnsi"/>
                <w:sz w:val="22"/>
                <w:szCs w:val="22"/>
                <w:lang w:val="es-ES"/>
              </w:rPr>
              <m:t xml:space="preserve">,…,  </m:t>
            </m:r>
            <m:sSub>
              <m:sSubPr>
                <m:ctrlPr>
                  <w:ins w:id="112"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k</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Sub>
              <m:sSubPr>
                <m:ctrlPr>
                  <w:ins w:id="11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w</m:t>
                </m:r>
              </m:e>
              <m:sub>
                <m:r>
                  <w:rPr>
                    <w:rFonts w:ascii="Cambria Math" w:hAnsi="Cambria Math" w:cstheme="minorHAnsi"/>
                    <w:sz w:val="22"/>
                    <w:szCs w:val="22"/>
                    <w:lang w:val="es-ES"/>
                  </w:rPr>
                  <m:t>n</m:t>
                </m:r>
              </m:sub>
            </m:sSub>
            <m:r>
              <w:rPr>
                <w:rFonts w:ascii="Cambria Math" w:eastAsiaTheme="minorEastAsia" w:hAnsi="Cambria Math" w:cstheme="minorHAnsi"/>
                <w:sz w:val="22"/>
                <w:szCs w:val="22"/>
                <w:lang w:val="es-ES"/>
              </w:rPr>
              <m:t>]</m:t>
            </m:r>
          </m:sub>
        </m:sSub>
      </m:oMath>
      <w:r>
        <w:rPr>
          <w:rFonts w:eastAsiaTheme="minorEastAsia" w:cstheme="minorHAnsi"/>
          <w:sz w:val="22"/>
          <w:szCs w:val="22"/>
          <w:lang w:val="es-ES"/>
        </w:rPr>
        <w:t xml:space="preserve"> sea V según </w:t>
      </w:r>
      <m:oMath>
        <m:r>
          <w:rPr>
            <w:rFonts w:ascii="Cambria Math" w:eastAsiaTheme="minorEastAsia" w:hAnsi="Cambria Math" w:cstheme="minorHAnsi"/>
            <w:sz w:val="22"/>
            <w:szCs w:val="22"/>
            <w:lang w:val="es-ES"/>
          </w:rPr>
          <m:t>U</m:t>
        </m:r>
      </m:oMath>
      <w:r>
        <w:rPr>
          <w:rFonts w:eastAsiaTheme="minorEastAsia" w:cstheme="minorHAnsi"/>
          <w:sz w:val="22"/>
          <w:szCs w:val="22"/>
          <w:lang w:val="es-ES"/>
        </w:rPr>
        <w:t>.</w:t>
      </w:r>
    </w:p>
    <w:p w14:paraId="4D0F1264" w14:textId="77777777" w:rsidR="00384124" w:rsidRPr="00C04ED4" w:rsidRDefault="00384124" w:rsidP="00384124">
      <w:pPr>
        <w:rPr>
          <w:rFonts w:eastAsiaTheme="minorEastAsia" w:cstheme="minorHAnsi"/>
          <w:sz w:val="22"/>
          <w:szCs w:val="22"/>
          <w:lang w:val="es-ES"/>
        </w:rPr>
      </w:pPr>
    </w:p>
    <w:p w14:paraId="564176A5" w14:textId="77777777" w:rsidR="00384124" w:rsidRPr="00C04ED4" w:rsidRDefault="00384124" w:rsidP="00384124">
      <w:pPr>
        <w:rPr>
          <w:rFonts w:eastAsiaTheme="minorEastAsia" w:cstheme="minorHAnsi"/>
          <w:b/>
          <w:bCs/>
          <w:i/>
          <w:iCs/>
          <w:sz w:val="22"/>
          <w:szCs w:val="22"/>
          <w:lang w:val="es-ES"/>
        </w:rPr>
      </w:pPr>
      <w:r w:rsidRPr="00C04ED4">
        <w:rPr>
          <w:rFonts w:eastAsiaTheme="minorEastAsia" w:cstheme="minorHAnsi"/>
          <w:b/>
          <w:bCs/>
          <w:i/>
          <w:iCs/>
          <w:sz w:val="22"/>
          <w:szCs w:val="22"/>
          <w:lang w:val="es-ES"/>
        </w:rPr>
        <w:t>Ejercicio modelo</w:t>
      </w:r>
    </w:p>
    <w:p w14:paraId="28717C7F" w14:textId="77777777" w:rsidR="00384124" w:rsidRPr="00C04ED4" w:rsidRDefault="00384124" w:rsidP="00384124">
      <w:pPr>
        <w:rPr>
          <w:rFonts w:eastAsiaTheme="minorEastAsia" w:cstheme="minorHAnsi"/>
          <w:sz w:val="22"/>
          <w:szCs w:val="22"/>
          <w:lang w:val="es-ES"/>
        </w:rPr>
      </w:pPr>
      <w:r w:rsidRPr="00C04ED4">
        <w:rPr>
          <w:rFonts w:eastAsiaTheme="minorEastAsia" w:cstheme="minorHAnsi"/>
          <w:sz w:val="22"/>
          <w:szCs w:val="22"/>
          <w:lang w:val="es-ES"/>
        </w:rPr>
        <w:t xml:space="preserve">Considérese las siguientes </w:t>
      </w:r>
      <m:oMath>
        <m:r>
          <w:rPr>
            <w:rFonts w:ascii="Cambria Math" w:hAnsi="Cambria Math" w:cstheme="minorHAnsi"/>
            <w:sz w:val="22"/>
            <w:szCs w:val="22"/>
            <w:lang w:val="es-ES"/>
          </w:rPr>
          <m:t>ϕ</m:t>
        </m:r>
      </m:oMath>
      <w:r w:rsidRPr="00C04ED4">
        <w:rPr>
          <w:rFonts w:eastAsiaTheme="minorEastAsia" w:cstheme="minorHAnsi"/>
          <w:sz w:val="22"/>
          <w:szCs w:val="22"/>
          <w:lang w:val="es-ES"/>
        </w:rPr>
        <w:t xml:space="preserve"> y </w:t>
      </w:r>
      <m:oMath>
        <m:r>
          <w:rPr>
            <w:rFonts w:ascii="Cambria Math" w:eastAsiaTheme="minorEastAsia" w:hAnsi="Cambria Math" w:cstheme="minorHAnsi"/>
            <w:sz w:val="22"/>
            <w:szCs w:val="22"/>
            <w:lang w:val="es-ES"/>
          </w:rPr>
          <m:t>U</m:t>
        </m:r>
      </m:oMath>
      <w:r w:rsidRPr="00C04ED4">
        <w:rPr>
          <w:rFonts w:eastAsiaTheme="minorEastAsia" w:cstheme="minorHAnsi"/>
          <w:iCs/>
          <w:sz w:val="22"/>
          <w:szCs w:val="22"/>
          <w:lang w:val="es-ES"/>
        </w:rPr>
        <w:t>:</w:t>
      </w:r>
      <w:r w:rsidRPr="00C04ED4">
        <w:rPr>
          <w:rFonts w:eastAsiaTheme="minorEastAsia" w:cstheme="minorHAnsi"/>
          <w:sz w:val="22"/>
          <w:szCs w:val="22"/>
          <w:lang w:val="es-ES"/>
        </w:rPr>
        <w:t xml:space="preserve"> </w:t>
      </w:r>
    </w:p>
    <w:p w14:paraId="24C1E4D6" w14:textId="77777777" w:rsidR="00384124" w:rsidRPr="00C04ED4" w:rsidRDefault="00384124" w:rsidP="00384124">
      <w:pPr>
        <w:rPr>
          <w:rFonts w:eastAsiaTheme="minorEastAsia" w:cstheme="minorHAnsi"/>
          <w:sz w:val="22"/>
          <w:szCs w:val="22"/>
          <w:lang w:val="es-ES"/>
        </w:rPr>
      </w:pPr>
      <m:oMathPara>
        <m:oMath>
          <m:r>
            <w:rPr>
              <w:rFonts w:ascii="Cambria Math" w:hAnsi="Cambria Math" w:cstheme="minorHAnsi"/>
              <w:sz w:val="22"/>
              <w:szCs w:val="22"/>
              <w:lang w:val="es-ES"/>
            </w:rPr>
            <m:t>ϕ:</m:t>
          </m:r>
          <m:d>
            <m:dPr>
              <m:ctrlPr>
                <w:ins w:id="114" w:author="Usuario" w:date="2021-10-06T11:10:00Z">
                  <w:rPr>
                    <w:rFonts w:ascii="Cambria Math" w:hAnsi="Cambria Math" w:cstheme="minorHAnsi"/>
                    <w:i/>
                    <w:sz w:val="22"/>
                    <w:szCs w:val="22"/>
                    <w:lang w:val="es-ES"/>
                  </w:rPr>
                </w:ins>
              </m:ctrlPr>
            </m:dPr>
            <m:e>
              <m:d>
                <m:dPr>
                  <m:ctrlPr>
                    <w:ins w:id="115" w:author="Usuario" w:date="2021-10-06T11:10:00Z">
                      <w:rPr>
                        <w:rFonts w:ascii="Cambria Math" w:hAnsi="Cambria Math" w:cstheme="minorHAnsi"/>
                        <w:i/>
                        <w:sz w:val="22"/>
                        <w:szCs w:val="22"/>
                        <w:lang w:val="es-ES"/>
                      </w:rPr>
                    </w:ins>
                  </m:ctrlPr>
                </m:dPr>
                <m:e>
                  <m:d>
                    <m:dPr>
                      <m:ctrlPr>
                        <w:ins w:id="116"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≡Lx</m:t>
              </m:r>
              <m:ctrlPr>
                <w:ins w:id="117" w:author="Usuario" w:date="2021-10-06T11:10:00Z">
                  <w:rPr>
                    <w:rFonts w:ascii="Cambria Math" w:eastAsiaTheme="minorEastAsia" w:hAnsi="Cambria Math" w:cstheme="minorHAnsi"/>
                    <w:i/>
                    <w:sz w:val="22"/>
                    <w:szCs w:val="22"/>
                    <w:lang w:val="es-ES"/>
                  </w:rPr>
                </w:ins>
              </m:ctrlPr>
            </m:e>
          </m:d>
        </m:oMath>
      </m:oMathPara>
    </w:p>
    <w:p w14:paraId="3D74B145" w14:textId="77777777" w:rsidR="00384124" w:rsidRPr="00C04ED4" w:rsidRDefault="00384124" w:rsidP="00384124">
      <w:pPr>
        <w:jc w:val="both"/>
        <w:rPr>
          <w:rFonts w:cstheme="minorHAnsi"/>
          <w:b/>
          <w:bCs/>
          <w:i/>
          <w:iCs/>
          <w:sz w:val="22"/>
          <w:szCs w:val="22"/>
          <w:lang w:val="es-ES"/>
        </w:rPr>
      </w:pPr>
    </w:p>
    <w:p w14:paraId="40C18181" w14:textId="77777777" w:rsidR="00384124" w:rsidRPr="00C04ED4" w:rsidRDefault="00384124" w:rsidP="00384124">
      <w:pPr>
        <w:jc w:val="both"/>
        <w:rPr>
          <w:rFonts w:eastAsiaTheme="minorEastAsia" w:cstheme="minorHAnsi"/>
          <w:sz w:val="22"/>
          <w:szCs w:val="22"/>
          <w:lang w:val="es-ES"/>
        </w:rPr>
      </w:pPr>
      <w:r w:rsidRPr="00C04ED4">
        <w:rPr>
          <w:rFonts w:cstheme="minorHAnsi"/>
          <w:i/>
          <w:iCs/>
          <w:sz w:val="22"/>
          <w:szCs w:val="22"/>
          <w:lang w:val="es-ES"/>
        </w:rPr>
        <w:t>U</w:t>
      </w:r>
      <w:r w:rsidRPr="00C04ED4">
        <w:rPr>
          <w:rFonts w:cstheme="minorHAnsi"/>
          <w:sz w:val="22"/>
          <w:szCs w:val="22"/>
          <w:lang w:val="es-ES"/>
        </w:rPr>
        <w:t xml:space="preserve">: </w:t>
      </w:r>
      <m:oMath>
        <m:d>
          <m:dPr>
            <m:begChr m:val="{"/>
            <m:endChr m:val="}"/>
            <m:ctrlPr>
              <w:ins w:id="118"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 b, c</m:t>
            </m:r>
          </m:e>
        </m:d>
      </m:oMath>
    </w:p>
    <w:p w14:paraId="5A91F8BF"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a:</w:t>
      </w:r>
      <w:r w:rsidRPr="00C04ED4">
        <w:rPr>
          <w:rFonts w:eastAsiaTheme="minorEastAsia" w:cstheme="minorHAnsi"/>
          <w:b/>
          <w:bCs/>
          <w:sz w:val="22"/>
          <w:szCs w:val="22"/>
          <w:lang w:val="es-ES"/>
        </w:rPr>
        <w:t xml:space="preserve"> </w:t>
      </w:r>
      <m:oMath>
        <m:d>
          <m:dPr>
            <m:begChr m:val="{"/>
            <m:endChr m:val="}"/>
            <m:ctrlPr>
              <w:ins w:id="119"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2D008AC9"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 xml:space="preserve">b: </w:t>
      </w:r>
      <m:oMath>
        <m:d>
          <m:dPr>
            <m:begChr m:val="{"/>
            <m:endChr m:val="}"/>
            <m:ctrlPr>
              <w:ins w:id="120"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b</m:t>
            </m:r>
          </m:e>
        </m:d>
      </m:oMath>
    </w:p>
    <w:p w14:paraId="08D8FADE"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 xml:space="preserve">c: </w:t>
      </w:r>
      <m:oMath>
        <m:d>
          <m:dPr>
            <m:begChr m:val="{"/>
            <m:endChr m:val="}"/>
            <m:ctrlPr>
              <w:ins w:id="121"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c</m:t>
            </m:r>
          </m:e>
        </m:d>
      </m:oMath>
    </w:p>
    <w:p w14:paraId="071CD2D2" w14:textId="77777777" w:rsidR="00384124" w:rsidRPr="00C04ED4" w:rsidRDefault="00384124" w:rsidP="00384124">
      <w:pPr>
        <w:jc w:val="both"/>
        <w:rPr>
          <w:rFonts w:cstheme="minorHAnsi"/>
          <w:i/>
          <w:iCs/>
          <w:sz w:val="22"/>
          <w:szCs w:val="22"/>
          <w:lang w:val="es-ES"/>
        </w:rPr>
      </w:pPr>
      <w:r w:rsidRPr="00C04ED4">
        <w:rPr>
          <w:rFonts w:cstheme="minorHAnsi"/>
          <w:i/>
          <w:iCs/>
          <w:sz w:val="22"/>
          <w:szCs w:val="22"/>
          <w:lang w:val="es-ES"/>
        </w:rPr>
        <w:t xml:space="preserve">F: </w:t>
      </w:r>
      <m:oMath>
        <m:d>
          <m:dPr>
            <m:begChr m:val="{"/>
            <m:endChr m:val="}"/>
            <m:ctrlPr>
              <w:ins w:id="122"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 b</m:t>
            </m:r>
          </m:e>
        </m:d>
      </m:oMath>
    </w:p>
    <w:p w14:paraId="77D0704B" w14:textId="77777777" w:rsidR="00384124" w:rsidRPr="00C04ED4" w:rsidRDefault="00384124" w:rsidP="00384124">
      <w:pPr>
        <w:jc w:val="both"/>
        <w:rPr>
          <w:rFonts w:cstheme="minorHAnsi"/>
          <w:i/>
          <w:iCs/>
          <w:sz w:val="22"/>
          <w:szCs w:val="22"/>
          <w:lang w:val="es-ES"/>
        </w:rPr>
      </w:pPr>
      <w:r w:rsidRPr="00C04ED4">
        <w:rPr>
          <w:rFonts w:cstheme="minorHAnsi"/>
          <w:i/>
          <w:iCs/>
          <w:sz w:val="22"/>
          <w:szCs w:val="22"/>
          <w:lang w:val="es-ES"/>
        </w:rPr>
        <w:t xml:space="preserve">G: </w:t>
      </w:r>
      <m:oMath>
        <m:d>
          <m:dPr>
            <m:begChr m:val="{"/>
            <m:endChr m:val="}"/>
            <m:ctrlPr>
              <w:ins w:id="123"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c</m:t>
            </m:r>
          </m:e>
        </m:d>
      </m:oMath>
    </w:p>
    <w:p w14:paraId="1270DB52" w14:textId="77777777" w:rsidR="00384124" w:rsidRPr="00C04ED4" w:rsidRDefault="00384124" w:rsidP="00384124">
      <w:pPr>
        <w:jc w:val="both"/>
        <w:rPr>
          <w:rFonts w:eastAsiaTheme="minorEastAsia" w:cstheme="minorHAnsi"/>
          <w:i/>
          <w:sz w:val="22"/>
          <w:szCs w:val="22"/>
          <w:lang w:val="es-ES"/>
        </w:rPr>
      </w:pPr>
      <w:r w:rsidRPr="00C04ED4">
        <w:rPr>
          <w:rFonts w:cstheme="minorHAnsi"/>
          <w:i/>
          <w:iCs/>
          <w:sz w:val="22"/>
          <w:szCs w:val="22"/>
          <w:lang w:val="es-ES"/>
        </w:rPr>
        <w:t xml:space="preserve">H: </w:t>
      </w:r>
      <m:oMath>
        <m:r>
          <w:rPr>
            <w:rFonts w:ascii="Cambria Math" w:hAnsi="Cambria Math" w:cstheme="minorHAnsi"/>
            <w:sz w:val="22"/>
            <w:szCs w:val="22"/>
            <w:lang w:val="es-ES"/>
          </w:rPr>
          <m:t>∅</m:t>
        </m:r>
      </m:oMath>
    </w:p>
    <w:p w14:paraId="0E9A85D3" w14:textId="77777777" w:rsidR="00384124" w:rsidRPr="00C04ED4" w:rsidRDefault="00384124" w:rsidP="00384124">
      <w:pPr>
        <w:jc w:val="both"/>
        <w:rPr>
          <w:rFonts w:cstheme="minorHAnsi"/>
          <w:i/>
          <w:iCs/>
          <w:sz w:val="22"/>
          <w:szCs w:val="22"/>
          <w:lang w:val="es-ES"/>
        </w:rPr>
      </w:pPr>
      <w:r w:rsidRPr="00C04ED4">
        <w:rPr>
          <w:rFonts w:eastAsiaTheme="minorEastAsia" w:cstheme="minorHAnsi"/>
          <w:i/>
          <w:sz w:val="22"/>
          <w:szCs w:val="22"/>
          <w:lang w:val="es-ES"/>
        </w:rPr>
        <w:t xml:space="preserve">L: </w:t>
      </w:r>
      <m:oMath>
        <m:d>
          <m:dPr>
            <m:begChr m:val="{"/>
            <m:endChr m:val="}"/>
            <m:ctrlPr>
              <w:ins w:id="124"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 b</m:t>
            </m:r>
          </m:e>
        </m:d>
      </m:oMath>
    </w:p>
    <w:p w14:paraId="590CA97F" w14:textId="77777777" w:rsidR="00384124" w:rsidRPr="00C04ED4" w:rsidRDefault="00384124" w:rsidP="00384124">
      <w:pPr>
        <w:autoSpaceDE w:val="0"/>
        <w:autoSpaceDN w:val="0"/>
        <w:adjustRightInd w:val="0"/>
        <w:ind w:left="426"/>
        <w:jc w:val="both"/>
        <w:rPr>
          <w:rFonts w:eastAsiaTheme="minorEastAsia" w:cstheme="minorHAnsi"/>
          <w:b/>
          <w:bCs/>
          <w:sz w:val="22"/>
          <w:szCs w:val="22"/>
          <w:lang w:val="es-ES"/>
        </w:rPr>
      </w:pPr>
    </w:p>
    <w:p w14:paraId="55CF4FAB" w14:textId="77777777" w:rsidR="00384124" w:rsidRPr="0041209D" w:rsidRDefault="00384124" w:rsidP="00384124">
      <w:pPr>
        <w:autoSpaceDE w:val="0"/>
        <w:autoSpaceDN w:val="0"/>
        <w:adjustRightInd w:val="0"/>
        <w:jc w:val="both"/>
        <w:rPr>
          <w:rFonts w:eastAsiaTheme="minorEastAsia" w:cstheme="minorHAnsi"/>
          <w:b/>
          <w:bCs/>
          <w:sz w:val="22"/>
          <w:szCs w:val="22"/>
          <w:lang w:val="es-ES"/>
        </w:rPr>
      </w:pPr>
      <w:r w:rsidRPr="00C04ED4">
        <w:rPr>
          <w:rFonts w:eastAsiaTheme="minorEastAsia" w:cstheme="minorHAnsi"/>
          <w:b/>
          <w:bCs/>
          <w:sz w:val="22"/>
          <w:szCs w:val="22"/>
          <w:lang w:val="es-ES"/>
        </w:rPr>
        <w:t>Paso a</w:t>
      </w:r>
    </w:p>
    <w:p w14:paraId="0D30277E" w14:textId="77777777" w:rsidR="00384124" w:rsidRPr="00C04ED4" w:rsidRDefault="00000000" w:rsidP="00384124">
      <w:pPr>
        <w:rPr>
          <w:rFonts w:eastAsiaTheme="minorEastAsia" w:cstheme="minorHAnsi"/>
          <w:sz w:val="22"/>
          <w:szCs w:val="22"/>
          <w:lang w:val="es-ES"/>
        </w:rPr>
      </w:pPr>
      <m:oMathPara>
        <m:oMath>
          <m:sSub>
            <m:sSubPr>
              <m:ctrlPr>
                <w:ins w:id="12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[b/x]</m:t>
              </m:r>
            </m:sub>
          </m:sSub>
          <m:r>
            <m:rPr>
              <m:sty m:val="bi"/>
            </m:rPr>
            <w:rPr>
              <w:rFonts w:ascii="Cambria Math" w:hAnsi="Cambria Math" w:cstheme="minorHAnsi"/>
              <w:sz w:val="22"/>
              <w:szCs w:val="22"/>
              <w:lang w:val="es-ES"/>
            </w:rPr>
            <m:t>:</m:t>
          </m:r>
          <m:d>
            <m:dPr>
              <m:ctrlPr>
                <w:ins w:id="126" w:author="Usuario" w:date="2021-10-06T11:10:00Z">
                  <w:rPr>
                    <w:rFonts w:ascii="Cambria Math" w:hAnsi="Cambria Math" w:cstheme="minorHAnsi"/>
                    <w:i/>
                    <w:sz w:val="22"/>
                    <w:szCs w:val="22"/>
                    <w:lang w:val="es-ES"/>
                  </w:rPr>
                </w:ins>
              </m:ctrlPr>
            </m:dPr>
            <m:e>
              <m:d>
                <m:dPr>
                  <m:ctrlPr>
                    <w:ins w:id="127" w:author="Usuario" w:date="2021-10-06T11:10:00Z">
                      <w:rPr>
                        <w:rFonts w:ascii="Cambria Math" w:hAnsi="Cambria Math" w:cstheme="minorHAnsi"/>
                        <w:i/>
                        <w:sz w:val="22"/>
                        <w:szCs w:val="22"/>
                        <w:lang w:val="es-ES"/>
                      </w:rPr>
                    </w:ins>
                  </m:ctrlPr>
                </m:dPr>
                <m:e>
                  <m:d>
                    <m:dPr>
                      <m:ctrlPr>
                        <w:ins w:id="128"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Fb∧Gb</m:t>
                      </m:r>
                    </m:e>
                  </m:d>
                  <m:r>
                    <w:rPr>
                      <w:rFonts w:ascii="Cambria Math" w:hAnsi="Cambria Math" w:cstheme="minorHAnsi"/>
                      <w:sz w:val="22"/>
                      <w:szCs w:val="22"/>
                      <w:lang w:val="es-ES"/>
                    </w:rPr>
                    <m:t>∨Hb</m:t>
                  </m:r>
                </m:e>
              </m:d>
              <m:r>
                <w:rPr>
                  <w:rFonts w:ascii="Cambria Math" w:eastAsiaTheme="minorEastAsia" w:hAnsi="Cambria Math" w:cstheme="minorHAnsi"/>
                  <w:sz w:val="22"/>
                  <w:szCs w:val="22"/>
                  <w:lang w:val="es-ES"/>
                </w:rPr>
                <m:t>≡Lb</m:t>
              </m:r>
              <m:ctrlPr>
                <w:ins w:id="129" w:author="Usuario" w:date="2021-10-06T11:10:00Z">
                  <w:rPr>
                    <w:rFonts w:ascii="Cambria Math" w:eastAsiaTheme="minorEastAsia" w:hAnsi="Cambria Math" w:cstheme="minorHAnsi"/>
                    <w:i/>
                    <w:sz w:val="22"/>
                    <w:szCs w:val="22"/>
                    <w:lang w:val="es-ES"/>
                  </w:rPr>
                </w:ins>
              </m:ctrlPr>
            </m:e>
          </m:d>
        </m:oMath>
      </m:oMathPara>
    </w:p>
    <w:p w14:paraId="0B67D47C" w14:textId="77777777" w:rsidR="00384124" w:rsidRDefault="00384124" w:rsidP="00384124">
      <w:pPr>
        <w:rPr>
          <w:rFonts w:eastAsiaTheme="minorEastAsia" w:cstheme="minorHAnsi"/>
          <w:b/>
          <w:bCs/>
          <w:sz w:val="22"/>
          <w:szCs w:val="22"/>
          <w:lang w:val="es-ES"/>
        </w:rPr>
      </w:pPr>
    </w:p>
    <w:p w14:paraId="294F4601" w14:textId="77777777" w:rsidR="00384124" w:rsidRPr="00C04ED4" w:rsidRDefault="00384124" w:rsidP="00384124">
      <w:pPr>
        <w:rPr>
          <w:rFonts w:eastAsiaTheme="minorEastAsia" w:cstheme="minorHAnsi"/>
          <w:b/>
          <w:bCs/>
          <w:sz w:val="22"/>
          <w:szCs w:val="22"/>
          <w:lang w:val="es-ES"/>
        </w:rPr>
      </w:pPr>
      <w:r>
        <w:rPr>
          <w:rFonts w:eastAsiaTheme="minorEastAsia" w:cstheme="minorHAnsi"/>
          <w:b/>
          <w:bCs/>
          <w:sz w:val="22"/>
          <w:szCs w:val="22"/>
          <w:lang w:val="es-ES"/>
        </w:rPr>
        <w:t>Paso b</w:t>
      </w:r>
    </w:p>
    <w:tbl>
      <w:tblPr>
        <w:tblStyle w:val="Tablaconcuadrcula"/>
        <w:tblW w:w="0" w:type="auto"/>
        <w:jc w:val="center"/>
        <w:tblLook w:val="04A0" w:firstRow="1" w:lastRow="0" w:firstColumn="1" w:lastColumn="0" w:noHBand="0" w:noVBand="1"/>
      </w:tblPr>
      <w:tblGrid>
        <w:gridCol w:w="3539"/>
      </w:tblGrid>
      <w:tr w:rsidR="00384124" w:rsidRPr="00C04ED4" w14:paraId="0CA2939A" w14:textId="77777777" w:rsidTr="00BE6121">
        <w:trPr>
          <w:jc w:val="center"/>
        </w:trPr>
        <w:tc>
          <w:tcPr>
            <w:tcW w:w="3539" w:type="dxa"/>
          </w:tcPr>
          <w:p w14:paraId="613D6D9A" w14:textId="77777777" w:rsidR="00384124" w:rsidRPr="00C04ED4" w:rsidRDefault="00000000" w:rsidP="00BE6121">
            <w:pPr>
              <w:rPr>
                <w:rFonts w:eastAsiaTheme="minorEastAsia" w:cstheme="minorHAnsi"/>
                <w:sz w:val="22"/>
                <w:szCs w:val="22"/>
                <w:lang w:val="es-ES"/>
              </w:rPr>
            </w:pPr>
            <m:oMathPara>
              <m:oMath>
                <m:d>
                  <m:dPr>
                    <m:ctrlPr>
                      <w:ins w:id="130" w:author="Usuario" w:date="2021-10-06T11:10:00Z">
                        <w:rPr>
                          <w:rFonts w:ascii="Cambria Math" w:hAnsi="Cambria Math" w:cstheme="minorHAnsi"/>
                          <w:i/>
                          <w:sz w:val="22"/>
                          <w:szCs w:val="22"/>
                          <w:lang w:val="es-ES"/>
                        </w:rPr>
                      </w:ins>
                    </m:ctrlPr>
                  </m:dPr>
                  <m:e>
                    <m:d>
                      <m:dPr>
                        <m:ctrlPr>
                          <w:ins w:id="131" w:author="Usuario" w:date="2021-10-06T11:10:00Z">
                            <w:rPr>
                              <w:rFonts w:ascii="Cambria Math" w:hAnsi="Cambria Math" w:cstheme="minorHAnsi"/>
                              <w:i/>
                              <w:sz w:val="22"/>
                              <w:szCs w:val="22"/>
                              <w:lang w:val="es-ES"/>
                            </w:rPr>
                          </w:ins>
                        </m:ctrlPr>
                      </m:dPr>
                      <m:e>
                        <m:d>
                          <m:dPr>
                            <m:ctrlPr>
                              <w:ins w:id="132"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Fb∧Gb</m:t>
                            </m:r>
                          </m:e>
                        </m:d>
                        <m:r>
                          <w:rPr>
                            <w:rFonts w:ascii="Cambria Math" w:hAnsi="Cambria Math" w:cstheme="minorHAnsi"/>
                            <w:sz w:val="22"/>
                            <w:szCs w:val="22"/>
                            <w:lang w:val="es-ES"/>
                          </w:rPr>
                          <m:t>∨Hb</m:t>
                        </m:r>
                      </m:e>
                    </m:d>
                    <m:r>
                      <w:rPr>
                        <w:rFonts w:ascii="Cambria Math" w:eastAsiaTheme="minorEastAsia" w:hAnsi="Cambria Math" w:cstheme="minorHAnsi"/>
                        <w:sz w:val="22"/>
                        <w:szCs w:val="22"/>
                        <w:lang w:val="es-ES"/>
                      </w:rPr>
                      <m:t>≡Lb</m:t>
                    </m:r>
                    <m:ctrlPr>
                      <w:ins w:id="133" w:author="Usuario" w:date="2021-10-06T11:10:00Z">
                        <w:rPr>
                          <w:rFonts w:ascii="Cambria Math" w:eastAsiaTheme="minorEastAsia" w:hAnsi="Cambria Math" w:cstheme="minorHAnsi"/>
                          <w:i/>
                          <w:sz w:val="22"/>
                          <w:szCs w:val="22"/>
                          <w:lang w:val="es-ES"/>
                        </w:rPr>
                      </w:ins>
                    </m:ctrlPr>
                  </m:e>
                </m:d>
              </m:oMath>
            </m:oMathPara>
          </w:p>
        </w:tc>
      </w:tr>
      <w:tr w:rsidR="00384124" w:rsidRPr="00C04ED4" w14:paraId="64F280FE" w14:textId="77777777" w:rsidTr="00BE6121">
        <w:trPr>
          <w:jc w:val="center"/>
        </w:trPr>
        <w:tc>
          <w:tcPr>
            <w:tcW w:w="3539" w:type="dxa"/>
          </w:tcPr>
          <w:p w14:paraId="54052893" w14:textId="77777777" w:rsidR="00384124" w:rsidRPr="00C04ED4" w:rsidRDefault="00384124" w:rsidP="00BE6121">
            <w:pPr>
              <w:ind w:left="426"/>
              <w:rPr>
                <w:rFonts w:eastAsiaTheme="minorEastAsia" w:cstheme="minorHAnsi"/>
                <w:i/>
                <w:iCs/>
                <w:sz w:val="22"/>
                <w:szCs w:val="22"/>
                <w:lang w:val="es-ES"/>
              </w:rPr>
            </w:pPr>
            <w:r w:rsidRPr="00C04ED4">
              <w:rPr>
                <w:rFonts w:eastAsiaTheme="minorEastAsia" w:cstheme="minorHAnsi"/>
                <w:i/>
                <w:iCs/>
                <w:sz w:val="22"/>
                <w:szCs w:val="22"/>
                <w:lang w:val="es-ES"/>
              </w:rPr>
              <w:t xml:space="preserve">       V   F   </w:t>
            </w:r>
            <w:proofErr w:type="spellStart"/>
            <w:r w:rsidRPr="00C04ED4">
              <w:rPr>
                <w:rFonts w:eastAsiaTheme="minorEastAsia" w:cstheme="minorHAnsi"/>
                <w:i/>
                <w:iCs/>
                <w:sz w:val="22"/>
                <w:szCs w:val="22"/>
                <w:lang w:val="es-ES"/>
              </w:rPr>
              <w:t>F</w:t>
            </w:r>
            <w:proofErr w:type="spellEnd"/>
            <w:r w:rsidRPr="00C04ED4">
              <w:rPr>
                <w:rFonts w:eastAsiaTheme="minorEastAsia" w:cstheme="minorHAnsi"/>
                <w:i/>
                <w:iCs/>
                <w:sz w:val="22"/>
                <w:szCs w:val="22"/>
                <w:lang w:val="es-ES"/>
              </w:rPr>
              <w:t xml:space="preserve">      </w:t>
            </w:r>
            <w:proofErr w:type="spellStart"/>
            <w:r w:rsidRPr="00C04ED4">
              <w:rPr>
                <w:rFonts w:eastAsiaTheme="minorEastAsia" w:cstheme="minorHAnsi"/>
                <w:i/>
                <w:iCs/>
                <w:sz w:val="22"/>
                <w:szCs w:val="22"/>
                <w:lang w:val="es-ES"/>
              </w:rPr>
              <w:t>F</w:t>
            </w:r>
            <w:proofErr w:type="spellEnd"/>
            <w:r w:rsidRPr="00C04ED4">
              <w:rPr>
                <w:rFonts w:eastAsiaTheme="minorEastAsia" w:cstheme="minorHAnsi"/>
                <w:i/>
                <w:iCs/>
                <w:sz w:val="22"/>
                <w:szCs w:val="22"/>
                <w:lang w:val="es-ES"/>
              </w:rPr>
              <w:t xml:space="preserve">   </w:t>
            </w:r>
            <w:proofErr w:type="spellStart"/>
            <w:r w:rsidRPr="00C04ED4">
              <w:rPr>
                <w:rFonts w:eastAsiaTheme="minorEastAsia" w:cstheme="minorHAnsi"/>
                <w:i/>
                <w:iCs/>
                <w:sz w:val="22"/>
                <w:szCs w:val="22"/>
                <w:lang w:val="es-ES"/>
              </w:rPr>
              <w:t>F</w:t>
            </w:r>
            <w:proofErr w:type="spellEnd"/>
            <w:r w:rsidRPr="00C04ED4">
              <w:rPr>
                <w:rFonts w:eastAsiaTheme="minorEastAsia" w:cstheme="minorHAnsi"/>
                <w:i/>
                <w:iCs/>
                <w:sz w:val="22"/>
                <w:szCs w:val="22"/>
                <w:lang w:val="es-ES"/>
              </w:rPr>
              <w:t xml:space="preserve">      </w:t>
            </w:r>
            <w:proofErr w:type="spellStart"/>
            <w:r w:rsidRPr="00356610">
              <w:rPr>
                <w:rFonts w:eastAsiaTheme="minorEastAsia" w:cstheme="minorHAnsi"/>
                <w:i/>
                <w:iCs/>
                <w:sz w:val="22"/>
                <w:szCs w:val="22"/>
                <w:highlight w:val="red"/>
                <w:lang w:val="es-ES"/>
              </w:rPr>
              <w:t>F</w:t>
            </w:r>
            <w:proofErr w:type="spellEnd"/>
            <w:r w:rsidRPr="00C04ED4">
              <w:rPr>
                <w:rFonts w:eastAsiaTheme="minorEastAsia" w:cstheme="minorHAnsi"/>
                <w:i/>
                <w:iCs/>
                <w:sz w:val="22"/>
                <w:szCs w:val="22"/>
                <w:lang w:val="es-ES"/>
              </w:rPr>
              <w:t xml:space="preserve">   V     </w:t>
            </w:r>
          </w:p>
        </w:tc>
      </w:tr>
    </w:tbl>
    <w:p w14:paraId="464B7833" w14:textId="77777777" w:rsidR="00384124" w:rsidRPr="00C04ED4" w:rsidRDefault="00384124" w:rsidP="00384124">
      <w:pPr>
        <w:rPr>
          <w:rFonts w:eastAsiaTheme="minorEastAsia" w:cstheme="minorHAnsi"/>
          <w:i/>
          <w:sz w:val="22"/>
          <w:szCs w:val="22"/>
          <w:lang w:val="es-ES"/>
        </w:rPr>
      </w:pPr>
    </w:p>
    <w:p w14:paraId="584F13E4"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U(</m:t>
        </m:r>
        <m:sSub>
          <m:sSubPr>
            <m:ctrlPr>
              <w:ins w:id="134"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[b/x]</m:t>
            </m:r>
          </m:sub>
        </m:sSub>
        <m:r>
          <w:rPr>
            <w:rFonts w:ascii="Cambria Math" w:hAnsi="Cambria Math" w:cstheme="minorHAnsi"/>
            <w:sz w:val="22"/>
            <w:szCs w:val="22"/>
            <w:lang w:val="es-ES"/>
          </w:rPr>
          <m:t>) =F</m:t>
        </m:r>
      </m:oMath>
      <w:r w:rsidRPr="00C04ED4">
        <w:rPr>
          <w:rFonts w:eastAsiaTheme="minorEastAsia" w:cstheme="minorHAnsi"/>
          <w:sz w:val="22"/>
          <w:szCs w:val="22"/>
          <w:lang w:val="es-ES"/>
        </w:rPr>
        <w:t xml:space="preserve"> y, por lo tanto, </w:t>
      </w:r>
      <m:oMath>
        <m:r>
          <w:rPr>
            <w:rFonts w:ascii="Cambria Math" w:hAnsi="Cambria Math" w:cstheme="minorHAnsi"/>
            <w:sz w:val="22"/>
            <w:szCs w:val="22"/>
            <w:lang w:val="es-ES"/>
          </w:rPr>
          <m:t>U(ϕ) =F</m:t>
        </m:r>
      </m:oMath>
      <w:r w:rsidRPr="00C04ED4">
        <w:rPr>
          <w:rFonts w:eastAsiaTheme="minorEastAsia" w:cstheme="minorHAnsi"/>
          <w:sz w:val="22"/>
          <w:szCs w:val="22"/>
          <w:lang w:val="es-ES"/>
        </w:rPr>
        <w:t xml:space="preserve">. Así,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no es modelo de </w:t>
      </w:r>
      <m:oMath>
        <m:r>
          <w:rPr>
            <w:rFonts w:ascii="Cambria Math" w:hAnsi="Cambria Math" w:cstheme="minorHAnsi"/>
            <w:sz w:val="22"/>
            <w:szCs w:val="22"/>
            <w:lang w:val="es-ES"/>
          </w:rPr>
          <m:t>ϕ</m:t>
        </m:r>
      </m:oMath>
      <w:r w:rsidRPr="00C04ED4">
        <w:rPr>
          <w:rFonts w:eastAsiaTheme="minorEastAsia" w:cstheme="minorHAnsi"/>
          <w:sz w:val="22"/>
          <w:szCs w:val="22"/>
          <w:lang w:val="es-ES"/>
        </w:rPr>
        <w:t xml:space="preserve"> y, entonces, hay que comenzar de nuevo. Puede comprobar</w:t>
      </w:r>
      <m:oMath>
        <m:r>
          <w:rPr>
            <w:rFonts w:ascii="Cambria Math" w:hAnsi="Cambria Math" w:cstheme="minorHAnsi"/>
            <w:sz w:val="22"/>
            <w:szCs w:val="22"/>
            <w:lang w:val="es-ES"/>
          </w:rPr>
          <m:t xml:space="preserve"> </m:t>
        </m:r>
      </m:oMath>
      <w:r w:rsidRPr="00C04ED4">
        <w:rPr>
          <w:rFonts w:eastAsiaTheme="minorEastAsia" w:cstheme="minorHAnsi"/>
          <w:sz w:val="22"/>
          <w:szCs w:val="22"/>
          <w:lang w:val="es-ES"/>
        </w:rPr>
        <w:t xml:space="preserve">se, siguiendo los mismos pasos, que la asignación de </w:t>
      </w:r>
      <m:oMath>
        <m:r>
          <w:rPr>
            <w:rFonts w:ascii="Cambria Math" w:eastAsiaTheme="minorEastAsia" w:hAnsi="Cambria Math" w:cstheme="minorHAnsi"/>
            <w:sz w:val="22"/>
            <w:szCs w:val="22"/>
            <w:lang w:val="es-ES"/>
          </w:rPr>
          <m:t>c</m:t>
        </m:r>
      </m:oMath>
      <w:r w:rsidRPr="00C04ED4">
        <w:rPr>
          <w:rFonts w:eastAsiaTheme="minorEastAsia" w:cstheme="minorHAnsi"/>
          <w:sz w:val="22"/>
          <w:szCs w:val="22"/>
          <w:lang w:val="es-ES"/>
        </w:rPr>
        <w:t xml:space="preserve"> a </w:t>
      </w:r>
      <m:oMath>
        <m:r>
          <w:rPr>
            <w:rFonts w:ascii="Cambria Math" w:eastAsiaTheme="minorEastAsia" w:hAnsi="Cambria Math" w:cstheme="minorHAnsi"/>
            <w:sz w:val="22"/>
            <w:szCs w:val="22"/>
            <w:lang w:val="es-ES"/>
          </w:rPr>
          <m:t>x</m:t>
        </m:r>
      </m:oMath>
      <w:r w:rsidRPr="00C04ED4">
        <w:rPr>
          <w:rFonts w:eastAsiaTheme="minorEastAsia" w:cstheme="minorHAnsi"/>
          <w:iCs/>
          <w:sz w:val="22"/>
          <w:szCs w:val="22"/>
          <w:lang w:val="es-ES"/>
        </w:rPr>
        <w:t xml:space="preserve"> da lugar a un modelo de </w:t>
      </w:r>
      <m:oMath>
        <m:r>
          <w:rPr>
            <w:rFonts w:ascii="Cambria Math" w:hAnsi="Cambria Math" w:cstheme="minorHAnsi"/>
            <w:sz w:val="22"/>
            <w:szCs w:val="22"/>
            <w:lang w:val="es-ES"/>
          </w:rPr>
          <m:t>ϕ</m:t>
        </m:r>
      </m:oMath>
      <w:r w:rsidRPr="00C04ED4">
        <w:rPr>
          <w:rFonts w:eastAsiaTheme="minorEastAsia" w:cstheme="minorHAnsi"/>
          <w:sz w:val="22"/>
          <w:szCs w:val="22"/>
          <w:lang w:val="es-ES"/>
        </w:rPr>
        <w:t>:</w:t>
      </w:r>
    </w:p>
    <w:p w14:paraId="6CBB0A16" w14:textId="77777777" w:rsidR="00384124" w:rsidRPr="00C04ED4" w:rsidRDefault="00000000" w:rsidP="00384124">
      <w:pPr>
        <w:jc w:val="both"/>
        <w:rPr>
          <w:rFonts w:eastAsiaTheme="minorEastAsia" w:cstheme="minorHAnsi"/>
          <w:sz w:val="22"/>
          <w:szCs w:val="22"/>
          <w:lang w:val="es-ES"/>
        </w:rPr>
      </w:pPr>
      <m:oMathPara>
        <m:oMath>
          <m:sSub>
            <m:sSubPr>
              <m:ctrlPr>
                <w:ins w:id="13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[c/x]</m:t>
              </m:r>
            </m:sub>
          </m:sSub>
          <m:r>
            <m:rPr>
              <m:sty m:val="bi"/>
            </m:rPr>
            <w:rPr>
              <w:rFonts w:ascii="Cambria Math" w:hAnsi="Cambria Math" w:cstheme="minorHAnsi"/>
              <w:sz w:val="22"/>
              <w:szCs w:val="22"/>
              <w:lang w:val="es-ES"/>
            </w:rPr>
            <m:t>:</m:t>
          </m:r>
          <m:d>
            <m:dPr>
              <m:ctrlPr>
                <w:ins w:id="136" w:author="Usuario" w:date="2021-10-06T11:10:00Z">
                  <w:rPr>
                    <w:rFonts w:ascii="Cambria Math" w:hAnsi="Cambria Math" w:cstheme="minorHAnsi"/>
                    <w:i/>
                    <w:sz w:val="22"/>
                    <w:szCs w:val="22"/>
                    <w:lang w:val="es-ES"/>
                  </w:rPr>
                </w:ins>
              </m:ctrlPr>
            </m:dPr>
            <m:e>
              <m:d>
                <m:dPr>
                  <m:ctrlPr>
                    <w:ins w:id="137" w:author="Usuario" w:date="2021-10-06T11:10:00Z">
                      <w:rPr>
                        <w:rFonts w:ascii="Cambria Math" w:hAnsi="Cambria Math" w:cstheme="minorHAnsi"/>
                        <w:i/>
                        <w:sz w:val="22"/>
                        <w:szCs w:val="22"/>
                        <w:lang w:val="es-ES"/>
                      </w:rPr>
                    </w:ins>
                  </m:ctrlPr>
                </m:dPr>
                <m:e>
                  <m:d>
                    <m:dPr>
                      <m:ctrlPr>
                        <w:ins w:id="138"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Fc∧Gc</m:t>
                      </m:r>
                    </m:e>
                  </m:d>
                  <m:r>
                    <w:rPr>
                      <w:rFonts w:ascii="Cambria Math" w:hAnsi="Cambria Math" w:cstheme="minorHAnsi"/>
                      <w:sz w:val="22"/>
                      <w:szCs w:val="22"/>
                      <w:lang w:val="es-ES"/>
                    </w:rPr>
                    <m:t>∨Hc</m:t>
                  </m:r>
                </m:e>
              </m:d>
              <m:r>
                <w:rPr>
                  <w:rFonts w:ascii="Cambria Math" w:eastAsiaTheme="minorEastAsia" w:hAnsi="Cambria Math" w:cstheme="minorHAnsi"/>
                  <w:sz w:val="22"/>
                  <w:szCs w:val="22"/>
                  <w:lang w:val="es-ES"/>
                </w:rPr>
                <m:t>≡Lc</m:t>
              </m:r>
              <m:ctrlPr>
                <w:ins w:id="139" w:author="Usuario" w:date="2021-10-06T11:10:00Z">
                  <w:rPr>
                    <w:rFonts w:ascii="Cambria Math" w:eastAsiaTheme="minorEastAsia" w:hAnsi="Cambria Math" w:cstheme="minorHAnsi"/>
                    <w:i/>
                    <w:sz w:val="22"/>
                    <w:szCs w:val="22"/>
                    <w:lang w:val="es-ES"/>
                  </w:rPr>
                </w:ins>
              </m:ctrlPr>
            </m:e>
          </m:d>
        </m:oMath>
      </m:oMathPara>
    </w:p>
    <w:p w14:paraId="5E7EDC49" w14:textId="77777777" w:rsidR="00384124" w:rsidRPr="00C04ED4" w:rsidRDefault="00384124" w:rsidP="00384124">
      <w:pPr>
        <w:ind w:firstLine="708"/>
        <w:jc w:val="both"/>
        <w:rPr>
          <w:rFonts w:eastAsiaTheme="minorEastAsia" w:cstheme="minorHAnsi"/>
          <w:sz w:val="22"/>
          <w:szCs w:val="22"/>
          <w:lang w:val="es-ES"/>
        </w:rPr>
      </w:pPr>
    </w:p>
    <w:tbl>
      <w:tblPr>
        <w:tblStyle w:val="Tablaconcuadrcula"/>
        <w:tblW w:w="0" w:type="auto"/>
        <w:jc w:val="center"/>
        <w:tblLook w:val="04A0" w:firstRow="1" w:lastRow="0" w:firstColumn="1" w:lastColumn="0" w:noHBand="0" w:noVBand="1"/>
      </w:tblPr>
      <w:tblGrid>
        <w:gridCol w:w="3118"/>
      </w:tblGrid>
      <w:tr w:rsidR="00384124" w:rsidRPr="00C04ED4" w14:paraId="7AE9A043" w14:textId="77777777" w:rsidTr="00BE6121">
        <w:trPr>
          <w:jc w:val="center"/>
        </w:trPr>
        <w:tc>
          <w:tcPr>
            <w:tcW w:w="3118" w:type="dxa"/>
          </w:tcPr>
          <w:p w14:paraId="43D5C4BF" w14:textId="77777777" w:rsidR="00384124" w:rsidRPr="00C04ED4" w:rsidRDefault="00000000" w:rsidP="00BE6121">
            <w:pPr>
              <w:rPr>
                <w:rFonts w:eastAsiaTheme="minorEastAsia" w:cstheme="minorHAnsi"/>
                <w:i/>
                <w:sz w:val="22"/>
                <w:szCs w:val="22"/>
                <w:lang w:val="es-ES"/>
              </w:rPr>
            </w:pPr>
            <m:oMathPara>
              <m:oMath>
                <m:d>
                  <m:dPr>
                    <m:ctrlPr>
                      <w:ins w:id="140" w:author="Usuario" w:date="2021-10-06T11:10:00Z">
                        <w:rPr>
                          <w:rFonts w:ascii="Cambria Math" w:hAnsi="Cambria Math" w:cstheme="minorHAnsi"/>
                          <w:i/>
                          <w:sz w:val="22"/>
                          <w:szCs w:val="22"/>
                          <w:lang w:val="es-ES"/>
                        </w:rPr>
                      </w:ins>
                    </m:ctrlPr>
                  </m:dPr>
                  <m:e>
                    <m:d>
                      <m:dPr>
                        <m:ctrlPr>
                          <w:ins w:id="141" w:author="Usuario" w:date="2021-10-06T11:10:00Z">
                            <w:rPr>
                              <w:rFonts w:ascii="Cambria Math" w:hAnsi="Cambria Math" w:cstheme="minorHAnsi"/>
                              <w:i/>
                              <w:sz w:val="22"/>
                              <w:szCs w:val="22"/>
                              <w:lang w:val="es-ES"/>
                            </w:rPr>
                          </w:ins>
                        </m:ctrlPr>
                      </m:dPr>
                      <m:e>
                        <m:d>
                          <m:dPr>
                            <m:ctrlPr>
                              <w:ins w:id="142"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Fc∧Gc</m:t>
                            </m:r>
                          </m:e>
                        </m:d>
                        <m:r>
                          <w:rPr>
                            <w:rFonts w:ascii="Cambria Math" w:hAnsi="Cambria Math" w:cstheme="minorHAnsi"/>
                            <w:sz w:val="22"/>
                            <w:szCs w:val="22"/>
                            <w:lang w:val="es-ES"/>
                          </w:rPr>
                          <m:t>∨Hc</m:t>
                        </m:r>
                      </m:e>
                    </m:d>
                    <m:r>
                      <w:rPr>
                        <w:rFonts w:ascii="Cambria Math" w:eastAsiaTheme="minorEastAsia" w:hAnsi="Cambria Math" w:cstheme="minorHAnsi"/>
                        <w:sz w:val="22"/>
                        <w:szCs w:val="22"/>
                        <w:lang w:val="es-ES"/>
                      </w:rPr>
                      <m:t>≡Lc</m:t>
                    </m:r>
                    <m:ctrlPr>
                      <w:ins w:id="143" w:author="Usuario" w:date="2021-10-06T11:10:00Z">
                        <w:rPr>
                          <w:rFonts w:ascii="Cambria Math" w:eastAsiaTheme="minorEastAsia" w:hAnsi="Cambria Math" w:cstheme="minorHAnsi"/>
                          <w:i/>
                          <w:sz w:val="22"/>
                          <w:szCs w:val="22"/>
                          <w:lang w:val="es-ES"/>
                        </w:rPr>
                      </w:ins>
                    </m:ctrlPr>
                  </m:e>
                </m:d>
              </m:oMath>
            </m:oMathPara>
          </w:p>
        </w:tc>
      </w:tr>
      <w:tr w:rsidR="00384124" w:rsidRPr="00C04ED4" w14:paraId="36E1D267" w14:textId="77777777" w:rsidTr="00BE6121">
        <w:trPr>
          <w:jc w:val="center"/>
        </w:trPr>
        <w:tc>
          <w:tcPr>
            <w:tcW w:w="3118" w:type="dxa"/>
          </w:tcPr>
          <w:p w14:paraId="6FB6121D" w14:textId="77777777" w:rsidR="00384124" w:rsidRPr="00C04ED4" w:rsidRDefault="00384124" w:rsidP="00BE6121">
            <w:pPr>
              <w:rPr>
                <w:rFonts w:eastAsiaTheme="minorEastAsia" w:cstheme="minorHAnsi"/>
                <w:i/>
                <w:iCs/>
                <w:sz w:val="22"/>
                <w:szCs w:val="22"/>
                <w:lang w:val="es-ES"/>
              </w:rPr>
            </w:pPr>
            <w:r w:rsidRPr="00C04ED4">
              <w:rPr>
                <w:rFonts w:eastAsiaTheme="minorEastAsia" w:cstheme="minorHAnsi"/>
                <w:i/>
                <w:iCs/>
                <w:sz w:val="22"/>
                <w:szCs w:val="22"/>
                <w:lang w:val="es-ES"/>
              </w:rPr>
              <w:t xml:space="preserve">          F   </w:t>
            </w:r>
            <w:proofErr w:type="spellStart"/>
            <w:r w:rsidRPr="00C04ED4">
              <w:rPr>
                <w:rFonts w:eastAsiaTheme="minorEastAsia" w:cstheme="minorHAnsi"/>
                <w:i/>
                <w:iCs/>
                <w:sz w:val="22"/>
                <w:szCs w:val="22"/>
                <w:lang w:val="es-ES"/>
              </w:rPr>
              <w:t>F</w:t>
            </w:r>
            <w:proofErr w:type="spellEnd"/>
            <w:r w:rsidRPr="00C04ED4">
              <w:rPr>
                <w:rFonts w:eastAsiaTheme="minorEastAsia" w:cstheme="minorHAnsi"/>
                <w:i/>
                <w:iCs/>
                <w:sz w:val="22"/>
                <w:szCs w:val="22"/>
                <w:lang w:val="es-ES"/>
              </w:rPr>
              <w:t xml:space="preserve">   V    F   </w:t>
            </w:r>
            <w:proofErr w:type="spellStart"/>
            <w:r w:rsidRPr="00C04ED4">
              <w:rPr>
                <w:rFonts w:eastAsiaTheme="minorEastAsia" w:cstheme="minorHAnsi"/>
                <w:i/>
                <w:iCs/>
                <w:sz w:val="22"/>
                <w:szCs w:val="22"/>
                <w:lang w:val="es-ES"/>
              </w:rPr>
              <w:t>F</w:t>
            </w:r>
            <w:proofErr w:type="spellEnd"/>
            <w:r w:rsidRPr="00C04ED4">
              <w:rPr>
                <w:rFonts w:eastAsiaTheme="minorEastAsia" w:cstheme="minorHAnsi"/>
                <w:i/>
                <w:iCs/>
                <w:sz w:val="22"/>
                <w:szCs w:val="22"/>
                <w:lang w:val="es-ES"/>
              </w:rPr>
              <w:t xml:space="preserve">        </w:t>
            </w:r>
            <w:r w:rsidRPr="00356610">
              <w:rPr>
                <w:rFonts w:eastAsiaTheme="minorEastAsia" w:cstheme="minorHAnsi"/>
                <w:i/>
                <w:iCs/>
                <w:sz w:val="22"/>
                <w:szCs w:val="22"/>
                <w:highlight w:val="green"/>
                <w:lang w:val="es-ES"/>
              </w:rPr>
              <w:t>V</w:t>
            </w:r>
            <w:r w:rsidRPr="00C04ED4">
              <w:rPr>
                <w:rFonts w:eastAsiaTheme="minorEastAsia" w:cstheme="minorHAnsi"/>
                <w:i/>
                <w:iCs/>
                <w:sz w:val="22"/>
                <w:szCs w:val="22"/>
                <w:lang w:val="es-ES"/>
              </w:rPr>
              <w:t xml:space="preserve">   F     </w:t>
            </w:r>
          </w:p>
        </w:tc>
      </w:tr>
    </w:tbl>
    <w:p w14:paraId="10519A9A" w14:textId="77777777" w:rsidR="00384124" w:rsidRPr="00C04ED4" w:rsidRDefault="00384124" w:rsidP="00384124">
      <w:pPr>
        <w:ind w:firstLine="708"/>
        <w:jc w:val="both"/>
        <w:rPr>
          <w:rFonts w:eastAsiaTheme="minorEastAsia" w:cstheme="minorHAnsi"/>
          <w:sz w:val="22"/>
          <w:szCs w:val="22"/>
          <w:lang w:val="es-ES"/>
        </w:rPr>
      </w:pPr>
    </w:p>
    <w:p w14:paraId="25A4CFFA"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iCs/>
          <w:sz w:val="22"/>
          <w:szCs w:val="22"/>
          <w:lang w:val="es-ES"/>
        </w:rPr>
        <w:t xml:space="preserve">Finalmente, se indica que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Pr>
          <w:rFonts w:eastAsiaTheme="minorEastAsia" w:cstheme="minorHAnsi"/>
          <w:sz w:val="22"/>
          <w:szCs w:val="22"/>
          <w:lang w:val="es-ES"/>
        </w:rPr>
        <w:t>.</w:t>
      </w:r>
    </w:p>
    <w:p w14:paraId="3ECB6EFB" w14:textId="77777777" w:rsidR="00384124" w:rsidRPr="00C04ED4" w:rsidRDefault="00384124" w:rsidP="00384124">
      <w:pPr>
        <w:jc w:val="both"/>
        <w:rPr>
          <w:rFonts w:cstheme="minorHAnsi"/>
          <w:b/>
          <w:bCs/>
          <w:sz w:val="22"/>
          <w:szCs w:val="22"/>
        </w:rPr>
      </w:pPr>
    </w:p>
    <w:p w14:paraId="1D6D5FC3" w14:textId="77777777" w:rsidR="00384124" w:rsidRPr="00C04ED4" w:rsidRDefault="00384124" w:rsidP="00384124">
      <w:pPr>
        <w:rPr>
          <w:rFonts w:cstheme="minorHAnsi"/>
          <w:b/>
          <w:bCs/>
          <w:sz w:val="22"/>
          <w:szCs w:val="22"/>
        </w:rPr>
      </w:pPr>
      <w:r w:rsidRPr="00C04ED4">
        <w:rPr>
          <w:rFonts w:cstheme="minorHAnsi"/>
          <w:b/>
          <w:bCs/>
          <w:sz w:val="22"/>
          <w:szCs w:val="22"/>
        </w:rPr>
        <w:t>5.2 Creación completa</w:t>
      </w:r>
    </w:p>
    <w:p w14:paraId="07FF87BF" w14:textId="77777777" w:rsidR="00384124" w:rsidRPr="00C04ED4" w:rsidRDefault="00384124" w:rsidP="00384124">
      <w:pPr>
        <w:jc w:val="both"/>
        <w:rPr>
          <w:rFonts w:eastAsiaTheme="minorEastAsia" w:cstheme="minorHAnsi"/>
          <w:sz w:val="22"/>
          <w:szCs w:val="22"/>
          <w:lang w:val="es-ES"/>
        </w:rPr>
      </w:pPr>
      <w:r w:rsidRPr="00C04ED4">
        <w:rPr>
          <w:rFonts w:cstheme="minorHAnsi"/>
          <w:b/>
          <w:bCs/>
          <w:sz w:val="22"/>
          <w:szCs w:val="22"/>
        </w:rPr>
        <w:tab/>
      </w:r>
      <w:r w:rsidRPr="00C04ED4">
        <w:rPr>
          <w:rFonts w:cstheme="minorHAnsi"/>
          <w:sz w:val="22"/>
          <w:szCs w:val="22"/>
        </w:rPr>
        <w:t xml:space="preserve">En este tipo de ejercicios, se intenta </w:t>
      </w:r>
      <w:r w:rsidRPr="008528DC">
        <w:rPr>
          <w:rFonts w:cstheme="minorHAnsi"/>
          <w:b/>
          <w:bCs/>
          <w:sz w:val="22"/>
          <w:szCs w:val="22"/>
        </w:rPr>
        <w:t xml:space="preserve">calcular una estructura </w:t>
      </w:r>
      <m:oMath>
        <m:r>
          <m:rPr>
            <m:sty m:val="bi"/>
          </m:rPr>
          <w:rPr>
            <w:rFonts w:ascii="Cambria Math" w:hAnsi="Cambria Math" w:cstheme="minorHAnsi"/>
            <w:sz w:val="22"/>
            <w:szCs w:val="22"/>
          </w:rPr>
          <m:t>U</m:t>
        </m:r>
      </m:oMath>
      <w:r w:rsidRPr="008528DC">
        <w:rPr>
          <w:rFonts w:cstheme="minorHAnsi"/>
          <w:b/>
          <w:bCs/>
          <w:i/>
          <w:iCs/>
          <w:sz w:val="22"/>
          <w:szCs w:val="22"/>
        </w:rPr>
        <w:t xml:space="preserve"> </w:t>
      </w:r>
      <w:r w:rsidRPr="008528DC">
        <w:rPr>
          <w:rFonts w:cstheme="minorHAnsi"/>
          <w:b/>
          <w:bCs/>
          <w:sz w:val="22"/>
          <w:szCs w:val="22"/>
        </w:rPr>
        <w:t>y, de ser necesaria, una sustitución constante</w:t>
      </w:r>
      <w:r w:rsidRPr="008528DC">
        <w:rPr>
          <w:rFonts w:cstheme="minorHAnsi"/>
          <w:b/>
          <w:bCs/>
          <w:i/>
          <w:iCs/>
          <w:sz w:val="22"/>
          <w:szCs w:val="22"/>
        </w:rPr>
        <w:t xml:space="preserve"> </w:t>
      </w:r>
      <w:r w:rsidRPr="008528DC">
        <w:rPr>
          <w:rFonts w:cstheme="minorHAnsi"/>
          <w:b/>
          <w:bCs/>
          <w:sz w:val="22"/>
          <w:szCs w:val="22"/>
        </w:rPr>
        <w:t xml:space="preserve">tal que </w:t>
      </w:r>
      <m:oMath>
        <m:r>
          <m:rPr>
            <m:sty m:val="bi"/>
          </m:rPr>
          <w:rPr>
            <w:rFonts w:ascii="Cambria Math" w:hAnsi="Cambria Math" w:cstheme="minorHAnsi"/>
            <w:sz w:val="22"/>
            <w:szCs w:val="22"/>
            <w:lang w:val="es-ES"/>
          </w:rPr>
          <m:t>U</m:t>
        </m:r>
      </m:oMath>
      <w:r w:rsidRPr="008528DC">
        <w:rPr>
          <w:rFonts w:cstheme="minorHAnsi"/>
          <w:b/>
          <w:bCs/>
          <w:i/>
          <w:iCs/>
          <w:sz w:val="22"/>
          <w:szCs w:val="22"/>
        </w:rPr>
        <w:t xml:space="preserve"> </w:t>
      </w:r>
      <w:r w:rsidRPr="008528DC">
        <w:rPr>
          <w:rFonts w:cstheme="minorHAnsi"/>
          <w:b/>
          <w:bCs/>
          <w:sz w:val="22"/>
          <w:szCs w:val="22"/>
        </w:rPr>
        <w:t xml:space="preserve">sea modelo de </w:t>
      </w:r>
      <m:oMath>
        <m:r>
          <m:rPr>
            <m:sty m:val="bi"/>
          </m:rPr>
          <w:rPr>
            <w:rFonts w:ascii="Cambria Math" w:hAnsi="Cambria Math" w:cstheme="minorHAnsi"/>
            <w:sz w:val="22"/>
            <w:szCs w:val="22"/>
            <w:lang w:val="es-ES"/>
          </w:rPr>
          <m:t>ϕ</m:t>
        </m:r>
      </m:oMath>
      <w:r w:rsidRPr="008528DC">
        <w:rPr>
          <w:rFonts w:eastAsiaTheme="minorEastAsia" w:cstheme="minorHAnsi"/>
          <w:b/>
          <w:bCs/>
          <w:sz w:val="22"/>
          <w:szCs w:val="22"/>
          <w:lang w:val="es-ES"/>
        </w:rPr>
        <w:t>.</w:t>
      </w:r>
    </w:p>
    <w:p w14:paraId="71075DEF"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ab/>
      </w:r>
    </w:p>
    <w:p w14:paraId="42AB98D4" w14:textId="77777777" w:rsidR="00384124" w:rsidRPr="00C04ED4" w:rsidRDefault="00384124" w:rsidP="00384124">
      <w:pPr>
        <w:jc w:val="both"/>
        <w:rPr>
          <w:rFonts w:eastAsiaTheme="minorEastAsia" w:cstheme="minorHAnsi"/>
          <w:b/>
          <w:bCs/>
          <w:sz w:val="22"/>
          <w:szCs w:val="22"/>
          <w:lang w:val="es-ES"/>
        </w:rPr>
      </w:pPr>
      <w:r w:rsidRPr="00C04ED4">
        <w:rPr>
          <w:rFonts w:eastAsiaTheme="minorEastAsia" w:cstheme="minorHAnsi"/>
          <w:b/>
          <w:bCs/>
          <w:sz w:val="22"/>
          <w:szCs w:val="22"/>
          <w:lang w:val="es-ES"/>
        </w:rPr>
        <w:t>Pasos</w:t>
      </w:r>
    </w:p>
    <w:p w14:paraId="4C12D25C" w14:textId="77777777" w:rsidR="00384124" w:rsidRPr="00C84D99" w:rsidRDefault="00384124" w:rsidP="00384124">
      <w:pPr>
        <w:pStyle w:val="Prrafodelista"/>
        <w:numPr>
          <w:ilvl w:val="0"/>
          <w:numId w:val="11"/>
        </w:numPr>
        <w:ind w:left="426"/>
        <w:rPr>
          <w:rFonts w:eastAsiaTheme="minorEastAsia" w:cstheme="minorHAnsi"/>
          <w:sz w:val="22"/>
          <w:szCs w:val="22"/>
          <w:lang w:val="es-ES"/>
        </w:rPr>
      </w:pPr>
      <w:r w:rsidRPr="00C04ED4">
        <w:rPr>
          <w:rFonts w:eastAsiaTheme="minorEastAsia" w:cstheme="minorHAnsi"/>
          <w:sz w:val="22"/>
          <w:szCs w:val="22"/>
          <w:lang w:val="es-ES"/>
        </w:rPr>
        <w:t xml:space="preserve">Establecer el léxico de </w:t>
      </w:r>
      <m:oMath>
        <m:r>
          <w:rPr>
            <w:rFonts w:ascii="Cambria Math" w:hAnsi="Cambria Math" w:cstheme="minorHAnsi"/>
            <w:sz w:val="22"/>
            <w:szCs w:val="22"/>
            <w:lang w:val="es-ES"/>
          </w:rPr>
          <m:t>ϕ</m:t>
        </m:r>
      </m:oMath>
      <w:r w:rsidRPr="00C04ED4">
        <w:rPr>
          <w:rFonts w:eastAsiaTheme="minorEastAsia" w:cstheme="minorHAnsi"/>
          <w:sz w:val="22"/>
          <w:szCs w:val="22"/>
          <w:lang w:val="es-ES"/>
        </w:rPr>
        <w:t xml:space="preserve"> </w:t>
      </w:r>
    </w:p>
    <w:p w14:paraId="091CE8FE" w14:textId="77777777" w:rsidR="00384124" w:rsidRPr="00C04ED4" w:rsidRDefault="00384124" w:rsidP="00384124">
      <w:pPr>
        <w:pStyle w:val="Prrafodelista"/>
        <w:numPr>
          <w:ilvl w:val="0"/>
          <w:numId w:val="11"/>
        </w:numPr>
        <w:ind w:left="426"/>
        <w:rPr>
          <w:rFonts w:eastAsiaTheme="minorEastAsia" w:cstheme="minorHAnsi"/>
          <w:sz w:val="22"/>
          <w:szCs w:val="22"/>
          <w:lang w:val="es-ES"/>
        </w:rPr>
      </w:pPr>
      <w:r w:rsidRPr="00C04ED4">
        <w:rPr>
          <w:rFonts w:eastAsiaTheme="minorEastAsia" w:cstheme="minorHAnsi"/>
          <w:sz w:val="22"/>
          <w:szCs w:val="22"/>
          <w:lang w:val="es-ES"/>
        </w:rPr>
        <w:t xml:space="preserve">Definir una estructura </w:t>
      </w:r>
      <m:oMath>
        <m:r>
          <w:rPr>
            <w:rFonts w:ascii="Cambria Math" w:hAnsi="Cambria Math" w:cstheme="minorHAnsi"/>
            <w:sz w:val="22"/>
            <w:szCs w:val="22"/>
            <w:lang w:val="es-ES"/>
          </w:rPr>
          <m:t>U</m:t>
        </m:r>
      </m:oMath>
    </w:p>
    <w:p w14:paraId="35231C62" w14:textId="77777777" w:rsidR="00384124" w:rsidRPr="00C04ED4" w:rsidRDefault="00384124" w:rsidP="00384124">
      <w:pPr>
        <w:pStyle w:val="Prrafodelista"/>
        <w:numPr>
          <w:ilvl w:val="0"/>
          <w:numId w:val="12"/>
        </w:numPr>
        <w:ind w:left="851"/>
        <w:rPr>
          <w:rFonts w:eastAsiaTheme="minorEastAsia" w:cstheme="minorHAnsi"/>
          <w:sz w:val="22"/>
          <w:szCs w:val="22"/>
          <w:lang w:val="es-ES"/>
        </w:rPr>
      </w:pPr>
      <w:r w:rsidRPr="00C04ED4">
        <w:rPr>
          <w:rFonts w:eastAsiaTheme="minorEastAsia" w:cstheme="minorHAnsi"/>
          <w:sz w:val="22"/>
          <w:szCs w:val="22"/>
          <w:lang w:val="es-ES"/>
        </w:rPr>
        <w:t xml:space="preserve">Asignar un objeto </w:t>
      </w:r>
      <m:oMath>
        <m:d>
          <m:dPr>
            <m:begChr m:val="{"/>
            <m:endChr m:val="}"/>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k</m:t>
            </m:r>
          </m:e>
        </m:d>
      </m:oMath>
      <w:r w:rsidRPr="00C04ED4">
        <w:rPr>
          <w:rFonts w:eastAsiaTheme="minorEastAsia" w:cstheme="minorHAnsi"/>
          <w:sz w:val="22"/>
          <w:szCs w:val="22"/>
          <w:lang w:val="es-ES"/>
        </w:rPr>
        <w:t xml:space="preserve"> para cada</w:t>
      </w:r>
      <w:r>
        <w:rPr>
          <w:rFonts w:eastAsiaTheme="minorEastAsia" w:cstheme="minorHAnsi"/>
          <w:sz w:val="22"/>
          <w:szCs w:val="22"/>
          <w:lang w:val="es-ES"/>
        </w:rPr>
        <w:t xml:space="preserve"> constante</w:t>
      </w:r>
      <w:r w:rsidRPr="00C04ED4">
        <w:rPr>
          <w:rFonts w:eastAsiaTheme="minorEastAsia" w:cstheme="minorHAnsi"/>
          <w:sz w:val="22"/>
          <w:szCs w:val="22"/>
          <w:lang w:val="es-ES"/>
        </w:rPr>
        <w:t xml:space="preserve"> </w:t>
      </w:r>
      <m:oMath>
        <m:r>
          <w:rPr>
            <w:rFonts w:ascii="Cambria Math" w:eastAsiaTheme="minorEastAsia" w:hAnsi="Cambria Math" w:cstheme="minorHAnsi"/>
            <w:sz w:val="22"/>
            <w:szCs w:val="22"/>
            <w:lang w:val="es-ES"/>
          </w:rPr>
          <m:t xml:space="preserve">k </m:t>
        </m:r>
      </m:oMath>
      <w:r w:rsidRPr="00C04ED4">
        <w:rPr>
          <w:rFonts w:eastAsiaTheme="minorEastAsia" w:cstheme="minorHAnsi"/>
          <w:sz w:val="22"/>
          <w:szCs w:val="22"/>
          <w:lang w:val="es-ES"/>
        </w:rPr>
        <w:t>distinta en el léxico</w:t>
      </w:r>
    </w:p>
    <w:p w14:paraId="1F04B9B7" w14:textId="77777777" w:rsidR="00384124" w:rsidRDefault="00384124" w:rsidP="00384124">
      <w:pPr>
        <w:pStyle w:val="Prrafodelista"/>
        <w:numPr>
          <w:ilvl w:val="0"/>
          <w:numId w:val="12"/>
        </w:numPr>
        <w:ind w:left="851"/>
        <w:rPr>
          <w:rFonts w:eastAsiaTheme="minorEastAsia" w:cstheme="minorHAnsi"/>
          <w:sz w:val="22"/>
          <w:szCs w:val="22"/>
          <w:lang w:val="es-ES"/>
        </w:rPr>
      </w:pPr>
      <w:r w:rsidRPr="00C04ED4">
        <w:rPr>
          <w:rFonts w:eastAsiaTheme="minorEastAsia" w:cstheme="minorHAnsi"/>
          <w:sz w:val="22"/>
          <w:szCs w:val="22"/>
          <w:lang w:val="es-ES"/>
        </w:rPr>
        <w:t>Asignar un</w:t>
      </w:r>
      <w:r>
        <w:rPr>
          <w:rFonts w:eastAsiaTheme="minorEastAsia" w:cstheme="minorHAnsi"/>
          <w:sz w:val="22"/>
          <w:szCs w:val="22"/>
          <w:lang w:val="es-ES"/>
        </w:rPr>
        <w:t xml:space="preserve"> conjunto </w:t>
      </w:r>
      <w:r w:rsidRPr="00C04ED4">
        <w:rPr>
          <w:rFonts w:eastAsiaTheme="minorEastAsia" w:cstheme="minorHAnsi"/>
          <w:sz w:val="22"/>
          <w:szCs w:val="22"/>
          <w:lang w:val="es-ES"/>
        </w:rPr>
        <w:t xml:space="preserve">de objetos </w:t>
      </w:r>
      <m:oMath>
        <m:d>
          <m:dPr>
            <m:begChr m:val="{"/>
            <m:endChr m:val="}"/>
            <m:ctrlPr>
              <w:ins w:id="144" w:author="Usuario" w:date="2021-10-06T11:10:00Z">
                <w:rPr>
                  <w:rFonts w:ascii="Cambria Math" w:eastAsiaTheme="minorEastAsia" w:hAnsi="Cambria Math" w:cstheme="minorHAnsi"/>
                  <w:i/>
                  <w:sz w:val="22"/>
                  <w:szCs w:val="22"/>
                  <w:lang w:val="es-ES"/>
                </w:rPr>
              </w:ins>
            </m:ctrlPr>
          </m:dPr>
          <m:e>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k</m:t>
                </m:r>
              </m:e>
              <m:sub>
                <m:r>
                  <w:rPr>
                    <w:rFonts w:ascii="Cambria Math" w:eastAsiaTheme="minorEastAsia" w:hAnsi="Cambria Math" w:cstheme="minorHAnsi"/>
                    <w:sz w:val="22"/>
                    <w:szCs w:val="22"/>
                    <w:lang w:val="es-ES"/>
                  </w:rPr>
                  <m:t>1</m:t>
                </m:r>
              </m:sub>
            </m:sSub>
            <m:r>
              <w:rPr>
                <w:rFonts w:ascii="Cambria Math" w:eastAsiaTheme="minorEastAsia" w:hAnsi="Cambria Math" w:cstheme="minorHAnsi"/>
                <w:sz w:val="22"/>
                <w:szCs w:val="22"/>
                <w:lang w:val="es-ES"/>
              </w:rPr>
              <m:t>,…,</m:t>
            </m:r>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k</m:t>
                </m:r>
              </m:e>
              <m:sub>
                <m:r>
                  <w:rPr>
                    <w:rFonts w:ascii="Cambria Math" w:eastAsiaTheme="minorEastAsia" w:hAnsi="Cambria Math" w:cstheme="minorHAnsi"/>
                    <w:sz w:val="22"/>
                    <w:szCs w:val="22"/>
                    <w:lang w:val="es-ES"/>
                  </w:rPr>
                  <m:t>n</m:t>
                </m:r>
              </m:sub>
            </m:sSub>
          </m:e>
        </m:d>
      </m:oMath>
      <w:r w:rsidRPr="008B7AA0">
        <w:rPr>
          <w:rFonts w:eastAsiaTheme="minorEastAsia" w:cstheme="minorHAnsi"/>
          <w:sz w:val="22"/>
          <w:szCs w:val="22"/>
          <w:lang w:val="es-ES"/>
        </w:rPr>
        <w:t xml:space="preserve"> </w:t>
      </w:r>
      <w:r w:rsidRPr="00C04ED4">
        <w:rPr>
          <w:rFonts w:eastAsiaTheme="minorEastAsia" w:cstheme="minorHAnsi"/>
          <w:sz w:val="22"/>
          <w:szCs w:val="22"/>
          <w:lang w:val="es-ES"/>
        </w:rPr>
        <w:t xml:space="preserve">para cada </w:t>
      </w:r>
      <m:oMath>
        <m:r>
          <w:rPr>
            <w:rFonts w:ascii="Cambria Math" w:hAnsi="Cambria Math" w:cstheme="minorHAnsi"/>
            <w:sz w:val="22"/>
            <w:szCs w:val="22"/>
            <w:lang w:val="es-ES"/>
          </w:rPr>
          <m:t>Ψ</m:t>
        </m:r>
      </m:oMath>
      <w:r w:rsidRPr="00C04ED4">
        <w:rPr>
          <w:rFonts w:eastAsiaTheme="minorEastAsia" w:cstheme="minorHAnsi"/>
          <w:sz w:val="22"/>
          <w:szCs w:val="22"/>
          <w:lang w:val="es-ES"/>
        </w:rPr>
        <w:t xml:space="preserve"> distinta del léxico</w:t>
      </w:r>
      <w:r>
        <w:rPr>
          <w:rFonts w:eastAsiaTheme="minorEastAsia" w:cstheme="minorHAnsi"/>
          <w:sz w:val="22"/>
          <w:szCs w:val="22"/>
          <w:lang w:val="es-ES"/>
        </w:rPr>
        <w:t xml:space="preserve">. No olvidar que esta extensión puede también ser vacía </w:t>
      </w:r>
      <m:oMath>
        <m:r>
          <w:rPr>
            <w:rFonts w:ascii="Cambria Math" w:eastAsiaTheme="minorEastAsia" w:hAnsi="Cambria Math" w:cstheme="minorHAnsi"/>
            <w:sz w:val="22"/>
            <w:szCs w:val="22"/>
            <w:lang w:val="es-ES"/>
          </w:rPr>
          <m:t>∅</m:t>
        </m:r>
      </m:oMath>
    </w:p>
    <w:p w14:paraId="13555A5B" w14:textId="77777777" w:rsidR="00384124" w:rsidRPr="00C84D99" w:rsidRDefault="00384124" w:rsidP="00384124">
      <w:pPr>
        <w:pStyle w:val="Prrafodelista"/>
        <w:numPr>
          <w:ilvl w:val="0"/>
          <w:numId w:val="12"/>
        </w:numPr>
        <w:ind w:left="851"/>
        <w:rPr>
          <w:rFonts w:eastAsiaTheme="minorEastAsia" w:cstheme="minorHAnsi"/>
          <w:sz w:val="22"/>
          <w:szCs w:val="22"/>
          <w:lang w:val="es-ES"/>
        </w:rPr>
      </w:pPr>
      <w:r>
        <w:rPr>
          <w:rFonts w:eastAsiaTheme="minorEastAsia" w:cstheme="minorHAnsi"/>
          <w:sz w:val="22"/>
          <w:szCs w:val="22"/>
          <w:lang w:val="es-ES"/>
        </w:rPr>
        <w:t xml:space="preserve">Asignar un valor V o F a cada letra oracional </w:t>
      </w:r>
      <m:oMath>
        <m:r>
          <w:rPr>
            <w:rFonts w:ascii="Cambria Math" w:eastAsiaTheme="minorEastAsia" w:hAnsi="Cambria Math" w:cstheme="minorHAnsi"/>
            <w:sz w:val="22"/>
            <w:szCs w:val="22"/>
            <w:lang w:val="es-ES"/>
          </w:rPr>
          <m:t>Π</m:t>
        </m:r>
      </m:oMath>
      <w:r>
        <w:rPr>
          <w:rFonts w:eastAsiaTheme="minorEastAsia" w:cstheme="minorHAnsi"/>
          <w:iCs/>
          <w:sz w:val="22"/>
          <w:szCs w:val="22"/>
          <w:lang w:val="es-ES"/>
        </w:rPr>
        <w:t>.</w:t>
      </w:r>
    </w:p>
    <w:p w14:paraId="4C78035D" w14:textId="77777777" w:rsidR="00384124" w:rsidRPr="00C84D99" w:rsidRDefault="00384124" w:rsidP="00384124">
      <w:pPr>
        <w:pStyle w:val="Prrafodelista"/>
        <w:numPr>
          <w:ilvl w:val="0"/>
          <w:numId w:val="11"/>
        </w:numPr>
        <w:ind w:left="426"/>
        <w:rPr>
          <w:rFonts w:eastAsiaTheme="minorEastAsia" w:cstheme="minorHAnsi"/>
          <w:sz w:val="22"/>
          <w:szCs w:val="22"/>
          <w:lang w:val="es-ES"/>
        </w:rPr>
      </w:pPr>
      <w:r w:rsidRPr="00C04ED4">
        <w:rPr>
          <w:rFonts w:eastAsiaTheme="minorEastAsia" w:cstheme="minorHAnsi"/>
          <w:sz w:val="22"/>
          <w:szCs w:val="22"/>
          <w:lang w:val="es-ES"/>
        </w:rPr>
        <w:t xml:space="preserve">Si </w:t>
      </w:r>
      <m:oMath>
        <m:r>
          <w:rPr>
            <w:rFonts w:ascii="Cambria Math" w:hAnsi="Cambria Math" w:cstheme="minorHAnsi"/>
            <w:sz w:val="22"/>
            <w:szCs w:val="22"/>
            <w:lang w:val="es-ES"/>
          </w:rPr>
          <m:t>ϕ</m:t>
        </m:r>
      </m:oMath>
      <w:r w:rsidRPr="00C04ED4">
        <w:rPr>
          <w:rFonts w:eastAsiaTheme="minorEastAsia" w:cstheme="minorHAnsi"/>
          <w:sz w:val="22"/>
          <w:szCs w:val="22"/>
          <w:lang w:val="es-ES"/>
        </w:rPr>
        <w:t xml:space="preserve"> tiene al menos una </w:t>
      </w:r>
      <m:oMath>
        <m:r>
          <w:rPr>
            <w:rFonts w:ascii="Cambria Math" w:eastAsiaTheme="minorEastAsia" w:hAnsi="Cambria Math" w:cstheme="minorHAnsi"/>
            <w:sz w:val="22"/>
            <w:szCs w:val="22"/>
            <w:lang w:val="es-ES"/>
          </w:rPr>
          <m:t>v</m:t>
        </m:r>
      </m:oMath>
      <w:r w:rsidRPr="00C04ED4">
        <w:rPr>
          <w:rFonts w:eastAsiaTheme="minorEastAsia" w:cstheme="minorHAnsi"/>
          <w:sz w:val="22"/>
          <w:szCs w:val="22"/>
          <w:lang w:val="es-ES"/>
        </w:rPr>
        <w:t xml:space="preserve"> libre, </w:t>
      </w:r>
      <w:r>
        <w:rPr>
          <w:rFonts w:eastAsiaTheme="minorEastAsia" w:cstheme="minorHAnsi"/>
          <w:sz w:val="22"/>
          <w:szCs w:val="22"/>
          <w:lang w:val="es-ES"/>
        </w:rPr>
        <w:t>realizar una sustitución constante para cerrarla.</w:t>
      </w:r>
    </w:p>
    <w:p w14:paraId="3325EA5E" w14:textId="77777777" w:rsidR="00384124" w:rsidRPr="00C04ED4" w:rsidRDefault="00384124" w:rsidP="00384124">
      <w:pPr>
        <w:pStyle w:val="Prrafodelista"/>
        <w:numPr>
          <w:ilvl w:val="0"/>
          <w:numId w:val="11"/>
        </w:numPr>
        <w:ind w:left="426"/>
        <w:jc w:val="both"/>
        <w:rPr>
          <w:rFonts w:eastAsiaTheme="minorEastAsia" w:cstheme="minorHAnsi"/>
          <w:sz w:val="22"/>
          <w:szCs w:val="22"/>
          <w:lang w:val="es-ES"/>
        </w:rPr>
      </w:pPr>
      <w:r w:rsidRPr="00C04ED4">
        <w:rPr>
          <w:rFonts w:eastAsiaTheme="minorEastAsia" w:cstheme="minorHAnsi"/>
          <w:sz w:val="22"/>
          <w:szCs w:val="22"/>
          <w:lang w:val="es-ES"/>
        </w:rPr>
        <w:t xml:space="preserve">Realizar el cálculo lineal de valores según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w:t>
      </w:r>
      <w:r>
        <w:rPr>
          <w:rFonts w:eastAsiaTheme="minorEastAsia" w:cstheme="minorHAnsi"/>
          <w:sz w:val="22"/>
          <w:szCs w:val="22"/>
          <w:lang w:val="es-ES"/>
        </w:rPr>
        <w:t>S</w:t>
      </w:r>
      <w:r w:rsidRPr="00C04ED4">
        <w:rPr>
          <w:rFonts w:eastAsiaTheme="minorEastAsia" w:cstheme="minorHAnsi"/>
          <w:sz w:val="22"/>
          <w:szCs w:val="22"/>
          <w:lang w:val="es-ES"/>
        </w:rPr>
        <w:t xml:space="preserve">i el resultado es </w:t>
      </w:r>
      <w:r w:rsidRPr="00C04ED4">
        <w:rPr>
          <w:rFonts w:eastAsiaTheme="minorEastAsia" w:cstheme="minorHAnsi"/>
          <w:i/>
          <w:iCs/>
          <w:sz w:val="22"/>
          <w:szCs w:val="22"/>
          <w:lang w:val="es-ES"/>
        </w:rPr>
        <w:t>V</w:t>
      </w:r>
      <w:r>
        <w:rPr>
          <w:rFonts w:eastAsiaTheme="minorEastAsia" w:cstheme="minorHAnsi"/>
          <w:i/>
          <w:iCs/>
          <w:sz w:val="22"/>
          <w:szCs w:val="22"/>
          <w:lang w:val="es-ES"/>
        </w:rPr>
        <w:t xml:space="preserve">, </w:t>
      </w:r>
      <m:oMath>
        <m:r>
          <w:rPr>
            <w:rFonts w:ascii="Cambria Math" w:eastAsiaTheme="minorEastAsia" w:hAnsi="Cambria Math" w:cstheme="minorHAnsi"/>
            <w:sz w:val="22"/>
            <w:szCs w:val="22"/>
            <w:lang w:val="es-ES"/>
          </w:rPr>
          <m:t>U</m:t>
        </m:r>
      </m:oMath>
      <w:r>
        <w:rPr>
          <w:rFonts w:eastAsiaTheme="minorEastAsia" w:cstheme="minorHAnsi"/>
          <w:sz w:val="22"/>
          <w:szCs w:val="22"/>
          <w:lang w:val="es-ES"/>
        </w:rPr>
        <w:t xml:space="preserve"> </w:t>
      </w:r>
      <w:r w:rsidRPr="00C04ED4">
        <w:rPr>
          <w:rFonts w:eastAsiaTheme="minorEastAsia" w:cstheme="minorHAnsi"/>
          <w:sz w:val="22"/>
          <w:szCs w:val="22"/>
          <w:lang w:val="es-ES"/>
        </w:rPr>
        <w:t xml:space="preserve">es modelo </w:t>
      </w:r>
      <m:oMath>
        <m:r>
          <w:rPr>
            <w:rFonts w:ascii="Cambria Math" w:hAnsi="Cambria Math" w:cstheme="minorHAnsi"/>
            <w:sz w:val="22"/>
            <w:szCs w:val="22"/>
            <w:lang w:val="es-ES"/>
          </w:rPr>
          <m:t>ϕ</m:t>
        </m:r>
      </m:oMath>
      <w:r w:rsidRPr="00C04ED4">
        <w:rPr>
          <w:rFonts w:eastAsiaTheme="minorEastAsia" w:cstheme="minorHAnsi"/>
          <w:i/>
          <w:iCs/>
          <w:sz w:val="22"/>
          <w:szCs w:val="22"/>
          <w:lang w:val="es-ES"/>
        </w:rPr>
        <w:t>.</w:t>
      </w:r>
      <w:r w:rsidRPr="00C04ED4">
        <w:rPr>
          <w:rFonts w:eastAsiaTheme="minorEastAsia" w:cstheme="minorHAnsi"/>
          <w:sz w:val="22"/>
          <w:szCs w:val="22"/>
          <w:lang w:val="es-ES"/>
        </w:rPr>
        <w:t xml:space="preserve"> De ser </w:t>
      </w:r>
      <w:r w:rsidRPr="00C04ED4">
        <w:rPr>
          <w:rFonts w:eastAsiaTheme="minorEastAsia" w:cstheme="minorHAnsi"/>
          <w:i/>
          <w:iCs/>
          <w:sz w:val="22"/>
          <w:szCs w:val="22"/>
          <w:lang w:val="es-ES"/>
        </w:rPr>
        <w:t>F</w:t>
      </w:r>
      <w:r w:rsidRPr="00C04ED4">
        <w:rPr>
          <w:rFonts w:eastAsiaTheme="minorEastAsia" w:cstheme="minorHAnsi"/>
          <w:sz w:val="22"/>
          <w:szCs w:val="22"/>
          <w:lang w:val="es-ES"/>
        </w:rPr>
        <w:t>,</w:t>
      </w:r>
      <w:r w:rsidRPr="00C04ED4">
        <w:rPr>
          <w:rFonts w:eastAsiaTheme="minorEastAsia" w:cstheme="minorHAnsi"/>
          <w:i/>
          <w:iCs/>
          <w:sz w:val="22"/>
          <w:szCs w:val="22"/>
          <w:lang w:val="es-ES"/>
        </w:rPr>
        <w:t xml:space="preserve"> </w:t>
      </w:r>
      <w:r w:rsidRPr="00C04ED4">
        <w:rPr>
          <w:rFonts w:eastAsiaTheme="minorEastAsia" w:cstheme="minorHAnsi"/>
          <w:sz w:val="22"/>
          <w:szCs w:val="22"/>
          <w:lang w:val="es-ES"/>
        </w:rPr>
        <w:t>hay dos opciones</w:t>
      </w:r>
      <w:r>
        <w:rPr>
          <w:rFonts w:eastAsiaTheme="minorEastAsia" w:cstheme="minorHAnsi"/>
          <w:sz w:val="22"/>
          <w:szCs w:val="22"/>
          <w:lang w:val="es-ES"/>
        </w:rPr>
        <w:t>:</w:t>
      </w:r>
      <w:r w:rsidRPr="00C04ED4">
        <w:rPr>
          <w:rFonts w:eastAsiaTheme="minorEastAsia" w:cstheme="minorHAnsi"/>
          <w:sz w:val="22"/>
          <w:szCs w:val="22"/>
          <w:lang w:val="es-ES"/>
        </w:rPr>
        <w:t xml:space="preserve"> </w:t>
      </w:r>
      <w:r w:rsidRPr="00C04ED4">
        <w:rPr>
          <w:rFonts w:eastAsiaTheme="minorEastAsia" w:cstheme="minorHAnsi"/>
          <w:i/>
          <w:iCs/>
          <w:sz w:val="22"/>
          <w:szCs w:val="22"/>
          <w:lang w:val="es-ES"/>
        </w:rPr>
        <w:t>i.</w:t>
      </w:r>
      <w:r w:rsidRPr="00C04ED4">
        <w:rPr>
          <w:rFonts w:eastAsiaTheme="minorEastAsia" w:cstheme="minorHAnsi"/>
          <w:sz w:val="22"/>
          <w:szCs w:val="22"/>
          <w:lang w:val="es-ES"/>
        </w:rPr>
        <w:t xml:space="preserve"> volver al paso </w:t>
      </w:r>
      <w:r w:rsidRPr="00C04ED4">
        <w:rPr>
          <w:rFonts w:eastAsiaTheme="minorEastAsia" w:cstheme="minorHAnsi"/>
          <w:i/>
          <w:iCs/>
          <w:sz w:val="22"/>
          <w:szCs w:val="22"/>
          <w:lang w:val="es-ES"/>
        </w:rPr>
        <w:t xml:space="preserve">c </w:t>
      </w:r>
      <w:r w:rsidRPr="00C04ED4">
        <w:rPr>
          <w:rFonts w:eastAsiaTheme="minorEastAsia" w:cstheme="minorHAnsi"/>
          <w:sz w:val="22"/>
          <w:szCs w:val="22"/>
          <w:lang w:val="es-ES"/>
        </w:rPr>
        <w:t>y probar con otra</w:t>
      </w:r>
      <w:r>
        <w:rPr>
          <w:rFonts w:eastAsiaTheme="minorEastAsia" w:cstheme="minorHAnsi"/>
          <w:sz w:val="22"/>
          <w:szCs w:val="22"/>
          <w:lang w:val="es-ES"/>
        </w:rPr>
        <w:t xml:space="preserve"> sustitución constante</w:t>
      </w:r>
      <w:r w:rsidRPr="00C04ED4">
        <w:rPr>
          <w:rFonts w:eastAsiaTheme="minorEastAsia" w:cstheme="minorHAnsi"/>
          <w:sz w:val="22"/>
          <w:szCs w:val="22"/>
          <w:lang w:val="es-ES"/>
        </w:rPr>
        <w:t xml:space="preserve"> o </w:t>
      </w:r>
      <w:proofErr w:type="spellStart"/>
      <w:r w:rsidRPr="00C04ED4">
        <w:rPr>
          <w:rFonts w:eastAsiaTheme="minorEastAsia" w:cstheme="minorHAnsi"/>
          <w:i/>
          <w:iCs/>
          <w:sz w:val="22"/>
          <w:szCs w:val="22"/>
          <w:lang w:val="es-ES"/>
        </w:rPr>
        <w:t>ii</w:t>
      </w:r>
      <w:proofErr w:type="spellEnd"/>
      <w:r w:rsidRPr="00C04ED4">
        <w:rPr>
          <w:rFonts w:eastAsiaTheme="minorEastAsia" w:cstheme="minorHAnsi"/>
          <w:i/>
          <w:iCs/>
          <w:sz w:val="22"/>
          <w:szCs w:val="22"/>
          <w:lang w:val="es-ES"/>
        </w:rPr>
        <w:t>.</w:t>
      </w:r>
      <w:r w:rsidRPr="00C04ED4">
        <w:rPr>
          <w:rFonts w:eastAsiaTheme="minorEastAsia" w:cstheme="minorHAnsi"/>
          <w:sz w:val="22"/>
          <w:szCs w:val="22"/>
          <w:lang w:val="es-ES"/>
        </w:rPr>
        <w:t xml:space="preserve"> volver al paso </w:t>
      </w:r>
      <w:r w:rsidRPr="00C04ED4">
        <w:rPr>
          <w:rFonts w:eastAsiaTheme="minorEastAsia" w:cstheme="minorHAnsi"/>
          <w:i/>
          <w:iCs/>
          <w:sz w:val="22"/>
          <w:szCs w:val="22"/>
          <w:lang w:val="es-ES"/>
        </w:rPr>
        <w:t xml:space="preserve">b </w:t>
      </w:r>
      <w:r w:rsidRPr="00C04ED4">
        <w:rPr>
          <w:rFonts w:eastAsiaTheme="minorEastAsia" w:cstheme="minorHAnsi"/>
          <w:sz w:val="22"/>
          <w:szCs w:val="22"/>
          <w:lang w:val="es-ES"/>
        </w:rPr>
        <w:t xml:space="preserve">y establecer un </w:t>
      </w:r>
      <w:r>
        <w:rPr>
          <w:rFonts w:eastAsiaTheme="minorEastAsia" w:cstheme="minorHAnsi"/>
          <w:sz w:val="22"/>
          <w:szCs w:val="22"/>
          <w:lang w:val="es-ES"/>
        </w:rPr>
        <w:t>valor</w:t>
      </w:r>
      <w:r w:rsidRPr="00C04ED4">
        <w:rPr>
          <w:rFonts w:eastAsiaTheme="minorEastAsia" w:cstheme="minorHAnsi"/>
          <w:sz w:val="22"/>
          <w:szCs w:val="22"/>
          <w:lang w:val="es-ES"/>
        </w:rPr>
        <w:t xml:space="preserve"> distint</w:t>
      </w:r>
      <w:r>
        <w:rPr>
          <w:rFonts w:eastAsiaTheme="minorEastAsia" w:cstheme="minorHAnsi"/>
          <w:sz w:val="22"/>
          <w:szCs w:val="22"/>
          <w:lang w:val="es-ES"/>
        </w:rPr>
        <w:t>o</w:t>
      </w:r>
      <w:r w:rsidRPr="00C04ED4">
        <w:rPr>
          <w:rFonts w:eastAsiaTheme="minorEastAsia" w:cstheme="minorHAnsi"/>
          <w:sz w:val="22"/>
          <w:szCs w:val="22"/>
          <w:lang w:val="es-ES"/>
        </w:rPr>
        <w:t xml:space="preserve"> para al menos una </w:t>
      </w:r>
      <m:oMath>
        <m:r>
          <w:rPr>
            <w:rFonts w:ascii="Cambria Math" w:eastAsiaTheme="minorEastAsia" w:hAnsi="Cambria Math" w:cstheme="minorHAnsi"/>
            <w:sz w:val="22"/>
            <w:szCs w:val="22"/>
            <w:lang w:val="es-ES"/>
          </w:rPr>
          <m:t>Π</m:t>
        </m:r>
      </m:oMath>
      <w:r>
        <w:rPr>
          <w:rFonts w:eastAsiaTheme="minorEastAsia" w:cstheme="minorHAnsi"/>
          <w:iCs/>
          <w:sz w:val="22"/>
          <w:szCs w:val="22"/>
          <w:lang w:val="es-ES"/>
        </w:rPr>
        <w:t xml:space="preserve"> o un conjunto distinto de objetos para al menos una </w:t>
      </w:r>
      <m:oMath>
        <m:r>
          <w:rPr>
            <w:rFonts w:ascii="Cambria Math" w:hAnsi="Cambria Math" w:cstheme="minorHAnsi"/>
            <w:sz w:val="22"/>
            <w:szCs w:val="22"/>
            <w:lang w:val="es-ES"/>
          </w:rPr>
          <m:t>Ψ</m:t>
        </m:r>
      </m:oMath>
      <w:r w:rsidRPr="00C04ED4">
        <w:rPr>
          <w:rFonts w:eastAsiaTheme="minorEastAsia" w:cstheme="minorHAnsi"/>
          <w:sz w:val="22"/>
          <w:szCs w:val="22"/>
          <w:lang w:val="es-ES"/>
        </w:rPr>
        <w:t xml:space="preserve"> del léxico. </w:t>
      </w:r>
    </w:p>
    <w:p w14:paraId="509CDAFC" w14:textId="77777777" w:rsidR="00384124" w:rsidRPr="00C04ED4" w:rsidRDefault="00384124" w:rsidP="00384124">
      <w:pPr>
        <w:jc w:val="both"/>
        <w:rPr>
          <w:rFonts w:eastAsiaTheme="minorEastAsia" w:cstheme="minorHAnsi"/>
          <w:sz w:val="22"/>
          <w:szCs w:val="22"/>
          <w:lang w:val="es-ES"/>
        </w:rPr>
      </w:pPr>
    </w:p>
    <w:p w14:paraId="2C89D049" w14:textId="77777777" w:rsidR="00384124" w:rsidRPr="00C04ED4" w:rsidRDefault="00384124" w:rsidP="00384124">
      <w:pPr>
        <w:jc w:val="both"/>
        <w:rPr>
          <w:rFonts w:eastAsiaTheme="minorEastAsia" w:cstheme="minorHAnsi"/>
          <w:b/>
          <w:bCs/>
          <w:i/>
          <w:iCs/>
          <w:sz w:val="22"/>
          <w:szCs w:val="22"/>
          <w:lang w:val="es-ES"/>
        </w:rPr>
      </w:pPr>
      <w:r w:rsidRPr="00C04ED4">
        <w:rPr>
          <w:rFonts w:eastAsiaTheme="minorEastAsia" w:cstheme="minorHAnsi"/>
          <w:b/>
          <w:bCs/>
          <w:i/>
          <w:iCs/>
          <w:sz w:val="22"/>
          <w:szCs w:val="22"/>
          <w:lang w:val="es-ES"/>
        </w:rPr>
        <w:t>Ejercicio modelo</w:t>
      </w:r>
    </w:p>
    <w:p w14:paraId="3E085916"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Considérese la siguiente fórmula:</w:t>
      </w:r>
    </w:p>
    <w:p w14:paraId="614E6F4A" w14:textId="77777777" w:rsidR="00384124" w:rsidRPr="00C04ED4" w:rsidRDefault="00384124" w:rsidP="00384124">
      <w:pPr>
        <w:jc w:val="both"/>
        <w:rPr>
          <w:rFonts w:eastAsiaTheme="minorEastAsia" w:cstheme="minorHAnsi"/>
          <w:sz w:val="22"/>
          <w:szCs w:val="22"/>
          <w:lang w:val="es-ES"/>
        </w:rPr>
      </w:pPr>
      <m:oMathPara>
        <m:oMath>
          <m:r>
            <w:rPr>
              <w:rFonts w:ascii="Cambria Math" w:hAnsi="Cambria Math" w:cstheme="minorHAnsi"/>
              <w:sz w:val="22"/>
              <w:szCs w:val="22"/>
              <w:lang w:val="es-ES"/>
            </w:rPr>
            <m:t>ϕ:∀x</m:t>
          </m:r>
          <m:d>
            <m:dPr>
              <m:ctrlPr>
                <w:ins w:id="145" w:author="Usuario" w:date="2021-10-06T11:10:00Z">
                  <w:rPr>
                    <w:rFonts w:ascii="Cambria Math" w:hAnsi="Cambria Math" w:cstheme="minorHAnsi"/>
                    <w:i/>
                    <w:sz w:val="22"/>
                    <w:szCs w:val="22"/>
                    <w:lang w:val="es-ES"/>
                  </w:rPr>
                </w:ins>
              </m:ctrlPr>
            </m:dPr>
            <m:e>
              <m:d>
                <m:dPr>
                  <m:ctrlPr>
                    <w:ins w:id="146" w:author="Usuario" w:date="2021-10-06T11:10:00Z">
                      <w:rPr>
                        <w:rFonts w:ascii="Cambria Math" w:hAnsi="Cambria Math" w:cstheme="minorHAnsi"/>
                        <w:i/>
                        <w:sz w:val="22"/>
                        <w:szCs w:val="22"/>
                        <w:lang w:val="es-ES"/>
                      </w:rPr>
                    </w:ins>
                  </m:ctrlPr>
                </m:dPr>
                <m:e>
                  <m:d>
                    <m:dPr>
                      <m:ctrlPr>
                        <w:ins w:id="147"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∨¬Gy</m:t>
              </m:r>
              <m:ctrlPr>
                <w:ins w:id="148" w:author="Usuario" w:date="2021-10-06T11:10:00Z">
                  <w:rPr>
                    <w:rFonts w:ascii="Cambria Math" w:eastAsiaTheme="minorEastAsia" w:hAnsi="Cambria Math" w:cstheme="minorHAnsi"/>
                    <w:i/>
                    <w:sz w:val="22"/>
                    <w:szCs w:val="22"/>
                    <w:lang w:val="es-ES"/>
                  </w:rPr>
                </w:ins>
              </m:ctrlPr>
            </m:e>
          </m:d>
        </m:oMath>
      </m:oMathPara>
    </w:p>
    <w:p w14:paraId="191062F8" w14:textId="77777777" w:rsidR="00384124" w:rsidRPr="00C04ED4" w:rsidRDefault="00384124" w:rsidP="00384124">
      <w:pPr>
        <w:jc w:val="both"/>
        <w:rPr>
          <w:rFonts w:eastAsiaTheme="minorEastAsia" w:cstheme="minorHAnsi"/>
          <w:b/>
          <w:bCs/>
          <w:iCs/>
          <w:sz w:val="22"/>
          <w:szCs w:val="22"/>
          <w:lang w:val="es-ES"/>
        </w:rPr>
      </w:pPr>
      <w:r w:rsidRPr="00C04ED4">
        <w:rPr>
          <w:rFonts w:eastAsiaTheme="minorEastAsia" w:cstheme="minorHAnsi"/>
          <w:b/>
          <w:bCs/>
          <w:iCs/>
          <w:sz w:val="22"/>
          <w:szCs w:val="22"/>
          <w:lang w:val="es-ES"/>
        </w:rPr>
        <w:t>Paso a</w:t>
      </w:r>
    </w:p>
    <w:p w14:paraId="24B18BF4" w14:textId="77777777" w:rsidR="00384124" w:rsidRPr="00C04ED4" w:rsidRDefault="00384124" w:rsidP="00384124">
      <w:pPr>
        <w:jc w:val="both"/>
        <w:rPr>
          <w:rFonts w:eastAsiaTheme="minorEastAsia" w:cstheme="minorHAnsi"/>
          <w:iCs/>
          <w:sz w:val="22"/>
          <w:szCs w:val="22"/>
          <w:lang w:val="es-ES"/>
        </w:rPr>
      </w:pPr>
      <w:r>
        <w:rPr>
          <w:rFonts w:eastAsiaTheme="minorEastAsia" w:cstheme="minorHAnsi"/>
          <w:iCs/>
          <w:sz w:val="22"/>
          <w:szCs w:val="22"/>
          <w:lang w:val="es-ES"/>
        </w:rPr>
        <w:t>Léxico</w:t>
      </w:r>
      <w:r w:rsidRPr="00C04ED4">
        <w:rPr>
          <w:rFonts w:eastAsiaTheme="minorEastAsia" w:cstheme="minorHAnsi"/>
          <w:iCs/>
          <w:sz w:val="22"/>
          <w:szCs w:val="22"/>
          <w:lang w:val="es-ES"/>
        </w:rPr>
        <w:t xml:space="preserve">: </w:t>
      </w:r>
      <m:oMath>
        <m:r>
          <w:rPr>
            <w:rFonts w:ascii="Cambria Math" w:hAnsi="Cambria Math" w:cstheme="minorHAnsi"/>
            <w:sz w:val="22"/>
            <w:szCs w:val="22"/>
            <w:lang w:val="es-ES"/>
          </w:rPr>
          <m:t>F, G, H</m:t>
        </m:r>
      </m:oMath>
    </w:p>
    <w:p w14:paraId="4A52CA89" w14:textId="77777777" w:rsidR="00384124" w:rsidRPr="00C04ED4" w:rsidRDefault="00384124" w:rsidP="00384124">
      <w:pPr>
        <w:jc w:val="both"/>
        <w:rPr>
          <w:rFonts w:eastAsiaTheme="minorEastAsia" w:cstheme="minorHAnsi"/>
          <w:b/>
          <w:bCs/>
          <w:iCs/>
          <w:sz w:val="22"/>
          <w:szCs w:val="22"/>
          <w:lang w:val="es-ES"/>
        </w:rPr>
      </w:pPr>
    </w:p>
    <w:p w14:paraId="6530BAC4" w14:textId="77777777" w:rsidR="00384124" w:rsidRPr="00797F41" w:rsidRDefault="00384124" w:rsidP="00384124">
      <w:pPr>
        <w:jc w:val="both"/>
        <w:rPr>
          <w:rFonts w:eastAsiaTheme="minorEastAsia" w:cstheme="minorHAnsi"/>
          <w:b/>
          <w:bCs/>
          <w:iCs/>
          <w:sz w:val="22"/>
          <w:szCs w:val="22"/>
          <w:lang w:val="es-ES"/>
        </w:rPr>
      </w:pPr>
      <w:r w:rsidRPr="00C04ED4">
        <w:rPr>
          <w:rFonts w:eastAsiaTheme="minorEastAsia" w:cstheme="minorHAnsi"/>
          <w:b/>
          <w:bCs/>
          <w:iCs/>
          <w:sz w:val="22"/>
          <w:szCs w:val="22"/>
          <w:lang w:val="es-ES"/>
        </w:rPr>
        <w:t>Paso b</w:t>
      </w:r>
    </w:p>
    <w:p w14:paraId="1979D89B" w14:textId="77777777" w:rsidR="00384124" w:rsidRPr="00C04ED4" w:rsidRDefault="00384124" w:rsidP="00384124">
      <w:pPr>
        <w:jc w:val="both"/>
        <w:rPr>
          <w:rFonts w:eastAsiaTheme="minorEastAsia" w:cstheme="minorHAnsi"/>
          <w:sz w:val="22"/>
          <w:szCs w:val="22"/>
          <w:lang w:val="es-ES"/>
        </w:rPr>
      </w:pPr>
      <m:oMathPara>
        <m:oMathParaPr>
          <m:jc m:val="left"/>
        </m:oMathParaPr>
        <m:oMath>
          <m:r>
            <w:rPr>
              <w:rFonts w:ascii="Cambria Math" w:hAnsi="Cambria Math" w:cstheme="minorHAnsi"/>
              <w:sz w:val="22"/>
              <w:szCs w:val="22"/>
              <w:lang w:val="es-ES"/>
            </w:rPr>
            <m:t>U:</m:t>
          </m:r>
          <m:d>
            <m:dPr>
              <m:begChr m:val="{"/>
              <m:endChr m:val="}"/>
              <m:ctrlPr>
                <w:ins w:id="149"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m:oMathPara>
    </w:p>
    <w:p w14:paraId="72777F42"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a</m:t>
        </m:r>
      </m:oMath>
      <w:r w:rsidRPr="00C04ED4">
        <w:rPr>
          <w:rFonts w:eastAsiaTheme="minorEastAsia" w:cstheme="minorHAnsi"/>
          <w:sz w:val="22"/>
          <w:szCs w:val="22"/>
          <w:lang w:val="es-ES"/>
        </w:rPr>
        <w:t xml:space="preserve">: </w:t>
      </w:r>
      <m:oMath>
        <m:d>
          <m:dPr>
            <m:begChr m:val="{"/>
            <m:endChr m:val="}"/>
            <m:ctrlPr>
              <w:ins w:id="150"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6D59F5B8"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F</m:t>
        </m:r>
      </m:oMath>
      <w:r w:rsidRPr="00C04ED4">
        <w:rPr>
          <w:rFonts w:eastAsiaTheme="minorEastAsia" w:cstheme="minorHAnsi"/>
          <w:sz w:val="22"/>
          <w:szCs w:val="22"/>
          <w:lang w:val="es-ES"/>
        </w:rPr>
        <w:t xml:space="preserve">: </w:t>
      </w:r>
      <m:oMath>
        <m:d>
          <m:dPr>
            <m:begChr m:val="{"/>
            <m:endChr m:val="}"/>
            <m:ctrlPr>
              <w:ins w:id="151"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2F347FAB"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G</m:t>
        </m:r>
      </m:oMath>
      <w:r w:rsidRPr="00C04ED4">
        <w:rPr>
          <w:rFonts w:eastAsiaTheme="minorEastAsia" w:cstheme="minorHAnsi"/>
          <w:sz w:val="22"/>
          <w:szCs w:val="22"/>
          <w:lang w:val="es-ES"/>
        </w:rPr>
        <w:t xml:space="preserve">: </w:t>
      </w:r>
      <m:oMath>
        <m:d>
          <m:dPr>
            <m:begChr m:val="{"/>
            <m:endChr m:val="}"/>
            <m:ctrlPr>
              <w:ins w:id="152"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0C128549"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H</m:t>
        </m:r>
      </m:oMath>
      <w:r w:rsidRPr="00C04ED4">
        <w:rPr>
          <w:rFonts w:eastAsiaTheme="minorEastAsia" w:cstheme="minorHAnsi"/>
          <w:sz w:val="22"/>
          <w:szCs w:val="22"/>
          <w:lang w:val="es-ES"/>
        </w:rPr>
        <w:t xml:space="preserve">: </w:t>
      </w:r>
      <m:oMath>
        <m:r>
          <w:rPr>
            <w:rFonts w:ascii="Cambria Math" w:hAnsi="Cambria Math" w:cstheme="minorHAnsi"/>
            <w:sz w:val="22"/>
            <w:szCs w:val="22"/>
            <w:lang w:val="es-ES"/>
          </w:rPr>
          <m:t>∅</m:t>
        </m:r>
      </m:oMath>
    </w:p>
    <w:p w14:paraId="3D9003E8" w14:textId="77777777" w:rsidR="00384124" w:rsidRPr="00C04ED4" w:rsidRDefault="00384124" w:rsidP="00384124">
      <w:pPr>
        <w:jc w:val="both"/>
        <w:rPr>
          <w:rFonts w:eastAsiaTheme="minorEastAsia" w:cstheme="minorHAnsi"/>
          <w:sz w:val="22"/>
          <w:szCs w:val="22"/>
          <w:lang w:val="es-ES"/>
        </w:rPr>
      </w:pPr>
    </w:p>
    <w:p w14:paraId="58F2B292" w14:textId="77777777" w:rsidR="00384124" w:rsidRPr="00C04ED4" w:rsidRDefault="00384124" w:rsidP="00384124">
      <w:pPr>
        <w:jc w:val="both"/>
        <w:rPr>
          <w:rFonts w:eastAsiaTheme="minorEastAsia" w:cstheme="minorHAnsi"/>
          <w:b/>
          <w:bCs/>
          <w:iCs/>
          <w:sz w:val="22"/>
          <w:szCs w:val="22"/>
          <w:lang w:val="es-ES"/>
        </w:rPr>
      </w:pPr>
      <w:r w:rsidRPr="00C04ED4">
        <w:rPr>
          <w:rFonts w:eastAsiaTheme="minorEastAsia" w:cstheme="minorHAnsi"/>
          <w:b/>
          <w:bCs/>
          <w:iCs/>
          <w:sz w:val="22"/>
          <w:szCs w:val="22"/>
          <w:lang w:val="es-ES"/>
        </w:rPr>
        <w:t>Paso c</w:t>
      </w:r>
    </w:p>
    <w:p w14:paraId="71B97C54" w14:textId="77777777" w:rsidR="00384124" w:rsidRPr="00C04ED4" w:rsidRDefault="00000000" w:rsidP="00384124">
      <w:pPr>
        <w:jc w:val="both"/>
        <w:rPr>
          <w:rFonts w:eastAsiaTheme="minorEastAsia" w:cstheme="minorHAnsi"/>
          <w:sz w:val="22"/>
          <w:szCs w:val="22"/>
          <w:lang w:val="es-ES"/>
        </w:rPr>
      </w:pPr>
      <m:oMathPara>
        <m:oMath>
          <m:sSub>
            <m:sSubPr>
              <m:ctrlPr>
                <w:ins w:id="153"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[a/y]</m:t>
              </m:r>
            </m:sub>
          </m:sSub>
          <m:r>
            <w:rPr>
              <w:rFonts w:ascii="Cambria Math" w:hAnsi="Cambria Math" w:cstheme="minorHAnsi"/>
              <w:sz w:val="22"/>
              <w:szCs w:val="22"/>
              <w:lang w:val="es-ES"/>
            </w:rPr>
            <m:t>: ∀x</m:t>
          </m:r>
          <m:d>
            <m:dPr>
              <m:ctrlPr>
                <w:ins w:id="154" w:author="Usuario" w:date="2021-10-06T11:10:00Z">
                  <w:rPr>
                    <w:rFonts w:ascii="Cambria Math" w:hAnsi="Cambria Math" w:cstheme="minorHAnsi"/>
                    <w:i/>
                    <w:sz w:val="22"/>
                    <w:szCs w:val="22"/>
                    <w:lang w:val="es-ES"/>
                  </w:rPr>
                </w:ins>
              </m:ctrlPr>
            </m:dPr>
            <m:e>
              <m:d>
                <m:dPr>
                  <m:ctrlPr>
                    <w:ins w:id="155" w:author="Usuario" w:date="2021-10-06T11:10:00Z">
                      <w:rPr>
                        <w:rFonts w:ascii="Cambria Math" w:hAnsi="Cambria Math" w:cstheme="minorHAnsi"/>
                        <w:i/>
                        <w:sz w:val="22"/>
                        <w:szCs w:val="22"/>
                        <w:lang w:val="es-ES"/>
                      </w:rPr>
                    </w:ins>
                  </m:ctrlPr>
                </m:dPr>
                <m:e>
                  <m:d>
                    <m:dPr>
                      <m:ctrlPr>
                        <w:ins w:id="156"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∨¬Ga</m:t>
              </m:r>
              <m:ctrlPr>
                <w:ins w:id="157" w:author="Usuario" w:date="2021-10-06T11:10:00Z">
                  <w:rPr>
                    <w:rFonts w:ascii="Cambria Math" w:eastAsiaTheme="minorEastAsia" w:hAnsi="Cambria Math" w:cstheme="minorHAnsi"/>
                    <w:i/>
                    <w:sz w:val="22"/>
                    <w:szCs w:val="22"/>
                    <w:lang w:val="es-ES"/>
                  </w:rPr>
                </w:ins>
              </m:ctrlPr>
            </m:e>
          </m:d>
        </m:oMath>
      </m:oMathPara>
    </w:p>
    <w:p w14:paraId="73E394EE" w14:textId="77777777" w:rsidR="00384124" w:rsidRPr="00C04ED4" w:rsidRDefault="00384124" w:rsidP="00384124">
      <w:pPr>
        <w:jc w:val="both"/>
        <w:rPr>
          <w:rFonts w:eastAsiaTheme="minorEastAsia" w:cstheme="minorHAnsi"/>
          <w:sz w:val="22"/>
          <w:szCs w:val="22"/>
          <w:lang w:val="es-ES"/>
        </w:rPr>
      </w:pPr>
    </w:p>
    <w:p w14:paraId="7CD55662" w14:textId="77777777" w:rsidR="0038412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 xml:space="preserve">Para </w:t>
      </w:r>
      <m:oMath>
        <m:r>
          <w:rPr>
            <w:rFonts w:ascii="Cambria Math" w:hAnsi="Cambria Math" w:cstheme="minorHAnsi"/>
            <w:sz w:val="22"/>
            <w:szCs w:val="22"/>
            <w:lang w:val="es-ES"/>
          </w:rPr>
          <m:t>∀x</m:t>
        </m:r>
        <m:d>
          <m:dPr>
            <m:ctrlPr>
              <w:ins w:id="158" w:author="Usuario" w:date="2021-10-06T11:10:00Z">
                <w:rPr>
                  <w:rFonts w:ascii="Cambria Math" w:hAnsi="Cambria Math" w:cstheme="minorHAnsi"/>
                  <w:i/>
                  <w:sz w:val="22"/>
                  <w:szCs w:val="22"/>
                  <w:lang w:val="es-ES"/>
                </w:rPr>
              </w:ins>
            </m:ctrlPr>
          </m:dPr>
          <m:e>
            <m:d>
              <m:dPr>
                <m:ctrlPr>
                  <w:ins w:id="159" w:author="Usuario" w:date="2021-10-06T11:10:00Z">
                    <w:rPr>
                      <w:rFonts w:ascii="Cambria Math" w:hAnsi="Cambria Math" w:cstheme="minorHAnsi"/>
                      <w:i/>
                      <w:sz w:val="22"/>
                      <w:szCs w:val="22"/>
                      <w:lang w:val="es-ES"/>
                    </w:rPr>
                  </w:ins>
                </m:ctrlPr>
              </m:dPr>
              <m:e>
                <m:d>
                  <m:dPr>
                    <m:ctrlPr>
                      <w:ins w:id="160"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∨¬Ga</m:t>
            </m:r>
            <m:ctrlPr>
              <w:ins w:id="161" w:author="Usuario" w:date="2021-10-06T11:10:00Z">
                <w:rPr>
                  <w:rFonts w:ascii="Cambria Math" w:eastAsiaTheme="minorEastAsia" w:hAnsi="Cambria Math" w:cstheme="minorHAnsi"/>
                  <w:i/>
                  <w:sz w:val="22"/>
                  <w:szCs w:val="22"/>
                  <w:lang w:val="es-ES"/>
                </w:rPr>
              </w:ins>
            </m:ctrlPr>
          </m:e>
        </m:d>
      </m:oMath>
      <w:r w:rsidRPr="00C04ED4">
        <w:rPr>
          <w:rFonts w:eastAsiaTheme="minorEastAsia" w:cstheme="minorHAnsi"/>
          <w:sz w:val="22"/>
          <w:szCs w:val="22"/>
          <w:lang w:val="es-ES"/>
        </w:rPr>
        <w:t>,</w:t>
      </w:r>
      <w:r>
        <w:rPr>
          <w:rFonts w:eastAsiaTheme="minorEastAsia" w:cstheme="minorHAnsi"/>
          <w:sz w:val="22"/>
          <w:szCs w:val="22"/>
          <w:lang w:val="es-ES"/>
        </w:rPr>
        <w:t xml:space="preserve"> se realiza el siguiente cálculo:</w:t>
      </w:r>
    </w:p>
    <w:p w14:paraId="1F5FEB69" w14:textId="77777777" w:rsidR="00384124" w:rsidRPr="009D7837" w:rsidRDefault="00384124" w:rsidP="00384124">
      <w:pPr>
        <w:jc w:val="both"/>
        <w:rPr>
          <w:rFonts w:eastAsiaTheme="minorEastAsia" w:cstheme="minorHAnsi"/>
          <w:sz w:val="22"/>
          <w:szCs w:val="22"/>
          <w:lang w:val="es-ES"/>
        </w:rPr>
      </w:pPr>
      <m:oMathPara>
        <m:oMath>
          <m:r>
            <w:rPr>
              <w:rFonts w:ascii="Cambria Math" w:hAnsi="Cambria Math" w:cstheme="minorHAnsi"/>
              <w:sz w:val="22"/>
              <w:szCs w:val="22"/>
              <w:lang w:val="es-ES"/>
            </w:rPr>
            <m:t>ψ:</m:t>
          </m:r>
          <m:d>
            <m:dPr>
              <m:ctrlPr>
                <w:ins w:id="162" w:author="Usuario" w:date="2021-10-06T11:10:00Z">
                  <w:rPr>
                    <w:rFonts w:ascii="Cambria Math" w:hAnsi="Cambria Math" w:cstheme="minorHAnsi"/>
                    <w:i/>
                    <w:sz w:val="22"/>
                    <w:szCs w:val="22"/>
                    <w:lang w:val="es-ES"/>
                  </w:rPr>
                </w:ins>
              </m:ctrlPr>
            </m:dPr>
            <m:e>
              <m:d>
                <m:dPr>
                  <m:ctrlPr>
                    <w:ins w:id="163" w:author="Usuario" w:date="2021-10-06T11:10:00Z">
                      <w:rPr>
                        <w:rFonts w:ascii="Cambria Math" w:hAnsi="Cambria Math" w:cstheme="minorHAnsi"/>
                        <w:i/>
                        <w:sz w:val="22"/>
                        <w:szCs w:val="22"/>
                        <w:lang w:val="es-ES"/>
                      </w:rPr>
                    </w:ins>
                  </m:ctrlPr>
                </m:dPr>
                <m:e>
                  <m:d>
                    <m:dPr>
                      <m:ctrlPr>
                        <w:ins w:id="164"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∨¬Ga</m:t>
              </m:r>
              <m:ctrlPr>
                <w:ins w:id="165" w:author="Usuario" w:date="2021-10-06T11:10:00Z">
                  <w:rPr>
                    <w:rFonts w:ascii="Cambria Math" w:eastAsiaTheme="minorEastAsia" w:hAnsi="Cambria Math" w:cstheme="minorHAnsi"/>
                    <w:i/>
                    <w:sz w:val="22"/>
                    <w:szCs w:val="22"/>
                    <w:lang w:val="es-ES"/>
                  </w:rPr>
                </w:ins>
              </m:ctrlPr>
            </m:e>
          </m:d>
        </m:oMath>
      </m:oMathPara>
    </w:p>
    <w:p w14:paraId="3DD6CDB9" w14:textId="77777777" w:rsidR="00384124" w:rsidRPr="00C04ED4" w:rsidRDefault="00384124" w:rsidP="00384124">
      <w:pPr>
        <w:jc w:val="both"/>
        <w:rPr>
          <w:rFonts w:eastAsiaTheme="minorEastAsia" w:cstheme="minorHAnsi"/>
          <w:sz w:val="22"/>
          <w:szCs w:val="22"/>
          <w:lang w:val="es-ES"/>
        </w:rPr>
      </w:pPr>
    </w:p>
    <w:p w14:paraId="749EFCFC" w14:textId="77777777" w:rsidR="00384124" w:rsidRPr="00C04ED4" w:rsidRDefault="00000000" w:rsidP="00384124">
      <w:pPr>
        <w:jc w:val="both"/>
        <w:rPr>
          <w:rFonts w:eastAsiaTheme="minorEastAsia" w:cstheme="minorHAnsi"/>
          <w:i/>
          <w:sz w:val="22"/>
          <w:szCs w:val="22"/>
          <w:lang w:val="es-ES"/>
        </w:rPr>
      </w:pPr>
      <m:oMathPara>
        <m:oMathParaPr>
          <m:jc m:val="center"/>
        </m:oMathParaPr>
        <m:oMath>
          <m:sSub>
            <m:sSubPr>
              <m:ctrlPr>
                <w:ins w:id="166"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d>
            <m:dPr>
              <m:ctrlPr>
                <w:ins w:id="167" w:author="Usuario" w:date="2021-10-06T11:10:00Z">
                  <w:rPr>
                    <w:rFonts w:ascii="Cambria Math" w:hAnsi="Cambria Math" w:cstheme="minorHAnsi"/>
                    <w:i/>
                    <w:sz w:val="22"/>
                    <w:szCs w:val="22"/>
                    <w:lang w:val="es-ES"/>
                  </w:rPr>
                </w:ins>
              </m:ctrlPr>
            </m:dPr>
            <m:e>
              <m:d>
                <m:dPr>
                  <m:ctrlPr>
                    <w:ins w:id="168" w:author="Usuario" w:date="2021-10-06T11:10:00Z">
                      <w:rPr>
                        <w:rFonts w:ascii="Cambria Math" w:hAnsi="Cambria Math" w:cstheme="minorHAnsi"/>
                        <w:i/>
                        <w:sz w:val="22"/>
                        <w:szCs w:val="22"/>
                        <w:lang w:val="es-ES"/>
                      </w:rPr>
                    </w:ins>
                  </m:ctrlPr>
                </m:dPr>
                <m:e>
                  <m:d>
                    <m:dPr>
                      <m:ctrlPr>
                        <w:ins w:id="169"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Fa∧Ga</m:t>
                      </m:r>
                    </m:e>
                  </m:d>
                  <m:r>
                    <w:rPr>
                      <w:rFonts w:ascii="Cambria Math" w:hAnsi="Cambria Math" w:cstheme="minorHAnsi"/>
                      <w:sz w:val="22"/>
                      <w:szCs w:val="22"/>
                      <w:lang w:val="es-ES"/>
                    </w:rPr>
                    <m:t>⊃Ha</m:t>
                  </m:r>
                </m:e>
              </m:d>
              <m:r>
                <w:rPr>
                  <w:rFonts w:ascii="Cambria Math" w:eastAsiaTheme="minorEastAsia" w:hAnsi="Cambria Math" w:cstheme="minorHAnsi"/>
                  <w:sz w:val="22"/>
                  <w:szCs w:val="22"/>
                  <w:lang w:val="es-ES"/>
                </w:rPr>
                <m:t>∨¬Ga</m:t>
              </m:r>
              <m:ctrlPr>
                <w:ins w:id="170" w:author="Usuario" w:date="2021-10-06T11:10:00Z">
                  <w:rPr>
                    <w:rFonts w:ascii="Cambria Math" w:eastAsiaTheme="minorEastAsia" w:hAnsi="Cambria Math" w:cstheme="minorHAnsi"/>
                    <w:i/>
                    <w:sz w:val="22"/>
                    <w:szCs w:val="22"/>
                    <w:lang w:val="es-ES"/>
                  </w:rPr>
                </w:ins>
              </m:ctrlPr>
            </m:e>
          </m:d>
        </m:oMath>
      </m:oMathPara>
    </w:p>
    <w:p w14:paraId="125C3407" w14:textId="77777777" w:rsidR="00384124" w:rsidRPr="00C04ED4" w:rsidRDefault="00384124" w:rsidP="00384124">
      <w:pPr>
        <w:jc w:val="both"/>
        <w:rPr>
          <w:rFonts w:eastAsiaTheme="minorEastAsia" w:cstheme="minorHAnsi"/>
          <w:iCs/>
          <w:sz w:val="22"/>
          <w:szCs w:val="22"/>
          <w:lang w:val="es-ES"/>
        </w:rPr>
      </w:pPr>
    </w:p>
    <w:tbl>
      <w:tblPr>
        <w:tblStyle w:val="Tablaconcuadrcula"/>
        <w:tblW w:w="0" w:type="auto"/>
        <w:jc w:val="center"/>
        <w:tblLook w:val="04A0" w:firstRow="1" w:lastRow="0" w:firstColumn="1" w:lastColumn="0" w:noHBand="0" w:noVBand="1"/>
      </w:tblPr>
      <w:tblGrid>
        <w:gridCol w:w="3114"/>
      </w:tblGrid>
      <w:tr w:rsidR="00384124" w:rsidRPr="00C04ED4" w14:paraId="45ADBEF3" w14:textId="77777777" w:rsidTr="00BE6121">
        <w:trPr>
          <w:trHeight w:val="296"/>
          <w:jc w:val="center"/>
        </w:trPr>
        <w:tc>
          <w:tcPr>
            <w:tcW w:w="3114" w:type="dxa"/>
          </w:tcPr>
          <w:p w14:paraId="7644BA58" w14:textId="77777777" w:rsidR="00384124" w:rsidRPr="00C04ED4" w:rsidRDefault="00000000" w:rsidP="00BE6121">
            <w:pPr>
              <w:jc w:val="both"/>
              <w:rPr>
                <w:rFonts w:cstheme="minorHAnsi"/>
                <w:iCs/>
                <w:sz w:val="22"/>
                <w:szCs w:val="22"/>
                <w:lang w:val="es-ES"/>
              </w:rPr>
            </w:pPr>
            <m:oMathPara>
              <m:oMath>
                <m:d>
                  <m:dPr>
                    <m:ctrlPr>
                      <w:ins w:id="171" w:author="Usuario" w:date="2021-10-06T11:10:00Z">
                        <w:rPr>
                          <w:rFonts w:ascii="Cambria Math" w:hAnsi="Cambria Math" w:cstheme="minorHAnsi"/>
                          <w:i/>
                          <w:sz w:val="22"/>
                          <w:szCs w:val="22"/>
                          <w:lang w:val="es-ES"/>
                        </w:rPr>
                      </w:ins>
                    </m:ctrlPr>
                  </m:dPr>
                  <m:e>
                    <m:d>
                      <m:dPr>
                        <m:ctrlPr>
                          <w:ins w:id="172" w:author="Usuario" w:date="2021-10-06T11:10:00Z">
                            <w:rPr>
                              <w:rFonts w:ascii="Cambria Math" w:hAnsi="Cambria Math" w:cstheme="minorHAnsi"/>
                              <w:i/>
                              <w:sz w:val="22"/>
                              <w:szCs w:val="22"/>
                              <w:lang w:val="es-ES"/>
                            </w:rPr>
                          </w:ins>
                        </m:ctrlPr>
                      </m:dPr>
                      <m:e>
                        <m:d>
                          <m:dPr>
                            <m:ctrlPr>
                              <w:ins w:id="173"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Fa∧Ga</m:t>
                            </m:r>
                          </m:e>
                        </m:d>
                        <m:r>
                          <w:rPr>
                            <w:rFonts w:ascii="Cambria Math" w:hAnsi="Cambria Math" w:cstheme="minorHAnsi"/>
                            <w:sz w:val="22"/>
                            <w:szCs w:val="22"/>
                            <w:lang w:val="es-ES"/>
                          </w:rPr>
                          <m:t>⊃Ha</m:t>
                        </m:r>
                      </m:e>
                    </m:d>
                    <m:r>
                      <w:rPr>
                        <w:rFonts w:ascii="Cambria Math" w:eastAsiaTheme="minorEastAsia" w:hAnsi="Cambria Math" w:cstheme="minorHAnsi"/>
                        <w:sz w:val="22"/>
                        <w:szCs w:val="22"/>
                        <w:lang w:val="es-ES"/>
                      </w:rPr>
                      <m:t>∨¬Ga</m:t>
                    </m:r>
                    <m:ctrlPr>
                      <w:ins w:id="174" w:author="Usuario" w:date="2021-10-06T11:10:00Z">
                        <w:rPr>
                          <w:rFonts w:ascii="Cambria Math" w:eastAsiaTheme="minorEastAsia" w:hAnsi="Cambria Math" w:cstheme="minorHAnsi"/>
                          <w:i/>
                          <w:sz w:val="22"/>
                          <w:szCs w:val="22"/>
                          <w:lang w:val="es-ES"/>
                        </w:rPr>
                      </w:ins>
                    </m:ctrlPr>
                  </m:e>
                </m:d>
              </m:oMath>
            </m:oMathPara>
          </w:p>
        </w:tc>
      </w:tr>
      <w:tr w:rsidR="00384124" w:rsidRPr="00C04ED4" w14:paraId="089CB420" w14:textId="77777777" w:rsidTr="00BE6121">
        <w:trPr>
          <w:trHeight w:val="296"/>
          <w:jc w:val="center"/>
        </w:trPr>
        <w:tc>
          <w:tcPr>
            <w:tcW w:w="3114" w:type="dxa"/>
          </w:tcPr>
          <w:p w14:paraId="35834938" w14:textId="77777777" w:rsidR="00384124" w:rsidRPr="00C04ED4" w:rsidRDefault="00384124" w:rsidP="00BE6121">
            <w:pPr>
              <w:jc w:val="both"/>
              <w:rPr>
                <w:rFonts w:eastAsiaTheme="minorEastAsia" w:cstheme="minorHAnsi"/>
                <w:sz w:val="22"/>
                <w:szCs w:val="22"/>
                <w:lang w:val="es-ES"/>
              </w:rPr>
            </w:pPr>
            <w:r w:rsidRPr="00C04ED4">
              <w:rPr>
                <w:rFonts w:eastAsiaTheme="minorEastAsia" w:cstheme="minorHAnsi"/>
                <w:sz w:val="22"/>
                <w:szCs w:val="22"/>
                <w:lang w:val="es-ES"/>
              </w:rPr>
              <w:t xml:space="preserve">          V   </w:t>
            </w:r>
            <w:proofErr w:type="spellStart"/>
            <w:r w:rsidRPr="00C04ED4">
              <w:rPr>
                <w:rFonts w:eastAsiaTheme="minorEastAsia" w:cstheme="minorHAnsi"/>
                <w:sz w:val="22"/>
                <w:szCs w:val="22"/>
                <w:lang w:val="es-ES"/>
              </w:rPr>
              <w:t>V</w:t>
            </w:r>
            <w:proofErr w:type="spellEnd"/>
            <w:r w:rsidRPr="00C04ED4">
              <w:rPr>
                <w:rFonts w:eastAsiaTheme="minorEastAsia" w:cstheme="minorHAnsi"/>
                <w:sz w:val="22"/>
                <w:szCs w:val="22"/>
                <w:lang w:val="es-ES"/>
              </w:rPr>
              <w:t xml:space="preserve">   </w:t>
            </w:r>
            <w:proofErr w:type="spellStart"/>
            <w:r w:rsidRPr="00C04ED4">
              <w:rPr>
                <w:rFonts w:eastAsiaTheme="minorEastAsia" w:cstheme="minorHAnsi"/>
                <w:sz w:val="22"/>
                <w:szCs w:val="22"/>
                <w:lang w:val="es-ES"/>
              </w:rPr>
              <w:t>V</w:t>
            </w:r>
            <w:proofErr w:type="spellEnd"/>
            <w:r w:rsidRPr="00C04ED4">
              <w:rPr>
                <w:rFonts w:eastAsiaTheme="minorEastAsia" w:cstheme="minorHAnsi"/>
                <w:sz w:val="22"/>
                <w:szCs w:val="22"/>
                <w:lang w:val="es-ES"/>
              </w:rPr>
              <w:t xml:space="preserve">     F    </w:t>
            </w:r>
            <w:proofErr w:type="spellStart"/>
            <w:r w:rsidRPr="00C04ED4">
              <w:rPr>
                <w:rFonts w:eastAsiaTheme="minorEastAsia" w:cstheme="minorHAnsi"/>
                <w:sz w:val="22"/>
                <w:szCs w:val="22"/>
                <w:lang w:val="es-ES"/>
              </w:rPr>
              <w:t>F</w:t>
            </w:r>
            <w:proofErr w:type="spellEnd"/>
            <w:r w:rsidRPr="00C04ED4">
              <w:rPr>
                <w:rFonts w:eastAsiaTheme="minorEastAsia" w:cstheme="minorHAnsi"/>
                <w:sz w:val="22"/>
                <w:szCs w:val="22"/>
                <w:lang w:val="es-ES"/>
              </w:rPr>
              <w:t xml:space="preserve">    </w:t>
            </w:r>
            <w:proofErr w:type="spellStart"/>
            <w:r w:rsidRPr="00356610">
              <w:rPr>
                <w:rFonts w:eastAsiaTheme="minorEastAsia" w:cstheme="minorHAnsi"/>
                <w:sz w:val="22"/>
                <w:szCs w:val="22"/>
                <w:highlight w:val="red"/>
                <w:lang w:val="es-ES"/>
              </w:rPr>
              <w:t>F</w:t>
            </w:r>
            <w:proofErr w:type="spellEnd"/>
            <w:r w:rsidRPr="00C04ED4">
              <w:rPr>
                <w:rFonts w:eastAsiaTheme="minorEastAsia" w:cstheme="minorHAnsi"/>
                <w:sz w:val="22"/>
                <w:szCs w:val="22"/>
                <w:lang w:val="es-ES"/>
              </w:rPr>
              <w:t xml:space="preserve">   </w:t>
            </w:r>
            <w:proofErr w:type="spellStart"/>
            <w:r w:rsidRPr="00C04ED4">
              <w:rPr>
                <w:rFonts w:eastAsiaTheme="minorEastAsia" w:cstheme="minorHAnsi"/>
                <w:sz w:val="22"/>
                <w:szCs w:val="22"/>
                <w:lang w:val="es-ES"/>
              </w:rPr>
              <w:t>F</w:t>
            </w:r>
            <w:proofErr w:type="spellEnd"/>
            <w:r w:rsidRPr="00C04ED4">
              <w:rPr>
                <w:rFonts w:eastAsiaTheme="minorEastAsia" w:cstheme="minorHAnsi"/>
                <w:sz w:val="22"/>
                <w:szCs w:val="22"/>
                <w:lang w:val="es-ES"/>
              </w:rPr>
              <w:t xml:space="preserve">  V</w:t>
            </w:r>
          </w:p>
        </w:tc>
      </w:tr>
    </w:tbl>
    <w:p w14:paraId="7EB6EDBD" w14:textId="77777777" w:rsidR="00384124" w:rsidRPr="00C04ED4" w:rsidRDefault="00384124" w:rsidP="00384124">
      <w:pPr>
        <w:jc w:val="both"/>
        <w:rPr>
          <w:rFonts w:eastAsiaTheme="minorEastAsia" w:cstheme="minorHAnsi"/>
          <w:sz w:val="22"/>
          <w:szCs w:val="22"/>
          <w:lang w:val="es-ES"/>
        </w:rPr>
      </w:pPr>
    </w:p>
    <w:p w14:paraId="4ACB5BC1"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 xml:space="preserve">Si </w:t>
      </w:r>
      <m:oMath>
        <m:sSub>
          <m:sSubPr>
            <m:ctrlPr>
              <w:ins w:id="175"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oMath>
      <w:r w:rsidRPr="00C04ED4">
        <w:rPr>
          <w:rFonts w:eastAsiaTheme="minorEastAsia" w:cstheme="minorHAnsi"/>
          <w:sz w:val="22"/>
          <w:szCs w:val="22"/>
          <w:lang w:val="es-ES"/>
        </w:rPr>
        <w:t xml:space="preserve"> es </w:t>
      </w:r>
      <w:r w:rsidRPr="00C04ED4">
        <w:rPr>
          <w:rFonts w:eastAsiaTheme="minorEastAsia" w:cstheme="minorHAnsi"/>
          <w:i/>
          <w:iCs/>
          <w:sz w:val="22"/>
          <w:szCs w:val="22"/>
          <w:lang w:val="es-ES"/>
        </w:rPr>
        <w:t>F</w:t>
      </w:r>
      <w:r w:rsidRPr="00C04ED4">
        <w:rPr>
          <w:rFonts w:eastAsiaTheme="minorEastAsia" w:cstheme="minorHAnsi"/>
          <w:sz w:val="22"/>
          <w:szCs w:val="22"/>
          <w:lang w:val="es-ES"/>
        </w:rPr>
        <w:t xml:space="preserve"> según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entonces </w:t>
      </w:r>
      <m:oMath>
        <m:r>
          <w:rPr>
            <w:rFonts w:ascii="Cambria Math" w:hAnsi="Cambria Math" w:cstheme="minorHAnsi"/>
            <w:sz w:val="22"/>
            <w:szCs w:val="22"/>
            <w:lang w:val="es-ES"/>
          </w:rPr>
          <m:t>∀xψ</m:t>
        </m:r>
      </m:oMath>
      <w:r w:rsidRPr="00C04ED4">
        <w:rPr>
          <w:rFonts w:eastAsiaTheme="minorEastAsia" w:cstheme="minorHAnsi"/>
          <w:sz w:val="22"/>
          <w:szCs w:val="22"/>
          <w:lang w:val="es-ES"/>
        </w:rPr>
        <w:t xml:space="preserve"> también lo es. Por tanto, aún no se </w:t>
      </w:r>
      <w:r>
        <w:rPr>
          <w:rFonts w:eastAsiaTheme="minorEastAsia" w:cstheme="minorHAnsi"/>
          <w:sz w:val="22"/>
          <w:szCs w:val="22"/>
          <w:lang w:val="es-ES"/>
        </w:rPr>
        <w:t>encontró</w:t>
      </w:r>
      <w:r w:rsidRPr="00C04ED4">
        <w:rPr>
          <w:rFonts w:eastAsiaTheme="minorEastAsia" w:cstheme="minorHAnsi"/>
          <w:sz w:val="22"/>
          <w:szCs w:val="22"/>
          <w:lang w:val="es-ES"/>
        </w:rPr>
        <w:t xml:space="preserve"> el modelo para </w:t>
      </w:r>
      <m:oMath>
        <m:r>
          <w:rPr>
            <w:rFonts w:ascii="Cambria Math" w:hAnsi="Cambria Math" w:cstheme="minorHAnsi"/>
            <w:sz w:val="22"/>
            <w:szCs w:val="22"/>
            <w:lang w:val="es-ES"/>
          </w:rPr>
          <m:t>ϕ</m:t>
        </m:r>
      </m:oMath>
      <w:r w:rsidRPr="00C04ED4">
        <w:rPr>
          <w:rFonts w:eastAsiaTheme="minorEastAsia" w:cstheme="minorHAnsi"/>
          <w:sz w:val="22"/>
          <w:szCs w:val="22"/>
          <w:lang w:val="es-ES"/>
        </w:rPr>
        <w:t xml:space="preserve">. Sin embargo, si se hace un pequeño cambio, por ejemplo, en </w:t>
      </w:r>
      <w:r>
        <w:rPr>
          <w:rFonts w:eastAsiaTheme="minorEastAsia" w:cstheme="minorHAnsi"/>
          <w:sz w:val="22"/>
          <w:szCs w:val="22"/>
          <w:lang w:val="es-ES"/>
        </w:rPr>
        <w:t>el conjunto</w:t>
      </w:r>
      <w:r w:rsidRPr="00C04ED4">
        <w:rPr>
          <w:rFonts w:eastAsiaTheme="minorEastAsia" w:cstheme="minorHAnsi"/>
          <w:sz w:val="22"/>
          <w:szCs w:val="22"/>
          <w:lang w:val="es-ES"/>
        </w:rPr>
        <w:t xml:space="preserve"> </w:t>
      </w:r>
      <m:oMath>
        <m:r>
          <w:rPr>
            <w:rFonts w:ascii="Cambria Math" w:hAnsi="Cambria Math" w:cstheme="minorHAnsi"/>
            <w:sz w:val="22"/>
            <w:szCs w:val="22"/>
            <w:lang w:val="es-ES"/>
          </w:rPr>
          <m:t>H</m:t>
        </m:r>
      </m:oMath>
      <w:r w:rsidRPr="00C04ED4">
        <w:rPr>
          <w:rFonts w:eastAsiaTheme="minorEastAsia" w:cstheme="minorHAnsi"/>
          <w:sz w:val="22"/>
          <w:szCs w:val="22"/>
          <w:lang w:val="es-ES"/>
        </w:rPr>
        <w:t xml:space="preserve">, se alcanza una estructura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que satisface a la fórmula:</w:t>
      </w:r>
    </w:p>
    <w:p w14:paraId="768BCAC2" w14:textId="77777777" w:rsidR="00384124" w:rsidRPr="00C04ED4" w:rsidRDefault="00384124" w:rsidP="00384124">
      <w:pPr>
        <w:jc w:val="both"/>
        <w:rPr>
          <w:rFonts w:eastAsiaTheme="minorEastAsia" w:cstheme="minorHAnsi"/>
          <w:sz w:val="22"/>
          <w:szCs w:val="22"/>
          <w:lang w:val="es-ES"/>
        </w:rPr>
      </w:pPr>
      <m:oMathPara>
        <m:oMathParaPr>
          <m:jc m:val="left"/>
        </m:oMathParaPr>
        <m:oMath>
          <m:r>
            <w:rPr>
              <w:rFonts w:ascii="Cambria Math" w:hAnsi="Cambria Math" w:cstheme="minorHAnsi"/>
              <w:sz w:val="22"/>
              <w:szCs w:val="22"/>
              <w:lang w:val="es-ES"/>
            </w:rPr>
            <m:t>U</m:t>
          </m:r>
        </m:oMath>
      </m:oMathPara>
    </w:p>
    <w:p w14:paraId="6BEE77E6" w14:textId="77777777" w:rsidR="00384124" w:rsidRPr="00C04ED4" w:rsidRDefault="00384124" w:rsidP="00384124">
      <w:pPr>
        <w:jc w:val="both"/>
        <w:rPr>
          <w:rFonts w:eastAsiaTheme="minorEastAsia" w:cstheme="minorHAnsi"/>
          <w:sz w:val="22"/>
          <w:szCs w:val="22"/>
          <w:lang w:val="es-ES"/>
        </w:rPr>
      </w:pPr>
      <m:oMathPara>
        <m:oMathParaPr>
          <m:jc m:val="left"/>
        </m:oMathParaPr>
        <m:oMath>
          <m:r>
            <w:rPr>
              <w:rFonts w:ascii="Cambria Math" w:hAnsi="Cambria Math" w:cstheme="minorHAnsi"/>
              <w:sz w:val="22"/>
              <w:szCs w:val="22"/>
              <w:lang w:val="es-ES"/>
            </w:rPr>
            <m:t>U:</m:t>
          </m:r>
          <m:d>
            <m:dPr>
              <m:begChr m:val="{"/>
              <m:endChr m:val="}"/>
              <m:ctrlPr>
                <w:ins w:id="176"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m:oMathPara>
    </w:p>
    <w:p w14:paraId="367AA379"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a</m:t>
        </m:r>
      </m:oMath>
      <w:r w:rsidRPr="00C04ED4">
        <w:rPr>
          <w:rFonts w:eastAsiaTheme="minorEastAsia" w:cstheme="minorHAnsi"/>
          <w:sz w:val="22"/>
          <w:szCs w:val="22"/>
          <w:lang w:val="es-ES"/>
        </w:rPr>
        <w:t xml:space="preserve">: </w:t>
      </w:r>
      <m:oMath>
        <m:d>
          <m:dPr>
            <m:begChr m:val="{"/>
            <m:endChr m:val="}"/>
            <m:ctrlPr>
              <w:ins w:id="177"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19DE289C"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F</m:t>
        </m:r>
      </m:oMath>
      <w:r w:rsidRPr="00C04ED4">
        <w:rPr>
          <w:rFonts w:eastAsiaTheme="minorEastAsia" w:cstheme="minorHAnsi"/>
          <w:sz w:val="22"/>
          <w:szCs w:val="22"/>
          <w:lang w:val="es-ES"/>
        </w:rPr>
        <w:t xml:space="preserve">: </w:t>
      </w:r>
      <m:oMath>
        <m:d>
          <m:dPr>
            <m:begChr m:val="{"/>
            <m:endChr m:val="}"/>
            <m:ctrlPr>
              <w:ins w:id="178"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7AC89F5E"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G</m:t>
        </m:r>
      </m:oMath>
      <w:r w:rsidRPr="00C04ED4">
        <w:rPr>
          <w:rFonts w:eastAsiaTheme="minorEastAsia" w:cstheme="minorHAnsi"/>
          <w:sz w:val="22"/>
          <w:szCs w:val="22"/>
          <w:lang w:val="es-ES"/>
        </w:rPr>
        <w:t xml:space="preserve">: </w:t>
      </w:r>
      <m:oMath>
        <m:d>
          <m:dPr>
            <m:begChr m:val="{"/>
            <m:endChr m:val="}"/>
            <m:ctrlPr>
              <w:ins w:id="179"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7D96C9E9" w14:textId="77777777" w:rsidR="00384124" w:rsidRPr="00C04ED4" w:rsidRDefault="00384124" w:rsidP="00384124">
      <w:pPr>
        <w:jc w:val="both"/>
        <w:rPr>
          <w:rFonts w:eastAsiaTheme="minorEastAsia" w:cstheme="minorHAnsi"/>
          <w:sz w:val="22"/>
          <w:szCs w:val="22"/>
          <w:lang w:val="es-ES"/>
        </w:rPr>
      </w:pPr>
      <m:oMath>
        <m:r>
          <w:rPr>
            <w:rFonts w:ascii="Cambria Math" w:hAnsi="Cambria Math" w:cstheme="minorHAnsi"/>
            <w:sz w:val="22"/>
            <w:szCs w:val="22"/>
            <w:lang w:val="es-ES"/>
          </w:rPr>
          <m:t>H</m:t>
        </m:r>
      </m:oMath>
      <w:r w:rsidRPr="00C04ED4">
        <w:rPr>
          <w:rFonts w:eastAsiaTheme="minorEastAsia" w:cstheme="minorHAnsi"/>
          <w:sz w:val="22"/>
          <w:szCs w:val="22"/>
          <w:lang w:val="es-ES"/>
        </w:rPr>
        <w:t xml:space="preserve">: </w:t>
      </w:r>
      <m:oMath>
        <m:d>
          <m:dPr>
            <m:begChr m:val="{"/>
            <m:endChr m:val="}"/>
            <m:ctrlPr>
              <w:ins w:id="180"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a</m:t>
            </m:r>
          </m:e>
        </m:d>
      </m:oMath>
    </w:p>
    <w:p w14:paraId="1CCCFE16" w14:textId="77777777" w:rsidR="00384124" w:rsidRPr="00C04ED4" w:rsidRDefault="00384124" w:rsidP="00384124">
      <w:pPr>
        <w:jc w:val="both"/>
        <w:rPr>
          <w:rFonts w:eastAsiaTheme="minorEastAsia" w:cstheme="minorHAnsi"/>
          <w:i/>
          <w:iCs/>
          <w:sz w:val="22"/>
          <w:szCs w:val="22"/>
          <w:lang w:val="es-ES"/>
        </w:rPr>
      </w:pPr>
    </w:p>
    <w:p w14:paraId="7F3C5101" w14:textId="77777777" w:rsidR="00384124" w:rsidRPr="00C04ED4" w:rsidRDefault="00000000" w:rsidP="00384124">
      <w:pPr>
        <w:jc w:val="both"/>
        <w:rPr>
          <w:rFonts w:eastAsiaTheme="minorEastAsia" w:cstheme="minorHAnsi"/>
          <w:sz w:val="22"/>
          <w:szCs w:val="22"/>
          <w:lang w:val="es-ES"/>
        </w:rPr>
      </w:pPr>
      <m:oMathPara>
        <m:oMath>
          <m:sSub>
            <m:sSubPr>
              <m:ctrlPr>
                <w:ins w:id="181"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ϕ</m:t>
              </m:r>
            </m:e>
            <m:sub>
              <m:r>
                <w:rPr>
                  <w:rFonts w:ascii="Cambria Math" w:hAnsi="Cambria Math" w:cstheme="minorHAnsi"/>
                  <w:sz w:val="22"/>
                  <w:szCs w:val="22"/>
                  <w:lang w:val="es-ES"/>
                </w:rPr>
                <m:t>[a/y]</m:t>
              </m:r>
            </m:sub>
          </m:sSub>
          <m:r>
            <w:rPr>
              <w:rFonts w:ascii="Cambria Math" w:hAnsi="Cambria Math" w:cstheme="minorHAnsi"/>
              <w:sz w:val="22"/>
              <w:szCs w:val="22"/>
              <w:lang w:val="es-ES"/>
            </w:rPr>
            <m:t>: ∀x</m:t>
          </m:r>
          <m:d>
            <m:dPr>
              <m:ctrlPr>
                <w:ins w:id="182" w:author="Usuario" w:date="2021-10-06T11:10:00Z">
                  <w:rPr>
                    <w:rFonts w:ascii="Cambria Math" w:hAnsi="Cambria Math" w:cstheme="minorHAnsi"/>
                    <w:i/>
                    <w:sz w:val="22"/>
                    <w:szCs w:val="22"/>
                    <w:lang w:val="es-ES"/>
                  </w:rPr>
                </w:ins>
              </m:ctrlPr>
            </m:dPr>
            <m:e>
              <m:d>
                <m:dPr>
                  <m:ctrlPr>
                    <w:ins w:id="183" w:author="Usuario" w:date="2021-10-06T11:10:00Z">
                      <w:rPr>
                        <w:rFonts w:ascii="Cambria Math" w:hAnsi="Cambria Math" w:cstheme="minorHAnsi"/>
                        <w:i/>
                        <w:sz w:val="22"/>
                        <w:szCs w:val="22"/>
                        <w:lang w:val="es-ES"/>
                      </w:rPr>
                    </w:ins>
                  </m:ctrlPr>
                </m:dPr>
                <m:e>
                  <m:d>
                    <m:dPr>
                      <m:ctrlPr>
                        <w:ins w:id="184"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∨¬Ga</m:t>
              </m:r>
              <m:ctrlPr>
                <w:ins w:id="185" w:author="Usuario" w:date="2021-10-06T11:10:00Z">
                  <w:rPr>
                    <w:rFonts w:ascii="Cambria Math" w:eastAsiaTheme="minorEastAsia" w:hAnsi="Cambria Math" w:cstheme="minorHAnsi"/>
                    <w:i/>
                    <w:sz w:val="22"/>
                    <w:szCs w:val="22"/>
                    <w:lang w:val="es-ES"/>
                  </w:rPr>
                </w:ins>
              </m:ctrlPr>
            </m:e>
          </m:d>
        </m:oMath>
      </m:oMathPara>
    </w:p>
    <w:p w14:paraId="47FC8A59" w14:textId="77777777" w:rsidR="00384124" w:rsidRPr="00C04ED4" w:rsidRDefault="00384124" w:rsidP="00384124">
      <w:pPr>
        <w:jc w:val="both"/>
        <w:rPr>
          <w:rFonts w:eastAsiaTheme="minorEastAsia" w:cstheme="minorHAnsi"/>
          <w:sz w:val="22"/>
          <w:szCs w:val="22"/>
          <w:lang w:val="es-ES"/>
        </w:rPr>
      </w:pPr>
    </w:p>
    <w:p w14:paraId="3E546341" w14:textId="77777777" w:rsidR="00384124" w:rsidRPr="00C04ED4" w:rsidRDefault="00000000" w:rsidP="00384124">
      <w:pPr>
        <w:jc w:val="both"/>
        <w:rPr>
          <w:rFonts w:eastAsiaTheme="minorEastAsia" w:cstheme="minorHAnsi"/>
          <w:i/>
          <w:sz w:val="22"/>
          <w:szCs w:val="22"/>
          <w:lang w:val="es-ES"/>
        </w:rPr>
      </w:pPr>
      <m:oMathPara>
        <m:oMath>
          <m:sSub>
            <m:sSubPr>
              <m:ctrlPr>
                <w:ins w:id="186" w:author="Usuario" w:date="2021-10-06T11:10:00Z">
                  <w:rPr>
                    <w:rFonts w:ascii="Cambria Math" w:hAnsi="Cambria Math" w:cstheme="minorHAnsi"/>
                    <w:i/>
                    <w:sz w:val="22"/>
                    <w:szCs w:val="22"/>
                    <w:lang w:val="es-ES"/>
                  </w:rPr>
                </w:ins>
              </m:ctrlPr>
            </m:sSubPr>
            <m:e>
              <m:r>
                <w:rPr>
                  <w:rFonts w:ascii="Cambria Math" w:hAnsi="Cambria Math" w:cstheme="minorHAnsi"/>
                  <w:sz w:val="22"/>
                  <w:szCs w:val="22"/>
                  <w:lang w:val="es-ES"/>
                </w:rPr>
                <m:t>ψ</m:t>
              </m:r>
            </m:e>
            <m:sub>
              <m:r>
                <w:rPr>
                  <w:rFonts w:ascii="Cambria Math" w:hAnsi="Cambria Math" w:cstheme="minorHAnsi"/>
                  <w:sz w:val="22"/>
                  <w:szCs w:val="22"/>
                  <w:lang w:val="es-ES"/>
                </w:rPr>
                <m:t>[a/x]</m:t>
              </m:r>
            </m:sub>
          </m:sSub>
          <m:r>
            <w:rPr>
              <w:rFonts w:ascii="Cambria Math" w:hAnsi="Cambria Math" w:cstheme="minorHAnsi"/>
              <w:sz w:val="22"/>
              <w:szCs w:val="22"/>
              <w:lang w:val="es-ES"/>
            </w:rPr>
            <m:t>:</m:t>
          </m:r>
          <m:d>
            <m:dPr>
              <m:ctrlPr>
                <w:ins w:id="187" w:author="Usuario" w:date="2021-10-06T11:10:00Z">
                  <w:rPr>
                    <w:rFonts w:ascii="Cambria Math" w:hAnsi="Cambria Math" w:cstheme="minorHAnsi"/>
                    <w:i/>
                    <w:sz w:val="22"/>
                    <w:szCs w:val="22"/>
                    <w:lang w:val="es-ES"/>
                  </w:rPr>
                </w:ins>
              </m:ctrlPr>
            </m:dPr>
            <m:e>
              <m:d>
                <m:dPr>
                  <m:ctrlPr>
                    <w:ins w:id="188" w:author="Usuario" w:date="2021-10-06T11:10:00Z">
                      <w:rPr>
                        <w:rFonts w:ascii="Cambria Math" w:hAnsi="Cambria Math" w:cstheme="minorHAnsi"/>
                        <w:i/>
                        <w:sz w:val="22"/>
                        <w:szCs w:val="22"/>
                        <w:lang w:val="es-ES"/>
                      </w:rPr>
                    </w:ins>
                  </m:ctrlPr>
                </m:dPr>
                <m:e>
                  <m:d>
                    <m:dPr>
                      <m:ctrlPr>
                        <w:ins w:id="189"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Fa∧Ga</m:t>
                      </m:r>
                    </m:e>
                  </m:d>
                  <m:r>
                    <w:rPr>
                      <w:rFonts w:ascii="Cambria Math" w:hAnsi="Cambria Math" w:cstheme="minorHAnsi"/>
                      <w:sz w:val="22"/>
                      <w:szCs w:val="22"/>
                      <w:lang w:val="es-ES"/>
                    </w:rPr>
                    <m:t>⊃Ha</m:t>
                  </m:r>
                </m:e>
              </m:d>
              <m:r>
                <w:rPr>
                  <w:rFonts w:ascii="Cambria Math" w:eastAsiaTheme="minorEastAsia" w:hAnsi="Cambria Math" w:cstheme="minorHAnsi"/>
                  <w:sz w:val="22"/>
                  <w:szCs w:val="22"/>
                  <w:lang w:val="es-ES"/>
                </w:rPr>
                <m:t>∨¬Ga</m:t>
              </m:r>
              <m:ctrlPr>
                <w:ins w:id="190" w:author="Usuario" w:date="2021-10-06T11:10:00Z">
                  <w:rPr>
                    <w:rFonts w:ascii="Cambria Math" w:eastAsiaTheme="minorEastAsia" w:hAnsi="Cambria Math" w:cstheme="minorHAnsi"/>
                    <w:i/>
                    <w:sz w:val="22"/>
                    <w:szCs w:val="22"/>
                    <w:lang w:val="es-ES"/>
                  </w:rPr>
                </w:ins>
              </m:ctrlPr>
            </m:e>
          </m:d>
        </m:oMath>
      </m:oMathPara>
    </w:p>
    <w:p w14:paraId="4670962B" w14:textId="77777777" w:rsidR="00384124" w:rsidRPr="00C04ED4" w:rsidRDefault="00384124" w:rsidP="00384124">
      <w:pPr>
        <w:jc w:val="both"/>
        <w:rPr>
          <w:rFonts w:eastAsiaTheme="minorEastAsia" w:cstheme="minorHAnsi"/>
          <w:i/>
          <w:sz w:val="22"/>
          <w:szCs w:val="22"/>
          <w:lang w:val="es-ES"/>
        </w:rPr>
      </w:pPr>
    </w:p>
    <w:tbl>
      <w:tblPr>
        <w:tblStyle w:val="Tablaconcuadrcula"/>
        <w:tblW w:w="0" w:type="auto"/>
        <w:jc w:val="center"/>
        <w:tblLook w:val="04A0" w:firstRow="1" w:lastRow="0" w:firstColumn="1" w:lastColumn="0" w:noHBand="0" w:noVBand="1"/>
      </w:tblPr>
      <w:tblGrid>
        <w:gridCol w:w="3114"/>
      </w:tblGrid>
      <w:tr w:rsidR="00384124" w:rsidRPr="00C04ED4" w14:paraId="2840A4B1" w14:textId="77777777" w:rsidTr="00BE6121">
        <w:trPr>
          <w:trHeight w:val="296"/>
          <w:jc w:val="center"/>
        </w:trPr>
        <w:tc>
          <w:tcPr>
            <w:tcW w:w="3114" w:type="dxa"/>
          </w:tcPr>
          <w:p w14:paraId="683DDC7D" w14:textId="77777777" w:rsidR="00384124" w:rsidRPr="00C04ED4" w:rsidRDefault="00000000" w:rsidP="00BE6121">
            <w:pPr>
              <w:jc w:val="both"/>
              <w:rPr>
                <w:rFonts w:cstheme="minorHAnsi"/>
                <w:iCs/>
                <w:sz w:val="22"/>
                <w:szCs w:val="22"/>
                <w:lang w:val="es-ES"/>
              </w:rPr>
            </w:pPr>
            <m:oMathPara>
              <m:oMath>
                <m:d>
                  <m:dPr>
                    <m:ctrlPr>
                      <w:ins w:id="191" w:author="Usuario" w:date="2021-10-06T11:10:00Z">
                        <w:rPr>
                          <w:rFonts w:ascii="Cambria Math" w:hAnsi="Cambria Math" w:cstheme="minorHAnsi"/>
                          <w:i/>
                          <w:sz w:val="22"/>
                          <w:szCs w:val="22"/>
                          <w:lang w:val="es-ES"/>
                        </w:rPr>
                      </w:ins>
                    </m:ctrlPr>
                  </m:dPr>
                  <m:e>
                    <m:d>
                      <m:dPr>
                        <m:ctrlPr>
                          <w:ins w:id="192" w:author="Usuario" w:date="2021-10-06T11:10:00Z">
                            <w:rPr>
                              <w:rFonts w:ascii="Cambria Math" w:hAnsi="Cambria Math" w:cstheme="minorHAnsi"/>
                              <w:i/>
                              <w:sz w:val="22"/>
                              <w:szCs w:val="22"/>
                              <w:lang w:val="es-ES"/>
                            </w:rPr>
                          </w:ins>
                        </m:ctrlPr>
                      </m:dPr>
                      <m:e>
                        <m:d>
                          <m:dPr>
                            <m:ctrlPr>
                              <w:ins w:id="193"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Fa∧Ga</m:t>
                            </m:r>
                          </m:e>
                        </m:d>
                        <m:r>
                          <w:rPr>
                            <w:rFonts w:ascii="Cambria Math" w:hAnsi="Cambria Math" w:cstheme="minorHAnsi"/>
                            <w:sz w:val="22"/>
                            <w:szCs w:val="22"/>
                            <w:lang w:val="es-ES"/>
                          </w:rPr>
                          <m:t>⊃Ha</m:t>
                        </m:r>
                      </m:e>
                    </m:d>
                    <m:r>
                      <w:rPr>
                        <w:rFonts w:ascii="Cambria Math" w:eastAsiaTheme="minorEastAsia" w:hAnsi="Cambria Math" w:cstheme="minorHAnsi"/>
                        <w:sz w:val="22"/>
                        <w:szCs w:val="22"/>
                        <w:lang w:val="es-ES"/>
                      </w:rPr>
                      <m:t>∨¬Ga</m:t>
                    </m:r>
                    <m:ctrlPr>
                      <w:ins w:id="194" w:author="Usuario" w:date="2021-10-06T11:10:00Z">
                        <w:rPr>
                          <w:rFonts w:ascii="Cambria Math" w:eastAsiaTheme="minorEastAsia" w:hAnsi="Cambria Math" w:cstheme="minorHAnsi"/>
                          <w:i/>
                          <w:sz w:val="22"/>
                          <w:szCs w:val="22"/>
                          <w:lang w:val="es-ES"/>
                        </w:rPr>
                      </w:ins>
                    </m:ctrlPr>
                  </m:e>
                </m:d>
              </m:oMath>
            </m:oMathPara>
          </w:p>
        </w:tc>
      </w:tr>
      <w:tr w:rsidR="00384124" w:rsidRPr="00C04ED4" w14:paraId="7EBFEE67" w14:textId="77777777" w:rsidTr="00BE6121">
        <w:trPr>
          <w:trHeight w:val="296"/>
          <w:jc w:val="center"/>
        </w:trPr>
        <w:tc>
          <w:tcPr>
            <w:tcW w:w="3114" w:type="dxa"/>
          </w:tcPr>
          <w:p w14:paraId="52FAE8C0" w14:textId="77777777" w:rsidR="00384124" w:rsidRPr="00C04ED4" w:rsidRDefault="00384124" w:rsidP="00BE6121">
            <w:pPr>
              <w:jc w:val="both"/>
              <w:rPr>
                <w:rFonts w:eastAsiaTheme="minorEastAsia" w:cstheme="minorHAnsi"/>
                <w:sz w:val="22"/>
                <w:szCs w:val="22"/>
                <w:lang w:val="es-ES"/>
              </w:rPr>
            </w:pPr>
            <w:r w:rsidRPr="00C04ED4">
              <w:rPr>
                <w:rFonts w:eastAsiaTheme="minorEastAsia" w:cstheme="minorHAnsi"/>
                <w:sz w:val="22"/>
                <w:szCs w:val="22"/>
                <w:lang w:val="es-ES"/>
              </w:rPr>
              <w:t xml:space="preserve">          V   </w:t>
            </w:r>
            <w:proofErr w:type="spellStart"/>
            <w:r w:rsidRPr="00C04ED4">
              <w:rPr>
                <w:rFonts w:eastAsiaTheme="minorEastAsia" w:cstheme="minorHAnsi"/>
                <w:sz w:val="22"/>
                <w:szCs w:val="22"/>
                <w:lang w:val="es-ES"/>
              </w:rPr>
              <w:t>V</w:t>
            </w:r>
            <w:proofErr w:type="spellEnd"/>
            <w:r w:rsidRPr="00C04ED4">
              <w:rPr>
                <w:rFonts w:eastAsiaTheme="minorEastAsia" w:cstheme="minorHAnsi"/>
                <w:sz w:val="22"/>
                <w:szCs w:val="22"/>
                <w:lang w:val="es-ES"/>
              </w:rPr>
              <w:t xml:space="preserve">   </w:t>
            </w:r>
            <w:proofErr w:type="spellStart"/>
            <w:r w:rsidRPr="00C04ED4">
              <w:rPr>
                <w:rFonts w:eastAsiaTheme="minorEastAsia" w:cstheme="minorHAnsi"/>
                <w:sz w:val="22"/>
                <w:szCs w:val="22"/>
                <w:lang w:val="es-ES"/>
              </w:rPr>
              <w:t>V</w:t>
            </w:r>
            <w:proofErr w:type="spellEnd"/>
            <w:r w:rsidRPr="00C04ED4">
              <w:rPr>
                <w:rFonts w:eastAsiaTheme="minorEastAsia" w:cstheme="minorHAnsi"/>
                <w:sz w:val="22"/>
                <w:szCs w:val="22"/>
                <w:lang w:val="es-ES"/>
              </w:rPr>
              <w:t xml:space="preserve">     </w:t>
            </w:r>
            <w:proofErr w:type="spellStart"/>
            <w:r w:rsidRPr="00C04ED4">
              <w:rPr>
                <w:rFonts w:eastAsiaTheme="minorEastAsia" w:cstheme="minorHAnsi"/>
                <w:sz w:val="22"/>
                <w:szCs w:val="22"/>
                <w:lang w:val="es-ES"/>
              </w:rPr>
              <w:t>V</w:t>
            </w:r>
            <w:proofErr w:type="spellEnd"/>
            <w:r w:rsidRPr="00C04ED4">
              <w:rPr>
                <w:rFonts w:eastAsiaTheme="minorEastAsia" w:cstheme="minorHAnsi"/>
                <w:sz w:val="22"/>
                <w:szCs w:val="22"/>
                <w:lang w:val="es-ES"/>
              </w:rPr>
              <w:t xml:space="preserve">    </w:t>
            </w:r>
            <w:proofErr w:type="spellStart"/>
            <w:r w:rsidRPr="00C04ED4">
              <w:rPr>
                <w:rFonts w:eastAsiaTheme="minorEastAsia" w:cstheme="minorHAnsi"/>
                <w:sz w:val="22"/>
                <w:szCs w:val="22"/>
                <w:lang w:val="es-ES"/>
              </w:rPr>
              <w:t>V</w:t>
            </w:r>
            <w:proofErr w:type="spellEnd"/>
            <w:r w:rsidRPr="00C04ED4">
              <w:rPr>
                <w:rFonts w:eastAsiaTheme="minorEastAsia" w:cstheme="minorHAnsi"/>
                <w:sz w:val="22"/>
                <w:szCs w:val="22"/>
                <w:lang w:val="es-ES"/>
              </w:rPr>
              <w:t xml:space="preserve">    </w:t>
            </w:r>
            <w:proofErr w:type="spellStart"/>
            <w:r w:rsidRPr="00B05536">
              <w:rPr>
                <w:rFonts w:eastAsiaTheme="minorEastAsia" w:cstheme="minorHAnsi"/>
                <w:sz w:val="22"/>
                <w:szCs w:val="22"/>
                <w:highlight w:val="green"/>
                <w:lang w:val="es-ES"/>
              </w:rPr>
              <w:t>V</w:t>
            </w:r>
            <w:proofErr w:type="spellEnd"/>
            <w:r w:rsidRPr="00C04ED4">
              <w:rPr>
                <w:rFonts w:eastAsiaTheme="minorEastAsia" w:cstheme="minorHAnsi"/>
                <w:sz w:val="22"/>
                <w:szCs w:val="22"/>
                <w:lang w:val="es-ES"/>
              </w:rPr>
              <w:t xml:space="preserve">   F  V</w:t>
            </w:r>
          </w:p>
        </w:tc>
      </w:tr>
    </w:tbl>
    <w:p w14:paraId="2429F1C3" w14:textId="77777777" w:rsidR="00384124" w:rsidRDefault="00384124" w:rsidP="00384124">
      <w:pPr>
        <w:jc w:val="both"/>
        <w:rPr>
          <w:rFonts w:eastAsiaTheme="minorEastAsia" w:cstheme="minorHAnsi"/>
          <w:i/>
          <w:iCs/>
          <w:sz w:val="22"/>
          <w:szCs w:val="22"/>
          <w:lang w:val="es-ES"/>
        </w:rPr>
      </w:pPr>
    </w:p>
    <w:tbl>
      <w:tblPr>
        <w:tblStyle w:val="Tablaconcuadrcula"/>
        <w:tblW w:w="0" w:type="auto"/>
        <w:jc w:val="center"/>
        <w:tblLook w:val="04A0" w:firstRow="1" w:lastRow="0" w:firstColumn="1" w:lastColumn="0" w:noHBand="0" w:noVBand="1"/>
      </w:tblPr>
      <w:tblGrid>
        <w:gridCol w:w="3114"/>
      </w:tblGrid>
      <w:tr w:rsidR="00384124" w:rsidRPr="00C04ED4" w14:paraId="5E731BDF" w14:textId="77777777" w:rsidTr="00BE6121">
        <w:trPr>
          <w:trHeight w:val="296"/>
          <w:jc w:val="center"/>
        </w:trPr>
        <w:tc>
          <w:tcPr>
            <w:tcW w:w="3114" w:type="dxa"/>
          </w:tcPr>
          <w:p w14:paraId="782C818E" w14:textId="77777777" w:rsidR="00384124" w:rsidRPr="00B05536" w:rsidRDefault="00384124" w:rsidP="00BE6121">
            <w:pPr>
              <w:jc w:val="both"/>
              <w:rPr>
                <w:rFonts w:eastAsiaTheme="minorEastAsia" w:cstheme="minorHAnsi"/>
                <w:i/>
                <w:iCs/>
                <w:sz w:val="22"/>
                <w:szCs w:val="22"/>
                <w:lang w:val="es-ES"/>
              </w:rPr>
            </w:pPr>
            <m:oMathPara>
              <m:oMath>
                <m:r>
                  <w:rPr>
                    <w:rFonts w:ascii="Cambria Math" w:hAnsi="Cambria Math" w:cstheme="minorHAnsi"/>
                    <w:sz w:val="22"/>
                    <w:szCs w:val="22"/>
                    <w:lang w:val="es-ES"/>
                  </w:rPr>
                  <m:t>∀x</m:t>
                </m:r>
                <m:d>
                  <m:dPr>
                    <m:ctrlPr>
                      <w:ins w:id="195" w:author="Usuario" w:date="2021-10-06T11:10:00Z">
                        <w:rPr>
                          <w:rFonts w:ascii="Cambria Math" w:hAnsi="Cambria Math" w:cstheme="minorHAnsi"/>
                          <w:i/>
                          <w:sz w:val="22"/>
                          <w:szCs w:val="22"/>
                          <w:lang w:val="es-ES"/>
                        </w:rPr>
                      </w:ins>
                    </m:ctrlPr>
                  </m:dPr>
                  <m:e>
                    <m:d>
                      <m:dPr>
                        <m:ctrlPr>
                          <w:ins w:id="196" w:author="Usuario" w:date="2021-10-06T11:10:00Z">
                            <w:rPr>
                              <w:rFonts w:ascii="Cambria Math" w:hAnsi="Cambria Math" w:cstheme="minorHAnsi"/>
                              <w:i/>
                              <w:sz w:val="22"/>
                              <w:szCs w:val="22"/>
                              <w:lang w:val="es-ES"/>
                            </w:rPr>
                          </w:ins>
                        </m:ctrlPr>
                      </m:dPr>
                      <m:e>
                        <m:d>
                          <m:dPr>
                            <m:ctrlPr>
                              <w:ins w:id="197" w:author="Usuario" w:date="2021-10-06T11:10:00Z">
                                <w:rPr>
                                  <w:rFonts w:ascii="Cambria Math" w:hAnsi="Cambria Math" w:cstheme="minorHAnsi"/>
                                  <w:i/>
                                  <w:sz w:val="22"/>
                                  <w:szCs w:val="22"/>
                                  <w:lang w:val="es-ES"/>
                                </w:rPr>
                              </w:ins>
                            </m:ctrlPr>
                          </m:dPr>
                          <m:e>
                            <m:r>
                              <w:rPr>
                                <w:rFonts w:ascii="Cambria Math" w:hAnsi="Cambria Math" w:cstheme="minorHAnsi"/>
                                <w:sz w:val="22"/>
                                <w:szCs w:val="22"/>
                                <w:lang w:val="es-ES"/>
                              </w:rPr>
                              <m:t>Fx∧Gx</m:t>
                            </m:r>
                          </m:e>
                        </m:d>
                        <m:r>
                          <w:rPr>
                            <w:rFonts w:ascii="Cambria Math" w:hAnsi="Cambria Math" w:cstheme="minorHAnsi"/>
                            <w:sz w:val="22"/>
                            <w:szCs w:val="22"/>
                            <w:lang w:val="es-ES"/>
                          </w:rPr>
                          <m:t>⊃Hx</m:t>
                        </m:r>
                      </m:e>
                    </m:d>
                    <m:r>
                      <w:rPr>
                        <w:rFonts w:ascii="Cambria Math" w:eastAsiaTheme="minorEastAsia" w:hAnsi="Cambria Math" w:cstheme="minorHAnsi"/>
                        <w:sz w:val="22"/>
                        <w:szCs w:val="22"/>
                        <w:lang w:val="es-ES"/>
                      </w:rPr>
                      <m:t>∨¬Ga</m:t>
                    </m:r>
                    <m:ctrlPr>
                      <w:ins w:id="198" w:author="Usuario" w:date="2021-10-06T11:10:00Z">
                        <w:rPr>
                          <w:rFonts w:ascii="Cambria Math" w:eastAsiaTheme="minorEastAsia" w:hAnsi="Cambria Math" w:cstheme="minorHAnsi"/>
                          <w:i/>
                          <w:sz w:val="22"/>
                          <w:szCs w:val="22"/>
                          <w:lang w:val="es-ES"/>
                        </w:rPr>
                      </w:ins>
                    </m:ctrlPr>
                  </m:e>
                </m:d>
              </m:oMath>
            </m:oMathPara>
          </w:p>
        </w:tc>
      </w:tr>
      <w:tr w:rsidR="00384124" w:rsidRPr="00C04ED4" w14:paraId="2260587D" w14:textId="77777777" w:rsidTr="00BE6121">
        <w:trPr>
          <w:trHeight w:val="296"/>
          <w:jc w:val="center"/>
        </w:trPr>
        <w:tc>
          <w:tcPr>
            <w:tcW w:w="3114" w:type="dxa"/>
          </w:tcPr>
          <w:p w14:paraId="01011A73" w14:textId="77777777" w:rsidR="00384124" w:rsidRPr="00C04ED4" w:rsidRDefault="00384124" w:rsidP="00BE6121">
            <w:pPr>
              <w:jc w:val="both"/>
              <w:rPr>
                <w:rFonts w:eastAsiaTheme="minorEastAsia" w:cstheme="minorHAnsi"/>
                <w:sz w:val="22"/>
                <w:szCs w:val="22"/>
                <w:lang w:val="es-ES"/>
              </w:rPr>
            </w:pPr>
            <w:r w:rsidRPr="00C04ED4">
              <w:rPr>
                <w:rFonts w:eastAsiaTheme="minorEastAsia" w:cstheme="minorHAnsi"/>
                <w:sz w:val="22"/>
                <w:szCs w:val="22"/>
                <w:lang w:val="es-ES"/>
              </w:rPr>
              <w:t xml:space="preserve"> </w:t>
            </w:r>
            <w:r>
              <w:rPr>
                <w:rFonts w:eastAsiaTheme="minorEastAsia" w:cstheme="minorHAnsi"/>
                <w:sz w:val="22"/>
                <w:szCs w:val="22"/>
                <w:lang w:val="es-ES"/>
              </w:rPr>
              <w:t xml:space="preserve"> </w:t>
            </w:r>
            <w:r w:rsidRPr="00B05536">
              <w:rPr>
                <w:rFonts w:eastAsiaTheme="minorEastAsia" w:cstheme="minorHAnsi"/>
                <w:sz w:val="22"/>
                <w:szCs w:val="22"/>
                <w:highlight w:val="green"/>
                <w:lang w:val="es-ES"/>
              </w:rPr>
              <w:t>V</w:t>
            </w:r>
            <w:r w:rsidRPr="00C04ED4">
              <w:rPr>
                <w:rFonts w:eastAsiaTheme="minorEastAsia" w:cstheme="minorHAnsi"/>
                <w:sz w:val="22"/>
                <w:szCs w:val="22"/>
                <w:lang w:val="es-ES"/>
              </w:rPr>
              <w:t xml:space="preserve">   </w:t>
            </w:r>
          </w:p>
        </w:tc>
      </w:tr>
    </w:tbl>
    <w:p w14:paraId="652F7B6A" w14:textId="77777777" w:rsidR="00384124" w:rsidRDefault="00384124" w:rsidP="00384124">
      <w:pPr>
        <w:jc w:val="both"/>
        <w:rPr>
          <w:rFonts w:eastAsiaTheme="minorEastAsia" w:cstheme="minorHAnsi"/>
          <w:i/>
          <w:iCs/>
          <w:sz w:val="22"/>
          <w:szCs w:val="22"/>
          <w:lang w:val="es-ES"/>
        </w:rPr>
      </w:pPr>
    </w:p>
    <w:p w14:paraId="699E8C33" w14:textId="77777777" w:rsidR="00384124" w:rsidRPr="00C04ED4" w:rsidRDefault="00384124" w:rsidP="00384124">
      <w:pPr>
        <w:jc w:val="both"/>
        <w:rPr>
          <w:rFonts w:eastAsiaTheme="minorEastAsia" w:cstheme="minorHAnsi"/>
          <w:sz w:val="22"/>
          <w:szCs w:val="22"/>
          <w:lang w:val="es-ES"/>
        </w:rPr>
      </w:pPr>
      <w:r w:rsidRPr="00C04ED4">
        <w:rPr>
          <w:rFonts w:eastAsiaTheme="minorEastAsia" w:cstheme="minorHAnsi"/>
          <w:sz w:val="22"/>
          <w:szCs w:val="22"/>
          <w:lang w:val="es-ES"/>
        </w:rPr>
        <w:t xml:space="preserve">Por lo tanto, </w:t>
      </w:r>
      <m:oMath>
        <m:r>
          <w:rPr>
            <w:rFonts w:ascii="Cambria Math" w:hAnsi="Cambria Math" w:cstheme="minorHAnsi"/>
            <w:sz w:val="22"/>
            <w:szCs w:val="22"/>
            <w:lang w:val="es-ES"/>
          </w:rPr>
          <m:t>U</m:t>
        </m:r>
      </m:oMath>
      <w:r w:rsidRPr="00C04ED4">
        <w:rPr>
          <w:rFonts w:eastAsiaTheme="minorEastAsia" w:cstheme="minorHAnsi"/>
          <w:sz w:val="22"/>
          <w:szCs w:val="22"/>
          <w:lang w:val="es-ES"/>
        </w:rPr>
        <w:t xml:space="preserve"> es modelo de </w:t>
      </w:r>
      <m:oMath>
        <m:r>
          <w:rPr>
            <w:rFonts w:ascii="Cambria Math" w:hAnsi="Cambria Math" w:cstheme="minorHAnsi"/>
            <w:sz w:val="22"/>
            <w:szCs w:val="22"/>
            <w:lang w:val="es-ES"/>
          </w:rPr>
          <m:t>ϕ</m:t>
        </m:r>
      </m:oMath>
      <w:r w:rsidRPr="00C04ED4">
        <w:rPr>
          <w:rFonts w:eastAsiaTheme="minorEastAsia" w:cstheme="minorHAnsi"/>
          <w:sz w:val="22"/>
          <w:szCs w:val="22"/>
          <w:lang w:val="es-ES"/>
        </w:rPr>
        <w:t>.</w:t>
      </w:r>
    </w:p>
    <w:p w14:paraId="02757E43" w14:textId="77777777" w:rsidR="00384124" w:rsidRPr="00C04ED4" w:rsidRDefault="00384124" w:rsidP="00384124">
      <w:pPr>
        <w:jc w:val="both"/>
        <w:rPr>
          <w:rFonts w:eastAsiaTheme="minorEastAsia" w:cstheme="minorHAnsi"/>
          <w:b/>
          <w:bCs/>
          <w:sz w:val="22"/>
          <w:szCs w:val="22"/>
          <w:lang w:val="es-ES"/>
        </w:rPr>
      </w:pPr>
    </w:p>
    <w:p w14:paraId="70797BDF" w14:textId="77777777" w:rsidR="00384124" w:rsidRPr="00C04ED4" w:rsidRDefault="00384124" w:rsidP="00384124">
      <w:pPr>
        <w:jc w:val="both"/>
        <w:rPr>
          <w:rFonts w:eastAsiaTheme="minorEastAsia" w:cstheme="minorHAnsi"/>
          <w:b/>
          <w:bCs/>
          <w:sz w:val="22"/>
          <w:szCs w:val="22"/>
          <w:lang w:val="es-ES"/>
        </w:rPr>
      </w:pPr>
      <w:r w:rsidRPr="00C04ED4">
        <w:rPr>
          <w:rFonts w:eastAsiaTheme="minorEastAsia" w:cstheme="minorHAnsi"/>
          <w:b/>
          <w:bCs/>
          <w:sz w:val="22"/>
          <w:szCs w:val="22"/>
          <w:lang w:val="es-ES"/>
        </w:rPr>
        <w:t>Bibliografía sugerida</w:t>
      </w:r>
    </w:p>
    <w:p w14:paraId="7F92084E" w14:textId="77777777" w:rsidR="00384124" w:rsidRPr="00024921" w:rsidRDefault="00384124" w:rsidP="00384124">
      <w:pPr>
        <w:pStyle w:val="Prrafodelista"/>
        <w:numPr>
          <w:ilvl w:val="0"/>
          <w:numId w:val="14"/>
        </w:numPr>
        <w:spacing w:line="276" w:lineRule="auto"/>
        <w:ind w:left="426"/>
        <w:jc w:val="both"/>
        <w:rPr>
          <w:rStyle w:val="Hipervnculo"/>
          <w:rFonts w:cstheme="minorHAnsi"/>
          <w:color w:val="auto"/>
          <w:sz w:val="22"/>
          <w:szCs w:val="22"/>
          <w:lang w:val="en-US"/>
        </w:rPr>
      </w:pPr>
      <w:r w:rsidRPr="00C04ED4">
        <w:rPr>
          <w:rFonts w:eastAsia="Times New Roman" w:cstheme="minorHAnsi"/>
          <w:color w:val="1A1A1A"/>
          <w:sz w:val="22"/>
          <w:szCs w:val="22"/>
          <w:lang w:val="en-US" w:eastAsia="es-MX"/>
        </w:rPr>
        <w:t>Hodges, Wilfrid and Thomas Scanlon, "First-order Model Theory", </w:t>
      </w:r>
      <w:r w:rsidRPr="00C04ED4">
        <w:rPr>
          <w:rFonts w:eastAsia="Times New Roman" w:cstheme="minorHAnsi"/>
          <w:i/>
          <w:iCs/>
          <w:color w:val="1A1A1A"/>
          <w:sz w:val="22"/>
          <w:szCs w:val="22"/>
          <w:lang w:val="en-US" w:eastAsia="es-MX"/>
        </w:rPr>
        <w:t>The Stanford Encyclopedia of Philosophy </w:t>
      </w:r>
      <w:r w:rsidRPr="00C04ED4">
        <w:rPr>
          <w:rFonts w:eastAsia="Times New Roman" w:cstheme="minorHAnsi"/>
          <w:color w:val="1A1A1A"/>
          <w:sz w:val="22"/>
          <w:szCs w:val="22"/>
          <w:lang w:val="en-US" w:eastAsia="es-MX"/>
        </w:rPr>
        <w:t xml:space="preserve">(Winter 2018 Edition), Edward N. Zalta (ed.), URL = </w:t>
      </w:r>
      <w:hyperlink r:id="rId8" w:history="1">
        <w:r w:rsidRPr="00C04ED4">
          <w:rPr>
            <w:rStyle w:val="Hipervnculo"/>
            <w:rFonts w:eastAsia="Times New Roman" w:cstheme="minorHAnsi"/>
            <w:sz w:val="22"/>
            <w:szCs w:val="22"/>
            <w:lang w:val="en-US" w:eastAsia="es-MX"/>
          </w:rPr>
          <w:t>https://plato.stanford.edu/archives/win2018/entries/modeltheory-fo/</w:t>
        </w:r>
      </w:hyperlink>
    </w:p>
    <w:p w14:paraId="205597A4" w14:textId="77777777" w:rsidR="00384124" w:rsidRDefault="00384124" w:rsidP="00384124">
      <w:pPr>
        <w:pStyle w:val="Prrafodelista"/>
        <w:numPr>
          <w:ilvl w:val="0"/>
          <w:numId w:val="14"/>
        </w:numPr>
        <w:spacing w:line="276" w:lineRule="auto"/>
        <w:ind w:left="426"/>
        <w:jc w:val="both"/>
        <w:rPr>
          <w:rFonts w:cstheme="minorHAnsi"/>
          <w:sz w:val="22"/>
          <w:szCs w:val="22"/>
          <w:lang w:val="es-ES_tradnl"/>
        </w:rPr>
      </w:pPr>
      <w:r w:rsidRPr="00C04ED4">
        <w:rPr>
          <w:rFonts w:cstheme="minorHAnsi"/>
          <w:sz w:val="22"/>
          <w:szCs w:val="22"/>
          <w:lang w:val="es-ES_tradnl"/>
        </w:rPr>
        <w:t xml:space="preserve">Manzano, M. (2000). </w:t>
      </w:r>
      <w:r w:rsidRPr="00C04ED4">
        <w:rPr>
          <w:rFonts w:cstheme="minorHAnsi"/>
          <w:i/>
          <w:iCs/>
          <w:sz w:val="22"/>
          <w:szCs w:val="22"/>
          <w:lang w:val="es-ES_tradnl"/>
        </w:rPr>
        <w:t>Lógica para principiantes</w:t>
      </w:r>
      <w:r w:rsidRPr="00C04ED4">
        <w:rPr>
          <w:rFonts w:cstheme="minorHAnsi"/>
          <w:sz w:val="22"/>
          <w:szCs w:val="22"/>
          <w:lang w:val="es-ES_tradnl"/>
        </w:rPr>
        <w:t>. “Sección III. Lógica de Primer Orden” (caps. 8, 9 y 10), ARACNE, pp. 115-158.</w:t>
      </w:r>
    </w:p>
    <w:p w14:paraId="0EA7396F" w14:textId="77777777" w:rsidR="00384124" w:rsidRDefault="00384124" w:rsidP="00384124">
      <w:pPr>
        <w:spacing w:after="160" w:line="259" w:lineRule="auto"/>
        <w:rPr>
          <w:rFonts w:cstheme="minorHAnsi"/>
          <w:sz w:val="22"/>
          <w:szCs w:val="22"/>
          <w:lang w:val="es-ES_tradnl"/>
        </w:rPr>
      </w:pPr>
      <w:r>
        <w:rPr>
          <w:rFonts w:cstheme="minorHAnsi"/>
          <w:sz w:val="22"/>
          <w:szCs w:val="22"/>
          <w:lang w:val="es-ES_tradnl"/>
        </w:rPr>
        <w:br w:type="page"/>
      </w:r>
    </w:p>
    <w:p w14:paraId="40531C69" w14:textId="77777777" w:rsidR="00384124" w:rsidRPr="00AE5FFE" w:rsidRDefault="00384124" w:rsidP="00384124">
      <w:pPr>
        <w:jc w:val="center"/>
        <w:rPr>
          <w:rFonts w:cstheme="minorHAnsi"/>
          <w:b/>
          <w:bCs/>
          <w:sz w:val="22"/>
          <w:szCs w:val="22"/>
        </w:rPr>
      </w:pPr>
      <w:r w:rsidRPr="005911BD">
        <w:rPr>
          <w:rFonts w:cstheme="minorHAnsi"/>
          <w:b/>
          <w:bCs/>
          <w:sz w:val="22"/>
          <w:szCs w:val="22"/>
        </w:rPr>
        <w:t>Anexo</w:t>
      </w:r>
      <w:r>
        <w:rPr>
          <w:rFonts w:cstheme="minorHAnsi"/>
          <w:b/>
          <w:bCs/>
          <w:sz w:val="22"/>
          <w:szCs w:val="22"/>
        </w:rPr>
        <w:t xml:space="preserve">. </w:t>
      </w:r>
      <w:r w:rsidRPr="005911BD">
        <w:rPr>
          <w:rFonts w:cstheme="minorHAnsi"/>
          <w:b/>
          <w:bCs/>
          <w:sz w:val="22"/>
          <w:szCs w:val="22"/>
        </w:rPr>
        <w:t>Extensión de la cuantificación clásica</w:t>
      </w:r>
    </w:p>
    <w:p w14:paraId="4F75ADC1" w14:textId="77777777" w:rsidR="00384124" w:rsidRPr="005911BD" w:rsidRDefault="00384124" w:rsidP="00384124">
      <w:pPr>
        <w:rPr>
          <w:rFonts w:cstheme="minorHAnsi"/>
          <w:sz w:val="22"/>
          <w:szCs w:val="22"/>
        </w:rPr>
      </w:pPr>
    </w:p>
    <w:p w14:paraId="70979522" w14:textId="77777777" w:rsidR="00384124" w:rsidRDefault="00384124" w:rsidP="00384124">
      <w:pPr>
        <w:rPr>
          <w:rFonts w:eastAsiaTheme="minorEastAsia" w:cstheme="minorHAnsi"/>
          <w:b/>
          <w:bCs/>
          <w:iCs/>
          <w:sz w:val="22"/>
          <w:szCs w:val="22"/>
          <w:lang w:val="es-ES"/>
        </w:rPr>
      </w:pPr>
      <w:r>
        <w:rPr>
          <w:rFonts w:eastAsiaTheme="minorEastAsia" w:cstheme="minorHAnsi"/>
          <w:b/>
          <w:bCs/>
          <w:iCs/>
          <w:sz w:val="22"/>
          <w:szCs w:val="22"/>
          <w:lang w:val="es-ES"/>
        </w:rPr>
        <w:t>Símbolos extra</w:t>
      </w:r>
    </w:p>
    <w:tbl>
      <w:tblPr>
        <w:tblStyle w:val="Tablaconcuadrcula"/>
        <w:tblW w:w="0" w:type="auto"/>
        <w:jc w:val="center"/>
        <w:tblLook w:val="04A0" w:firstRow="1" w:lastRow="0" w:firstColumn="1" w:lastColumn="0" w:noHBand="0" w:noVBand="1"/>
      </w:tblPr>
      <w:tblGrid>
        <w:gridCol w:w="4673"/>
        <w:gridCol w:w="1559"/>
      </w:tblGrid>
      <w:tr w:rsidR="00384124" w:rsidRPr="00C04ED4" w14:paraId="4063CBAD" w14:textId="77777777" w:rsidTr="00BE6121">
        <w:trPr>
          <w:trHeight w:val="108"/>
          <w:jc w:val="center"/>
        </w:trPr>
        <w:tc>
          <w:tcPr>
            <w:tcW w:w="4673" w:type="dxa"/>
            <w:vMerge w:val="restart"/>
            <w:vAlign w:val="center"/>
          </w:tcPr>
          <w:p w14:paraId="02413942" w14:textId="77777777" w:rsidR="00384124" w:rsidRPr="004C231D" w:rsidRDefault="00384124" w:rsidP="00BE6121">
            <w:pPr>
              <w:jc w:val="center"/>
              <w:rPr>
                <w:rFonts w:eastAsiaTheme="minorEastAsia" w:cstheme="minorHAnsi"/>
                <w:iCs/>
                <w:sz w:val="22"/>
                <w:szCs w:val="22"/>
                <w:lang w:val="es-ES"/>
              </w:rPr>
            </w:pPr>
            <w:r w:rsidRPr="004C231D">
              <w:rPr>
                <w:rFonts w:eastAsiaTheme="minorEastAsia" w:cstheme="minorHAnsi"/>
                <w:iCs/>
                <w:sz w:val="22"/>
                <w:szCs w:val="22"/>
                <w:lang w:val="es-ES"/>
              </w:rPr>
              <w:t>Indicadores de cantidades numéricas</w:t>
            </w:r>
          </w:p>
        </w:tc>
        <w:tc>
          <w:tcPr>
            <w:tcW w:w="1559" w:type="dxa"/>
          </w:tcPr>
          <w:p w14:paraId="1B3E4EDA" w14:textId="77777777" w:rsidR="00384124" w:rsidRPr="00C04ED4" w:rsidRDefault="00384124" w:rsidP="00BE6121">
            <w:pPr>
              <w:autoSpaceDE w:val="0"/>
              <w:autoSpaceDN w:val="0"/>
              <w:adjustRightInd w:val="0"/>
              <w:jc w:val="center"/>
              <w:rPr>
                <w:rFonts w:cstheme="minorHAnsi"/>
                <w:sz w:val="22"/>
                <w:szCs w:val="22"/>
                <w:lang w:val="es-ES_tradnl"/>
              </w:rPr>
            </w:pPr>
            <m:oMath>
              <m:r>
                <w:rPr>
                  <w:rFonts w:ascii="Cambria Math" w:eastAsiaTheme="minorEastAsia" w:hAnsi="Cambria Math" w:cstheme="minorHAnsi"/>
                  <w:sz w:val="22"/>
                  <w:szCs w:val="22"/>
                  <w:lang w:val="es-ES"/>
                </w:rPr>
                <m:t>min n</m:t>
              </m:r>
            </m:oMath>
            <w:r w:rsidRPr="00837588">
              <w:rPr>
                <w:rFonts w:eastAsiaTheme="minorEastAsia" w:cstheme="minorHAnsi"/>
                <w:iCs/>
                <w:sz w:val="22"/>
                <w:szCs w:val="22"/>
                <w:lang w:val="es-ES"/>
              </w:rPr>
              <w:t xml:space="preserve"> </w:t>
            </w:r>
          </w:p>
        </w:tc>
      </w:tr>
      <w:tr w:rsidR="00384124" w:rsidRPr="00C04ED4" w14:paraId="29FF4DA5" w14:textId="77777777" w:rsidTr="00BE6121">
        <w:trPr>
          <w:trHeight w:val="108"/>
          <w:jc w:val="center"/>
        </w:trPr>
        <w:tc>
          <w:tcPr>
            <w:tcW w:w="4673" w:type="dxa"/>
            <w:vMerge/>
            <w:vAlign w:val="center"/>
          </w:tcPr>
          <w:p w14:paraId="4F898B75" w14:textId="77777777" w:rsidR="00384124" w:rsidRPr="004C231D" w:rsidRDefault="00384124" w:rsidP="00BE6121">
            <w:pPr>
              <w:jc w:val="center"/>
              <w:rPr>
                <w:rFonts w:eastAsiaTheme="minorEastAsia" w:cstheme="minorHAnsi"/>
                <w:iCs/>
                <w:sz w:val="22"/>
                <w:szCs w:val="22"/>
                <w:lang w:val="es-ES"/>
              </w:rPr>
            </w:pPr>
          </w:p>
        </w:tc>
        <w:tc>
          <w:tcPr>
            <w:tcW w:w="1559" w:type="dxa"/>
          </w:tcPr>
          <w:p w14:paraId="6AB7D8A6" w14:textId="77777777" w:rsidR="00384124" w:rsidRPr="00C04ED4" w:rsidRDefault="00384124" w:rsidP="00BE6121">
            <w:pPr>
              <w:autoSpaceDE w:val="0"/>
              <w:autoSpaceDN w:val="0"/>
              <w:adjustRightInd w:val="0"/>
              <w:jc w:val="center"/>
              <w:rPr>
                <w:rFonts w:cstheme="minorHAnsi"/>
                <w:sz w:val="22"/>
                <w:szCs w:val="22"/>
                <w:lang w:val="es-ES_tradnl"/>
              </w:rPr>
            </w:pPr>
            <m:oMathPara>
              <m:oMath>
                <m:r>
                  <w:rPr>
                    <w:rFonts w:ascii="Cambria Math" w:eastAsiaTheme="minorEastAsia" w:hAnsi="Cambria Math" w:cstheme="minorHAnsi"/>
                    <w:sz w:val="22"/>
                    <w:szCs w:val="22"/>
                    <w:lang w:val="es-ES"/>
                  </w:rPr>
                  <m:t>max n</m:t>
                </m:r>
              </m:oMath>
            </m:oMathPara>
          </w:p>
        </w:tc>
      </w:tr>
      <w:tr w:rsidR="00384124" w:rsidRPr="00C04ED4" w14:paraId="523C18BD" w14:textId="77777777" w:rsidTr="00BE6121">
        <w:trPr>
          <w:trHeight w:val="108"/>
          <w:jc w:val="center"/>
        </w:trPr>
        <w:tc>
          <w:tcPr>
            <w:tcW w:w="4673" w:type="dxa"/>
            <w:vMerge/>
            <w:vAlign w:val="center"/>
          </w:tcPr>
          <w:p w14:paraId="425277A7" w14:textId="77777777" w:rsidR="00384124" w:rsidRPr="004C231D" w:rsidRDefault="00384124" w:rsidP="00BE6121">
            <w:pPr>
              <w:jc w:val="center"/>
              <w:rPr>
                <w:rFonts w:eastAsiaTheme="minorEastAsia" w:cstheme="minorHAnsi"/>
                <w:iCs/>
                <w:sz w:val="22"/>
                <w:szCs w:val="22"/>
                <w:lang w:val="es-ES"/>
              </w:rPr>
            </w:pPr>
          </w:p>
        </w:tc>
        <w:tc>
          <w:tcPr>
            <w:tcW w:w="1559" w:type="dxa"/>
          </w:tcPr>
          <w:p w14:paraId="70C50ACC" w14:textId="77777777" w:rsidR="00384124" w:rsidRPr="00C04ED4" w:rsidRDefault="00384124" w:rsidP="00BE6121">
            <w:pPr>
              <w:autoSpaceDE w:val="0"/>
              <w:autoSpaceDN w:val="0"/>
              <w:adjustRightInd w:val="0"/>
              <w:jc w:val="center"/>
              <w:rPr>
                <w:rFonts w:cstheme="minorHAnsi"/>
                <w:sz w:val="22"/>
                <w:szCs w:val="22"/>
                <w:lang w:val="es-ES_tradnl"/>
              </w:rPr>
            </w:pPr>
            <m:oMathPara>
              <m:oMath>
                <m:r>
                  <w:rPr>
                    <w:rFonts w:ascii="Cambria Math" w:eastAsiaTheme="minorEastAsia" w:hAnsi="Cambria Math" w:cstheme="minorHAnsi"/>
                    <w:sz w:val="22"/>
                    <w:szCs w:val="22"/>
                    <w:lang w:val="es-ES"/>
                  </w:rPr>
                  <m:t>n</m:t>
                </m:r>
              </m:oMath>
            </m:oMathPara>
          </w:p>
        </w:tc>
      </w:tr>
    </w:tbl>
    <w:p w14:paraId="668DE266" w14:textId="77777777" w:rsidR="00384124" w:rsidRDefault="00384124" w:rsidP="00384124">
      <w:pPr>
        <w:jc w:val="center"/>
        <w:rPr>
          <w:rFonts w:eastAsiaTheme="minorEastAsia" w:cstheme="minorHAnsi"/>
          <w:iCs/>
          <w:sz w:val="22"/>
          <w:szCs w:val="22"/>
          <w:lang w:val="es-ES"/>
        </w:rPr>
      </w:pPr>
      <w:r>
        <w:rPr>
          <w:rFonts w:eastAsiaTheme="minorEastAsia" w:cstheme="minorHAnsi"/>
          <w:iCs/>
          <w:sz w:val="22"/>
          <w:szCs w:val="22"/>
          <w:lang w:val="es-ES"/>
        </w:rPr>
        <w:t xml:space="preserve">Donde </w:t>
      </w:r>
      <m:oMath>
        <m:r>
          <w:rPr>
            <w:rFonts w:ascii="Cambria Math" w:eastAsiaTheme="minorEastAsia" w:hAnsi="Cambria Math" w:cstheme="minorHAnsi"/>
            <w:sz w:val="22"/>
            <w:szCs w:val="22"/>
            <w:lang w:val="es-ES"/>
          </w:rPr>
          <m:t>n</m:t>
        </m:r>
        <m:r>
          <m:rPr>
            <m:scr m:val="double-struck"/>
          </m:rPr>
          <w:rPr>
            <w:rFonts w:ascii="Cambria Math" w:eastAsiaTheme="minorEastAsia" w:hAnsi="Cambria Math" w:cstheme="minorHAnsi"/>
            <w:sz w:val="22"/>
            <w:szCs w:val="22"/>
            <w:lang w:val="es-ES"/>
          </w:rPr>
          <m:t>∈N</m:t>
        </m:r>
      </m:oMath>
    </w:p>
    <w:p w14:paraId="59C47843" w14:textId="77777777" w:rsidR="008C2DA6" w:rsidRPr="006734B2" w:rsidRDefault="008C2DA6" w:rsidP="006734B2">
      <w:pPr>
        <w:rPr>
          <w:rFonts w:eastAsiaTheme="minorEastAsia" w:cstheme="minorHAnsi"/>
          <w:iCs/>
          <w:sz w:val="22"/>
          <w:szCs w:val="22"/>
        </w:rPr>
      </w:pPr>
    </w:p>
    <w:p w14:paraId="665787FB" w14:textId="77777777" w:rsidR="008C2DA6" w:rsidRPr="008C2DA6" w:rsidRDefault="008C2DA6" w:rsidP="00384124">
      <w:pPr>
        <w:rPr>
          <w:rFonts w:eastAsiaTheme="minorEastAsia" w:cstheme="minorHAnsi"/>
          <w:iCs/>
          <w:sz w:val="22"/>
          <w:szCs w:val="22"/>
        </w:rPr>
      </w:pPr>
    </w:p>
    <w:p w14:paraId="08BBE070" w14:textId="77777777" w:rsidR="00384124" w:rsidRPr="00FE7B07" w:rsidRDefault="00384124" w:rsidP="00384124">
      <w:pPr>
        <w:rPr>
          <w:rFonts w:eastAsiaTheme="minorEastAsia" w:cstheme="minorHAnsi"/>
          <w:b/>
          <w:bCs/>
          <w:iCs/>
          <w:sz w:val="22"/>
          <w:szCs w:val="22"/>
          <w:lang w:val="es-ES"/>
        </w:rPr>
      </w:pPr>
      <w:r w:rsidRPr="00FE7B07">
        <w:rPr>
          <w:rFonts w:eastAsiaTheme="minorEastAsia" w:cstheme="minorHAnsi"/>
          <w:b/>
          <w:bCs/>
          <w:iCs/>
          <w:sz w:val="22"/>
          <w:szCs w:val="22"/>
          <w:lang w:val="es-ES"/>
        </w:rPr>
        <w:t>Reglas de formación extra</w:t>
      </w:r>
    </w:p>
    <w:p w14:paraId="2A9DEC80" w14:textId="77777777" w:rsidR="00384124" w:rsidRPr="00FE7B07" w:rsidRDefault="00384124" w:rsidP="00384124">
      <w:pPr>
        <w:pStyle w:val="Prrafodelista"/>
        <w:numPr>
          <w:ilvl w:val="0"/>
          <w:numId w:val="31"/>
        </w:numPr>
        <w:spacing w:after="160" w:line="259" w:lineRule="auto"/>
        <w:ind w:left="284" w:hanging="284"/>
        <w:rPr>
          <w:rFonts w:eastAsiaTheme="minorEastAsia" w:cstheme="minorHAnsi"/>
          <w:sz w:val="22"/>
          <w:szCs w:val="22"/>
          <w:lang w:val="es-ES"/>
        </w:rPr>
      </w:pPr>
      <w:r w:rsidRPr="00FE7B07">
        <w:rPr>
          <w:rFonts w:cstheme="minorHAnsi"/>
          <w:sz w:val="22"/>
          <w:szCs w:val="22"/>
          <w:lang w:val="es-ES"/>
        </w:rPr>
        <w:t xml:space="preserve">Si </w:t>
      </w:r>
      <m:oMath>
        <m:r>
          <w:rPr>
            <w:rFonts w:ascii="Cambria Math" w:eastAsiaTheme="minorEastAsia" w:hAnsi="Cambria Math" w:cstheme="minorHAnsi"/>
            <w:sz w:val="22"/>
            <w:szCs w:val="22"/>
            <w:lang w:val="es-ES_tradnl"/>
          </w:rPr>
          <m:t>ϕ</m:t>
        </m:r>
      </m:oMath>
      <w:r w:rsidRPr="00FE7B07">
        <w:rPr>
          <w:rFonts w:cstheme="minorHAnsi"/>
          <w:i/>
          <w:iCs/>
          <w:sz w:val="22"/>
          <w:szCs w:val="22"/>
          <w:lang w:val="es-ES"/>
        </w:rPr>
        <w:t xml:space="preserve"> </w:t>
      </w:r>
      <w:r w:rsidRPr="00FE7B07">
        <w:rPr>
          <w:rFonts w:cstheme="minorHAnsi"/>
          <w:sz w:val="22"/>
          <w:szCs w:val="22"/>
          <w:lang w:val="es-ES"/>
        </w:rPr>
        <w:t xml:space="preserve">es una fbf, </w:t>
      </w:r>
      <m:oMath>
        <m:r>
          <w:rPr>
            <w:rFonts w:ascii="Cambria Math" w:hAnsi="Cambria Math" w:cstheme="minorHAnsi"/>
            <w:sz w:val="22"/>
            <w:szCs w:val="22"/>
            <w:lang w:val="es-ES_tradnl"/>
          </w:rPr>
          <m:t>v</m:t>
        </m:r>
      </m:oMath>
      <w:r w:rsidRPr="00FE7B07">
        <w:rPr>
          <w:rFonts w:eastAsiaTheme="minorEastAsia" w:cstheme="minorHAnsi"/>
          <w:sz w:val="22"/>
          <w:szCs w:val="22"/>
          <w:lang w:val="es-ES_tradnl"/>
        </w:rPr>
        <w:t xml:space="preserve"> es una variable y </w:t>
      </w:r>
      <m:oMath>
        <m:r>
          <w:rPr>
            <w:rFonts w:ascii="Cambria Math" w:eastAsiaTheme="minorEastAsia" w:hAnsi="Cambria Math" w:cstheme="minorHAnsi"/>
            <w:sz w:val="22"/>
            <w:szCs w:val="22"/>
            <w:lang w:val="es-ES_tradnl"/>
          </w:rPr>
          <m:t>n</m:t>
        </m:r>
      </m:oMath>
      <w:r w:rsidRPr="00FE7B07">
        <w:rPr>
          <w:rFonts w:eastAsiaTheme="minorEastAsia" w:cstheme="minorHAnsi"/>
          <w:sz w:val="22"/>
          <w:szCs w:val="22"/>
          <w:lang w:val="es-ES_tradnl"/>
        </w:rPr>
        <w:t xml:space="preserve"> un </w:t>
      </w:r>
      <m:oMath>
        <m:r>
          <m:rPr>
            <m:scr m:val="double-struck"/>
          </m:rPr>
          <w:rPr>
            <w:rFonts w:ascii="Cambria Math" w:eastAsiaTheme="minorEastAsia" w:hAnsi="Cambria Math" w:cstheme="minorHAnsi"/>
            <w:sz w:val="22"/>
            <w:szCs w:val="22"/>
            <w:lang w:val="es-ES_tradnl"/>
          </w:rPr>
          <m:t>N</m:t>
        </m:r>
      </m:oMath>
      <w:r w:rsidRPr="00FE7B07">
        <w:rPr>
          <w:rFonts w:eastAsiaTheme="minorEastAsia" w:cstheme="minorHAnsi"/>
          <w:sz w:val="22"/>
          <w:szCs w:val="22"/>
          <w:lang w:val="es-ES_tradnl"/>
        </w:rPr>
        <w:t xml:space="preserve">, entonces </w:t>
      </w:r>
      <m:oMath>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min n</m:t>
            </m:r>
          </m:sub>
        </m:sSub>
        <m:r>
          <w:rPr>
            <w:rFonts w:ascii="Cambria Math" w:eastAsiaTheme="minorEastAsia" w:hAnsi="Cambria Math" w:cstheme="minorHAnsi"/>
            <w:sz w:val="22"/>
            <w:szCs w:val="22"/>
            <w:lang w:val="es-ES"/>
          </w:rPr>
          <m:t>vϕ</m:t>
        </m:r>
      </m:oMath>
      <w:r w:rsidRPr="00FE7B07">
        <w:rPr>
          <w:rFonts w:eastAsiaTheme="minorEastAsia" w:cstheme="minorHAnsi"/>
          <w:i/>
          <w:iCs/>
          <w:sz w:val="22"/>
          <w:szCs w:val="22"/>
          <w:lang w:val="es-ES"/>
        </w:rPr>
        <w:t xml:space="preserve"> </w:t>
      </w:r>
      <w:r w:rsidRPr="00FE7B07">
        <w:rPr>
          <w:rFonts w:eastAsiaTheme="minorEastAsia" w:cstheme="minorHAnsi"/>
          <w:sz w:val="22"/>
          <w:szCs w:val="22"/>
          <w:lang w:val="es-ES_tradnl"/>
        </w:rPr>
        <w:t>es una fbf.</w:t>
      </w:r>
      <w:r w:rsidRPr="00FE7B07">
        <w:rPr>
          <w:rFonts w:eastAsiaTheme="minorEastAsia" w:cstheme="minorHAnsi"/>
          <w:i/>
          <w:iCs/>
          <w:sz w:val="22"/>
          <w:szCs w:val="22"/>
          <w:lang w:val="es-ES"/>
        </w:rPr>
        <w:t xml:space="preserve"> </w:t>
      </w:r>
    </w:p>
    <w:p w14:paraId="0786ACBE" w14:textId="77777777" w:rsidR="00384124" w:rsidRPr="00FE7B07" w:rsidRDefault="00384124" w:rsidP="00384124">
      <w:pPr>
        <w:pStyle w:val="Prrafodelista"/>
        <w:numPr>
          <w:ilvl w:val="0"/>
          <w:numId w:val="31"/>
        </w:numPr>
        <w:spacing w:after="160" w:line="259" w:lineRule="auto"/>
        <w:ind w:left="284" w:hanging="284"/>
        <w:rPr>
          <w:rFonts w:eastAsiaTheme="minorEastAsia" w:cstheme="minorHAnsi"/>
          <w:sz w:val="22"/>
          <w:szCs w:val="22"/>
          <w:lang w:val="es-ES"/>
        </w:rPr>
      </w:pPr>
      <w:r w:rsidRPr="00FE7B07">
        <w:rPr>
          <w:rFonts w:cstheme="minorHAnsi"/>
          <w:sz w:val="22"/>
          <w:szCs w:val="22"/>
          <w:lang w:val="es-ES"/>
        </w:rPr>
        <w:t xml:space="preserve">Si </w:t>
      </w:r>
      <m:oMath>
        <m:r>
          <w:rPr>
            <w:rFonts w:ascii="Cambria Math" w:eastAsiaTheme="minorEastAsia" w:hAnsi="Cambria Math" w:cstheme="minorHAnsi"/>
            <w:sz w:val="22"/>
            <w:szCs w:val="22"/>
            <w:lang w:val="es-ES_tradnl"/>
          </w:rPr>
          <m:t>ϕ</m:t>
        </m:r>
      </m:oMath>
      <w:r w:rsidRPr="00FE7B07">
        <w:rPr>
          <w:rFonts w:cstheme="minorHAnsi"/>
          <w:i/>
          <w:iCs/>
          <w:sz w:val="22"/>
          <w:szCs w:val="22"/>
          <w:lang w:val="es-ES"/>
        </w:rPr>
        <w:t xml:space="preserve"> </w:t>
      </w:r>
      <w:r w:rsidRPr="00FE7B07">
        <w:rPr>
          <w:rFonts w:cstheme="minorHAnsi"/>
          <w:sz w:val="22"/>
          <w:szCs w:val="22"/>
          <w:lang w:val="es-ES"/>
        </w:rPr>
        <w:t xml:space="preserve">es una fbf, </w:t>
      </w:r>
      <m:oMath>
        <m:r>
          <w:rPr>
            <w:rFonts w:ascii="Cambria Math" w:hAnsi="Cambria Math" w:cstheme="minorHAnsi"/>
            <w:sz w:val="22"/>
            <w:szCs w:val="22"/>
            <w:lang w:val="es-ES_tradnl"/>
          </w:rPr>
          <m:t>v</m:t>
        </m:r>
      </m:oMath>
      <w:r w:rsidRPr="00FE7B07">
        <w:rPr>
          <w:rFonts w:eastAsiaTheme="minorEastAsia" w:cstheme="minorHAnsi"/>
          <w:sz w:val="22"/>
          <w:szCs w:val="22"/>
          <w:lang w:val="es-ES_tradnl"/>
        </w:rPr>
        <w:t xml:space="preserve"> es una variable y </w:t>
      </w:r>
      <m:oMath>
        <m:r>
          <w:rPr>
            <w:rFonts w:ascii="Cambria Math" w:eastAsiaTheme="minorEastAsia" w:hAnsi="Cambria Math" w:cstheme="minorHAnsi"/>
            <w:sz w:val="22"/>
            <w:szCs w:val="22"/>
            <w:lang w:val="es-ES_tradnl"/>
          </w:rPr>
          <m:t>n</m:t>
        </m:r>
      </m:oMath>
      <w:r w:rsidRPr="00FE7B07">
        <w:rPr>
          <w:rFonts w:eastAsiaTheme="minorEastAsia" w:cstheme="minorHAnsi"/>
          <w:sz w:val="22"/>
          <w:szCs w:val="22"/>
          <w:lang w:val="es-ES_tradnl"/>
        </w:rPr>
        <w:t xml:space="preserve"> un </w:t>
      </w:r>
      <m:oMath>
        <m:r>
          <m:rPr>
            <m:scr m:val="double-struck"/>
          </m:rPr>
          <w:rPr>
            <w:rFonts w:ascii="Cambria Math" w:eastAsiaTheme="minorEastAsia" w:hAnsi="Cambria Math" w:cstheme="minorHAnsi"/>
            <w:sz w:val="22"/>
            <w:szCs w:val="22"/>
            <w:lang w:val="es-ES_tradnl"/>
          </w:rPr>
          <m:t>N</m:t>
        </m:r>
      </m:oMath>
      <w:r w:rsidRPr="00FE7B07">
        <w:rPr>
          <w:rFonts w:eastAsiaTheme="minorEastAsia" w:cstheme="minorHAnsi"/>
          <w:sz w:val="22"/>
          <w:szCs w:val="22"/>
          <w:lang w:val="es-ES_tradnl"/>
        </w:rPr>
        <w:t xml:space="preserve">, entonces </w:t>
      </w:r>
      <m:oMath>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max n</m:t>
            </m:r>
          </m:sub>
        </m:sSub>
        <m:r>
          <w:rPr>
            <w:rFonts w:ascii="Cambria Math" w:eastAsiaTheme="minorEastAsia" w:hAnsi="Cambria Math" w:cstheme="minorHAnsi"/>
            <w:sz w:val="22"/>
            <w:szCs w:val="22"/>
            <w:lang w:val="es-ES"/>
          </w:rPr>
          <m:t>vϕ</m:t>
        </m:r>
      </m:oMath>
      <w:r w:rsidRPr="00FE7B07">
        <w:rPr>
          <w:rFonts w:eastAsiaTheme="minorEastAsia" w:cstheme="minorHAnsi"/>
          <w:i/>
          <w:iCs/>
          <w:sz w:val="22"/>
          <w:szCs w:val="22"/>
          <w:lang w:val="es-ES"/>
        </w:rPr>
        <w:t xml:space="preserve"> </w:t>
      </w:r>
      <w:r w:rsidRPr="00FE7B07">
        <w:rPr>
          <w:rFonts w:eastAsiaTheme="minorEastAsia" w:cstheme="minorHAnsi"/>
          <w:sz w:val="22"/>
          <w:szCs w:val="22"/>
          <w:lang w:val="es-ES_tradnl"/>
        </w:rPr>
        <w:t>es una fbf.</w:t>
      </w:r>
      <w:r w:rsidRPr="00FE7B07">
        <w:rPr>
          <w:rFonts w:eastAsiaTheme="minorEastAsia" w:cstheme="minorHAnsi"/>
          <w:i/>
          <w:iCs/>
          <w:sz w:val="22"/>
          <w:szCs w:val="22"/>
          <w:lang w:val="es-ES"/>
        </w:rPr>
        <w:t xml:space="preserve"> </w:t>
      </w:r>
    </w:p>
    <w:p w14:paraId="549D9804" w14:textId="77777777" w:rsidR="00384124" w:rsidRPr="00FE7B07" w:rsidRDefault="00384124" w:rsidP="00384124">
      <w:pPr>
        <w:pStyle w:val="Prrafodelista"/>
        <w:numPr>
          <w:ilvl w:val="0"/>
          <w:numId w:val="31"/>
        </w:numPr>
        <w:ind w:left="284" w:hanging="284"/>
        <w:rPr>
          <w:rFonts w:eastAsiaTheme="minorEastAsia" w:cstheme="minorHAnsi"/>
          <w:sz w:val="22"/>
          <w:szCs w:val="22"/>
          <w:lang w:val="es-ES"/>
        </w:rPr>
      </w:pPr>
      <w:r w:rsidRPr="00FE7B07">
        <w:rPr>
          <w:rFonts w:cstheme="minorHAnsi"/>
          <w:sz w:val="22"/>
          <w:szCs w:val="22"/>
          <w:lang w:val="es-ES"/>
        </w:rPr>
        <w:t xml:space="preserve">Si </w:t>
      </w:r>
      <m:oMath>
        <m:r>
          <w:rPr>
            <w:rFonts w:ascii="Cambria Math" w:eastAsiaTheme="minorEastAsia" w:hAnsi="Cambria Math" w:cstheme="minorHAnsi"/>
            <w:sz w:val="22"/>
            <w:szCs w:val="22"/>
            <w:lang w:val="es-ES_tradnl"/>
          </w:rPr>
          <m:t>ϕ</m:t>
        </m:r>
      </m:oMath>
      <w:r w:rsidRPr="00FE7B07">
        <w:rPr>
          <w:rFonts w:cstheme="minorHAnsi"/>
          <w:i/>
          <w:iCs/>
          <w:sz w:val="22"/>
          <w:szCs w:val="22"/>
          <w:lang w:val="es-ES"/>
        </w:rPr>
        <w:t xml:space="preserve"> </w:t>
      </w:r>
      <w:r w:rsidRPr="00FE7B07">
        <w:rPr>
          <w:rFonts w:cstheme="minorHAnsi"/>
          <w:sz w:val="22"/>
          <w:szCs w:val="22"/>
          <w:lang w:val="es-ES"/>
        </w:rPr>
        <w:t xml:space="preserve">es una fbf, </w:t>
      </w:r>
      <m:oMath>
        <m:r>
          <w:rPr>
            <w:rFonts w:ascii="Cambria Math" w:hAnsi="Cambria Math" w:cstheme="minorHAnsi"/>
            <w:sz w:val="22"/>
            <w:szCs w:val="22"/>
            <w:lang w:val="es-ES_tradnl"/>
          </w:rPr>
          <m:t>v</m:t>
        </m:r>
      </m:oMath>
      <w:r w:rsidRPr="00FE7B07">
        <w:rPr>
          <w:rFonts w:eastAsiaTheme="minorEastAsia" w:cstheme="minorHAnsi"/>
          <w:sz w:val="22"/>
          <w:szCs w:val="22"/>
          <w:lang w:val="es-ES_tradnl"/>
        </w:rPr>
        <w:t xml:space="preserve"> es una variable y </w:t>
      </w:r>
      <m:oMath>
        <m:r>
          <w:rPr>
            <w:rFonts w:ascii="Cambria Math" w:eastAsiaTheme="minorEastAsia" w:hAnsi="Cambria Math" w:cstheme="minorHAnsi"/>
            <w:sz w:val="22"/>
            <w:szCs w:val="22"/>
            <w:lang w:val="es-ES_tradnl"/>
          </w:rPr>
          <m:t>n</m:t>
        </m:r>
      </m:oMath>
      <w:r w:rsidRPr="00FE7B07">
        <w:rPr>
          <w:rFonts w:eastAsiaTheme="minorEastAsia" w:cstheme="minorHAnsi"/>
          <w:sz w:val="22"/>
          <w:szCs w:val="22"/>
          <w:lang w:val="es-ES_tradnl"/>
        </w:rPr>
        <w:t xml:space="preserve"> un </w:t>
      </w:r>
      <m:oMath>
        <m:r>
          <m:rPr>
            <m:scr m:val="double-struck"/>
          </m:rPr>
          <w:rPr>
            <w:rFonts w:ascii="Cambria Math" w:eastAsiaTheme="minorEastAsia" w:hAnsi="Cambria Math" w:cstheme="minorHAnsi"/>
            <w:sz w:val="22"/>
            <w:szCs w:val="22"/>
            <w:lang w:val="es-ES_tradnl"/>
          </w:rPr>
          <m:t>N</m:t>
        </m:r>
      </m:oMath>
      <w:r w:rsidRPr="00FE7B07">
        <w:rPr>
          <w:rFonts w:eastAsiaTheme="minorEastAsia" w:cstheme="minorHAnsi"/>
          <w:sz w:val="22"/>
          <w:szCs w:val="22"/>
          <w:lang w:val="es-ES_tradnl"/>
        </w:rPr>
        <w:t xml:space="preserve">, entonces </w:t>
      </w:r>
      <m:oMath>
        <m:sSub>
          <m:sSubPr>
            <m:ctrlPr>
              <w:rPr>
                <w:rFonts w:ascii="Cambria Math" w:eastAsiaTheme="minorEastAsia" w:hAnsi="Cambria Math" w:cstheme="minorHAnsi"/>
                <w:i/>
                <w:iCs/>
                <w:sz w:val="22"/>
                <w:szCs w:val="22"/>
                <w:lang w:val="es-ES"/>
              </w:rPr>
            </m:ctrlPr>
          </m:sSubPr>
          <m:e>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n</m:t>
            </m:r>
          </m:sub>
        </m:sSub>
        <m:r>
          <w:rPr>
            <w:rFonts w:ascii="Cambria Math" w:eastAsiaTheme="minorEastAsia" w:hAnsi="Cambria Math" w:cstheme="minorHAnsi"/>
            <w:sz w:val="22"/>
            <w:szCs w:val="22"/>
            <w:lang w:val="es-ES"/>
          </w:rPr>
          <m:t>vϕ</m:t>
        </m:r>
      </m:oMath>
      <w:r w:rsidRPr="00FE7B07">
        <w:rPr>
          <w:rFonts w:eastAsiaTheme="minorEastAsia" w:cstheme="minorHAnsi"/>
          <w:i/>
          <w:iCs/>
          <w:sz w:val="22"/>
          <w:szCs w:val="22"/>
          <w:lang w:val="es-ES"/>
        </w:rPr>
        <w:t xml:space="preserve"> </w:t>
      </w:r>
      <w:r w:rsidRPr="00FE7B07">
        <w:rPr>
          <w:rFonts w:eastAsiaTheme="minorEastAsia" w:cstheme="minorHAnsi"/>
          <w:i/>
          <w:iCs/>
          <w:sz w:val="22"/>
          <w:szCs w:val="22"/>
          <w:lang w:val="es-ES_tradnl"/>
        </w:rPr>
        <w:t xml:space="preserve"> </w:t>
      </w:r>
      <w:r w:rsidRPr="00FE7B07">
        <w:rPr>
          <w:rFonts w:eastAsiaTheme="minorEastAsia" w:cstheme="minorHAnsi"/>
          <w:sz w:val="22"/>
          <w:szCs w:val="22"/>
          <w:lang w:val="es-ES_tradnl"/>
        </w:rPr>
        <w:t>es una fbf.</w:t>
      </w:r>
      <w:r w:rsidRPr="00FE7B07">
        <w:rPr>
          <w:rFonts w:eastAsiaTheme="minorEastAsia" w:cstheme="minorHAnsi"/>
          <w:i/>
          <w:iCs/>
          <w:sz w:val="22"/>
          <w:szCs w:val="22"/>
          <w:lang w:val="es-ES"/>
        </w:rPr>
        <w:t xml:space="preserve"> </w:t>
      </w:r>
    </w:p>
    <w:p w14:paraId="3CDDA4A0" w14:textId="77777777" w:rsidR="00384124" w:rsidRDefault="00384124" w:rsidP="00384124">
      <w:pPr>
        <w:rPr>
          <w:rFonts w:cstheme="minorHAnsi"/>
          <w:b/>
          <w:bCs/>
          <w:sz w:val="22"/>
          <w:szCs w:val="22"/>
          <w:lang w:val="es-ES"/>
        </w:rPr>
      </w:pPr>
    </w:p>
    <w:p w14:paraId="1E01596E" w14:textId="77777777" w:rsidR="00384124" w:rsidRPr="00FE7B07" w:rsidRDefault="00384124" w:rsidP="00384124">
      <w:pPr>
        <w:rPr>
          <w:rFonts w:cstheme="minorHAnsi"/>
          <w:b/>
          <w:bCs/>
          <w:sz w:val="22"/>
          <w:szCs w:val="22"/>
          <w:lang w:val="es-ES"/>
        </w:rPr>
      </w:pPr>
      <w:r w:rsidRPr="00FE7B07">
        <w:rPr>
          <w:rFonts w:cstheme="minorHAnsi"/>
          <w:b/>
          <w:bCs/>
          <w:sz w:val="22"/>
          <w:szCs w:val="22"/>
          <w:lang w:val="es-ES"/>
        </w:rPr>
        <w:t>Reglas de interpretación extra</w:t>
      </w:r>
    </w:p>
    <w:p w14:paraId="34D0997E" w14:textId="77777777" w:rsidR="00384124" w:rsidRPr="00FE7B07" w:rsidRDefault="00000000" w:rsidP="00384124">
      <w:pPr>
        <w:pStyle w:val="Prrafodelista"/>
        <w:numPr>
          <w:ilvl w:val="0"/>
          <w:numId w:val="32"/>
        </w:numPr>
        <w:spacing w:after="160" w:line="259" w:lineRule="auto"/>
        <w:ind w:left="284" w:right="-858" w:hanging="284"/>
        <w:rPr>
          <w:rFonts w:eastAsiaTheme="minorEastAsia" w:cstheme="minorHAnsi"/>
          <w:sz w:val="22"/>
          <w:szCs w:val="22"/>
          <w:lang w:val="es-ES"/>
        </w:rPr>
      </w:pPr>
      <m:oMath>
        <m:sSub>
          <m:sSubPr>
            <m:ctrlPr>
              <w:rPr>
                <w:rFonts w:ascii="Cambria Math" w:eastAsiaTheme="minorEastAsia" w:hAnsi="Cambria Math" w:cstheme="minorHAnsi"/>
                <w:i/>
                <w:iCs/>
                <w:sz w:val="22"/>
                <w:szCs w:val="22"/>
                <w:lang w:val="es-ES"/>
              </w:rPr>
            </m:ctrlPr>
          </m:sSubPr>
          <m:e>
            <m:r>
              <w:rPr>
                <w:rFonts w:ascii="Cambria Math" w:hAnsi="Cambria Math" w:cstheme="minorHAnsi"/>
                <w:sz w:val="22"/>
                <w:szCs w:val="22"/>
                <w:lang w:val="es-ES"/>
              </w:rPr>
              <m:t>U(</m:t>
            </m:r>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min n</m:t>
            </m:r>
          </m:sub>
        </m:sSub>
        <m:r>
          <w:rPr>
            <w:rFonts w:ascii="Cambria Math" w:eastAsiaTheme="minorEastAsia" w:hAnsi="Cambria Math" w:cstheme="minorHAnsi"/>
            <w:sz w:val="22"/>
            <w:szCs w:val="22"/>
            <w:lang w:val="es-ES"/>
          </w:rPr>
          <m:t>vϕ)=V</m:t>
        </m:r>
      </m:oMath>
      <w:r w:rsidR="00384124" w:rsidRPr="00FE7B07">
        <w:rPr>
          <w:rFonts w:eastAsiaTheme="minorEastAsia" w:cstheme="minorHAnsi"/>
          <w:i/>
          <w:iCs/>
          <w:sz w:val="22"/>
          <w:szCs w:val="22"/>
          <w:lang w:val="es-ES"/>
        </w:rPr>
        <w:t xml:space="preserve"> </w:t>
      </w:r>
      <w:r w:rsidR="00384124" w:rsidRPr="00FE7B07">
        <w:rPr>
          <w:rFonts w:cstheme="minorHAnsi"/>
          <w:i/>
          <w:iCs/>
          <w:sz w:val="22"/>
          <w:szCs w:val="22"/>
          <w:lang w:val="es-ES"/>
        </w:rPr>
        <w:t xml:space="preserve">sii </w:t>
      </w:r>
      <m:oMath>
        <m:r>
          <w:rPr>
            <w:rFonts w:ascii="Cambria Math" w:eastAsiaTheme="minorEastAsia" w:hAnsi="Cambria Math" w:cstheme="minorHAnsi"/>
            <w:sz w:val="22"/>
            <w:szCs w:val="22"/>
            <w:lang w:val="es-ES"/>
          </w:rPr>
          <m:t>U(</m:t>
        </m:r>
        <m:sSub>
          <m:sSubPr>
            <m:ctrlPr>
              <w:rPr>
                <w:rFonts w:ascii="Cambria Math" w:hAnsi="Cambria Math" w:cstheme="minorHAnsi"/>
                <w:i/>
                <w:sz w:val="22"/>
                <w:szCs w:val="22"/>
                <w:lang w:val="es-ES"/>
              </w:rPr>
            </m:ctrlPr>
          </m:sSubPr>
          <m:e>
            <m:r>
              <w:rPr>
                <w:rFonts w:ascii="Cambria Math" w:hAnsi="Cambria Math" w:cstheme="minorHAnsi"/>
                <w:sz w:val="22"/>
                <w:szCs w:val="22"/>
                <w:lang w:val="es-ES"/>
              </w:rPr>
              <m:t>ϕ</m:t>
            </m:r>
          </m:e>
          <m:sub>
            <m:r>
              <w:rPr>
                <w:rFonts w:ascii="Cambria Math" w:hAnsi="Cambria Math" w:cstheme="minorHAnsi"/>
                <w:sz w:val="22"/>
                <w:szCs w:val="22"/>
                <w:lang w:val="es-ES"/>
              </w:rPr>
              <m:t>[k/v]</m:t>
            </m:r>
          </m:sub>
        </m:sSub>
        <m:r>
          <w:rPr>
            <w:rFonts w:ascii="Cambria Math" w:eastAsiaTheme="minorEastAsia" w:hAnsi="Cambria Math" w:cstheme="minorHAnsi"/>
            <w:sz w:val="22"/>
            <w:szCs w:val="22"/>
            <w:lang w:val="es-ES"/>
          </w:rPr>
          <m:t>)=V</m:t>
        </m:r>
      </m:oMath>
      <w:r w:rsidR="00384124" w:rsidRPr="00030068">
        <w:rPr>
          <w:rFonts w:eastAsiaTheme="minorEastAsia" w:cstheme="minorHAnsi"/>
          <w:sz w:val="22"/>
          <w:szCs w:val="22"/>
          <w:lang w:val="es-ES"/>
        </w:rPr>
        <w:t xml:space="preserve"> </w:t>
      </w:r>
      <w:r w:rsidR="00384124" w:rsidRPr="009E6D58">
        <w:rPr>
          <w:rFonts w:eastAsiaTheme="minorEastAsia" w:cstheme="minorHAnsi"/>
          <w:b/>
          <w:bCs/>
          <w:sz w:val="22"/>
          <w:szCs w:val="22"/>
          <w:lang w:val="es-ES"/>
        </w:rPr>
        <w:t xml:space="preserve">en </w:t>
      </w:r>
      <w:r w:rsidR="00384124">
        <w:rPr>
          <w:rFonts w:eastAsiaTheme="minorEastAsia" w:cstheme="minorHAnsi"/>
          <w:b/>
          <w:bCs/>
          <w:sz w:val="22"/>
          <w:szCs w:val="22"/>
          <w:u w:val="single"/>
          <w:lang w:val="es-ES"/>
        </w:rPr>
        <w:t xml:space="preserve">como mínimo </w:t>
      </w:r>
      <m:oMath>
        <m:r>
          <m:rPr>
            <m:sty m:val="bi"/>
          </m:rPr>
          <w:rPr>
            <w:rFonts w:ascii="Cambria Math" w:eastAsiaTheme="minorEastAsia" w:hAnsi="Cambria Math" w:cstheme="minorHAnsi"/>
            <w:sz w:val="22"/>
            <w:szCs w:val="22"/>
            <w:u w:val="single"/>
            <w:lang w:val="es-ES"/>
          </w:rPr>
          <m:t>n</m:t>
        </m:r>
      </m:oMath>
      <w:r w:rsidR="00384124" w:rsidRPr="00BA59F4">
        <w:rPr>
          <w:rFonts w:eastAsiaTheme="minorEastAsia" w:cstheme="minorHAnsi"/>
          <w:b/>
          <w:bCs/>
          <w:sz w:val="22"/>
          <w:szCs w:val="22"/>
          <w:lang w:val="es-ES"/>
        </w:rPr>
        <w:t xml:space="preserve"> sustituciones de </w:t>
      </w:r>
      <m:oMath>
        <m:r>
          <m:rPr>
            <m:sty m:val="bi"/>
          </m:rPr>
          <w:rPr>
            <w:rFonts w:ascii="Cambria Math" w:hAnsi="Cambria Math" w:cstheme="minorHAnsi"/>
            <w:sz w:val="22"/>
            <w:szCs w:val="22"/>
            <w:lang w:val="es-ES"/>
          </w:rPr>
          <m:t>v</m:t>
        </m:r>
      </m:oMath>
      <w:r w:rsidR="00384124" w:rsidRPr="00BA59F4">
        <w:rPr>
          <w:rFonts w:eastAsiaTheme="minorEastAsia" w:cstheme="minorHAnsi"/>
          <w:b/>
          <w:bCs/>
          <w:sz w:val="22"/>
          <w:szCs w:val="22"/>
          <w:lang w:val="es-ES"/>
        </w:rPr>
        <w:t xml:space="preserve"> </w:t>
      </w:r>
      <w:r w:rsidR="00384124">
        <w:rPr>
          <w:rFonts w:eastAsiaTheme="minorEastAsia" w:cstheme="minorHAnsi"/>
          <w:b/>
          <w:bCs/>
          <w:sz w:val="22"/>
          <w:szCs w:val="22"/>
          <w:lang w:val="es-ES"/>
        </w:rPr>
        <w:t xml:space="preserve">por </w:t>
      </w:r>
      <m:oMath>
        <m:r>
          <m:rPr>
            <m:sty m:val="bi"/>
          </m:rPr>
          <w:rPr>
            <w:rFonts w:ascii="Cambria Math" w:eastAsiaTheme="minorEastAsia" w:hAnsi="Cambria Math" w:cstheme="minorHAnsi"/>
            <w:sz w:val="22"/>
            <w:szCs w:val="22"/>
            <w:lang w:val="es-ES"/>
          </w:rPr>
          <m:t>k</m:t>
        </m:r>
      </m:oMath>
      <w:r w:rsidR="00384124">
        <w:rPr>
          <w:rFonts w:eastAsiaTheme="minorEastAsia" w:cstheme="minorHAnsi"/>
          <w:b/>
          <w:bCs/>
          <w:sz w:val="22"/>
          <w:szCs w:val="22"/>
          <w:lang w:val="es-ES"/>
        </w:rPr>
        <w:t xml:space="preserve"> </w:t>
      </w:r>
      <w:r w:rsidR="00384124" w:rsidRPr="00BA59F4">
        <w:rPr>
          <w:rFonts w:eastAsiaTheme="minorEastAsia" w:cstheme="minorHAnsi"/>
          <w:b/>
          <w:bCs/>
          <w:sz w:val="22"/>
          <w:szCs w:val="22"/>
          <w:lang w:val="es-ES"/>
        </w:rPr>
        <w:t xml:space="preserve">según </w:t>
      </w:r>
      <m:oMath>
        <m:r>
          <m:rPr>
            <m:sty m:val="bi"/>
          </m:rPr>
          <w:rPr>
            <w:rFonts w:ascii="Cambria Math" w:eastAsiaTheme="minorEastAsia" w:hAnsi="Cambria Math" w:cstheme="minorHAnsi"/>
            <w:sz w:val="22"/>
            <w:szCs w:val="22"/>
            <w:lang w:val="es-ES"/>
          </w:rPr>
          <m:t>U</m:t>
        </m:r>
      </m:oMath>
      <w:r w:rsidR="00384124">
        <w:rPr>
          <w:rFonts w:eastAsiaTheme="minorEastAsia" w:cstheme="minorHAnsi"/>
          <w:b/>
          <w:sz w:val="22"/>
          <w:szCs w:val="22"/>
          <w:lang w:val="es-ES"/>
        </w:rPr>
        <w:t>.</w:t>
      </w:r>
      <w:r w:rsidR="00384124" w:rsidRPr="00030068">
        <w:rPr>
          <w:rFonts w:eastAsiaTheme="minorEastAsia" w:cstheme="minorHAnsi"/>
          <w:sz w:val="22"/>
          <w:szCs w:val="22"/>
          <w:lang w:val="es-ES"/>
        </w:rPr>
        <w:t xml:space="preserve"> </w:t>
      </w:r>
    </w:p>
    <w:p w14:paraId="419D4A05" w14:textId="77777777" w:rsidR="00384124" w:rsidRPr="00FE7B07" w:rsidRDefault="00000000" w:rsidP="00384124">
      <w:pPr>
        <w:pStyle w:val="Prrafodelista"/>
        <w:numPr>
          <w:ilvl w:val="0"/>
          <w:numId w:val="32"/>
        </w:numPr>
        <w:spacing w:after="160" w:line="259" w:lineRule="auto"/>
        <w:ind w:left="284" w:right="-716" w:hanging="284"/>
        <w:rPr>
          <w:rFonts w:eastAsiaTheme="minorEastAsia" w:cstheme="minorHAnsi"/>
          <w:sz w:val="22"/>
          <w:szCs w:val="22"/>
          <w:lang w:val="es-ES"/>
        </w:rPr>
      </w:pPr>
      <m:oMath>
        <m:sSub>
          <m:sSubPr>
            <m:ctrlPr>
              <w:rPr>
                <w:rFonts w:ascii="Cambria Math" w:eastAsiaTheme="minorEastAsia" w:hAnsi="Cambria Math" w:cstheme="minorHAnsi"/>
                <w:i/>
                <w:iCs/>
                <w:sz w:val="22"/>
                <w:szCs w:val="22"/>
                <w:lang w:val="es-ES"/>
              </w:rPr>
            </m:ctrlPr>
          </m:sSubPr>
          <m:e>
            <m:r>
              <w:rPr>
                <w:rFonts w:ascii="Cambria Math" w:hAnsi="Cambria Math" w:cstheme="minorHAnsi"/>
                <w:sz w:val="22"/>
                <w:szCs w:val="22"/>
                <w:lang w:val="es-ES"/>
              </w:rPr>
              <m:t>U(</m:t>
            </m:r>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max n</m:t>
            </m:r>
          </m:sub>
        </m:sSub>
        <m:r>
          <w:rPr>
            <w:rFonts w:ascii="Cambria Math" w:eastAsiaTheme="minorEastAsia" w:hAnsi="Cambria Math" w:cstheme="minorHAnsi"/>
            <w:sz w:val="22"/>
            <w:szCs w:val="22"/>
            <w:lang w:val="es-ES"/>
          </w:rPr>
          <m:t>vϕ)=V</m:t>
        </m:r>
      </m:oMath>
      <w:r w:rsidR="00384124" w:rsidRPr="00FE7B07">
        <w:rPr>
          <w:rFonts w:eastAsiaTheme="minorEastAsia" w:cstheme="minorHAnsi"/>
          <w:i/>
          <w:iCs/>
          <w:sz w:val="22"/>
          <w:szCs w:val="22"/>
          <w:lang w:val="es-ES"/>
        </w:rPr>
        <w:t xml:space="preserve"> </w:t>
      </w:r>
      <w:r w:rsidR="00384124" w:rsidRPr="00FE7B07">
        <w:rPr>
          <w:rFonts w:cstheme="minorHAnsi"/>
          <w:i/>
          <w:iCs/>
          <w:sz w:val="22"/>
          <w:szCs w:val="22"/>
          <w:lang w:val="es-ES"/>
        </w:rPr>
        <w:t xml:space="preserve">sii  </w:t>
      </w:r>
      <m:oMath>
        <m:r>
          <w:rPr>
            <w:rFonts w:ascii="Cambria Math" w:eastAsiaTheme="minorEastAsia" w:hAnsi="Cambria Math" w:cstheme="minorHAnsi"/>
            <w:sz w:val="22"/>
            <w:szCs w:val="22"/>
            <w:lang w:val="es-ES"/>
          </w:rPr>
          <m:t>U(</m:t>
        </m:r>
        <m:sSub>
          <m:sSubPr>
            <m:ctrlPr>
              <w:rPr>
                <w:rFonts w:ascii="Cambria Math" w:hAnsi="Cambria Math" w:cstheme="minorHAnsi"/>
                <w:i/>
                <w:sz w:val="22"/>
                <w:szCs w:val="22"/>
                <w:lang w:val="es-ES"/>
              </w:rPr>
            </m:ctrlPr>
          </m:sSubPr>
          <m:e>
            <m:r>
              <w:rPr>
                <w:rFonts w:ascii="Cambria Math" w:hAnsi="Cambria Math" w:cstheme="minorHAnsi"/>
                <w:sz w:val="22"/>
                <w:szCs w:val="22"/>
                <w:lang w:val="es-ES"/>
              </w:rPr>
              <m:t>ϕ</m:t>
            </m:r>
          </m:e>
          <m:sub>
            <m:r>
              <w:rPr>
                <w:rFonts w:ascii="Cambria Math" w:hAnsi="Cambria Math" w:cstheme="minorHAnsi"/>
                <w:sz w:val="22"/>
                <w:szCs w:val="22"/>
                <w:lang w:val="es-ES"/>
              </w:rPr>
              <m:t>[k/v]</m:t>
            </m:r>
          </m:sub>
        </m:sSub>
        <m:r>
          <w:rPr>
            <w:rFonts w:ascii="Cambria Math" w:eastAsiaTheme="minorEastAsia" w:hAnsi="Cambria Math" w:cstheme="minorHAnsi"/>
            <w:sz w:val="22"/>
            <w:szCs w:val="22"/>
            <w:lang w:val="es-ES"/>
          </w:rPr>
          <m:t>)=V</m:t>
        </m:r>
      </m:oMath>
      <w:r w:rsidR="00384124" w:rsidRPr="00030068">
        <w:rPr>
          <w:rFonts w:eastAsiaTheme="minorEastAsia" w:cstheme="minorHAnsi"/>
          <w:sz w:val="22"/>
          <w:szCs w:val="22"/>
          <w:lang w:val="es-ES"/>
        </w:rPr>
        <w:t xml:space="preserve"> </w:t>
      </w:r>
      <w:r w:rsidR="00384124" w:rsidRPr="009E6D58">
        <w:rPr>
          <w:rFonts w:eastAsiaTheme="minorEastAsia" w:cstheme="minorHAnsi"/>
          <w:b/>
          <w:bCs/>
          <w:sz w:val="22"/>
          <w:szCs w:val="22"/>
          <w:lang w:val="es-ES"/>
        </w:rPr>
        <w:t xml:space="preserve">en </w:t>
      </w:r>
      <w:r w:rsidR="00384124">
        <w:rPr>
          <w:rFonts w:eastAsiaTheme="minorEastAsia" w:cstheme="minorHAnsi"/>
          <w:b/>
          <w:bCs/>
          <w:sz w:val="22"/>
          <w:szCs w:val="22"/>
          <w:u w:val="single"/>
          <w:lang w:val="es-ES"/>
        </w:rPr>
        <w:t xml:space="preserve">como máximo </w:t>
      </w:r>
      <m:oMath>
        <m:r>
          <m:rPr>
            <m:sty m:val="bi"/>
          </m:rPr>
          <w:rPr>
            <w:rFonts w:ascii="Cambria Math" w:eastAsiaTheme="minorEastAsia" w:hAnsi="Cambria Math" w:cstheme="minorHAnsi"/>
            <w:sz w:val="22"/>
            <w:szCs w:val="22"/>
            <w:u w:val="single"/>
            <w:lang w:val="es-ES"/>
          </w:rPr>
          <m:t>n</m:t>
        </m:r>
      </m:oMath>
      <w:r w:rsidR="00384124" w:rsidRPr="00BA59F4">
        <w:rPr>
          <w:rFonts w:eastAsiaTheme="minorEastAsia" w:cstheme="minorHAnsi"/>
          <w:b/>
          <w:bCs/>
          <w:sz w:val="22"/>
          <w:szCs w:val="22"/>
          <w:lang w:val="es-ES"/>
        </w:rPr>
        <w:t xml:space="preserve"> sustituciones de </w:t>
      </w:r>
      <m:oMath>
        <m:r>
          <m:rPr>
            <m:sty m:val="bi"/>
          </m:rPr>
          <w:rPr>
            <w:rFonts w:ascii="Cambria Math" w:hAnsi="Cambria Math" w:cstheme="minorHAnsi"/>
            <w:sz w:val="22"/>
            <w:szCs w:val="22"/>
            <w:lang w:val="es-ES"/>
          </w:rPr>
          <m:t>v</m:t>
        </m:r>
      </m:oMath>
      <w:r w:rsidR="00384124" w:rsidRPr="00BA59F4">
        <w:rPr>
          <w:rFonts w:eastAsiaTheme="minorEastAsia" w:cstheme="minorHAnsi"/>
          <w:b/>
          <w:bCs/>
          <w:sz w:val="22"/>
          <w:szCs w:val="22"/>
          <w:lang w:val="es-ES"/>
        </w:rPr>
        <w:t xml:space="preserve"> </w:t>
      </w:r>
      <w:r w:rsidR="00384124">
        <w:rPr>
          <w:rFonts w:eastAsiaTheme="minorEastAsia" w:cstheme="minorHAnsi"/>
          <w:b/>
          <w:bCs/>
          <w:sz w:val="22"/>
          <w:szCs w:val="22"/>
          <w:lang w:val="es-ES"/>
        </w:rPr>
        <w:t xml:space="preserve">por </w:t>
      </w:r>
      <m:oMath>
        <m:r>
          <m:rPr>
            <m:sty m:val="bi"/>
          </m:rPr>
          <w:rPr>
            <w:rFonts w:ascii="Cambria Math" w:eastAsiaTheme="minorEastAsia" w:hAnsi="Cambria Math" w:cstheme="minorHAnsi"/>
            <w:sz w:val="22"/>
            <w:szCs w:val="22"/>
            <w:lang w:val="es-ES"/>
          </w:rPr>
          <m:t>k</m:t>
        </m:r>
      </m:oMath>
      <w:r w:rsidR="00384124">
        <w:rPr>
          <w:rFonts w:eastAsiaTheme="minorEastAsia" w:cstheme="minorHAnsi"/>
          <w:b/>
          <w:bCs/>
          <w:sz w:val="22"/>
          <w:szCs w:val="22"/>
          <w:lang w:val="es-ES"/>
        </w:rPr>
        <w:t xml:space="preserve"> </w:t>
      </w:r>
      <w:r w:rsidR="00384124" w:rsidRPr="00BA59F4">
        <w:rPr>
          <w:rFonts w:eastAsiaTheme="minorEastAsia" w:cstheme="minorHAnsi"/>
          <w:b/>
          <w:bCs/>
          <w:sz w:val="22"/>
          <w:szCs w:val="22"/>
          <w:lang w:val="es-ES"/>
        </w:rPr>
        <w:t xml:space="preserve">según </w:t>
      </w:r>
      <m:oMath>
        <m:r>
          <m:rPr>
            <m:sty m:val="bi"/>
          </m:rPr>
          <w:rPr>
            <w:rFonts w:ascii="Cambria Math" w:eastAsiaTheme="minorEastAsia" w:hAnsi="Cambria Math" w:cstheme="minorHAnsi"/>
            <w:sz w:val="22"/>
            <w:szCs w:val="22"/>
            <w:lang w:val="es-ES"/>
          </w:rPr>
          <m:t>U</m:t>
        </m:r>
      </m:oMath>
      <w:r w:rsidR="00384124">
        <w:rPr>
          <w:rFonts w:eastAsiaTheme="minorEastAsia" w:cstheme="minorHAnsi"/>
          <w:b/>
          <w:sz w:val="22"/>
          <w:szCs w:val="22"/>
          <w:lang w:val="es-ES"/>
        </w:rPr>
        <w:t>.</w:t>
      </w:r>
    </w:p>
    <w:p w14:paraId="4A2D7416" w14:textId="77777777" w:rsidR="00384124" w:rsidRPr="00AE5FFE" w:rsidRDefault="00000000" w:rsidP="00384124">
      <w:pPr>
        <w:pStyle w:val="Prrafodelista"/>
        <w:numPr>
          <w:ilvl w:val="0"/>
          <w:numId w:val="32"/>
        </w:numPr>
        <w:spacing w:after="160" w:line="259" w:lineRule="auto"/>
        <w:ind w:left="284" w:right="-574" w:hanging="284"/>
        <w:rPr>
          <w:rFonts w:eastAsiaTheme="minorEastAsia" w:cstheme="minorHAnsi"/>
          <w:sz w:val="22"/>
          <w:szCs w:val="22"/>
          <w:lang w:val="es-ES"/>
        </w:rPr>
      </w:pPr>
      <m:oMath>
        <m:sSub>
          <m:sSubPr>
            <m:ctrlPr>
              <w:rPr>
                <w:rFonts w:ascii="Cambria Math" w:eastAsiaTheme="minorEastAsia" w:hAnsi="Cambria Math" w:cstheme="minorHAnsi"/>
                <w:i/>
                <w:iCs/>
                <w:sz w:val="22"/>
                <w:szCs w:val="22"/>
                <w:lang w:val="es-ES"/>
              </w:rPr>
            </m:ctrlPr>
          </m:sSubPr>
          <m:e>
            <m:r>
              <w:rPr>
                <w:rFonts w:ascii="Cambria Math" w:hAnsi="Cambria Math" w:cstheme="minorHAnsi"/>
                <w:sz w:val="22"/>
                <w:szCs w:val="22"/>
                <w:lang w:val="es-ES"/>
              </w:rPr>
              <m:t>U(</m:t>
            </m:r>
            <m:r>
              <w:rPr>
                <w:rFonts w:ascii="Cambria Math" w:eastAsiaTheme="minorEastAsia" w:hAnsi="Cambria Math" w:cstheme="minorHAnsi"/>
                <w:sz w:val="22"/>
                <w:szCs w:val="22"/>
                <w:lang w:val="es-ES"/>
              </w:rPr>
              <m:t>∃</m:t>
            </m:r>
          </m:e>
          <m:sub>
            <m:r>
              <w:rPr>
                <w:rFonts w:ascii="Cambria Math" w:eastAsiaTheme="minorEastAsia" w:hAnsi="Cambria Math" w:cstheme="minorHAnsi"/>
                <w:sz w:val="22"/>
                <w:szCs w:val="22"/>
                <w:lang w:val="es-ES"/>
              </w:rPr>
              <m:t>n</m:t>
            </m:r>
          </m:sub>
        </m:sSub>
        <m:r>
          <w:rPr>
            <w:rFonts w:ascii="Cambria Math" w:eastAsiaTheme="minorEastAsia" w:hAnsi="Cambria Math" w:cstheme="minorHAnsi"/>
            <w:sz w:val="22"/>
            <w:szCs w:val="22"/>
            <w:lang w:val="es-ES"/>
          </w:rPr>
          <m:t>vϕ)=V</m:t>
        </m:r>
      </m:oMath>
      <w:r w:rsidR="00384124" w:rsidRPr="00FE7B07">
        <w:rPr>
          <w:rFonts w:eastAsiaTheme="minorEastAsia" w:cstheme="minorHAnsi"/>
          <w:i/>
          <w:iCs/>
          <w:sz w:val="22"/>
          <w:szCs w:val="22"/>
          <w:lang w:val="es-ES"/>
        </w:rPr>
        <w:t xml:space="preserve"> </w:t>
      </w:r>
      <w:r w:rsidR="00384124" w:rsidRPr="00FE7B07">
        <w:rPr>
          <w:rFonts w:cstheme="minorHAnsi"/>
          <w:i/>
          <w:iCs/>
          <w:sz w:val="22"/>
          <w:szCs w:val="22"/>
          <w:lang w:val="es-ES"/>
        </w:rPr>
        <w:t xml:space="preserve">sii </w:t>
      </w:r>
      <m:oMath>
        <m:r>
          <w:rPr>
            <w:rFonts w:ascii="Cambria Math" w:eastAsiaTheme="minorEastAsia" w:hAnsi="Cambria Math" w:cstheme="minorHAnsi"/>
            <w:sz w:val="22"/>
            <w:szCs w:val="22"/>
            <w:lang w:val="es-ES"/>
          </w:rPr>
          <m:t>U(</m:t>
        </m:r>
        <m:sSub>
          <m:sSubPr>
            <m:ctrlPr>
              <w:rPr>
                <w:rFonts w:ascii="Cambria Math" w:hAnsi="Cambria Math" w:cstheme="minorHAnsi"/>
                <w:i/>
                <w:sz w:val="22"/>
                <w:szCs w:val="22"/>
                <w:lang w:val="es-ES"/>
              </w:rPr>
            </m:ctrlPr>
          </m:sSubPr>
          <m:e>
            <m:r>
              <w:rPr>
                <w:rFonts w:ascii="Cambria Math" w:hAnsi="Cambria Math" w:cstheme="minorHAnsi"/>
                <w:sz w:val="22"/>
                <w:szCs w:val="22"/>
                <w:lang w:val="es-ES"/>
              </w:rPr>
              <m:t>ϕ</m:t>
            </m:r>
          </m:e>
          <m:sub>
            <m:r>
              <w:rPr>
                <w:rFonts w:ascii="Cambria Math" w:hAnsi="Cambria Math" w:cstheme="minorHAnsi"/>
                <w:sz w:val="22"/>
                <w:szCs w:val="22"/>
                <w:lang w:val="es-ES"/>
              </w:rPr>
              <m:t>[k/v]</m:t>
            </m:r>
          </m:sub>
        </m:sSub>
        <m:r>
          <w:rPr>
            <w:rFonts w:ascii="Cambria Math" w:eastAsiaTheme="minorEastAsia" w:hAnsi="Cambria Math" w:cstheme="minorHAnsi"/>
            <w:sz w:val="22"/>
            <w:szCs w:val="22"/>
            <w:lang w:val="es-ES"/>
          </w:rPr>
          <m:t>)=V</m:t>
        </m:r>
      </m:oMath>
      <w:r w:rsidR="00384124" w:rsidRPr="00030068">
        <w:rPr>
          <w:rFonts w:eastAsiaTheme="minorEastAsia" w:cstheme="minorHAnsi"/>
          <w:sz w:val="22"/>
          <w:szCs w:val="22"/>
          <w:lang w:val="es-ES"/>
        </w:rPr>
        <w:t xml:space="preserve"> </w:t>
      </w:r>
      <w:r w:rsidR="00384124" w:rsidRPr="009E6D58">
        <w:rPr>
          <w:rFonts w:eastAsiaTheme="minorEastAsia" w:cstheme="minorHAnsi"/>
          <w:b/>
          <w:bCs/>
          <w:sz w:val="22"/>
          <w:szCs w:val="22"/>
          <w:lang w:val="es-ES"/>
        </w:rPr>
        <w:t xml:space="preserve">en </w:t>
      </w:r>
      <w:r w:rsidR="00384124">
        <w:rPr>
          <w:rFonts w:eastAsiaTheme="minorEastAsia" w:cstheme="minorHAnsi"/>
          <w:b/>
          <w:bCs/>
          <w:sz w:val="22"/>
          <w:szCs w:val="22"/>
          <w:u w:val="single"/>
          <w:lang w:val="es-ES"/>
        </w:rPr>
        <w:t xml:space="preserve">exactamente </w:t>
      </w:r>
      <m:oMath>
        <m:r>
          <m:rPr>
            <m:sty m:val="bi"/>
          </m:rPr>
          <w:rPr>
            <w:rFonts w:ascii="Cambria Math" w:eastAsiaTheme="minorEastAsia" w:hAnsi="Cambria Math" w:cstheme="minorHAnsi"/>
            <w:sz w:val="22"/>
            <w:szCs w:val="22"/>
            <w:u w:val="single"/>
            <w:lang w:val="es-ES"/>
          </w:rPr>
          <m:t>n</m:t>
        </m:r>
      </m:oMath>
      <w:r w:rsidR="00384124" w:rsidRPr="00BA59F4">
        <w:rPr>
          <w:rFonts w:eastAsiaTheme="minorEastAsia" w:cstheme="minorHAnsi"/>
          <w:b/>
          <w:bCs/>
          <w:sz w:val="22"/>
          <w:szCs w:val="22"/>
          <w:lang w:val="es-ES"/>
        </w:rPr>
        <w:t xml:space="preserve"> sustituciones de </w:t>
      </w:r>
      <m:oMath>
        <m:r>
          <m:rPr>
            <m:sty m:val="bi"/>
          </m:rPr>
          <w:rPr>
            <w:rFonts w:ascii="Cambria Math" w:hAnsi="Cambria Math" w:cstheme="minorHAnsi"/>
            <w:sz w:val="22"/>
            <w:szCs w:val="22"/>
            <w:lang w:val="es-ES"/>
          </w:rPr>
          <m:t>v</m:t>
        </m:r>
      </m:oMath>
      <w:r w:rsidR="00384124" w:rsidRPr="00BA59F4">
        <w:rPr>
          <w:rFonts w:eastAsiaTheme="minorEastAsia" w:cstheme="minorHAnsi"/>
          <w:b/>
          <w:bCs/>
          <w:sz w:val="22"/>
          <w:szCs w:val="22"/>
          <w:lang w:val="es-ES"/>
        </w:rPr>
        <w:t xml:space="preserve"> </w:t>
      </w:r>
      <w:r w:rsidR="00384124">
        <w:rPr>
          <w:rFonts w:eastAsiaTheme="minorEastAsia" w:cstheme="minorHAnsi"/>
          <w:b/>
          <w:bCs/>
          <w:sz w:val="22"/>
          <w:szCs w:val="22"/>
          <w:lang w:val="es-ES"/>
        </w:rPr>
        <w:t xml:space="preserve">por </w:t>
      </w:r>
      <m:oMath>
        <m:r>
          <m:rPr>
            <m:sty m:val="bi"/>
          </m:rPr>
          <w:rPr>
            <w:rFonts w:ascii="Cambria Math" w:eastAsiaTheme="minorEastAsia" w:hAnsi="Cambria Math" w:cstheme="minorHAnsi"/>
            <w:sz w:val="22"/>
            <w:szCs w:val="22"/>
            <w:lang w:val="es-ES"/>
          </w:rPr>
          <m:t>k</m:t>
        </m:r>
      </m:oMath>
      <w:r w:rsidR="00384124">
        <w:rPr>
          <w:rFonts w:eastAsiaTheme="minorEastAsia" w:cstheme="minorHAnsi"/>
          <w:b/>
          <w:bCs/>
          <w:sz w:val="22"/>
          <w:szCs w:val="22"/>
          <w:lang w:val="es-ES"/>
        </w:rPr>
        <w:t xml:space="preserve"> </w:t>
      </w:r>
      <w:r w:rsidR="00384124" w:rsidRPr="00BA59F4">
        <w:rPr>
          <w:rFonts w:eastAsiaTheme="minorEastAsia" w:cstheme="minorHAnsi"/>
          <w:b/>
          <w:bCs/>
          <w:sz w:val="22"/>
          <w:szCs w:val="22"/>
          <w:lang w:val="es-ES"/>
        </w:rPr>
        <w:t xml:space="preserve">según </w:t>
      </w:r>
      <m:oMath>
        <m:r>
          <m:rPr>
            <m:sty m:val="bi"/>
          </m:rPr>
          <w:rPr>
            <w:rFonts w:ascii="Cambria Math" w:eastAsiaTheme="minorEastAsia" w:hAnsi="Cambria Math" w:cstheme="minorHAnsi"/>
            <w:sz w:val="22"/>
            <w:szCs w:val="22"/>
            <w:lang w:val="es-ES"/>
          </w:rPr>
          <m:t>U</m:t>
        </m:r>
      </m:oMath>
      <w:r w:rsidR="00384124">
        <w:rPr>
          <w:rFonts w:eastAsiaTheme="minorEastAsia" w:cstheme="minorHAnsi"/>
          <w:b/>
          <w:sz w:val="22"/>
          <w:szCs w:val="22"/>
          <w:lang w:val="es-ES"/>
        </w:rPr>
        <w:t>.</w:t>
      </w:r>
    </w:p>
    <w:p w14:paraId="4CCB5AC4" w14:textId="77777777" w:rsidR="00384124" w:rsidRDefault="00384124" w:rsidP="00384124">
      <w:pPr>
        <w:spacing w:after="160" w:line="259" w:lineRule="auto"/>
        <w:rPr>
          <w:rFonts w:eastAsiaTheme="minorEastAsia" w:cstheme="minorHAnsi"/>
          <w:b/>
          <w:bCs/>
          <w:sz w:val="22"/>
          <w:szCs w:val="22"/>
          <w:lang w:val="es-ES"/>
        </w:rPr>
      </w:pPr>
      <w:r w:rsidRPr="00AC04FB">
        <w:rPr>
          <w:rFonts w:eastAsiaTheme="minorEastAsia" w:cstheme="minorHAnsi"/>
          <w:b/>
          <w:bCs/>
          <w:sz w:val="22"/>
          <w:szCs w:val="22"/>
          <w:lang w:val="es-ES"/>
        </w:rPr>
        <w:t xml:space="preserve">Ejemplos de </w:t>
      </w:r>
      <w:proofErr w:type="spellStart"/>
      <w:r w:rsidRPr="00AC04FB">
        <w:rPr>
          <w:rFonts w:eastAsiaTheme="minorEastAsia" w:cstheme="minorHAnsi"/>
          <w:b/>
          <w:bCs/>
          <w:sz w:val="22"/>
          <w:szCs w:val="22"/>
          <w:lang w:val="es-ES"/>
        </w:rPr>
        <w:t>fbfs</w:t>
      </w:r>
      <w:proofErr w:type="spellEnd"/>
    </w:p>
    <w:tbl>
      <w:tblPr>
        <w:tblStyle w:val="Tablaconcuadrcula"/>
        <w:tblW w:w="0" w:type="auto"/>
        <w:jc w:val="center"/>
        <w:tblLook w:val="04A0" w:firstRow="1" w:lastRow="0" w:firstColumn="1" w:lastColumn="0" w:noHBand="0" w:noVBand="1"/>
      </w:tblPr>
      <w:tblGrid>
        <w:gridCol w:w="2830"/>
      </w:tblGrid>
      <w:tr w:rsidR="00384124" w14:paraId="50084167" w14:textId="77777777" w:rsidTr="00BE6121">
        <w:trPr>
          <w:jc w:val="center"/>
        </w:trPr>
        <w:tc>
          <w:tcPr>
            <w:tcW w:w="2830" w:type="dxa"/>
          </w:tcPr>
          <w:p w14:paraId="3065E4D3" w14:textId="77777777" w:rsidR="00384124" w:rsidRPr="00DD5F67" w:rsidRDefault="00000000" w:rsidP="00BE6121">
            <w:pPr>
              <w:spacing w:after="160" w:line="259" w:lineRule="auto"/>
              <w:rPr>
                <w:rFonts w:eastAsiaTheme="minorEastAsia" w:cstheme="minorHAnsi"/>
                <w:b/>
                <w:bCs/>
                <w:sz w:val="22"/>
                <w:szCs w:val="22"/>
                <w:lang w:val="es-ES"/>
              </w:rPr>
            </w:pPr>
            <m:oMathPara>
              <m:oMathParaPr>
                <m:jc m:val="center"/>
              </m:oMathPara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2</m:t>
                        </m:r>
                      </m:e>
                    </m:func>
                  </m:sub>
                </m:sSub>
                <m:r>
                  <w:rPr>
                    <w:rFonts w:ascii="Cambria Math" w:hAnsi="Cambria Math" w:cstheme="minorHAnsi"/>
                    <w:sz w:val="22"/>
                    <w:szCs w:val="22"/>
                    <w:lang w:val="es-ES"/>
                  </w:rPr>
                  <m:t>xFx</m:t>
                </m:r>
              </m:oMath>
            </m:oMathPara>
          </w:p>
        </w:tc>
      </w:tr>
      <w:tr w:rsidR="00384124" w14:paraId="141E69FD" w14:textId="77777777" w:rsidTr="00BE6121">
        <w:trPr>
          <w:jc w:val="center"/>
        </w:trPr>
        <w:tc>
          <w:tcPr>
            <w:tcW w:w="2830" w:type="dxa"/>
          </w:tcPr>
          <w:p w14:paraId="67C1E295" w14:textId="77777777" w:rsidR="00384124" w:rsidRPr="00DD5F67" w:rsidRDefault="00000000" w:rsidP="00BE6121">
            <w:pPr>
              <w:spacing w:after="160" w:line="259" w:lineRule="auto"/>
              <w:rPr>
                <w:rFonts w:eastAsiaTheme="minorEastAsia" w:cstheme="minorHAnsi"/>
                <w:b/>
                <w:bCs/>
                <w:sz w:val="22"/>
                <w:szCs w:val="22"/>
                <w:lang w:val="es-ES"/>
              </w:rPr>
            </w:pPr>
            <m:oMathPara>
              <m:oMathParaPr>
                <m:jc m:val="center"/>
              </m:oMathPara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5</m:t>
                        </m:r>
                      </m:e>
                    </m:func>
                  </m:sub>
                </m:sSub>
                <m:r>
                  <w:rPr>
                    <w:rFonts w:ascii="Cambria Math" w:hAnsi="Cambria Math" w:cstheme="minorHAnsi"/>
                    <w:sz w:val="22"/>
                    <w:szCs w:val="22"/>
                    <w:lang w:val="es-ES"/>
                  </w:rPr>
                  <m:t>xGx</m:t>
                </m:r>
              </m:oMath>
            </m:oMathPara>
          </w:p>
        </w:tc>
      </w:tr>
      <w:tr w:rsidR="00384124" w14:paraId="17A4F0F5" w14:textId="77777777" w:rsidTr="00BE6121">
        <w:trPr>
          <w:jc w:val="center"/>
        </w:trPr>
        <w:tc>
          <w:tcPr>
            <w:tcW w:w="2830" w:type="dxa"/>
          </w:tcPr>
          <w:p w14:paraId="6DD4CC0D" w14:textId="77777777" w:rsidR="00384124" w:rsidRPr="00DD5F67" w:rsidRDefault="00000000" w:rsidP="00BE6121">
            <w:pPr>
              <w:spacing w:after="160" w:line="259" w:lineRule="auto"/>
              <w:rPr>
                <w:rFonts w:eastAsiaTheme="minorEastAsia" w:cstheme="minorHAnsi"/>
                <w:b/>
                <w:bCs/>
                <w:sz w:val="22"/>
                <w:szCs w:val="22"/>
                <w:lang w:val="es-ES"/>
              </w:rPr>
            </w:pPr>
            <m:oMathPara>
              <m:oMathParaPr>
                <m:jc m:val="center"/>
              </m:oMathPara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6</m:t>
                    </m:r>
                  </m:sub>
                </m:sSub>
                <m:r>
                  <w:rPr>
                    <w:rFonts w:ascii="Cambria Math" w:hAnsi="Cambria Math" w:cstheme="minorHAnsi"/>
                    <w:sz w:val="22"/>
                    <w:szCs w:val="22"/>
                    <w:lang w:val="es-ES"/>
                  </w:rPr>
                  <m:t>xHx</m:t>
                </m:r>
              </m:oMath>
            </m:oMathPara>
          </w:p>
        </w:tc>
      </w:tr>
      <w:tr w:rsidR="00384124" w14:paraId="3842A990" w14:textId="77777777" w:rsidTr="00BE6121">
        <w:trPr>
          <w:jc w:val="center"/>
        </w:trPr>
        <w:tc>
          <w:tcPr>
            <w:tcW w:w="2830" w:type="dxa"/>
          </w:tcPr>
          <w:p w14:paraId="2DBC9F94" w14:textId="77777777" w:rsidR="00384124" w:rsidRPr="00DD5F67" w:rsidRDefault="00000000" w:rsidP="00BE6121">
            <w:pPr>
              <w:spacing w:after="160" w:line="259" w:lineRule="auto"/>
              <w:rPr>
                <w:rFonts w:eastAsiaTheme="minorEastAsia" w:cstheme="minorHAnsi"/>
                <w:b/>
                <w:bCs/>
                <w:sz w:val="22"/>
                <w:szCs w:val="22"/>
                <w:lang w:val="es-ES"/>
              </w:rPr>
            </w:pPr>
            <m:oMathPara>
              <m:oMathParaPr>
                <m:jc m:val="center"/>
              </m:oMathPara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3</m:t>
                        </m:r>
                      </m:e>
                    </m:func>
                  </m:sub>
                </m:sSub>
                <m:r>
                  <w:rPr>
                    <w:rFonts w:ascii="Cambria Math" w:hAnsi="Cambria Math" w:cstheme="minorHAnsi"/>
                    <w:sz w:val="22"/>
                    <w:szCs w:val="22"/>
                    <w:lang w:val="es-ES"/>
                  </w:rPr>
                  <m:t>y</m:t>
                </m:r>
                <m:d>
                  <m:dPr>
                    <m:ctrlPr>
                      <w:rPr>
                        <w:rFonts w:ascii="Cambria Math" w:hAnsi="Cambria Math" w:cstheme="minorHAnsi"/>
                        <w:i/>
                        <w:sz w:val="22"/>
                        <w:szCs w:val="22"/>
                        <w:lang w:val="es-ES"/>
                      </w:rPr>
                    </m:ctrlPr>
                  </m:dPr>
                  <m:e>
                    <m:r>
                      <w:rPr>
                        <w:rFonts w:ascii="Cambria Math" w:hAnsi="Cambria Math" w:cstheme="minorHAnsi"/>
                        <w:sz w:val="22"/>
                        <w:szCs w:val="22"/>
                        <w:lang w:val="es-ES"/>
                      </w:rPr>
                      <m:t>Fy∧Gy</m:t>
                    </m:r>
                  </m:e>
                </m:d>
              </m:oMath>
            </m:oMathPara>
          </w:p>
        </w:tc>
      </w:tr>
      <w:tr w:rsidR="00384124" w14:paraId="0B32A5CB" w14:textId="77777777" w:rsidTr="00BE6121">
        <w:trPr>
          <w:jc w:val="center"/>
        </w:trPr>
        <w:tc>
          <w:tcPr>
            <w:tcW w:w="2830" w:type="dxa"/>
          </w:tcPr>
          <w:p w14:paraId="706FC703" w14:textId="77777777" w:rsidR="00384124" w:rsidRPr="00DD5F67" w:rsidRDefault="00000000" w:rsidP="00BE6121">
            <w:pPr>
              <w:spacing w:after="160" w:line="259" w:lineRule="auto"/>
              <w:rPr>
                <w:rFonts w:eastAsiaTheme="minorEastAsia" w:cstheme="minorHAnsi"/>
                <w:b/>
                <w:bCs/>
                <w:sz w:val="22"/>
                <w:szCs w:val="22"/>
                <w:lang w:val="es-ES"/>
              </w:rPr>
            </w:pPr>
            <m:oMathPara>
              <m:oMathParaPr>
                <m:jc m:val="center"/>
              </m:oMathPara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3</m:t>
                    </m:r>
                  </m:sub>
                </m:sSub>
                <m:r>
                  <w:rPr>
                    <w:rFonts w:ascii="Cambria Math" w:hAnsi="Cambria Math" w:cstheme="minorHAnsi"/>
                    <w:sz w:val="22"/>
                    <w:szCs w:val="22"/>
                    <w:lang w:val="es-ES"/>
                  </w:rPr>
                  <m:t>x(Gy∨Hx)</m:t>
                </m:r>
              </m:oMath>
            </m:oMathPara>
          </w:p>
        </w:tc>
      </w:tr>
      <w:tr w:rsidR="00384124" w14:paraId="2C2D1284" w14:textId="77777777" w:rsidTr="00BE6121">
        <w:trPr>
          <w:jc w:val="center"/>
        </w:trPr>
        <w:tc>
          <w:tcPr>
            <w:tcW w:w="2830" w:type="dxa"/>
          </w:tcPr>
          <w:p w14:paraId="310F1F35" w14:textId="77777777" w:rsidR="00384124" w:rsidRPr="00DD5F67" w:rsidRDefault="00000000" w:rsidP="00BE6121">
            <w:pPr>
              <w:spacing w:after="160" w:line="259" w:lineRule="auto"/>
              <w:rPr>
                <w:rFonts w:eastAsiaTheme="minorEastAsia" w:cstheme="minorHAnsi"/>
                <w:b/>
                <w:bCs/>
                <w:sz w:val="22"/>
                <w:szCs w:val="22"/>
                <w:lang w:val="es-ES"/>
              </w:rPr>
            </w:pPr>
            <m:oMathPara>
              <m:oMathParaPr>
                <m:jc m:val="center"/>
              </m:oMathPara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7</m:t>
                        </m:r>
                      </m:e>
                    </m:func>
                  </m:sub>
                </m:sSub>
                <m:r>
                  <w:rPr>
                    <w:rFonts w:ascii="Cambria Math" w:hAnsi="Cambria Math" w:cstheme="minorHAnsi"/>
                    <w:sz w:val="22"/>
                    <w:szCs w:val="22"/>
                    <w:lang w:val="es-ES"/>
                  </w:rPr>
                  <m:t>y</m:t>
                </m:r>
                <m:d>
                  <m:dPr>
                    <m:ctrlPr>
                      <w:rPr>
                        <w:rFonts w:ascii="Cambria Math" w:hAnsi="Cambria Math" w:cstheme="minorHAnsi"/>
                        <w:i/>
                        <w:sz w:val="22"/>
                        <w:szCs w:val="22"/>
                        <w:lang w:val="es-ES"/>
                      </w:rPr>
                    </m:ctrlPr>
                  </m:dPr>
                  <m:e>
                    <m:r>
                      <w:rPr>
                        <w:rFonts w:ascii="Cambria Math" w:hAnsi="Cambria Math" w:cstheme="minorHAnsi"/>
                        <w:sz w:val="22"/>
                        <w:szCs w:val="22"/>
                        <w:lang w:val="es-ES"/>
                      </w:rPr>
                      <m:t>Hy⊃</m:t>
                    </m:r>
                    <m:d>
                      <m:dPr>
                        <m:ctrlPr>
                          <w:rPr>
                            <w:rFonts w:ascii="Cambria Math" w:hAnsi="Cambria Math" w:cstheme="minorHAnsi"/>
                            <w:i/>
                            <w:sz w:val="22"/>
                            <w:szCs w:val="22"/>
                            <w:lang w:val="es-ES"/>
                          </w:rPr>
                        </m:ctrlPr>
                      </m:dPr>
                      <m:e>
                        <m:r>
                          <w:rPr>
                            <w:rFonts w:ascii="Cambria Math" w:hAnsi="Cambria Math" w:cstheme="minorHAnsi"/>
                            <w:sz w:val="22"/>
                            <w:szCs w:val="22"/>
                            <w:lang w:val="es-ES"/>
                          </w:rPr>
                          <m:t>Jy∧Kz</m:t>
                        </m:r>
                      </m:e>
                    </m:d>
                  </m:e>
                </m:d>
              </m:oMath>
            </m:oMathPara>
          </w:p>
        </w:tc>
      </w:tr>
    </w:tbl>
    <w:p w14:paraId="582C18C2" w14:textId="77777777" w:rsidR="00384124" w:rsidRPr="0002628C" w:rsidRDefault="00384124" w:rsidP="00384124">
      <w:pPr>
        <w:spacing w:after="160" w:line="259" w:lineRule="auto"/>
        <w:rPr>
          <w:rFonts w:eastAsiaTheme="minorEastAsia" w:cstheme="minorHAnsi"/>
          <w:color w:val="FF0000"/>
          <w:sz w:val="22"/>
          <w:szCs w:val="22"/>
          <w:lang w:val="es-ES"/>
        </w:rPr>
      </w:pPr>
    </w:p>
    <w:p w14:paraId="2EBEBD45" w14:textId="77777777" w:rsidR="00384124" w:rsidRDefault="00384124" w:rsidP="00384124">
      <w:pPr>
        <w:spacing w:after="160" w:line="259" w:lineRule="auto"/>
        <w:rPr>
          <w:rFonts w:eastAsiaTheme="minorEastAsia" w:cstheme="minorHAnsi"/>
          <w:b/>
          <w:bCs/>
          <w:sz w:val="22"/>
          <w:szCs w:val="22"/>
          <w:lang w:val="es-ES"/>
        </w:rPr>
      </w:pPr>
      <w:r w:rsidRPr="00AC04FB">
        <w:rPr>
          <w:rFonts w:eastAsiaTheme="minorEastAsia" w:cstheme="minorHAnsi"/>
          <w:b/>
          <w:bCs/>
          <w:sz w:val="22"/>
          <w:szCs w:val="22"/>
          <w:lang w:val="es-ES"/>
        </w:rPr>
        <w:t xml:space="preserve">Ejemplos de cálculos </w:t>
      </w:r>
      <w:r>
        <w:rPr>
          <w:rFonts w:eastAsiaTheme="minorEastAsia" w:cstheme="minorHAnsi"/>
          <w:b/>
          <w:bCs/>
          <w:sz w:val="22"/>
          <w:szCs w:val="22"/>
          <w:lang w:val="es-ES"/>
        </w:rPr>
        <w:t>de valores</w:t>
      </w:r>
    </w:p>
    <w:p w14:paraId="666FBE08" w14:textId="77777777" w:rsidR="00384124" w:rsidRPr="005330F2" w:rsidRDefault="00384124" w:rsidP="00384124">
      <w:pPr>
        <w:spacing w:after="160" w:line="259" w:lineRule="auto"/>
        <w:rPr>
          <w:rFonts w:eastAsiaTheme="minorEastAsia" w:cstheme="minorHAnsi"/>
          <w:sz w:val="22"/>
          <w:szCs w:val="22"/>
          <w:lang w:val="es-ES"/>
        </w:rPr>
      </w:pPr>
      <m:oMathPara>
        <m:oMathParaPr>
          <m:jc m:val="left"/>
        </m:oMathParaPr>
        <m:oMath>
          <m:r>
            <w:rPr>
              <w:rFonts w:ascii="Cambria Math" w:eastAsiaTheme="minorEastAsia" w:hAnsi="Cambria Math" w:cstheme="minorHAnsi"/>
              <w:sz w:val="22"/>
              <w:szCs w:val="22"/>
              <w:lang w:val="es-ES"/>
            </w:rPr>
            <m:t>U:</m:t>
          </m:r>
          <m:d>
            <m:dPr>
              <m:begChr m:val="{"/>
              <m:endChr m:val="}"/>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a,b,c,d</m:t>
              </m:r>
            </m:e>
          </m:d>
        </m:oMath>
      </m:oMathPara>
    </w:p>
    <w:p w14:paraId="67DA1B0F" w14:textId="77777777" w:rsidR="00384124" w:rsidRPr="005911BD" w:rsidRDefault="00384124" w:rsidP="00384124">
      <w:pPr>
        <w:spacing w:after="160" w:line="259" w:lineRule="auto"/>
        <w:rPr>
          <w:rFonts w:ascii="Cambria Math" w:eastAsiaTheme="minorEastAsia" w:hAnsi="Cambria Math" w:cstheme="minorHAnsi"/>
          <w:sz w:val="22"/>
          <w:szCs w:val="22"/>
          <w:lang w:val="en-US"/>
          <w:oMath/>
        </w:rPr>
      </w:pPr>
      <m:oMath>
        <m:r>
          <w:rPr>
            <w:rFonts w:ascii="Cambria Math" w:eastAsiaTheme="minorEastAsia" w:hAnsi="Cambria Math" w:cstheme="minorHAnsi"/>
            <w:sz w:val="22"/>
            <w:szCs w:val="22"/>
            <w:lang w:val="es-ES"/>
          </w:rPr>
          <m:t>F</m:t>
        </m:r>
      </m:oMath>
      <w:r w:rsidRPr="005911BD">
        <w:rPr>
          <w:rFonts w:eastAsiaTheme="minorEastAsia" w:cstheme="minorHAnsi"/>
          <w:sz w:val="22"/>
          <w:szCs w:val="22"/>
          <w:lang w:val="en-US"/>
        </w:rPr>
        <w:t xml:space="preserve">: </w:t>
      </w:r>
      <m:oMath>
        <m:d>
          <m:dPr>
            <m:begChr m:val="{"/>
            <m:endChr m:val="}"/>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a</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lang w:val="es-ES"/>
              </w:rPr>
              <m:t>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lang w:val="es-ES"/>
              </w:rPr>
              <m:t>c</m:t>
            </m:r>
          </m:e>
        </m:d>
      </m:oMath>
    </w:p>
    <w:p w14:paraId="354D0CB4" w14:textId="77777777" w:rsidR="00384124" w:rsidRPr="005911BD" w:rsidRDefault="00384124" w:rsidP="00384124">
      <w:pPr>
        <w:spacing w:after="160" w:line="259" w:lineRule="auto"/>
        <w:rPr>
          <w:rFonts w:ascii="Cambria Math" w:eastAsiaTheme="minorEastAsia" w:hAnsi="Cambria Math" w:cstheme="minorHAnsi"/>
          <w:sz w:val="22"/>
          <w:szCs w:val="22"/>
          <w:lang w:val="en-US"/>
          <w:oMath/>
        </w:rPr>
      </w:pPr>
      <m:oMath>
        <m:r>
          <w:rPr>
            <w:rFonts w:ascii="Cambria Math" w:eastAsiaTheme="minorEastAsia" w:hAnsi="Cambria Math" w:cstheme="minorHAnsi"/>
            <w:sz w:val="22"/>
            <w:szCs w:val="22"/>
            <w:lang w:val="es-ES"/>
          </w:rPr>
          <m:t>G</m:t>
        </m:r>
      </m:oMath>
      <w:r w:rsidRPr="005911BD">
        <w:rPr>
          <w:rFonts w:eastAsiaTheme="minorEastAsia" w:cstheme="minorHAnsi"/>
          <w:sz w:val="22"/>
          <w:szCs w:val="22"/>
          <w:lang w:val="en-US"/>
        </w:rPr>
        <w:t xml:space="preserve">: </w:t>
      </w:r>
      <m:oMath>
        <m:d>
          <m:dPr>
            <m:begChr m:val="{"/>
            <m:endChr m:val="}"/>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a</m:t>
            </m:r>
          </m:e>
        </m:d>
      </m:oMath>
    </w:p>
    <w:p w14:paraId="67ED31B3" w14:textId="77777777" w:rsidR="00384124" w:rsidRPr="005911BD" w:rsidRDefault="00384124" w:rsidP="00384124">
      <w:pPr>
        <w:spacing w:after="160" w:line="259" w:lineRule="auto"/>
        <w:rPr>
          <w:rFonts w:eastAsiaTheme="minorEastAsia" w:cstheme="minorHAnsi"/>
          <w:sz w:val="22"/>
          <w:szCs w:val="22"/>
          <w:lang w:val="en-US"/>
        </w:rPr>
      </w:pPr>
      <m:oMath>
        <m:r>
          <w:rPr>
            <w:rFonts w:ascii="Cambria Math" w:eastAsiaTheme="minorEastAsia" w:hAnsi="Cambria Math" w:cstheme="minorHAnsi"/>
            <w:sz w:val="22"/>
            <w:szCs w:val="22"/>
            <w:lang w:val="es-ES"/>
          </w:rPr>
          <m:t>H</m:t>
        </m:r>
      </m:oMath>
      <w:r w:rsidRPr="005911BD">
        <w:rPr>
          <w:rFonts w:eastAsiaTheme="minorEastAsia" w:cstheme="minorHAnsi"/>
          <w:sz w:val="22"/>
          <w:szCs w:val="22"/>
          <w:lang w:val="en-US"/>
        </w:rPr>
        <w:t xml:space="preserve">: </w:t>
      </w:r>
      <m:oMath>
        <m:d>
          <m:dPr>
            <m:begChr m:val="{"/>
            <m:endChr m:val="}"/>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c</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lang w:val="es-ES"/>
              </w:rPr>
              <m:t>d</m:t>
            </m:r>
          </m:e>
        </m:d>
      </m:oMath>
    </w:p>
    <w:p w14:paraId="119897D7" w14:textId="77777777" w:rsidR="00384124" w:rsidRPr="005911BD" w:rsidRDefault="00384124" w:rsidP="00384124">
      <w:pPr>
        <w:spacing w:after="160" w:line="259" w:lineRule="auto"/>
        <w:rPr>
          <w:rFonts w:eastAsiaTheme="minorEastAsia" w:cstheme="minorHAnsi"/>
          <w:sz w:val="22"/>
          <w:szCs w:val="22"/>
          <w:lang w:val="en-US"/>
        </w:rPr>
      </w:pPr>
      <w:r w:rsidRPr="005911BD">
        <w:rPr>
          <w:rFonts w:eastAsiaTheme="minorEastAsia" w:cstheme="minorHAnsi"/>
          <w:sz w:val="22"/>
          <w:szCs w:val="22"/>
          <w:lang w:val="en-US"/>
        </w:rPr>
        <w:t xml:space="preserve">J: </w:t>
      </w:r>
      <m:oMath>
        <m:r>
          <w:rPr>
            <w:rFonts w:ascii="Cambria Math" w:eastAsiaTheme="minorEastAsia" w:hAnsi="Cambria Math" w:cstheme="minorHAnsi"/>
            <w:sz w:val="22"/>
            <w:szCs w:val="22"/>
            <w:lang w:val="en-US"/>
          </w:rPr>
          <m:t>∅</m:t>
        </m:r>
      </m:oMath>
    </w:p>
    <w:p w14:paraId="2605D798" w14:textId="77777777" w:rsidR="00384124" w:rsidRPr="005911BD" w:rsidRDefault="00384124" w:rsidP="00384124">
      <w:pPr>
        <w:rPr>
          <w:rFonts w:eastAsiaTheme="minorEastAsia" w:cstheme="minorHAnsi"/>
          <w:b/>
          <w:bCs/>
          <w:sz w:val="22"/>
          <w:szCs w:val="22"/>
          <w:lang w:val="en-US"/>
        </w:rPr>
      </w:pPr>
      <w:r w:rsidRPr="005911BD">
        <w:rPr>
          <w:rFonts w:eastAsiaTheme="minorEastAsia" w:cstheme="minorHAnsi"/>
          <w:sz w:val="22"/>
          <w:szCs w:val="22"/>
          <w:lang w:val="en-US"/>
        </w:rPr>
        <w:t xml:space="preserve">K: </w:t>
      </w:r>
      <m:oMath>
        <m:d>
          <m:dPr>
            <m:begChr m:val="{"/>
            <m:endChr m:val="}"/>
            <m:ctrlPr>
              <w:rPr>
                <w:rFonts w:ascii="Cambria Math" w:eastAsiaTheme="minorEastAsia" w:hAnsi="Cambria Math" w:cstheme="minorHAnsi"/>
                <w:i/>
                <w:sz w:val="22"/>
                <w:szCs w:val="22"/>
                <w:lang w:val="es-ES"/>
              </w:rPr>
            </m:ctrlPr>
          </m:dPr>
          <m:e>
            <m:r>
              <w:rPr>
                <w:rFonts w:ascii="Cambria Math" w:eastAsiaTheme="minorEastAsia" w:hAnsi="Cambria Math" w:cstheme="minorHAnsi"/>
                <w:sz w:val="22"/>
                <w:szCs w:val="22"/>
                <w:lang w:val="es-ES"/>
              </w:rPr>
              <m:t>b</m:t>
            </m:r>
            <m:r>
              <w:rPr>
                <w:rFonts w:ascii="Cambria Math" w:eastAsiaTheme="minorEastAsia" w:hAnsi="Cambria Math" w:cstheme="minorHAnsi"/>
                <w:sz w:val="22"/>
                <w:szCs w:val="22"/>
                <w:lang w:val="en-US"/>
              </w:rPr>
              <m:t>,</m:t>
            </m:r>
            <m:r>
              <w:rPr>
                <w:rFonts w:ascii="Cambria Math" w:eastAsiaTheme="minorEastAsia" w:hAnsi="Cambria Math" w:cstheme="minorHAnsi"/>
                <w:sz w:val="22"/>
                <w:szCs w:val="22"/>
                <w:lang w:val="es-ES"/>
              </w:rPr>
              <m:t>c</m:t>
            </m:r>
          </m:e>
        </m:d>
      </m:oMath>
      <w:r w:rsidRPr="005911BD">
        <w:rPr>
          <w:rFonts w:eastAsiaTheme="minorEastAsia" w:cstheme="minorHAnsi"/>
          <w:b/>
          <w:bCs/>
          <w:sz w:val="22"/>
          <w:szCs w:val="22"/>
          <w:lang w:val="en-US"/>
        </w:rPr>
        <w:t xml:space="preserve"> </w:t>
      </w:r>
    </w:p>
    <w:p w14:paraId="492C9672" w14:textId="77777777" w:rsidR="00384124" w:rsidRPr="005911BD" w:rsidRDefault="00384124" w:rsidP="00384124">
      <w:pPr>
        <w:rPr>
          <w:rFonts w:eastAsiaTheme="minorEastAsia" w:cstheme="minorHAnsi"/>
          <w:b/>
          <w:bCs/>
          <w:sz w:val="22"/>
          <w:szCs w:val="22"/>
          <w:lang w:val="en-US"/>
        </w:rPr>
      </w:pPr>
    </w:p>
    <w:p w14:paraId="4E945E0B" w14:textId="77777777" w:rsidR="00384124" w:rsidRPr="00633AD3" w:rsidRDefault="00384124" w:rsidP="00384124">
      <w:pPr>
        <w:rPr>
          <w:rFonts w:ascii="Cambria Math" w:eastAsiaTheme="minorEastAsia" w:hAnsi="Cambria Math" w:cstheme="minorHAnsi"/>
          <w:i/>
          <w:sz w:val="22"/>
          <w:szCs w:val="22"/>
          <w:lang w:val="en-US"/>
        </w:rPr>
      </w:pPr>
    </w:p>
    <w:p w14:paraId="2CE8A28A" w14:textId="77777777" w:rsidR="00384124" w:rsidRPr="00DD4DCE" w:rsidRDefault="00000000" w:rsidP="00384124">
      <w:pPr>
        <w:pStyle w:val="Prrafodelista"/>
        <w:numPr>
          <w:ilvl w:val="0"/>
          <w:numId w:val="33"/>
        </w:numPr>
        <w:rPr>
          <w:rFonts w:eastAsiaTheme="minorEastAsia" w:cstheme="minorHAnsi"/>
          <w:i/>
          <w:iCs/>
          <w:sz w:val="22"/>
          <w:szCs w:val="22"/>
          <w:lang w:val="es-ES"/>
        </w:rPr>
      </w:p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2</m:t>
                </m:r>
              </m:e>
            </m:func>
          </m:sub>
        </m:sSub>
        <m:r>
          <w:rPr>
            <w:rFonts w:ascii="Cambria Math" w:hAnsi="Cambria Math" w:cstheme="minorHAnsi"/>
            <w:sz w:val="22"/>
            <w:szCs w:val="22"/>
            <w:lang w:val="es-ES"/>
          </w:rPr>
          <m:t>xFx</m:t>
        </m:r>
      </m:oMath>
    </w:p>
    <w:p w14:paraId="73B05A1A" w14:textId="77777777" w:rsidR="00384124" w:rsidRPr="00F360B8" w:rsidRDefault="00384124" w:rsidP="00384124">
      <w:pPr>
        <w:ind w:left="360"/>
        <w:rPr>
          <w:rFonts w:eastAsiaTheme="minorEastAsia" w:cstheme="minorHAnsi"/>
          <w:i/>
          <w:sz w:val="22"/>
          <w:szCs w:val="22"/>
          <w:lang w:val="es-ES"/>
        </w:rPr>
      </w:pPr>
      <m:oMathPara>
        <m:oMath>
          <m:r>
            <w:rPr>
              <w:rFonts w:ascii="Cambria Math" w:eastAsiaTheme="minorEastAsia" w:hAnsi="Cambria Math" w:cstheme="minorHAnsi"/>
              <w:sz w:val="22"/>
              <w:szCs w:val="22"/>
              <w:lang w:val="es-ES"/>
            </w:rPr>
            <m:t xml:space="preserve">ϕ: </m:t>
          </m:r>
          <m:r>
            <w:rPr>
              <w:rFonts w:ascii="Cambria Math" w:hAnsi="Cambria Math" w:cstheme="minorHAnsi"/>
              <w:sz w:val="22"/>
              <w:szCs w:val="22"/>
              <w:lang w:val="es-ES"/>
            </w:rPr>
            <m:t>Fx</m:t>
          </m:r>
        </m:oMath>
      </m:oMathPara>
    </w:p>
    <w:p w14:paraId="4F7D8CB5" w14:textId="77777777" w:rsidR="00384124" w:rsidRDefault="00384124" w:rsidP="00384124">
      <w:pPr>
        <w:pStyle w:val="Prrafodelista"/>
        <w:rPr>
          <w:rFonts w:eastAsiaTheme="minorEastAsia" w:cstheme="minorHAnsi"/>
          <w:i/>
          <w:sz w:val="22"/>
          <w:szCs w:val="22"/>
          <w:lang w:val="es-ES"/>
        </w:rPr>
      </w:pPr>
    </w:p>
    <w:p w14:paraId="1E8BDFEF" w14:textId="77777777" w:rsidR="00384124" w:rsidRPr="00A64645" w:rsidRDefault="00000000" w:rsidP="00384124">
      <w:pPr>
        <w:rPr>
          <w:rFonts w:eastAsiaTheme="minorEastAsia" w:cstheme="minorHAnsi"/>
          <w:i/>
          <w:iCs/>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[a/x]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
            </w:rPr>
            <m:t>Fa=V</m:t>
          </m:r>
        </m:oMath>
      </m:oMathPara>
    </w:p>
    <w:p w14:paraId="771AA80A" w14:textId="77777777" w:rsidR="00384124" w:rsidRPr="00A64645" w:rsidRDefault="00000000" w:rsidP="00384124">
      <w:pPr>
        <w:rPr>
          <w:rFonts w:eastAsiaTheme="minorEastAsia" w:cstheme="minorHAnsi"/>
          <w:b/>
          <w:bCs/>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[b/x]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
            </w:rPr>
            <m:t>Fb</m:t>
          </m:r>
          <m:r>
            <m:rPr>
              <m:sty m:val="bi"/>
            </m:rPr>
            <w:rPr>
              <w:rFonts w:ascii="Cambria Math" w:eastAsiaTheme="minorEastAsia" w:hAnsi="Cambria Math" w:cstheme="minorHAnsi"/>
              <w:sz w:val="22"/>
              <w:szCs w:val="22"/>
              <w:lang w:val="es-ES"/>
            </w:rPr>
            <m:t>=</m:t>
          </m:r>
          <m:r>
            <w:rPr>
              <w:rFonts w:ascii="Cambria Math" w:eastAsiaTheme="minorEastAsia" w:hAnsi="Cambria Math" w:cstheme="minorHAnsi"/>
              <w:sz w:val="22"/>
              <w:szCs w:val="22"/>
              <w:lang w:val="es-ES"/>
            </w:rPr>
            <m:t>V</m:t>
          </m:r>
        </m:oMath>
      </m:oMathPara>
    </w:p>
    <w:p w14:paraId="54AD8E21" w14:textId="77777777" w:rsidR="00384124" w:rsidRPr="00A64645" w:rsidRDefault="00000000" w:rsidP="00384124">
      <w:pPr>
        <w:rPr>
          <w:rFonts w:eastAsiaTheme="minorEastAsia" w:cstheme="minorHAnsi"/>
          <w:b/>
          <w:bCs/>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[c/x]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
            </w:rPr>
            <m:t>Fc=V</m:t>
          </m:r>
        </m:oMath>
      </m:oMathPara>
    </w:p>
    <w:p w14:paraId="213263A1" w14:textId="77777777" w:rsidR="00384124" w:rsidRDefault="00000000" w:rsidP="00384124">
      <w:pPr>
        <w:spacing w:after="160" w:line="259" w:lineRule="auto"/>
        <w:jc w:val="center"/>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[d/x]</m:t>
              </m:r>
            </m:sub>
          </m:sSub>
          <m:r>
            <w:rPr>
              <w:rFonts w:ascii="Cambria Math" w:eastAsiaTheme="minorEastAsia" w:hAnsi="Cambria Math" w:cstheme="minorHAnsi"/>
              <w:sz w:val="22"/>
              <w:szCs w:val="22"/>
              <w:lang w:val="es-ES"/>
            </w:rPr>
            <m:t>:</m:t>
          </m:r>
          <m:r>
            <w:rPr>
              <w:rFonts w:ascii="Cambria Math" w:hAnsi="Cambria Math" w:cstheme="minorHAnsi"/>
              <w:sz w:val="22"/>
              <w:szCs w:val="22"/>
              <w:lang w:val="es-ES"/>
            </w:rPr>
            <m:t>Fd=F</m:t>
          </m:r>
        </m:oMath>
      </m:oMathPara>
    </w:p>
    <w:p w14:paraId="2524D096" w14:textId="77777777" w:rsidR="00384124" w:rsidRDefault="00384124" w:rsidP="00384124">
      <w:pPr>
        <w:spacing w:after="160" w:line="259" w:lineRule="auto"/>
        <w:jc w:val="center"/>
        <w:rPr>
          <w:rFonts w:eastAsiaTheme="minorEastAsia" w:cstheme="minorHAnsi"/>
          <w:sz w:val="22"/>
          <w:szCs w:val="22"/>
          <w:lang w:val="es-ES"/>
        </w:rPr>
      </w:pPr>
    </w:p>
    <w:p w14:paraId="1062CDB5" w14:textId="77777777" w:rsidR="00384124" w:rsidRPr="00CD1D96" w:rsidRDefault="00000000" w:rsidP="00384124">
      <w:pPr>
        <w:pStyle w:val="Prrafodelista"/>
        <w:rPr>
          <w:rFonts w:eastAsiaTheme="minorEastAsia" w:cstheme="minorHAnsi"/>
          <w: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min</m:t>
                  </m:r>
                </m:fName>
                <m:e>
                  <m:r>
                    <w:rPr>
                      <w:rFonts w:ascii="Cambria Math" w:hAnsi="Cambria Math" w:cstheme="minorHAnsi"/>
                      <w:sz w:val="22"/>
                      <w:szCs w:val="22"/>
                      <w:lang w:val="es-ES"/>
                    </w:rPr>
                    <m:t>2</m:t>
                  </m:r>
                </m:e>
              </m:func>
            </m:sub>
          </m:sSub>
          <m:r>
            <w:rPr>
              <w:rFonts w:ascii="Cambria Math" w:hAnsi="Cambria Math" w:cstheme="minorHAnsi"/>
              <w:sz w:val="22"/>
              <w:szCs w:val="22"/>
              <w:lang w:val="es-ES"/>
            </w:rPr>
            <m:t>xFx</m:t>
          </m:r>
          <m:r>
            <w:rPr>
              <w:rFonts w:ascii="Cambria Math" w:eastAsiaTheme="minorEastAsia" w:hAnsi="Cambria Math" w:cstheme="minorHAnsi"/>
              <w:sz w:val="22"/>
              <w:szCs w:val="22"/>
              <w:lang w:val="es-ES"/>
            </w:rPr>
            <m:t>=</m:t>
          </m:r>
          <m:r>
            <m:rPr>
              <m:sty m:val="bi"/>
            </m:rPr>
            <w:rPr>
              <w:rFonts w:ascii="Cambria Math" w:eastAsiaTheme="minorEastAsia" w:hAnsi="Cambria Math" w:cstheme="minorHAnsi"/>
              <w:sz w:val="22"/>
              <w:szCs w:val="22"/>
              <w:lang w:val="es-ES"/>
            </w:rPr>
            <m:t>V</m:t>
          </m:r>
        </m:oMath>
      </m:oMathPara>
    </w:p>
    <w:p w14:paraId="397A499C" w14:textId="77777777" w:rsidR="00384124" w:rsidRDefault="00384124" w:rsidP="00384124">
      <w:pPr>
        <w:rPr>
          <w:rFonts w:eastAsiaTheme="minorEastAsia" w:cstheme="minorHAnsi"/>
          <w:b/>
          <w:bCs/>
          <w:sz w:val="22"/>
          <w:szCs w:val="22"/>
          <w:lang w:val="es-ES"/>
        </w:rPr>
      </w:pPr>
      <w:r>
        <w:rPr>
          <w:rFonts w:eastAsiaTheme="minorEastAsia" w:cstheme="minorHAnsi"/>
          <w:i/>
          <w:iCs/>
          <w:sz w:val="22"/>
          <w:szCs w:val="22"/>
          <w:lang w:val="es-ES"/>
        </w:rPr>
        <w:tab/>
      </w:r>
      <w:r>
        <w:rPr>
          <w:rFonts w:eastAsiaTheme="minorEastAsia" w:cstheme="minorHAnsi"/>
          <w:i/>
          <w:iCs/>
          <w:sz w:val="22"/>
          <w:szCs w:val="22"/>
          <w:lang w:val="es-ES"/>
        </w:rPr>
        <w:tab/>
      </w:r>
      <w:r>
        <w:rPr>
          <w:rFonts w:eastAsiaTheme="minorEastAsia" w:cstheme="minorHAnsi"/>
          <w:i/>
          <w:iCs/>
          <w:sz w:val="22"/>
          <w:szCs w:val="22"/>
          <w:lang w:val="es-ES"/>
        </w:rPr>
        <w:tab/>
      </w:r>
      <w:r>
        <w:rPr>
          <w:rFonts w:eastAsiaTheme="minorEastAsia" w:cstheme="minorHAnsi"/>
          <w:i/>
          <w:iCs/>
          <w:sz w:val="22"/>
          <w:szCs w:val="22"/>
          <w:lang w:val="es-ES"/>
        </w:rPr>
        <w:tab/>
      </w:r>
      <w:r>
        <w:rPr>
          <w:rFonts w:eastAsiaTheme="minorEastAsia" w:cstheme="minorHAnsi"/>
          <w:i/>
          <w:iCs/>
          <w:sz w:val="22"/>
          <w:szCs w:val="22"/>
          <w:lang w:val="es-ES"/>
        </w:rPr>
        <w:tab/>
      </w:r>
      <w:r>
        <w:rPr>
          <w:rFonts w:eastAsiaTheme="minorEastAsia" w:cstheme="minorHAnsi"/>
          <w:i/>
          <w:iCs/>
          <w:sz w:val="22"/>
          <w:szCs w:val="22"/>
          <w:lang w:val="es-ES"/>
        </w:rPr>
        <w:tab/>
      </w:r>
    </w:p>
    <w:p w14:paraId="2366A9A2" w14:textId="77777777" w:rsidR="00384124" w:rsidRPr="00751741" w:rsidRDefault="00000000" w:rsidP="00384124">
      <w:pPr>
        <w:pStyle w:val="Prrafodelista"/>
        <w:numPr>
          <w:ilvl w:val="0"/>
          <w:numId w:val="33"/>
        </w:numPr>
        <w:spacing w:after="160" w:line="259" w:lineRule="auto"/>
        <w:rPr>
          <w:rFonts w:eastAsiaTheme="minorEastAsia" w:cstheme="minorHAnsi"/>
          <w:b/>
          <w:bCs/>
          <w:sz w:val="22"/>
          <w:szCs w:val="22"/>
          <w:lang w:val="es-ES"/>
        </w:rPr>
      </w:p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3</m:t>
                </m:r>
              </m:e>
            </m:func>
          </m:sub>
        </m:sSub>
        <m:r>
          <w:rPr>
            <w:rFonts w:ascii="Cambria Math" w:hAnsi="Cambria Math" w:cstheme="minorHAnsi"/>
            <w:sz w:val="22"/>
            <w:szCs w:val="22"/>
            <w:lang w:val="es-ES"/>
          </w:rPr>
          <m:t>y</m:t>
        </m:r>
        <m:d>
          <m:dPr>
            <m:ctrlPr>
              <w:rPr>
                <w:rFonts w:ascii="Cambria Math" w:hAnsi="Cambria Math" w:cstheme="minorHAnsi"/>
                <w:i/>
                <w:sz w:val="22"/>
                <w:szCs w:val="22"/>
                <w:lang w:val="es-ES"/>
              </w:rPr>
            </m:ctrlPr>
          </m:dPr>
          <m:e>
            <m:r>
              <w:rPr>
                <w:rFonts w:ascii="Cambria Math" w:hAnsi="Cambria Math" w:cstheme="minorHAnsi"/>
                <w:sz w:val="22"/>
                <w:szCs w:val="22"/>
                <w:lang w:val="es-ES"/>
              </w:rPr>
              <m:t>Fy∧Gy</m:t>
            </m:r>
          </m:e>
        </m:d>
      </m:oMath>
    </w:p>
    <w:p w14:paraId="34867C07" w14:textId="77777777" w:rsidR="00384124" w:rsidRPr="00F360B8" w:rsidRDefault="00384124" w:rsidP="00384124">
      <w:pPr>
        <w:spacing w:after="160" w:line="259" w:lineRule="auto"/>
        <w:ind w:left="360"/>
        <w:rPr>
          <w:rFonts w:eastAsiaTheme="minorEastAsia" w:cstheme="minorHAnsi"/>
          <w:b/>
          <w:bCs/>
          <w:sz w:val="22"/>
          <w:szCs w:val="22"/>
          <w:lang w:val="es-ES"/>
        </w:rPr>
      </w:pPr>
      <m:oMathPara>
        <m:oMath>
          <m:r>
            <w:rPr>
              <w:rFonts w:ascii="Cambria Math" w:eastAsiaTheme="minorEastAsia" w:hAnsi="Cambria Math" w:cstheme="minorHAnsi"/>
              <w:sz w:val="22"/>
              <w:szCs w:val="22"/>
              <w:lang w:val="es-ES"/>
            </w:rPr>
            <m:t>ϕ</m:t>
          </m:r>
          <m:r>
            <w:rPr>
              <w:rFonts w:ascii="Cambria Math"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Fy∧Gy</m:t>
              </m:r>
            </m:e>
          </m:d>
        </m:oMath>
      </m:oMathPara>
    </w:p>
    <w:p w14:paraId="2650D9A8" w14:textId="77777777" w:rsidR="00384124" w:rsidRDefault="00384124" w:rsidP="00384124">
      <w:pPr>
        <w:spacing w:after="160" w:line="259" w:lineRule="auto"/>
        <w:rPr>
          <w:rFonts w:eastAsiaTheme="minorEastAsia" w:cstheme="minorHAnsi"/>
          <w:b/>
          <w:bCs/>
          <w:sz w:val="22"/>
          <w:szCs w:val="22"/>
          <w:lang w:val="es-ES"/>
        </w:rPr>
      </w:pPr>
    </w:p>
    <w:p w14:paraId="06BAD5F4" w14:textId="77777777" w:rsidR="00384124" w:rsidRPr="005330F2" w:rsidRDefault="00000000" w:rsidP="00384124">
      <w:pPr>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[a/x]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Fa∧Ga</m:t>
              </m:r>
            </m:e>
          </m:d>
          <m:r>
            <w:rPr>
              <w:rFonts w:ascii="Cambria Math" w:eastAsiaTheme="minorEastAsia" w:hAnsi="Cambria Math" w:cstheme="minorHAnsi"/>
              <w:sz w:val="22"/>
              <w:szCs w:val="22"/>
              <w:lang w:val="es-ES"/>
            </w:rPr>
            <m:t>=V</m:t>
          </m:r>
        </m:oMath>
      </m:oMathPara>
    </w:p>
    <w:p w14:paraId="48AEB5E6" w14:textId="77777777" w:rsidR="00384124" w:rsidRPr="00647A06" w:rsidRDefault="00000000" w:rsidP="00384124">
      <w:pPr>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[b/x]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Fb∧Gb</m:t>
              </m:r>
            </m:e>
          </m:d>
          <m:r>
            <w:rPr>
              <w:rFonts w:ascii="Cambria Math" w:eastAsiaTheme="minorEastAsia" w:hAnsi="Cambria Math" w:cstheme="minorHAnsi"/>
              <w:sz w:val="22"/>
              <w:szCs w:val="22"/>
              <w:lang w:val="es-ES"/>
            </w:rPr>
            <m:t>=F</m:t>
          </m:r>
        </m:oMath>
      </m:oMathPara>
    </w:p>
    <w:p w14:paraId="71852499" w14:textId="77777777" w:rsidR="00384124" w:rsidRPr="00647A06" w:rsidRDefault="00000000" w:rsidP="00384124">
      <w:pPr>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[c/x]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Fc∧Gc</m:t>
              </m:r>
            </m:e>
          </m:d>
          <m:r>
            <w:rPr>
              <w:rFonts w:ascii="Cambria Math" w:eastAsiaTheme="minorEastAsia" w:hAnsi="Cambria Math" w:cstheme="minorHAnsi"/>
              <w:sz w:val="22"/>
              <w:szCs w:val="22"/>
              <w:lang w:val="es-ES"/>
            </w:rPr>
            <m:t>=F</m:t>
          </m:r>
        </m:oMath>
      </m:oMathPara>
    </w:p>
    <w:p w14:paraId="1BD9FEF1" w14:textId="77777777" w:rsidR="00384124" w:rsidRDefault="00000000" w:rsidP="00384124">
      <w:pPr>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ϕ</m:t>
              </m:r>
            </m:e>
            <m:sub>
              <m:r>
                <w:rPr>
                  <w:rFonts w:ascii="Cambria Math" w:eastAsiaTheme="minorEastAsia" w:hAnsi="Cambria Math" w:cstheme="minorHAnsi"/>
                  <w:sz w:val="22"/>
                  <w:szCs w:val="22"/>
                  <w:lang w:val="es-ES"/>
                </w:rPr>
                <m:t>[d/x]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Fd∧Gd</m:t>
              </m:r>
            </m:e>
          </m:d>
          <m:r>
            <w:rPr>
              <w:rFonts w:ascii="Cambria Math" w:eastAsiaTheme="minorEastAsia" w:hAnsi="Cambria Math" w:cstheme="minorHAnsi"/>
              <w:sz w:val="22"/>
              <w:szCs w:val="22"/>
              <w:lang w:val="es-ES"/>
            </w:rPr>
            <m:t>=F</m:t>
          </m:r>
        </m:oMath>
      </m:oMathPara>
    </w:p>
    <w:p w14:paraId="151612AF" w14:textId="77777777" w:rsidR="00384124" w:rsidRDefault="00384124" w:rsidP="00384124">
      <w:pPr>
        <w:spacing w:after="160" w:line="259" w:lineRule="auto"/>
        <w:ind w:left="360"/>
        <w:rPr>
          <w:rFonts w:eastAsiaTheme="minorEastAsia" w:cstheme="minorHAnsi"/>
          <w:sz w:val="22"/>
          <w:szCs w:val="22"/>
          <w:lang w:val="es-ES"/>
        </w:rPr>
      </w:pPr>
    </w:p>
    <w:p w14:paraId="0AD780B8" w14:textId="77777777" w:rsidR="00384124" w:rsidRDefault="00000000" w:rsidP="00384124">
      <w:pPr>
        <w:spacing w:after="160" w:line="259" w:lineRule="auto"/>
        <w:ind w:left="360"/>
        <w:rPr>
          <w:rFonts w:eastAsiaTheme="minorEastAsia" w:cstheme="minorHAnsi"/>
          <w:b/>
          <w:bCs/>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func>
                <m:funcPr>
                  <m:ctrlPr>
                    <w:rPr>
                      <w:rFonts w:ascii="Cambria Math" w:hAnsi="Cambria Math" w:cstheme="minorHAnsi"/>
                      <w:i/>
                      <w:sz w:val="22"/>
                      <w:szCs w:val="22"/>
                      <w:lang w:val="es-ES"/>
                    </w:rPr>
                  </m:ctrlPr>
                </m:funcPr>
                <m:fName>
                  <m:r>
                    <m:rPr>
                      <m:sty m:val="p"/>
                    </m:rPr>
                    <w:rPr>
                      <w:rFonts w:ascii="Cambria Math" w:hAnsi="Cambria Math" w:cstheme="minorHAnsi"/>
                      <w:sz w:val="22"/>
                      <w:szCs w:val="22"/>
                      <w:lang w:val="es-ES"/>
                    </w:rPr>
                    <m:t>max</m:t>
                  </m:r>
                </m:fName>
                <m:e>
                  <m:r>
                    <w:rPr>
                      <w:rFonts w:ascii="Cambria Math" w:hAnsi="Cambria Math" w:cstheme="minorHAnsi"/>
                      <w:sz w:val="22"/>
                      <w:szCs w:val="22"/>
                      <w:lang w:val="es-ES"/>
                    </w:rPr>
                    <m:t>3</m:t>
                  </m:r>
                </m:e>
              </m:func>
            </m:sub>
          </m:sSub>
          <m:r>
            <w:rPr>
              <w:rFonts w:ascii="Cambria Math" w:hAnsi="Cambria Math" w:cstheme="minorHAnsi"/>
              <w:sz w:val="22"/>
              <w:szCs w:val="22"/>
              <w:lang w:val="es-ES"/>
            </w:rPr>
            <m:t>y</m:t>
          </m:r>
          <m:d>
            <m:dPr>
              <m:ctrlPr>
                <w:rPr>
                  <w:rFonts w:ascii="Cambria Math" w:hAnsi="Cambria Math" w:cstheme="minorHAnsi"/>
                  <w:i/>
                  <w:sz w:val="22"/>
                  <w:szCs w:val="22"/>
                  <w:lang w:val="es-ES"/>
                </w:rPr>
              </m:ctrlPr>
            </m:dPr>
            <m:e>
              <m:r>
                <w:rPr>
                  <w:rFonts w:ascii="Cambria Math" w:hAnsi="Cambria Math" w:cstheme="minorHAnsi"/>
                  <w:sz w:val="22"/>
                  <w:szCs w:val="22"/>
                  <w:lang w:val="es-ES"/>
                </w:rPr>
                <m:t>Fy∧Gy</m:t>
              </m:r>
            </m:e>
          </m:d>
          <m:r>
            <w:rPr>
              <w:rFonts w:ascii="Cambria Math" w:eastAsiaTheme="minorEastAsia" w:hAnsi="Cambria Math" w:cstheme="minorHAnsi"/>
              <w:sz w:val="22"/>
              <w:szCs w:val="22"/>
              <w:lang w:val="es-ES"/>
            </w:rPr>
            <m:t>=</m:t>
          </m:r>
          <m:r>
            <m:rPr>
              <m:sty m:val="bi"/>
            </m:rPr>
            <w:rPr>
              <w:rFonts w:ascii="Cambria Math" w:eastAsiaTheme="minorEastAsia" w:hAnsi="Cambria Math" w:cstheme="minorHAnsi"/>
              <w:sz w:val="22"/>
              <w:szCs w:val="22"/>
              <w:lang w:val="es-ES"/>
            </w:rPr>
            <m:t>V</m:t>
          </m:r>
        </m:oMath>
      </m:oMathPara>
    </w:p>
    <w:p w14:paraId="0871CEB7" w14:textId="77777777" w:rsidR="00384124" w:rsidRDefault="00384124" w:rsidP="00384124">
      <w:pPr>
        <w:spacing w:after="160" w:line="259" w:lineRule="auto"/>
        <w:ind w:left="2832" w:firstLine="708"/>
        <w:rPr>
          <w:rFonts w:eastAsiaTheme="minorEastAsia" w:cstheme="minorHAnsi"/>
          <w:b/>
          <w:bCs/>
          <w:sz w:val="22"/>
          <w:szCs w:val="22"/>
          <w:lang w:val="es-ES"/>
        </w:rPr>
      </w:pPr>
    </w:p>
    <w:p w14:paraId="1113FAFB" w14:textId="77777777" w:rsidR="00384124" w:rsidRPr="00502B2A" w:rsidRDefault="00000000" w:rsidP="00384124">
      <w:pPr>
        <w:pStyle w:val="Prrafodelista"/>
        <w:numPr>
          <w:ilvl w:val="0"/>
          <w:numId w:val="33"/>
        </w:numPr>
        <w:spacing w:after="160" w:line="259" w:lineRule="auto"/>
        <w:rPr>
          <w:rFonts w:eastAsiaTheme="minorEastAsia" w:cstheme="minorHAnsi"/>
          <w:sz w:val="22"/>
          <w:szCs w:val="22"/>
          <w:lang w:val="es-ES"/>
        </w:rPr>
      </w:pPr>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3</m:t>
            </m:r>
          </m:sub>
        </m:sSub>
        <m:r>
          <w:rPr>
            <w:rFonts w:ascii="Cambria Math" w:hAnsi="Cambria Math" w:cstheme="minorHAnsi"/>
            <w:sz w:val="22"/>
            <w:szCs w:val="22"/>
            <w:lang w:val="es-ES"/>
          </w:rPr>
          <m:t>x</m:t>
        </m:r>
        <m:d>
          <m:dPr>
            <m:ctrlPr>
              <w:rPr>
                <w:rFonts w:ascii="Cambria Math" w:hAnsi="Cambria Math" w:cstheme="minorHAnsi"/>
                <w:i/>
                <w:sz w:val="22"/>
                <w:szCs w:val="22"/>
                <w:lang w:val="es-ES"/>
              </w:rPr>
            </m:ctrlPr>
          </m:dPr>
          <m:e>
            <m:r>
              <w:rPr>
                <w:rFonts w:ascii="Cambria Math" w:hAnsi="Cambria Math" w:cstheme="minorHAnsi"/>
                <w:sz w:val="22"/>
                <w:szCs w:val="22"/>
                <w:lang w:val="es-ES"/>
              </w:rPr>
              <m:t>Ga∨Hx</m:t>
            </m:r>
          </m:e>
        </m:d>
      </m:oMath>
    </w:p>
    <w:p w14:paraId="46902103" w14:textId="77777777" w:rsidR="00384124" w:rsidRPr="00F70CC2" w:rsidRDefault="00384124" w:rsidP="00384124">
      <w:pPr>
        <w:pStyle w:val="Prrafodelista"/>
        <w:spacing w:after="160" w:line="259" w:lineRule="auto"/>
        <w:rPr>
          <w:rFonts w:eastAsiaTheme="minorEastAsia" w:cstheme="minorHAnsi"/>
          <w:sz w:val="22"/>
          <w:szCs w:val="22"/>
          <w:lang w:val="es-ES"/>
        </w:rPr>
      </w:pPr>
      <m:oMathPara>
        <m:oMath>
          <m:r>
            <w:rPr>
              <w:rFonts w:ascii="Cambria Math" w:eastAsiaTheme="minorEastAsia" w:hAnsi="Cambria Math" w:cstheme="minorHAnsi"/>
              <w:sz w:val="22"/>
              <w:szCs w:val="22"/>
              <w:lang w:val="es-ES"/>
            </w:rPr>
            <m:t>ψ:</m:t>
          </m:r>
          <m:r>
            <w:rPr>
              <w:rFonts w:ascii="Cambria Math" w:hAnsi="Cambria Math" w:cstheme="minorHAnsi"/>
              <w:sz w:val="22"/>
              <w:szCs w:val="22"/>
              <w:lang w:val="es-ES"/>
            </w:rPr>
            <m:t>(Ga∨Hx)</m:t>
          </m:r>
        </m:oMath>
      </m:oMathPara>
    </w:p>
    <w:p w14:paraId="224F41EA" w14:textId="77777777" w:rsidR="00384124" w:rsidRDefault="00384124" w:rsidP="00384124">
      <w:pPr>
        <w:pStyle w:val="Prrafodelista"/>
        <w:spacing w:after="160" w:line="259" w:lineRule="auto"/>
        <w:rPr>
          <w:rFonts w:eastAsiaTheme="minorEastAsia" w:cstheme="minorHAnsi"/>
          <w:sz w:val="22"/>
          <w:szCs w:val="22"/>
          <w:lang w:val="es-ES"/>
        </w:rPr>
      </w:pPr>
    </w:p>
    <w:p w14:paraId="55A06EF8" w14:textId="77777777" w:rsidR="00384124" w:rsidRPr="00A64645" w:rsidRDefault="00000000" w:rsidP="00384124">
      <w:pPr>
        <w:pStyle w:val="Prrafodelista"/>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ψ</m:t>
              </m:r>
            </m:e>
            <m:sub>
              <m:r>
                <w:rPr>
                  <w:rFonts w:ascii="Cambria Math" w:eastAsiaTheme="minorEastAsia" w:hAnsi="Cambria Math" w:cstheme="minorHAnsi"/>
                  <w:sz w:val="22"/>
                  <w:szCs w:val="22"/>
                  <w:lang w:val="es-ES"/>
                </w:rPr>
                <m:t>[a/x]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Ga∨Ha</m:t>
              </m:r>
            </m:e>
          </m:d>
          <m:r>
            <w:rPr>
              <w:rFonts w:ascii="Cambria Math" w:eastAsiaTheme="minorEastAsia" w:hAnsi="Cambria Math" w:cstheme="minorHAnsi"/>
              <w:sz w:val="22"/>
              <w:szCs w:val="22"/>
              <w:lang w:val="es-ES"/>
            </w:rPr>
            <m:t>=V</m:t>
          </m:r>
        </m:oMath>
      </m:oMathPara>
    </w:p>
    <w:p w14:paraId="06CE0C72" w14:textId="77777777" w:rsidR="00384124" w:rsidRPr="00A64645" w:rsidRDefault="00000000" w:rsidP="00384124">
      <w:pPr>
        <w:pStyle w:val="Prrafodelista"/>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ψ</m:t>
              </m:r>
            </m:e>
            <m:sub>
              <m:r>
                <w:rPr>
                  <w:rFonts w:ascii="Cambria Math" w:eastAsiaTheme="minorEastAsia" w:hAnsi="Cambria Math" w:cstheme="minorHAnsi"/>
                  <w:sz w:val="22"/>
                  <w:szCs w:val="22"/>
                  <w:lang w:val="es-ES"/>
                </w:rPr>
                <m:t>[b/x]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Ga∨Hb</m:t>
              </m:r>
            </m:e>
          </m:d>
          <m:r>
            <w:rPr>
              <w:rFonts w:ascii="Cambria Math" w:hAnsi="Cambria Math" w:cstheme="minorHAnsi"/>
              <w:sz w:val="22"/>
              <w:szCs w:val="22"/>
              <w:lang w:val="es-ES"/>
            </w:rPr>
            <m:t>=V</m:t>
          </m:r>
        </m:oMath>
      </m:oMathPara>
    </w:p>
    <w:p w14:paraId="29C0178E" w14:textId="77777777" w:rsidR="00384124" w:rsidRPr="00A64645" w:rsidRDefault="00000000" w:rsidP="00384124">
      <w:pPr>
        <w:pStyle w:val="Prrafodelista"/>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ψ</m:t>
              </m:r>
            </m:e>
            <m:sub>
              <m:r>
                <w:rPr>
                  <w:rFonts w:ascii="Cambria Math" w:eastAsiaTheme="minorEastAsia" w:hAnsi="Cambria Math" w:cstheme="minorHAnsi"/>
                  <w:sz w:val="22"/>
                  <w:szCs w:val="22"/>
                  <w:lang w:val="es-ES"/>
                </w:rPr>
                <m:t>[c/x]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Ga∨Hc</m:t>
              </m:r>
            </m:e>
          </m:d>
          <m:r>
            <w:rPr>
              <w:rFonts w:ascii="Cambria Math" w:hAnsi="Cambria Math" w:cstheme="minorHAnsi"/>
              <w:sz w:val="22"/>
              <w:szCs w:val="22"/>
              <w:lang w:val="es-ES"/>
            </w:rPr>
            <m:t>=V</m:t>
          </m:r>
        </m:oMath>
      </m:oMathPara>
    </w:p>
    <w:p w14:paraId="49546785" w14:textId="77777777" w:rsidR="00384124" w:rsidRPr="00A64645" w:rsidRDefault="00000000" w:rsidP="00384124">
      <w:pPr>
        <w:pStyle w:val="Prrafodelista"/>
        <w:spacing w:after="160" w:line="259" w:lineRule="auto"/>
        <w:rPr>
          <w:rFonts w:eastAsiaTheme="minorEastAsia" w:cstheme="minorHAnsi"/>
          <w:sz w:val="22"/>
          <w:szCs w:val="22"/>
          <w:lang w:val="es-ES"/>
        </w:rPr>
      </w:pPr>
      <m:oMathPara>
        <m:oMath>
          <m:sSub>
            <m:sSubPr>
              <m:ctrlPr>
                <w:rPr>
                  <w:rFonts w:ascii="Cambria Math" w:eastAsiaTheme="minorEastAsia" w:hAnsi="Cambria Math" w:cstheme="minorHAnsi"/>
                  <w:i/>
                  <w:sz w:val="22"/>
                  <w:szCs w:val="22"/>
                  <w:lang w:val="es-ES"/>
                </w:rPr>
              </m:ctrlPr>
            </m:sSubPr>
            <m:e>
              <m:r>
                <w:rPr>
                  <w:rFonts w:ascii="Cambria Math" w:eastAsiaTheme="minorEastAsia" w:hAnsi="Cambria Math" w:cstheme="minorHAnsi"/>
                  <w:sz w:val="22"/>
                  <w:szCs w:val="22"/>
                  <w:lang w:val="es-ES"/>
                </w:rPr>
                <m:t>ψ</m:t>
              </m:r>
            </m:e>
            <m:sub>
              <m:r>
                <w:rPr>
                  <w:rFonts w:ascii="Cambria Math" w:eastAsiaTheme="minorEastAsia" w:hAnsi="Cambria Math" w:cstheme="minorHAnsi"/>
                  <w:sz w:val="22"/>
                  <w:szCs w:val="22"/>
                  <w:lang w:val="es-ES"/>
                </w:rPr>
                <m:t>[d/x]</m:t>
              </m:r>
            </m:sub>
          </m:sSub>
          <m:r>
            <w:rPr>
              <w:rFonts w:ascii="Cambria Math" w:eastAsiaTheme="minorEastAsia" w:hAnsi="Cambria Math" w:cstheme="minorHAnsi"/>
              <w:sz w:val="22"/>
              <w:szCs w:val="22"/>
              <w:lang w:val="es-ES"/>
            </w:rPr>
            <m:t>:</m:t>
          </m:r>
          <m:d>
            <m:dPr>
              <m:ctrlPr>
                <w:rPr>
                  <w:rFonts w:ascii="Cambria Math" w:hAnsi="Cambria Math" w:cstheme="minorHAnsi"/>
                  <w:i/>
                  <w:sz w:val="22"/>
                  <w:szCs w:val="22"/>
                  <w:lang w:val="es-ES"/>
                </w:rPr>
              </m:ctrlPr>
            </m:dPr>
            <m:e>
              <m:r>
                <w:rPr>
                  <w:rFonts w:ascii="Cambria Math" w:hAnsi="Cambria Math" w:cstheme="minorHAnsi"/>
                  <w:sz w:val="22"/>
                  <w:szCs w:val="22"/>
                  <w:lang w:val="es-ES"/>
                </w:rPr>
                <m:t>Ga∨Hd</m:t>
              </m:r>
            </m:e>
          </m:d>
          <m:r>
            <w:rPr>
              <w:rFonts w:ascii="Cambria Math" w:eastAsiaTheme="minorEastAsia" w:hAnsi="Cambria Math" w:cstheme="minorHAnsi"/>
              <w:sz w:val="22"/>
              <w:szCs w:val="22"/>
              <w:lang w:val="es-ES"/>
            </w:rPr>
            <m:t>=V</m:t>
          </m:r>
        </m:oMath>
      </m:oMathPara>
    </w:p>
    <w:p w14:paraId="4614375A" w14:textId="77777777" w:rsidR="00384124" w:rsidRDefault="00384124" w:rsidP="00384124">
      <w:pPr>
        <w:pStyle w:val="Prrafodelista"/>
        <w:spacing w:after="160" w:line="259" w:lineRule="auto"/>
        <w:rPr>
          <w:rFonts w:eastAsiaTheme="minorEastAsia" w:cstheme="minorHAnsi"/>
          <w:sz w:val="22"/>
          <w:szCs w:val="22"/>
          <w:lang w:val="es-ES"/>
        </w:rPr>
      </w:pPr>
    </w:p>
    <w:p w14:paraId="109C4FF7" w14:textId="77777777" w:rsidR="00384124" w:rsidRPr="004805F8" w:rsidRDefault="00000000" w:rsidP="00384124">
      <w:pPr>
        <w:pStyle w:val="Prrafodelista"/>
        <w:spacing w:after="160" w:line="259" w:lineRule="auto"/>
        <w:rPr>
          <w:rFonts w:eastAsiaTheme="minorEastAsia" w:cstheme="minorHAnsi"/>
          <w:sz w:val="22"/>
          <w:szCs w:val="22"/>
          <w:lang w:val="es-ES"/>
        </w:rPr>
      </w:pPr>
      <m:oMathPara>
        <m:oMath>
          <m:sSub>
            <m:sSubPr>
              <m:ctrlPr>
                <w:rPr>
                  <w:rFonts w:ascii="Cambria Math" w:hAnsi="Cambria Math" w:cstheme="minorHAnsi"/>
                  <w:i/>
                  <w:sz w:val="22"/>
                  <w:szCs w:val="22"/>
                  <w:lang w:val="es-ES"/>
                </w:rPr>
              </m:ctrlPr>
            </m:sSubPr>
            <m:e>
              <m:r>
                <w:rPr>
                  <w:rFonts w:ascii="Cambria Math" w:hAnsi="Cambria Math" w:cstheme="minorHAnsi"/>
                  <w:sz w:val="22"/>
                  <w:szCs w:val="22"/>
                  <w:lang w:val="es-ES"/>
                </w:rPr>
                <m:t>∃</m:t>
              </m:r>
            </m:e>
            <m:sub>
              <m:r>
                <w:rPr>
                  <w:rFonts w:ascii="Cambria Math" w:hAnsi="Cambria Math" w:cstheme="minorHAnsi"/>
                  <w:sz w:val="22"/>
                  <w:szCs w:val="22"/>
                  <w:lang w:val="es-ES"/>
                </w:rPr>
                <m:t>3</m:t>
              </m:r>
            </m:sub>
          </m:sSub>
          <m:r>
            <w:rPr>
              <w:rFonts w:ascii="Cambria Math" w:hAnsi="Cambria Math" w:cstheme="minorHAnsi"/>
              <w:sz w:val="22"/>
              <w:szCs w:val="22"/>
              <w:lang w:val="es-ES"/>
            </w:rPr>
            <m:t>x</m:t>
          </m:r>
          <m:d>
            <m:dPr>
              <m:ctrlPr>
                <w:rPr>
                  <w:rFonts w:ascii="Cambria Math" w:hAnsi="Cambria Math" w:cstheme="minorHAnsi"/>
                  <w:i/>
                  <w:sz w:val="22"/>
                  <w:szCs w:val="22"/>
                  <w:lang w:val="es-ES"/>
                </w:rPr>
              </m:ctrlPr>
            </m:dPr>
            <m:e>
              <m:r>
                <w:rPr>
                  <w:rFonts w:ascii="Cambria Math" w:hAnsi="Cambria Math" w:cstheme="minorHAnsi"/>
                  <w:sz w:val="22"/>
                  <w:szCs w:val="22"/>
                  <w:lang w:val="es-ES"/>
                </w:rPr>
                <m:t>Ga∨Hx</m:t>
              </m:r>
            </m:e>
          </m:d>
          <m:r>
            <w:rPr>
              <w:rFonts w:ascii="Cambria Math" w:eastAsiaTheme="minorEastAsia" w:hAnsi="Cambria Math" w:cstheme="minorHAnsi"/>
              <w:sz w:val="22"/>
              <w:szCs w:val="22"/>
              <w:lang w:val="es-ES"/>
            </w:rPr>
            <m:t>=</m:t>
          </m:r>
          <m:r>
            <m:rPr>
              <m:sty m:val="bi"/>
            </m:rPr>
            <w:rPr>
              <w:rFonts w:ascii="Cambria Math" w:eastAsiaTheme="minorEastAsia" w:hAnsi="Cambria Math" w:cstheme="minorHAnsi"/>
              <w:sz w:val="22"/>
              <w:szCs w:val="22"/>
              <w:lang w:val="es-ES"/>
            </w:rPr>
            <m:t>F</m:t>
          </m:r>
        </m:oMath>
      </m:oMathPara>
    </w:p>
    <w:p w14:paraId="57B46928" w14:textId="77777777" w:rsidR="00384124" w:rsidRDefault="00384124" w:rsidP="00384124">
      <w:pPr>
        <w:rPr>
          <w:rFonts w:eastAsiaTheme="minorEastAsia" w:cstheme="minorHAnsi"/>
          <w:sz w:val="22"/>
          <w:szCs w:val="22"/>
          <w:lang w:val="es-ES"/>
        </w:rPr>
      </w:pPr>
    </w:p>
    <w:p w14:paraId="3F3306BD" w14:textId="77777777" w:rsidR="00384124" w:rsidRPr="00AE5FFE" w:rsidRDefault="00384124" w:rsidP="00384124">
      <w:pPr>
        <w:pStyle w:val="Prrafodelista"/>
        <w:spacing w:line="276" w:lineRule="auto"/>
        <w:ind w:left="426"/>
        <w:jc w:val="both"/>
        <w:rPr>
          <w:rFonts w:cstheme="minorHAnsi"/>
          <w:sz w:val="22"/>
          <w:szCs w:val="22"/>
          <w:lang w:val="es-ES"/>
        </w:rPr>
      </w:pPr>
    </w:p>
    <w:p w14:paraId="23964705" w14:textId="77777777" w:rsidR="00384124" w:rsidRPr="00AE5FFE" w:rsidRDefault="00384124" w:rsidP="00384124">
      <w:pPr>
        <w:pStyle w:val="Prrafodelista"/>
        <w:spacing w:line="276" w:lineRule="auto"/>
        <w:ind w:left="426"/>
        <w:jc w:val="both"/>
        <w:rPr>
          <w:rFonts w:cstheme="minorHAnsi"/>
          <w:i/>
          <w:iCs/>
          <w:sz w:val="22"/>
          <w:szCs w:val="22"/>
        </w:rPr>
      </w:pPr>
    </w:p>
    <w:p w14:paraId="572F53CC" w14:textId="77777777" w:rsidR="00384124" w:rsidRDefault="00384124" w:rsidP="00384124"/>
    <w:p w14:paraId="4DAE8FCD" w14:textId="77777777" w:rsidR="00384124" w:rsidRDefault="00384124" w:rsidP="00384124"/>
    <w:p w14:paraId="52F98FD3" w14:textId="77777777" w:rsidR="00620E4D" w:rsidRDefault="00620E4D"/>
    <w:sectPr w:rsidR="00620E4D" w:rsidSect="00384124">
      <w:headerReference w:type="default" r:id="rId9"/>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7984C" w14:textId="77777777" w:rsidR="00FA4614" w:rsidRDefault="00FA4614" w:rsidP="00384124">
      <w:r>
        <w:separator/>
      </w:r>
    </w:p>
  </w:endnote>
  <w:endnote w:type="continuationSeparator" w:id="0">
    <w:p w14:paraId="2000A748" w14:textId="77777777" w:rsidR="00FA4614" w:rsidRDefault="00FA4614" w:rsidP="0038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432358708"/>
      <w:docPartObj>
        <w:docPartGallery w:val="Page Numbers (Bottom of Page)"/>
        <w:docPartUnique/>
      </w:docPartObj>
    </w:sdtPr>
    <w:sdtContent>
      <w:p w14:paraId="65D58799" w14:textId="77777777" w:rsidR="000A0D87" w:rsidRDefault="00000000" w:rsidP="00AA1C3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7</w:t>
        </w:r>
        <w:r>
          <w:rPr>
            <w:rStyle w:val="Nmerodepgina"/>
          </w:rPr>
          <w:fldChar w:fldCharType="end"/>
        </w:r>
      </w:p>
    </w:sdtContent>
  </w:sdt>
  <w:p w14:paraId="4BBFE7DA" w14:textId="77777777" w:rsidR="000A0D87" w:rsidRDefault="000A0D87" w:rsidP="00AA1C3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2145841868"/>
      <w:docPartObj>
        <w:docPartGallery w:val="Page Numbers (Bottom of Page)"/>
        <w:docPartUnique/>
      </w:docPartObj>
    </w:sdtPr>
    <w:sdtContent>
      <w:p w14:paraId="3B08CC67" w14:textId="77777777" w:rsidR="000A0D87" w:rsidRDefault="00000000" w:rsidP="00AA1C3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B9651B3" w14:textId="77777777" w:rsidR="000A0D87" w:rsidRDefault="000A0D87" w:rsidP="00AA1C3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E1F3AD" w14:textId="77777777" w:rsidR="00FA4614" w:rsidRDefault="00FA4614" w:rsidP="00384124">
      <w:r>
        <w:separator/>
      </w:r>
    </w:p>
  </w:footnote>
  <w:footnote w:type="continuationSeparator" w:id="0">
    <w:p w14:paraId="143C83F6" w14:textId="77777777" w:rsidR="00FA4614" w:rsidRDefault="00FA4614" w:rsidP="00384124">
      <w:r>
        <w:continuationSeparator/>
      </w:r>
    </w:p>
  </w:footnote>
  <w:footnote w:id="1">
    <w:p w14:paraId="3527C9D5" w14:textId="77777777" w:rsidR="00384124" w:rsidRPr="00F928AE" w:rsidRDefault="00384124" w:rsidP="00384124">
      <w:pPr>
        <w:pStyle w:val="Textonotapie"/>
        <w:jc w:val="both"/>
      </w:pPr>
      <w:r>
        <w:rPr>
          <w:rStyle w:val="Refdenotaalpie"/>
        </w:rPr>
        <w:footnoteRef/>
      </w:r>
      <w:r>
        <w:t xml:space="preserve"> Exclusivamente el segmento </w:t>
      </w:r>
      <w:proofErr w:type="spellStart"/>
      <w:r>
        <w:t>monádico</w:t>
      </w:r>
      <w:proofErr w:type="spellEnd"/>
      <w:r>
        <w:t>. Sin predicados relacionales ni funciones matemáticas.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6B696" w14:textId="369E27E6" w:rsidR="000A0D87" w:rsidRPr="007F637B" w:rsidRDefault="00000000">
    <w:pPr>
      <w:pStyle w:val="Encabezado"/>
      <w:rPr>
        <w:lang w:val="es-ES"/>
      </w:rPr>
    </w:pPr>
    <w:r>
      <w:rPr>
        <w:lang w:val="es-ES"/>
      </w:rPr>
      <w:t>Lógica y Argumentación</w:t>
    </w:r>
    <w:r>
      <w:rPr>
        <w:lang w:val="es-ES"/>
      </w:rPr>
      <w:tab/>
    </w:r>
    <w:r>
      <w:rPr>
        <w:lang w:val="es-ES"/>
      </w:rPr>
      <w:tab/>
      <w:t>2024.</w:t>
    </w:r>
    <w:r w:rsidR="00384124">
      <w:rPr>
        <w:lang w:val="es-E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13E6"/>
    <w:multiLevelType w:val="hybridMultilevel"/>
    <w:tmpl w:val="28548EE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C8B5E53"/>
    <w:multiLevelType w:val="hybridMultilevel"/>
    <w:tmpl w:val="CBC27B4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cs="Wingdings" w:hint="default"/>
      </w:rPr>
    </w:lvl>
    <w:lvl w:ilvl="3" w:tplc="040A0001">
      <w:start w:val="1"/>
      <w:numFmt w:val="bullet"/>
      <w:lvlText w:val=""/>
      <w:lvlJc w:val="left"/>
      <w:pPr>
        <w:ind w:left="2880" w:hanging="360"/>
      </w:pPr>
      <w:rPr>
        <w:rFonts w:ascii="Symbol" w:hAnsi="Symbol" w:cs="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cs="Wingdings" w:hint="default"/>
      </w:rPr>
    </w:lvl>
    <w:lvl w:ilvl="6" w:tplc="040A0001">
      <w:start w:val="1"/>
      <w:numFmt w:val="bullet"/>
      <w:lvlText w:val=""/>
      <w:lvlJc w:val="left"/>
      <w:pPr>
        <w:ind w:left="5040" w:hanging="360"/>
      </w:pPr>
      <w:rPr>
        <w:rFonts w:ascii="Symbol" w:hAnsi="Symbol" w:cs="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cs="Wingdings" w:hint="default"/>
      </w:rPr>
    </w:lvl>
  </w:abstractNum>
  <w:abstractNum w:abstractNumId="2" w15:restartNumberingAfterBreak="0">
    <w:nsid w:val="18A40828"/>
    <w:multiLevelType w:val="hybridMultilevel"/>
    <w:tmpl w:val="1B06F46E"/>
    <w:lvl w:ilvl="0" w:tplc="251C25E4">
      <w:start w:val="1"/>
      <w:numFmt w:val="lowerLetter"/>
      <w:lvlText w:val="%1."/>
      <w:lvlJc w:val="left"/>
      <w:pPr>
        <w:ind w:left="1068" w:hanging="360"/>
      </w:pPr>
      <w:rPr>
        <w:rFonts w:hint="default"/>
        <w:b/>
        <w:i/>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1A1D7A80"/>
    <w:multiLevelType w:val="hybridMultilevel"/>
    <w:tmpl w:val="9AB825CE"/>
    <w:lvl w:ilvl="0" w:tplc="080A0001">
      <w:start w:val="1"/>
      <w:numFmt w:val="bullet"/>
      <w:lvlText w:val=""/>
      <w:lvlJc w:val="left"/>
      <w:pPr>
        <w:ind w:left="1475" w:hanging="360"/>
      </w:pPr>
      <w:rPr>
        <w:rFonts w:ascii="Symbol" w:hAnsi="Symbol" w:hint="default"/>
      </w:rPr>
    </w:lvl>
    <w:lvl w:ilvl="1" w:tplc="080A0003" w:tentative="1">
      <w:start w:val="1"/>
      <w:numFmt w:val="bullet"/>
      <w:lvlText w:val="o"/>
      <w:lvlJc w:val="left"/>
      <w:pPr>
        <w:ind w:left="2195" w:hanging="360"/>
      </w:pPr>
      <w:rPr>
        <w:rFonts w:ascii="Courier New" w:hAnsi="Courier New" w:cs="Courier New" w:hint="default"/>
      </w:rPr>
    </w:lvl>
    <w:lvl w:ilvl="2" w:tplc="080A0005" w:tentative="1">
      <w:start w:val="1"/>
      <w:numFmt w:val="bullet"/>
      <w:lvlText w:val=""/>
      <w:lvlJc w:val="left"/>
      <w:pPr>
        <w:ind w:left="2915" w:hanging="360"/>
      </w:pPr>
      <w:rPr>
        <w:rFonts w:ascii="Wingdings" w:hAnsi="Wingdings" w:hint="default"/>
      </w:rPr>
    </w:lvl>
    <w:lvl w:ilvl="3" w:tplc="080A0001" w:tentative="1">
      <w:start w:val="1"/>
      <w:numFmt w:val="bullet"/>
      <w:lvlText w:val=""/>
      <w:lvlJc w:val="left"/>
      <w:pPr>
        <w:ind w:left="3635" w:hanging="360"/>
      </w:pPr>
      <w:rPr>
        <w:rFonts w:ascii="Symbol" w:hAnsi="Symbol" w:hint="default"/>
      </w:rPr>
    </w:lvl>
    <w:lvl w:ilvl="4" w:tplc="080A0003" w:tentative="1">
      <w:start w:val="1"/>
      <w:numFmt w:val="bullet"/>
      <w:lvlText w:val="o"/>
      <w:lvlJc w:val="left"/>
      <w:pPr>
        <w:ind w:left="4355" w:hanging="360"/>
      </w:pPr>
      <w:rPr>
        <w:rFonts w:ascii="Courier New" w:hAnsi="Courier New" w:cs="Courier New" w:hint="default"/>
      </w:rPr>
    </w:lvl>
    <w:lvl w:ilvl="5" w:tplc="080A0005" w:tentative="1">
      <w:start w:val="1"/>
      <w:numFmt w:val="bullet"/>
      <w:lvlText w:val=""/>
      <w:lvlJc w:val="left"/>
      <w:pPr>
        <w:ind w:left="5075" w:hanging="360"/>
      </w:pPr>
      <w:rPr>
        <w:rFonts w:ascii="Wingdings" w:hAnsi="Wingdings" w:hint="default"/>
      </w:rPr>
    </w:lvl>
    <w:lvl w:ilvl="6" w:tplc="080A0001" w:tentative="1">
      <w:start w:val="1"/>
      <w:numFmt w:val="bullet"/>
      <w:lvlText w:val=""/>
      <w:lvlJc w:val="left"/>
      <w:pPr>
        <w:ind w:left="5795" w:hanging="360"/>
      </w:pPr>
      <w:rPr>
        <w:rFonts w:ascii="Symbol" w:hAnsi="Symbol" w:hint="default"/>
      </w:rPr>
    </w:lvl>
    <w:lvl w:ilvl="7" w:tplc="080A0003" w:tentative="1">
      <w:start w:val="1"/>
      <w:numFmt w:val="bullet"/>
      <w:lvlText w:val="o"/>
      <w:lvlJc w:val="left"/>
      <w:pPr>
        <w:ind w:left="6515" w:hanging="360"/>
      </w:pPr>
      <w:rPr>
        <w:rFonts w:ascii="Courier New" w:hAnsi="Courier New" w:cs="Courier New" w:hint="default"/>
      </w:rPr>
    </w:lvl>
    <w:lvl w:ilvl="8" w:tplc="080A0005" w:tentative="1">
      <w:start w:val="1"/>
      <w:numFmt w:val="bullet"/>
      <w:lvlText w:val=""/>
      <w:lvlJc w:val="left"/>
      <w:pPr>
        <w:ind w:left="7235" w:hanging="360"/>
      </w:pPr>
      <w:rPr>
        <w:rFonts w:ascii="Wingdings" w:hAnsi="Wingdings" w:hint="default"/>
      </w:rPr>
    </w:lvl>
  </w:abstractNum>
  <w:abstractNum w:abstractNumId="4" w15:restartNumberingAfterBreak="0">
    <w:nsid w:val="1B4149D2"/>
    <w:multiLevelType w:val="hybridMultilevel"/>
    <w:tmpl w:val="AF3AB598"/>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B8F0239"/>
    <w:multiLevelType w:val="hybridMultilevel"/>
    <w:tmpl w:val="F2CACC24"/>
    <w:lvl w:ilvl="0" w:tplc="1D2EB63A">
      <w:start w:val="1"/>
      <w:numFmt w:val="upperLetter"/>
      <w:lvlText w:val="%1."/>
      <w:lvlJc w:val="left"/>
      <w:pPr>
        <w:ind w:left="720" w:hanging="360"/>
      </w:pPr>
      <w:rPr>
        <w:rFonts w:ascii="Cambria Math" w:hAnsi="Cambria Math" w:hint="default"/>
        <w:b w:val="0"/>
        <w:bCs w:val="0"/>
        <w:i w:val="0"/>
        <w:i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4EC2349"/>
    <w:multiLevelType w:val="hybridMultilevel"/>
    <w:tmpl w:val="40C2E138"/>
    <w:lvl w:ilvl="0" w:tplc="280A0015">
      <w:start w:val="2"/>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4FD24B7"/>
    <w:multiLevelType w:val="hybridMultilevel"/>
    <w:tmpl w:val="7B088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10E258A"/>
    <w:multiLevelType w:val="hybridMultilevel"/>
    <w:tmpl w:val="0D388FC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27329FF"/>
    <w:multiLevelType w:val="hybridMultilevel"/>
    <w:tmpl w:val="57061C22"/>
    <w:lvl w:ilvl="0" w:tplc="BDEC9A8A">
      <w:start w:val="1"/>
      <w:numFmt w:val="decimal"/>
      <w:lvlText w:val="ri%1."/>
      <w:lvlJc w:val="left"/>
      <w:pPr>
        <w:ind w:left="720" w:hanging="360"/>
      </w:pPr>
      <w:rPr>
        <w:rFonts w:hint="default"/>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3CE3194"/>
    <w:multiLevelType w:val="hybridMultilevel"/>
    <w:tmpl w:val="6D642F8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D63EB1"/>
    <w:multiLevelType w:val="hybridMultilevel"/>
    <w:tmpl w:val="DC5C3636"/>
    <w:lvl w:ilvl="0" w:tplc="60786AC0">
      <w:start w:val="1"/>
      <w:numFmt w:val="lowerRoman"/>
      <w:lvlText w:val="%1."/>
      <w:lvlJc w:val="left"/>
      <w:pPr>
        <w:ind w:left="720" w:hanging="360"/>
      </w:pPr>
      <w:rPr>
        <w:rFonts w:hint="default"/>
        <w:b/>
        <w:bCs/>
        <w:i/>
        <w:iCs/>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8F42FEB"/>
    <w:multiLevelType w:val="hybridMultilevel"/>
    <w:tmpl w:val="6542FDA2"/>
    <w:lvl w:ilvl="0" w:tplc="38904520">
      <w:start w:val="1"/>
      <w:numFmt w:val="lowerLetter"/>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3" w15:restartNumberingAfterBreak="0">
    <w:nsid w:val="397D2001"/>
    <w:multiLevelType w:val="hybridMultilevel"/>
    <w:tmpl w:val="B9C2E9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9EC6501"/>
    <w:multiLevelType w:val="hybridMultilevel"/>
    <w:tmpl w:val="243EE29A"/>
    <w:lvl w:ilvl="0" w:tplc="60786AC0">
      <w:start w:val="1"/>
      <w:numFmt w:val="lowerRoman"/>
      <w:lvlText w:val="%1."/>
      <w:lvlJc w:val="left"/>
      <w:pPr>
        <w:ind w:left="720" w:hanging="360"/>
      </w:pPr>
      <w:rPr>
        <w:rFonts w:hint="default"/>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C321309"/>
    <w:multiLevelType w:val="hybridMultilevel"/>
    <w:tmpl w:val="03C4E236"/>
    <w:lvl w:ilvl="0" w:tplc="60786AC0">
      <w:start w:val="1"/>
      <w:numFmt w:val="lowerRoman"/>
      <w:lvlText w:val="%1."/>
      <w:lvlJc w:val="left"/>
      <w:pPr>
        <w:ind w:left="720" w:hanging="360"/>
      </w:pPr>
      <w:rPr>
        <w:rFonts w:hint="default"/>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E9177C3"/>
    <w:multiLevelType w:val="hybridMultilevel"/>
    <w:tmpl w:val="E2E61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FAC601A"/>
    <w:multiLevelType w:val="hybridMultilevel"/>
    <w:tmpl w:val="2502419E"/>
    <w:lvl w:ilvl="0" w:tplc="280A0001">
      <w:start w:val="1"/>
      <w:numFmt w:val="bullet"/>
      <w:lvlText w:val=""/>
      <w:lvlJc w:val="left"/>
      <w:pPr>
        <w:ind w:left="1418" w:hanging="360"/>
      </w:pPr>
      <w:rPr>
        <w:rFonts w:ascii="Symbol" w:hAnsi="Symbol" w:hint="default"/>
      </w:rPr>
    </w:lvl>
    <w:lvl w:ilvl="1" w:tplc="280A0003" w:tentative="1">
      <w:start w:val="1"/>
      <w:numFmt w:val="bullet"/>
      <w:lvlText w:val="o"/>
      <w:lvlJc w:val="left"/>
      <w:pPr>
        <w:ind w:left="2138" w:hanging="360"/>
      </w:pPr>
      <w:rPr>
        <w:rFonts w:ascii="Courier New" w:hAnsi="Courier New" w:cs="Courier New" w:hint="default"/>
      </w:rPr>
    </w:lvl>
    <w:lvl w:ilvl="2" w:tplc="280A0005" w:tentative="1">
      <w:start w:val="1"/>
      <w:numFmt w:val="bullet"/>
      <w:lvlText w:val=""/>
      <w:lvlJc w:val="left"/>
      <w:pPr>
        <w:ind w:left="2858" w:hanging="360"/>
      </w:pPr>
      <w:rPr>
        <w:rFonts w:ascii="Wingdings" w:hAnsi="Wingdings" w:hint="default"/>
      </w:rPr>
    </w:lvl>
    <w:lvl w:ilvl="3" w:tplc="280A0001" w:tentative="1">
      <w:start w:val="1"/>
      <w:numFmt w:val="bullet"/>
      <w:lvlText w:val=""/>
      <w:lvlJc w:val="left"/>
      <w:pPr>
        <w:ind w:left="3578" w:hanging="360"/>
      </w:pPr>
      <w:rPr>
        <w:rFonts w:ascii="Symbol" w:hAnsi="Symbol" w:hint="default"/>
      </w:rPr>
    </w:lvl>
    <w:lvl w:ilvl="4" w:tplc="280A0003" w:tentative="1">
      <w:start w:val="1"/>
      <w:numFmt w:val="bullet"/>
      <w:lvlText w:val="o"/>
      <w:lvlJc w:val="left"/>
      <w:pPr>
        <w:ind w:left="4298" w:hanging="360"/>
      </w:pPr>
      <w:rPr>
        <w:rFonts w:ascii="Courier New" w:hAnsi="Courier New" w:cs="Courier New" w:hint="default"/>
      </w:rPr>
    </w:lvl>
    <w:lvl w:ilvl="5" w:tplc="280A0005" w:tentative="1">
      <w:start w:val="1"/>
      <w:numFmt w:val="bullet"/>
      <w:lvlText w:val=""/>
      <w:lvlJc w:val="left"/>
      <w:pPr>
        <w:ind w:left="5018" w:hanging="360"/>
      </w:pPr>
      <w:rPr>
        <w:rFonts w:ascii="Wingdings" w:hAnsi="Wingdings" w:hint="default"/>
      </w:rPr>
    </w:lvl>
    <w:lvl w:ilvl="6" w:tplc="280A0001" w:tentative="1">
      <w:start w:val="1"/>
      <w:numFmt w:val="bullet"/>
      <w:lvlText w:val=""/>
      <w:lvlJc w:val="left"/>
      <w:pPr>
        <w:ind w:left="5738" w:hanging="360"/>
      </w:pPr>
      <w:rPr>
        <w:rFonts w:ascii="Symbol" w:hAnsi="Symbol" w:hint="default"/>
      </w:rPr>
    </w:lvl>
    <w:lvl w:ilvl="7" w:tplc="280A0003" w:tentative="1">
      <w:start w:val="1"/>
      <w:numFmt w:val="bullet"/>
      <w:lvlText w:val="o"/>
      <w:lvlJc w:val="left"/>
      <w:pPr>
        <w:ind w:left="6458" w:hanging="360"/>
      </w:pPr>
      <w:rPr>
        <w:rFonts w:ascii="Courier New" w:hAnsi="Courier New" w:cs="Courier New" w:hint="default"/>
      </w:rPr>
    </w:lvl>
    <w:lvl w:ilvl="8" w:tplc="280A0005" w:tentative="1">
      <w:start w:val="1"/>
      <w:numFmt w:val="bullet"/>
      <w:lvlText w:val=""/>
      <w:lvlJc w:val="left"/>
      <w:pPr>
        <w:ind w:left="7178" w:hanging="360"/>
      </w:pPr>
      <w:rPr>
        <w:rFonts w:ascii="Wingdings" w:hAnsi="Wingdings" w:hint="default"/>
      </w:rPr>
    </w:lvl>
  </w:abstractNum>
  <w:abstractNum w:abstractNumId="18" w15:restartNumberingAfterBreak="0">
    <w:nsid w:val="4699291D"/>
    <w:multiLevelType w:val="hybridMultilevel"/>
    <w:tmpl w:val="624EAD14"/>
    <w:lvl w:ilvl="0" w:tplc="5A840F94">
      <w:start w:val="1"/>
      <w:numFmt w:val="lowerLetter"/>
      <w:lvlText w:val="%1."/>
      <w:lvlJc w:val="left"/>
      <w:pPr>
        <w:ind w:left="720" w:hanging="360"/>
      </w:pPr>
      <w:rPr>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7A07E5E"/>
    <w:multiLevelType w:val="hybridMultilevel"/>
    <w:tmpl w:val="2BCCBF1E"/>
    <w:lvl w:ilvl="0" w:tplc="040A0001">
      <w:start w:val="1"/>
      <w:numFmt w:val="bullet"/>
      <w:lvlText w:val=""/>
      <w:lvlJc w:val="left"/>
      <w:pPr>
        <w:ind w:left="1146" w:hanging="360"/>
      </w:pPr>
      <w:rPr>
        <w:rFonts w:ascii="Symbol" w:hAnsi="Symbol" w:hint="default"/>
      </w:rPr>
    </w:lvl>
    <w:lvl w:ilvl="1" w:tplc="040A0003" w:tentative="1">
      <w:start w:val="1"/>
      <w:numFmt w:val="bullet"/>
      <w:lvlText w:val="o"/>
      <w:lvlJc w:val="left"/>
      <w:pPr>
        <w:ind w:left="1866" w:hanging="360"/>
      </w:pPr>
      <w:rPr>
        <w:rFonts w:ascii="Courier New" w:hAnsi="Courier New" w:cs="Courier New" w:hint="default"/>
      </w:rPr>
    </w:lvl>
    <w:lvl w:ilvl="2" w:tplc="040A0005" w:tentative="1">
      <w:start w:val="1"/>
      <w:numFmt w:val="bullet"/>
      <w:lvlText w:val=""/>
      <w:lvlJc w:val="left"/>
      <w:pPr>
        <w:ind w:left="2586" w:hanging="360"/>
      </w:pPr>
      <w:rPr>
        <w:rFonts w:ascii="Wingdings" w:hAnsi="Wingdings" w:hint="default"/>
      </w:rPr>
    </w:lvl>
    <w:lvl w:ilvl="3" w:tplc="040A0001" w:tentative="1">
      <w:start w:val="1"/>
      <w:numFmt w:val="bullet"/>
      <w:lvlText w:val=""/>
      <w:lvlJc w:val="left"/>
      <w:pPr>
        <w:ind w:left="3306" w:hanging="360"/>
      </w:pPr>
      <w:rPr>
        <w:rFonts w:ascii="Symbol" w:hAnsi="Symbol" w:hint="default"/>
      </w:rPr>
    </w:lvl>
    <w:lvl w:ilvl="4" w:tplc="040A0003" w:tentative="1">
      <w:start w:val="1"/>
      <w:numFmt w:val="bullet"/>
      <w:lvlText w:val="o"/>
      <w:lvlJc w:val="left"/>
      <w:pPr>
        <w:ind w:left="4026" w:hanging="360"/>
      </w:pPr>
      <w:rPr>
        <w:rFonts w:ascii="Courier New" w:hAnsi="Courier New" w:cs="Courier New" w:hint="default"/>
      </w:rPr>
    </w:lvl>
    <w:lvl w:ilvl="5" w:tplc="040A0005" w:tentative="1">
      <w:start w:val="1"/>
      <w:numFmt w:val="bullet"/>
      <w:lvlText w:val=""/>
      <w:lvlJc w:val="left"/>
      <w:pPr>
        <w:ind w:left="4746" w:hanging="360"/>
      </w:pPr>
      <w:rPr>
        <w:rFonts w:ascii="Wingdings" w:hAnsi="Wingdings" w:hint="default"/>
      </w:rPr>
    </w:lvl>
    <w:lvl w:ilvl="6" w:tplc="040A0001" w:tentative="1">
      <w:start w:val="1"/>
      <w:numFmt w:val="bullet"/>
      <w:lvlText w:val=""/>
      <w:lvlJc w:val="left"/>
      <w:pPr>
        <w:ind w:left="5466" w:hanging="360"/>
      </w:pPr>
      <w:rPr>
        <w:rFonts w:ascii="Symbol" w:hAnsi="Symbol" w:hint="default"/>
      </w:rPr>
    </w:lvl>
    <w:lvl w:ilvl="7" w:tplc="040A0003" w:tentative="1">
      <w:start w:val="1"/>
      <w:numFmt w:val="bullet"/>
      <w:lvlText w:val="o"/>
      <w:lvlJc w:val="left"/>
      <w:pPr>
        <w:ind w:left="6186" w:hanging="360"/>
      </w:pPr>
      <w:rPr>
        <w:rFonts w:ascii="Courier New" w:hAnsi="Courier New" w:cs="Courier New" w:hint="default"/>
      </w:rPr>
    </w:lvl>
    <w:lvl w:ilvl="8" w:tplc="040A0005" w:tentative="1">
      <w:start w:val="1"/>
      <w:numFmt w:val="bullet"/>
      <w:lvlText w:val=""/>
      <w:lvlJc w:val="left"/>
      <w:pPr>
        <w:ind w:left="6906" w:hanging="360"/>
      </w:pPr>
      <w:rPr>
        <w:rFonts w:ascii="Wingdings" w:hAnsi="Wingdings" w:hint="default"/>
      </w:rPr>
    </w:lvl>
  </w:abstractNum>
  <w:abstractNum w:abstractNumId="20" w15:restartNumberingAfterBreak="0">
    <w:nsid w:val="549D64C2"/>
    <w:multiLevelType w:val="hybridMultilevel"/>
    <w:tmpl w:val="81865BF2"/>
    <w:lvl w:ilvl="0" w:tplc="280A0019">
      <w:start w:val="1"/>
      <w:numFmt w:val="lowerLetter"/>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5DD4855"/>
    <w:multiLevelType w:val="multilevel"/>
    <w:tmpl w:val="2042048C"/>
    <w:styleLink w:val="Listaactual1"/>
    <w:lvl w:ilvl="0">
      <w:start w:val="1"/>
      <w:numFmt w:val="decimal"/>
      <w:lvlText w:val="ri%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8F5A51"/>
    <w:multiLevelType w:val="hybridMultilevel"/>
    <w:tmpl w:val="1EC4C89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3" w15:restartNumberingAfterBreak="0">
    <w:nsid w:val="5A1655E6"/>
    <w:multiLevelType w:val="hybridMultilevel"/>
    <w:tmpl w:val="3042A222"/>
    <w:lvl w:ilvl="0" w:tplc="E5186606">
      <w:start w:val="1"/>
      <w:numFmt w:val="bullet"/>
      <w:lvlText w:val="o"/>
      <w:lvlJc w:val="left"/>
      <w:pPr>
        <w:ind w:left="720" w:hanging="360"/>
      </w:pPr>
      <w:rPr>
        <w:rFonts w:ascii="Wingdings" w:hAnsi="Wingdings" w:hint="default"/>
        <w:sz w:val="16"/>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DDA4422"/>
    <w:multiLevelType w:val="hybridMultilevel"/>
    <w:tmpl w:val="A86CE66C"/>
    <w:lvl w:ilvl="0" w:tplc="D400B22A">
      <w:start w:val="1"/>
      <w:numFmt w:val="lowerRoman"/>
      <w:lvlText w:val="%1)"/>
      <w:lvlJc w:val="left"/>
      <w:pPr>
        <w:ind w:left="1428" w:hanging="72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5" w15:restartNumberingAfterBreak="0">
    <w:nsid w:val="60421F7E"/>
    <w:multiLevelType w:val="hybridMultilevel"/>
    <w:tmpl w:val="6A2EE78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10078EC"/>
    <w:multiLevelType w:val="hybridMultilevel"/>
    <w:tmpl w:val="2ECCA458"/>
    <w:lvl w:ilvl="0" w:tplc="767CE138">
      <w:start w:val="1"/>
      <w:numFmt w:val="lowerRoman"/>
      <w:lvlText w:val="%1."/>
      <w:lvlJc w:val="left"/>
      <w:pPr>
        <w:ind w:left="720" w:hanging="360"/>
      </w:pPr>
      <w:rPr>
        <w:rFonts w:hint="default"/>
        <w:b/>
        <w:bCs/>
        <w:i/>
        <w:iC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6BD46CA7"/>
    <w:multiLevelType w:val="hybridMultilevel"/>
    <w:tmpl w:val="FDFA25DA"/>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start w:val="1"/>
      <w:numFmt w:val="bullet"/>
      <w:lvlText w:val=""/>
      <w:lvlJc w:val="left"/>
      <w:pPr>
        <w:ind w:left="2868" w:hanging="360"/>
      </w:pPr>
      <w:rPr>
        <w:rFonts w:ascii="Wingdings" w:hAnsi="Wingdings" w:cs="Wingdings" w:hint="default"/>
      </w:rPr>
    </w:lvl>
    <w:lvl w:ilvl="3" w:tplc="040A0001">
      <w:start w:val="1"/>
      <w:numFmt w:val="bullet"/>
      <w:lvlText w:val=""/>
      <w:lvlJc w:val="left"/>
      <w:pPr>
        <w:ind w:left="3588" w:hanging="360"/>
      </w:pPr>
      <w:rPr>
        <w:rFonts w:ascii="Symbol" w:hAnsi="Symbol" w:cs="Symbol" w:hint="default"/>
      </w:rPr>
    </w:lvl>
    <w:lvl w:ilvl="4" w:tplc="040A0003">
      <w:start w:val="1"/>
      <w:numFmt w:val="bullet"/>
      <w:lvlText w:val="o"/>
      <w:lvlJc w:val="left"/>
      <w:pPr>
        <w:ind w:left="4308" w:hanging="360"/>
      </w:pPr>
      <w:rPr>
        <w:rFonts w:ascii="Courier New" w:hAnsi="Courier New" w:cs="Courier New" w:hint="default"/>
      </w:rPr>
    </w:lvl>
    <w:lvl w:ilvl="5" w:tplc="040A0005">
      <w:start w:val="1"/>
      <w:numFmt w:val="bullet"/>
      <w:lvlText w:val=""/>
      <w:lvlJc w:val="left"/>
      <w:pPr>
        <w:ind w:left="5028" w:hanging="360"/>
      </w:pPr>
      <w:rPr>
        <w:rFonts w:ascii="Wingdings" w:hAnsi="Wingdings" w:cs="Wingdings" w:hint="default"/>
      </w:rPr>
    </w:lvl>
    <w:lvl w:ilvl="6" w:tplc="040A0001">
      <w:start w:val="1"/>
      <w:numFmt w:val="bullet"/>
      <w:lvlText w:val=""/>
      <w:lvlJc w:val="left"/>
      <w:pPr>
        <w:ind w:left="5748" w:hanging="360"/>
      </w:pPr>
      <w:rPr>
        <w:rFonts w:ascii="Symbol" w:hAnsi="Symbol" w:cs="Symbol" w:hint="default"/>
      </w:rPr>
    </w:lvl>
    <w:lvl w:ilvl="7" w:tplc="040A0003">
      <w:start w:val="1"/>
      <w:numFmt w:val="bullet"/>
      <w:lvlText w:val="o"/>
      <w:lvlJc w:val="left"/>
      <w:pPr>
        <w:ind w:left="6468" w:hanging="360"/>
      </w:pPr>
      <w:rPr>
        <w:rFonts w:ascii="Courier New" w:hAnsi="Courier New" w:cs="Courier New" w:hint="default"/>
      </w:rPr>
    </w:lvl>
    <w:lvl w:ilvl="8" w:tplc="040A0005">
      <w:start w:val="1"/>
      <w:numFmt w:val="bullet"/>
      <w:lvlText w:val=""/>
      <w:lvlJc w:val="left"/>
      <w:pPr>
        <w:ind w:left="7188" w:hanging="360"/>
      </w:pPr>
      <w:rPr>
        <w:rFonts w:ascii="Wingdings" w:hAnsi="Wingdings" w:cs="Wingdings" w:hint="default"/>
      </w:rPr>
    </w:lvl>
  </w:abstractNum>
  <w:abstractNum w:abstractNumId="28" w15:restartNumberingAfterBreak="0">
    <w:nsid w:val="6D5B7DC8"/>
    <w:multiLevelType w:val="hybridMultilevel"/>
    <w:tmpl w:val="6D3875A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6E946EAE"/>
    <w:multiLevelType w:val="hybridMultilevel"/>
    <w:tmpl w:val="B3E00DF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0" w15:restartNumberingAfterBreak="0">
    <w:nsid w:val="6EDE0950"/>
    <w:multiLevelType w:val="hybridMultilevel"/>
    <w:tmpl w:val="89667C9E"/>
    <w:lvl w:ilvl="0" w:tplc="5EAE9342">
      <w:start w:val="1"/>
      <w:numFmt w:val="lowerLetter"/>
      <w:lvlText w:val="%1."/>
      <w:lvlJc w:val="left"/>
      <w:pPr>
        <w:ind w:left="720" w:hanging="360"/>
      </w:pPr>
      <w:rPr>
        <w:b/>
        <w:bCs/>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47B7000"/>
    <w:multiLevelType w:val="hybridMultilevel"/>
    <w:tmpl w:val="56429EF0"/>
    <w:lvl w:ilvl="0" w:tplc="01CEB314">
      <w:start w:val="8"/>
      <w:numFmt w:val="decimal"/>
      <w:lvlText w:val="ri%1."/>
      <w:lvlJc w:val="left"/>
      <w:pPr>
        <w:ind w:left="720" w:hanging="360"/>
      </w:pPr>
      <w:rPr>
        <w:rFonts w:hint="default"/>
        <w:b w:val="0"/>
        <w:bCs w:val="0"/>
        <w:i/>
        <w:i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6612FE2"/>
    <w:multiLevelType w:val="hybridMultilevel"/>
    <w:tmpl w:val="C38C619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33" w15:restartNumberingAfterBreak="0">
    <w:nsid w:val="785D6D3E"/>
    <w:multiLevelType w:val="hybridMultilevel"/>
    <w:tmpl w:val="F6AE124A"/>
    <w:lvl w:ilvl="0" w:tplc="13A4C93A">
      <w:start w:val="1"/>
      <w:numFmt w:val="upperLetter"/>
      <w:lvlText w:val="%1."/>
      <w:lvlJc w:val="left"/>
      <w:pPr>
        <w:ind w:left="720" w:hanging="360"/>
      </w:pPr>
      <w:rPr>
        <w:b/>
        <w:bCs/>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16cid:durableId="935403723">
    <w:abstractNumId w:val="19"/>
  </w:num>
  <w:num w:numId="2" w16cid:durableId="1318726909">
    <w:abstractNumId w:val="26"/>
  </w:num>
  <w:num w:numId="3" w16cid:durableId="850265045">
    <w:abstractNumId w:val="29"/>
  </w:num>
  <w:num w:numId="4" w16cid:durableId="692727062">
    <w:abstractNumId w:val="11"/>
  </w:num>
  <w:num w:numId="5" w16cid:durableId="1312172416">
    <w:abstractNumId w:val="9"/>
  </w:num>
  <w:num w:numId="6" w16cid:durableId="1151411309">
    <w:abstractNumId w:val="15"/>
  </w:num>
  <w:num w:numId="7" w16cid:durableId="903562874">
    <w:abstractNumId w:val="14"/>
  </w:num>
  <w:num w:numId="8" w16cid:durableId="25958814">
    <w:abstractNumId w:val="3"/>
  </w:num>
  <w:num w:numId="9" w16cid:durableId="93525694">
    <w:abstractNumId w:val="30"/>
  </w:num>
  <w:num w:numId="10" w16cid:durableId="477766929">
    <w:abstractNumId w:val="18"/>
  </w:num>
  <w:num w:numId="11" w16cid:durableId="888296557">
    <w:abstractNumId w:val="2"/>
  </w:num>
  <w:num w:numId="12" w16cid:durableId="451284583">
    <w:abstractNumId w:val="32"/>
  </w:num>
  <w:num w:numId="13" w16cid:durableId="649794018">
    <w:abstractNumId w:val="23"/>
  </w:num>
  <w:num w:numId="14" w16cid:durableId="1136995303">
    <w:abstractNumId w:val="16"/>
  </w:num>
  <w:num w:numId="15" w16cid:durableId="2128349820">
    <w:abstractNumId w:val="7"/>
  </w:num>
  <w:num w:numId="16" w16cid:durableId="1619220987">
    <w:abstractNumId w:val="31"/>
  </w:num>
  <w:num w:numId="17" w16cid:durableId="1142502182">
    <w:abstractNumId w:val="21"/>
  </w:num>
  <w:num w:numId="18" w16cid:durableId="2377934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48800854">
    <w:abstractNumId w:val="27"/>
  </w:num>
  <w:num w:numId="20" w16cid:durableId="505484412">
    <w:abstractNumId w:val="1"/>
  </w:num>
  <w:num w:numId="21" w16cid:durableId="410738344">
    <w:abstractNumId w:val="8"/>
  </w:num>
  <w:num w:numId="22" w16cid:durableId="192499711">
    <w:abstractNumId w:val="10"/>
  </w:num>
  <w:num w:numId="23" w16cid:durableId="1011571621">
    <w:abstractNumId w:val="28"/>
  </w:num>
  <w:num w:numId="24" w16cid:durableId="466046611">
    <w:abstractNumId w:val="13"/>
  </w:num>
  <w:num w:numId="25" w16cid:durableId="824855036">
    <w:abstractNumId w:val="24"/>
  </w:num>
  <w:num w:numId="26" w16cid:durableId="146174225">
    <w:abstractNumId w:val="25"/>
  </w:num>
  <w:num w:numId="27" w16cid:durableId="601187001">
    <w:abstractNumId w:val="6"/>
  </w:num>
  <w:num w:numId="28" w16cid:durableId="609819120">
    <w:abstractNumId w:val="20"/>
  </w:num>
  <w:num w:numId="29" w16cid:durableId="216666828">
    <w:abstractNumId w:val="17"/>
  </w:num>
  <w:num w:numId="30" w16cid:durableId="385840503">
    <w:abstractNumId w:val="12"/>
  </w:num>
  <w:num w:numId="31" w16cid:durableId="1335182300">
    <w:abstractNumId w:val="22"/>
  </w:num>
  <w:num w:numId="32" w16cid:durableId="325985041">
    <w:abstractNumId w:val="0"/>
  </w:num>
  <w:num w:numId="33" w16cid:durableId="243540914">
    <w:abstractNumId w:val="5"/>
  </w:num>
  <w:num w:numId="34" w16cid:durableId="1969047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24"/>
    <w:rsid w:val="000A0D87"/>
    <w:rsid w:val="001A6098"/>
    <w:rsid w:val="00384124"/>
    <w:rsid w:val="005E43AB"/>
    <w:rsid w:val="006175FB"/>
    <w:rsid w:val="00620E4D"/>
    <w:rsid w:val="00633AD3"/>
    <w:rsid w:val="006734B2"/>
    <w:rsid w:val="008C2DA6"/>
    <w:rsid w:val="009F1F00"/>
    <w:rsid w:val="00B157E6"/>
    <w:rsid w:val="00B15CA8"/>
    <w:rsid w:val="00B53542"/>
    <w:rsid w:val="00B60F51"/>
    <w:rsid w:val="00C000E6"/>
    <w:rsid w:val="00D1079D"/>
    <w:rsid w:val="00D63A40"/>
    <w:rsid w:val="00DA3D45"/>
    <w:rsid w:val="00FA46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2CFFD"/>
  <w15:chartTrackingRefBased/>
  <w15:docId w15:val="{53E6455B-E5AB-4B62-BBB0-04BEA023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24"/>
    <w:pPr>
      <w:spacing w:after="0" w:line="240" w:lineRule="auto"/>
    </w:pPr>
    <w:rPr>
      <w:kern w:val="0"/>
      <w:sz w:val="24"/>
      <w:szCs w:val="24"/>
      <w14:ligatures w14:val="none"/>
    </w:rPr>
  </w:style>
  <w:style w:type="paragraph" w:styleId="Ttulo1">
    <w:name w:val="heading 1"/>
    <w:basedOn w:val="Normal"/>
    <w:next w:val="Normal"/>
    <w:link w:val="Ttulo1Car"/>
    <w:uiPriority w:val="9"/>
    <w:qFormat/>
    <w:rsid w:val="003841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841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841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841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841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8412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8412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8412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8412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41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841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841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841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841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841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841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841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84124"/>
    <w:rPr>
      <w:rFonts w:eastAsiaTheme="majorEastAsia" w:cstheme="majorBidi"/>
      <w:color w:val="272727" w:themeColor="text1" w:themeTint="D8"/>
    </w:rPr>
  </w:style>
  <w:style w:type="paragraph" w:styleId="Ttulo">
    <w:name w:val="Title"/>
    <w:basedOn w:val="Normal"/>
    <w:next w:val="Normal"/>
    <w:link w:val="TtuloCar"/>
    <w:uiPriority w:val="10"/>
    <w:qFormat/>
    <w:rsid w:val="0038412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841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841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841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84124"/>
    <w:pPr>
      <w:spacing w:before="160"/>
      <w:jc w:val="center"/>
    </w:pPr>
    <w:rPr>
      <w:i/>
      <w:iCs/>
      <w:color w:val="404040" w:themeColor="text1" w:themeTint="BF"/>
    </w:rPr>
  </w:style>
  <w:style w:type="character" w:customStyle="1" w:styleId="CitaCar">
    <w:name w:val="Cita Car"/>
    <w:basedOn w:val="Fuentedeprrafopredeter"/>
    <w:link w:val="Cita"/>
    <w:uiPriority w:val="29"/>
    <w:rsid w:val="00384124"/>
    <w:rPr>
      <w:i/>
      <w:iCs/>
      <w:color w:val="404040" w:themeColor="text1" w:themeTint="BF"/>
    </w:rPr>
  </w:style>
  <w:style w:type="paragraph" w:styleId="Prrafodelista">
    <w:name w:val="List Paragraph"/>
    <w:basedOn w:val="Normal"/>
    <w:uiPriority w:val="34"/>
    <w:qFormat/>
    <w:rsid w:val="00384124"/>
    <w:pPr>
      <w:ind w:left="720"/>
      <w:contextualSpacing/>
    </w:pPr>
  </w:style>
  <w:style w:type="character" w:styleId="nfasisintenso">
    <w:name w:val="Intense Emphasis"/>
    <w:basedOn w:val="Fuentedeprrafopredeter"/>
    <w:uiPriority w:val="21"/>
    <w:qFormat/>
    <w:rsid w:val="00384124"/>
    <w:rPr>
      <w:i/>
      <w:iCs/>
      <w:color w:val="0F4761" w:themeColor="accent1" w:themeShade="BF"/>
    </w:rPr>
  </w:style>
  <w:style w:type="paragraph" w:styleId="Citadestacada">
    <w:name w:val="Intense Quote"/>
    <w:basedOn w:val="Normal"/>
    <w:next w:val="Normal"/>
    <w:link w:val="CitadestacadaCar"/>
    <w:uiPriority w:val="30"/>
    <w:qFormat/>
    <w:rsid w:val="003841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84124"/>
    <w:rPr>
      <w:i/>
      <w:iCs/>
      <w:color w:val="0F4761" w:themeColor="accent1" w:themeShade="BF"/>
    </w:rPr>
  </w:style>
  <w:style w:type="character" w:styleId="Referenciaintensa">
    <w:name w:val="Intense Reference"/>
    <w:basedOn w:val="Fuentedeprrafopredeter"/>
    <w:uiPriority w:val="32"/>
    <w:qFormat/>
    <w:rsid w:val="00384124"/>
    <w:rPr>
      <w:b/>
      <w:bCs/>
      <w:smallCaps/>
      <w:color w:val="0F4761" w:themeColor="accent1" w:themeShade="BF"/>
      <w:spacing w:val="5"/>
    </w:rPr>
  </w:style>
  <w:style w:type="table" w:styleId="Tablaconcuadrcula">
    <w:name w:val="Table Grid"/>
    <w:basedOn w:val="Tablanormal"/>
    <w:uiPriority w:val="39"/>
    <w:rsid w:val="00384124"/>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384124"/>
    <w:rPr>
      <w:sz w:val="20"/>
      <w:szCs w:val="20"/>
    </w:rPr>
  </w:style>
  <w:style w:type="character" w:customStyle="1" w:styleId="TextonotapieCar">
    <w:name w:val="Texto nota pie Car"/>
    <w:basedOn w:val="Fuentedeprrafopredeter"/>
    <w:link w:val="Textonotapie"/>
    <w:uiPriority w:val="99"/>
    <w:semiHidden/>
    <w:rsid w:val="00384124"/>
    <w:rPr>
      <w:kern w:val="0"/>
      <w:sz w:val="20"/>
      <w:szCs w:val="20"/>
      <w14:ligatures w14:val="none"/>
    </w:rPr>
  </w:style>
  <w:style w:type="character" w:styleId="Refdenotaalpie">
    <w:name w:val="footnote reference"/>
    <w:basedOn w:val="Fuentedeprrafopredeter"/>
    <w:uiPriority w:val="99"/>
    <w:semiHidden/>
    <w:unhideWhenUsed/>
    <w:rsid w:val="00384124"/>
    <w:rPr>
      <w:vertAlign w:val="superscript"/>
    </w:rPr>
  </w:style>
  <w:style w:type="paragraph" w:styleId="Encabezado">
    <w:name w:val="header"/>
    <w:basedOn w:val="Normal"/>
    <w:link w:val="EncabezadoCar"/>
    <w:uiPriority w:val="99"/>
    <w:unhideWhenUsed/>
    <w:rsid w:val="00384124"/>
    <w:pPr>
      <w:tabs>
        <w:tab w:val="center" w:pos="4419"/>
        <w:tab w:val="right" w:pos="8838"/>
      </w:tabs>
    </w:pPr>
  </w:style>
  <w:style w:type="character" w:customStyle="1" w:styleId="EncabezadoCar">
    <w:name w:val="Encabezado Car"/>
    <w:basedOn w:val="Fuentedeprrafopredeter"/>
    <w:link w:val="Encabezado"/>
    <w:uiPriority w:val="99"/>
    <w:rsid w:val="00384124"/>
    <w:rPr>
      <w:kern w:val="0"/>
      <w:sz w:val="24"/>
      <w:szCs w:val="24"/>
      <w14:ligatures w14:val="none"/>
    </w:rPr>
  </w:style>
  <w:style w:type="paragraph" w:styleId="Piedepgina">
    <w:name w:val="footer"/>
    <w:basedOn w:val="Normal"/>
    <w:link w:val="PiedepginaCar"/>
    <w:uiPriority w:val="99"/>
    <w:unhideWhenUsed/>
    <w:rsid w:val="00384124"/>
    <w:pPr>
      <w:tabs>
        <w:tab w:val="center" w:pos="4419"/>
        <w:tab w:val="right" w:pos="8838"/>
      </w:tabs>
    </w:pPr>
  </w:style>
  <w:style w:type="character" w:customStyle="1" w:styleId="PiedepginaCar">
    <w:name w:val="Pie de página Car"/>
    <w:basedOn w:val="Fuentedeprrafopredeter"/>
    <w:link w:val="Piedepgina"/>
    <w:uiPriority w:val="99"/>
    <w:rsid w:val="00384124"/>
    <w:rPr>
      <w:kern w:val="0"/>
      <w:sz w:val="24"/>
      <w:szCs w:val="24"/>
      <w14:ligatures w14:val="none"/>
    </w:rPr>
  </w:style>
  <w:style w:type="character" w:styleId="Textodelmarcadordeposicin">
    <w:name w:val="Placeholder Text"/>
    <w:basedOn w:val="Fuentedeprrafopredeter"/>
    <w:uiPriority w:val="99"/>
    <w:semiHidden/>
    <w:rsid w:val="00384124"/>
    <w:rPr>
      <w:color w:val="808080"/>
    </w:rPr>
  </w:style>
  <w:style w:type="character" w:styleId="Nmerodepgina">
    <w:name w:val="page number"/>
    <w:basedOn w:val="Fuentedeprrafopredeter"/>
    <w:uiPriority w:val="99"/>
    <w:semiHidden/>
    <w:unhideWhenUsed/>
    <w:rsid w:val="00384124"/>
  </w:style>
  <w:style w:type="paragraph" w:styleId="Textodeglobo">
    <w:name w:val="Balloon Text"/>
    <w:basedOn w:val="Normal"/>
    <w:link w:val="TextodegloboCar"/>
    <w:uiPriority w:val="99"/>
    <w:semiHidden/>
    <w:unhideWhenUsed/>
    <w:rsid w:val="00384124"/>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84124"/>
    <w:rPr>
      <w:rFonts w:ascii="Times New Roman" w:hAnsi="Times New Roman" w:cs="Times New Roman"/>
      <w:kern w:val="0"/>
      <w:sz w:val="18"/>
      <w:szCs w:val="18"/>
      <w14:ligatures w14:val="none"/>
    </w:rPr>
  </w:style>
  <w:style w:type="character" w:styleId="nfasis">
    <w:name w:val="Emphasis"/>
    <w:basedOn w:val="Fuentedeprrafopredeter"/>
    <w:uiPriority w:val="20"/>
    <w:qFormat/>
    <w:rsid w:val="00384124"/>
    <w:rPr>
      <w:i/>
      <w:iCs/>
    </w:rPr>
  </w:style>
  <w:style w:type="character" w:styleId="Hipervnculo">
    <w:name w:val="Hyperlink"/>
    <w:basedOn w:val="Fuentedeprrafopredeter"/>
    <w:uiPriority w:val="99"/>
    <w:unhideWhenUsed/>
    <w:rsid w:val="00384124"/>
    <w:rPr>
      <w:color w:val="467886" w:themeColor="hyperlink"/>
      <w:u w:val="single"/>
    </w:rPr>
  </w:style>
  <w:style w:type="character" w:styleId="Mencinsinresolver">
    <w:name w:val="Unresolved Mention"/>
    <w:basedOn w:val="Fuentedeprrafopredeter"/>
    <w:uiPriority w:val="99"/>
    <w:semiHidden/>
    <w:unhideWhenUsed/>
    <w:rsid w:val="00384124"/>
    <w:rPr>
      <w:color w:val="605E5C"/>
      <w:shd w:val="clear" w:color="auto" w:fill="E1DFDD"/>
    </w:rPr>
  </w:style>
  <w:style w:type="numbering" w:customStyle="1" w:styleId="Listaactual1">
    <w:name w:val="Lista actual1"/>
    <w:uiPriority w:val="99"/>
    <w:rsid w:val="00384124"/>
    <w:pPr>
      <w:numPr>
        <w:numId w:val="17"/>
      </w:numPr>
    </w:pPr>
  </w:style>
  <w:style w:type="character" w:styleId="Hipervnculovisitado">
    <w:name w:val="FollowedHyperlink"/>
    <w:basedOn w:val="Fuentedeprrafopredeter"/>
    <w:uiPriority w:val="99"/>
    <w:semiHidden/>
    <w:unhideWhenUsed/>
    <w:rsid w:val="0038412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archives/win2018/entries/modeltheory-f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Ocampo Salazar</dc:creator>
  <cp:keywords/>
  <dc:description/>
  <cp:lastModifiedBy>Raymond Ocampo Salazar</cp:lastModifiedBy>
  <cp:revision>5</cp:revision>
  <dcterms:created xsi:type="dcterms:W3CDTF">2024-11-08T00:27:00Z</dcterms:created>
  <dcterms:modified xsi:type="dcterms:W3CDTF">2024-11-13T22:43:00Z</dcterms:modified>
</cp:coreProperties>
</file>