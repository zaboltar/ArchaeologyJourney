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341CC" w14:textId="69E01A60" w:rsidR="00D3635D" w:rsidRDefault="00D3635D" w:rsidP="00D3635D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Material de prácticas </w:t>
      </w:r>
      <w:r w:rsidR="004B3D72">
        <w:rPr>
          <w:b/>
          <w:bCs/>
        </w:rPr>
        <w:t>5</w:t>
      </w:r>
    </w:p>
    <w:p w14:paraId="416027E5" w14:textId="77777777" w:rsidR="00D3635D" w:rsidRPr="00CB7C99" w:rsidRDefault="00D3635D" w:rsidP="00D3635D">
      <w:pPr>
        <w:spacing w:line="276" w:lineRule="auto"/>
        <w:jc w:val="center"/>
        <w:rPr>
          <w:b/>
          <w:bCs/>
        </w:rPr>
      </w:pPr>
      <w:r>
        <w:rPr>
          <w:b/>
          <w:bCs/>
        </w:rPr>
        <w:t>Semántica de LPO</w:t>
      </w:r>
    </w:p>
    <w:p w14:paraId="20E74E8A" w14:textId="77777777" w:rsidR="00D3635D" w:rsidRPr="00E56B96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Parte 1. Cálculo de valores</w:t>
      </w:r>
    </w:p>
    <w:p w14:paraId="64BCCF82" w14:textId="42B7ABE1" w:rsidR="00D3635D" w:rsidRPr="00C04ED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lang w:val="es-ES_tradnl"/>
        </w:rPr>
      </w:pPr>
      <w:r w:rsidRPr="00C04ED4">
        <w:rPr>
          <w:rFonts w:cstheme="minorHAnsi"/>
          <w:lang w:val="es-ES_tradnl"/>
        </w:rPr>
        <w:t>Consider</w:t>
      </w:r>
      <w:r>
        <w:rPr>
          <w:rFonts w:cstheme="minorHAnsi"/>
          <w:lang w:val="es-ES_tradnl"/>
        </w:rPr>
        <w:t>en la siguiente</w:t>
      </w:r>
      <w:r w:rsidRPr="00C04ED4">
        <w:rPr>
          <w:rFonts w:cstheme="minorHAnsi"/>
          <w:lang w:val="es-ES_tradnl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</m:oMath>
      <w:r w:rsidRPr="00C04ED4">
        <w:rPr>
          <w:rFonts w:eastAsiaTheme="minorEastAsia" w:cstheme="minorHAnsi"/>
          <w:lang w:val="es-ES"/>
        </w:rPr>
        <w:t>:</w:t>
      </w:r>
    </w:p>
    <w:p w14:paraId="3A71A417" w14:textId="77777777" w:rsidR="00D3635D" w:rsidRPr="00C04ED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C04ED4">
        <w:rPr>
          <w:rFonts w:cstheme="minorHAnsi"/>
          <w:i/>
          <w:iCs/>
        </w:rPr>
        <w:t>U:</w:t>
      </w:r>
      <w:r w:rsidRPr="00C04ED4">
        <w:rPr>
          <w:rFonts w:cstheme="minorHAnsi"/>
        </w:rPr>
        <w:t xml:space="preserve"> </w:t>
      </w:r>
      <w:r w:rsidRPr="00C04ED4">
        <w:rPr>
          <w:rFonts w:eastAsiaTheme="minorEastAsia" w:cstheme="minorHAnsi"/>
        </w:rPr>
        <w:t xml:space="preserve"> </w:t>
      </w:r>
      <m:oMath>
        <m:d>
          <m:dPr>
            <m:begChr m:val="{"/>
            <m:endChr m:val="}"/>
            <m:ctrlPr>
              <w:ins w:id="0" w:author="Usuario" w:date="2021-10-06T11:10:00Z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a</m:t>
            </m:r>
            <m:r>
              <w:rPr>
                <w:rFonts w:ascii="Cambria Math" w:hAnsi="Cambria Math" w:cstheme="minorHAnsi"/>
              </w:rPr>
              <m:t xml:space="preserve">, </m:t>
            </m:r>
            <m:r>
              <w:rPr>
                <w:rFonts w:ascii="Cambria Math" w:hAnsi="Cambria Math" w:cstheme="minorHAnsi"/>
                <w:lang w:val="es-ES_tradnl"/>
              </w:rPr>
              <m:t>b</m:t>
            </m:r>
            <m:r>
              <w:rPr>
                <w:rFonts w:ascii="Cambria Math" w:hAnsi="Cambria Math" w:cstheme="minorHAnsi"/>
              </w:rPr>
              <m:t xml:space="preserve">, </m:t>
            </m:r>
            <m:r>
              <w:rPr>
                <w:rFonts w:ascii="Cambria Math" w:hAnsi="Cambria Math" w:cstheme="minorHAnsi"/>
                <w:lang w:val="es-ES_tradnl"/>
              </w:rPr>
              <m:t>c</m:t>
            </m:r>
          </m:e>
        </m:d>
      </m:oMath>
    </w:p>
    <w:p w14:paraId="34B0D57B" w14:textId="77777777" w:rsidR="00D3635D" w:rsidRPr="00C04ED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C04ED4">
        <w:rPr>
          <w:rFonts w:cstheme="minorHAnsi"/>
          <w:i/>
          <w:iCs/>
        </w:rPr>
        <w:t>a</w:t>
      </w:r>
      <w:r w:rsidRPr="00C04ED4">
        <w:rPr>
          <w:rFonts w:cstheme="minorHAnsi"/>
        </w:rPr>
        <w:t xml:space="preserve">: </w:t>
      </w:r>
      <m:oMath>
        <m:d>
          <m:dPr>
            <m:begChr m:val="{"/>
            <m:endChr m:val="}"/>
            <m:ctrlPr>
              <w:ins w:id="1" w:author="Usuario" w:date="2021-10-06T11:10:00Z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a</m:t>
            </m:r>
          </m:e>
        </m:d>
      </m:oMath>
    </w:p>
    <w:p w14:paraId="7EFAA253" w14:textId="77777777" w:rsidR="00D3635D" w:rsidRPr="00C04ED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C04ED4">
        <w:rPr>
          <w:rFonts w:cstheme="minorHAnsi"/>
          <w:i/>
          <w:iCs/>
        </w:rPr>
        <w:t>b</w:t>
      </w:r>
      <w:r w:rsidRPr="00C04ED4">
        <w:rPr>
          <w:rFonts w:cstheme="minorHAnsi"/>
        </w:rPr>
        <w:t xml:space="preserve">: </w:t>
      </w:r>
      <m:oMath>
        <m:d>
          <m:dPr>
            <m:begChr m:val="{"/>
            <m:endChr m:val="}"/>
            <m:ctrlPr>
              <w:ins w:id="2" w:author="Usuario" w:date="2021-10-06T11:10:00Z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b</m:t>
            </m:r>
          </m:e>
        </m:d>
      </m:oMath>
    </w:p>
    <w:p w14:paraId="703257C4" w14:textId="77777777" w:rsidR="00D3635D" w:rsidRPr="00C04ED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C04ED4">
        <w:rPr>
          <w:rFonts w:cstheme="minorHAnsi"/>
          <w:i/>
          <w:iCs/>
        </w:rPr>
        <w:t>c</w:t>
      </w:r>
      <w:r w:rsidRPr="00C04ED4">
        <w:rPr>
          <w:rFonts w:cstheme="minorHAnsi"/>
        </w:rPr>
        <w:t xml:space="preserve">: </w:t>
      </w:r>
      <m:oMath>
        <m:d>
          <m:dPr>
            <m:begChr m:val="{"/>
            <m:endChr m:val="}"/>
            <m:ctrlPr>
              <w:ins w:id="3" w:author="Usuario" w:date="2021-10-06T11:10:00Z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c</m:t>
            </m:r>
          </m:e>
        </m:d>
      </m:oMath>
    </w:p>
    <w:p w14:paraId="565DDFBB" w14:textId="77777777" w:rsidR="00D3635D" w:rsidRPr="00C04ED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lang w:val="en-US"/>
        </w:rPr>
      </w:pPr>
      <w:r w:rsidRPr="00C04ED4">
        <w:rPr>
          <w:rFonts w:cstheme="minorHAnsi"/>
          <w:i/>
          <w:iCs/>
          <w:lang w:val="en-US"/>
        </w:rPr>
        <w:t>F</w:t>
      </w:r>
      <w:r w:rsidRPr="00C04ED4">
        <w:rPr>
          <w:rFonts w:cstheme="minorHAnsi"/>
          <w:lang w:val="en-US"/>
        </w:rPr>
        <w:t xml:space="preserve">: </w:t>
      </w:r>
      <m:oMath>
        <m:d>
          <m:dPr>
            <m:begChr m:val="{"/>
            <m:endChr m:val="}"/>
            <m:ctrlPr>
              <w:ins w:id="4" w:author="Usuario" w:date="2021-10-06T11:10:00Z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c</m:t>
            </m:r>
          </m:e>
        </m:d>
      </m:oMath>
    </w:p>
    <w:p w14:paraId="6A5CE791" w14:textId="77777777" w:rsidR="00D3635D" w:rsidRPr="00C04ED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lang w:val="en-US"/>
        </w:rPr>
      </w:pPr>
      <w:r w:rsidRPr="00C04ED4">
        <w:rPr>
          <w:rFonts w:cstheme="minorHAnsi"/>
          <w:i/>
          <w:iCs/>
          <w:lang w:val="en-US"/>
        </w:rPr>
        <w:t>G</w:t>
      </w:r>
      <w:r w:rsidRPr="00C04ED4">
        <w:rPr>
          <w:rFonts w:cstheme="minorHAnsi"/>
          <w:lang w:val="en-US"/>
        </w:rPr>
        <w:t xml:space="preserve">: </w:t>
      </w:r>
      <m:oMath>
        <m:d>
          <m:dPr>
            <m:begChr m:val="{"/>
            <m:endChr m:val="}"/>
            <m:ctrlPr>
              <w:ins w:id="5" w:author="Usuario" w:date="2021-10-06T11:10:00Z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a</m:t>
            </m:r>
            <m:r>
              <w:rPr>
                <w:rFonts w:ascii="Cambria Math" w:hAnsi="Cambria Math" w:cstheme="minorHAnsi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lang w:val="es-ES_tradnl"/>
              </w:rPr>
              <m:t>c</m:t>
            </m:r>
          </m:e>
        </m:d>
      </m:oMath>
    </w:p>
    <w:p w14:paraId="092C8F54" w14:textId="77777777" w:rsidR="00D3635D" w:rsidRPr="00C04ED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lang w:val="en-US"/>
        </w:rPr>
      </w:pPr>
      <w:r w:rsidRPr="00C04ED4">
        <w:rPr>
          <w:rFonts w:eastAsiaTheme="minorEastAsia" w:cstheme="minorHAnsi"/>
          <w:i/>
          <w:iCs/>
          <w:lang w:val="en-US"/>
        </w:rPr>
        <w:t>H</w:t>
      </w:r>
      <w:r w:rsidRPr="00C04ED4">
        <w:rPr>
          <w:rFonts w:eastAsiaTheme="minorEastAsia" w:cstheme="minorHAnsi"/>
          <w:lang w:val="en-US"/>
        </w:rPr>
        <w:t xml:space="preserve">: </w:t>
      </w:r>
      <m:oMath>
        <m:d>
          <m:dPr>
            <m:begChr m:val="{"/>
            <m:endChr m:val="}"/>
            <m:ctrlPr>
              <w:ins w:id="6" w:author="Usuario" w:date="2021-10-06T11:10:00Z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b</m:t>
            </m:r>
          </m:e>
        </m:d>
      </m:oMath>
    </w:p>
    <w:p w14:paraId="0D834157" w14:textId="77777777" w:rsidR="00D3635D" w:rsidRPr="00C04ED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i/>
          <w:iCs/>
          <w:lang w:val="en-US"/>
        </w:rPr>
        <w:t>J</w:t>
      </w:r>
      <w:r w:rsidRPr="00C04ED4">
        <w:rPr>
          <w:rFonts w:eastAsiaTheme="minorEastAsia" w:cstheme="minorHAnsi"/>
          <w:lang w:val="en-US"/>
        </w:rPr>
        <w:t xml:space="preserve">: </w:t>
      </w:r>
      <m:oMath>
        <m:d>
          <m:dPr>
            <m:begChr m:val="{"/>
            <m:endChr m:val="}"/>
            <m:ctrlPr>
              <w:ins w:id="7" w:author="Usuario" w:date="2021-10-06T11:10:00Z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b</m:t>
            </m:r>
            <m:r>
              <w:rPr>
                <w:rFonts w:ascii="Cambria Math" w:hAnsi="Cambria Math" w:cstheme="minorHAnsi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lang w:val="es-ES_tradnl"/>
              </w:rPr>
              <m:t>c</m:t>
            </m:r>
          </m:e>
        </m:d>
      </m:oMath>
    </w:p>
    <w:p w14:paraId="7F6E6671" w14:textId="77777777" w:rsidR="00D3635D" w:rsidRPr="00C04ED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i/>
          <w:iCs/>
          <w:lang w:val="en-US"/>
        </w:rPr>
        <w:t>K</w:t>
      </w:r>
      <w:r w:rsidRPr="00C04ED4">
        <w:rPr>
          <w:rFonts w:eastAsiaTheme="minorEastAsia" w:cstheme="minorHAnsi"/>
          <w:i/>
          <w:iCs/>
          <w:lang w:val="en-US"/>
        </w:rPr>
        <w:t>:</w:t>
      </w:r>
      <w:r w:rsidRPr="00C04ED4">
        <w:rPr>
          <w:rFonts w:eastAsiaTheme="minorEastAsia"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∅</m:t>
        </m:r>
      </m:oMath>
    </w:p>
    <w:p w14:paraId="495CF3F6" w14:textId="77777777" w:rsidR="00D3635D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i/>
          <w:iCs/>
          <w:lang w:val="en-US"/>
        </w:rPr>
        <w:t>F’</w:t>
      </w:r>
      <w:r w:rsidRPr="00C04ED4">
        <w:rPr>
          <w:rFonts w:eastAsiaTheme="minorEastAsia" w:cstheme="minorHAnsi"/>
          <w:lang w:val="en-US"/>
        </w:rPr>
        <w:t xml:space="preserve">: </w:t>
      </w:r>
      <m:oMath>
        <m:d>
          <m:dPr>
            <m:begChr m:val="{"/>
            <m:endChr m:val="}"/>
            <m:ctrlPr>
              <w:ins w:id="8" w:author="Usuario" w:date="2021-10-06T11:10:00Z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a</m:t>
            </m:r>
            <m:r>
              <w:rPr>
                <w:rFonts w:ascii="Cambria Math" w:hAnsi="Cambria Math" w:cstheme="minorHAnsi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lang w:val="es-ES_tradnl"/>
              </w:rPr>
              <m:t>b</m:t>
            </m:r>
            <m:r>
              <w:rPr>
                <w:rFonts w:ascii="Cambria Math" w:hAnsi="Cambria Math" w:cstheme="minorHAnsi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lang w:val="es-ES_tradnl"/>
              </w:rPr>
              <m:t>c</m:t>
            </m:r>
          </m:e>
        </m:d>
      </m:oMath>
    </w:p>
    <w:p w14:paraId="0E080866" w14:textId="77777777" w:rsidR="00D3635D" w:rsidRPr="002F7A5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P: V</m:t>
          </m:r>
        </m:oMath>
      </m:oMathPara>
    </w:p>
    <w:p w14:paraId="6536F756" w14:textId="77777777" w:rsidR="00D3635D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</w:p>
    <w:p w14:paraId="08BB869F" w14:textId="43A5DFFE" w:rsidR="00D3635D" w:rsidRPr="00C04ED4" w:rsidRDefault="00D3635D" w:rsidP="00D3635D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i/>
          <w:iCs/>
          <w:lang w:val="es-ES"/>
        </w:rPr>
      </w:pPr>
      <w:r>
        <w:rPr>
          <w:rFonts w:cstheme="minorHAnsi"/>
        </w:rPr>
        <w:t>A continuación, c</w:t>
      </w:r>
      <w:r w:rsidRPr="00C04ED4">
        <w:rPr>
          <w:rFonts w:cstheme="minorHAnsi"/>
        </w:rPr>
        <w:t>alcul</w:t>
      </w:r>
      <w:r>
        <w:rPr>
          <w:rFonts w:cstheme="minorHAnsi"/>
        </w:rPr>
        <w:t>en</w:t>
      </w:r>
      <w:r w:rsidRPr="00C04ED4">
        <w:rPr>
          <w:rFonts w:cstheme="minorHAnsi"/>
        </w:rPr>
        <w:t xml:space="preserve"> el valor que toman las siguientes fórmulas en </w:t>
      </w:r>
      <w:r w:rsidRPr="00C04ED4">
        <w:rPr>
          <w:rFonts w:cstheme="minorHAnsi"/>
          <w:i/>
          <w:iCs/>
        </w:rPr>
        <w:t>U</w:t>
      </w:r>
      <w:r>
        <w:rPr>
          <w:rFonts w:cstheme="minorHAnsi"/>
        </w:rPr>
        <w:t>. Deben desarrollar los cálculos completos.</w:t>
      </w:r>
    </w:p>
    <w:p w14:paraId="1D283637" w14:textId="09EA1A1D" w:rsidR="00D3635D" w:rsidRPr="000936E2" w:rsidRDefault="00000000" w:rsidP="00D3635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eastAsiaTheme="minorEastAsia" w:cstheme="minorHAnsi"/>
          <w:i/>
          <w:color w:val="000000" w:themeColor="text1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(Jc⊃¬Kc)∧P</m:t>
            </m:r>
          </m:e>
        </m:d>
      </m:oMath>
      <w:r w:rsidR="000936E2">
        <w:rPr>
          <w:rFonts w:eastAsiaTheme="minorEastAsia" w:cstheme="minorHAnsi"/>
          <w:iCs/>
          <w:color w:val="000000" w:themeColor="text1"/>
        </w:rPr>
        <w:t xml:space="preserve">:  </w:t>
      </w:r>
      <w:r w:rsidR="000936E2" w:rsidRPr="000936E2">
        <w:rPr>
          <w:rFonts w:eastAsiaTheme="minorEastAsia" w:cstheme="minorHAnsi"/>
          <w:iCs/>
          <w:color w:val="FF0000"/>
        </w:rPr>
        <w:t>V</w:t>
      </w:r>
    </w:p>
    <w:p w14:paraId="62FFF215" w14:textId="4F1EED02" w:rsidR="000936E2" w:rsidRPr="00BC4321" w:rsidRDefault="000936E2" w:rsidP="000936E2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  <w:i/>
          <w:color w:val="FF0000"/>
        </w:rPr>
      </w:pPr>
      <w:r w:rsidRPr="00BC4321">
        <w:rPr>
          <w:rFonts w:eastAsiaTheme="minorEastAsia" w:cstheme="minorHAnsi"/>
          <w:i/>
          <w:color w:val="FF0000"/>
        </w:rPr>
        <w:t xml:space="preserve">    V  </w:t>
      </w:r>
      <w:proofErr w:type="spellStart"/>
      <w:r w:rsidRPr="00BC4321">
        <w:rPr>
          <w:rFonts w:eastAsiaTheme="minorEastAsia" w:cstheme="minorHAnsi"/>
          <w:i/>
          <w:color w:val="FF0000"/>
        </w:rPr>
        <w:t>V</w:t>
      </w:r>
      <w:proofErr w:type="spellEnd"/>
      <w:r w:rsidRPr="00BC4321">
        <w:rPr>
          <w:rFonts w:eastAsiaTheme="minorEastAsia" w:cstheme="minorHAnsi"/>
          <w:i/>
          <w:color w:val="FF0000"/>
        </w:rPr>
        <w:t xml:space="preserve">   </w:t>
      </w:r>
      <w:proofErr w:type="spellStart"/>
      <w:r w:rsidRPr="00BC4321">
        <w:rPr>
          <w:rFonts w:eastAsiaTheme="minorEastAsia" w:cstheme="minorHAnsi"/>
          <w:i/>
          <w:color w:val="FF0000"/>
        </w:rPr>
        <w:t>V</w:t>
      </w:r>
      <w:proofErr w:type="spellEnd"/>
      <w:r w:rsidRPr="00BC4321">
        <w:rPr>
          <w:rFonts w:eastAsiaTheme="minorEastAsia" w:cstheme="minorHAnsi"/>
          <w:i/>
          <w:color w:val="FF0000"/>
        </w:rPr>
        <w:t xml:space="preserve">  F     V  </w:t>
      </w:r>
      <w:proofErr w:type="spellStart"/>
      <w:r w:rsidRPr="00BC4321">
        <w:rPr>
          <w:rFonts w:eastAsiaTheme="minorEastAsia" w:cstheme="minorHAnsi"/>
          <w:i/>
          <w:color w:val="FF0000"/>
        </w:rPr>
        <w:t>V</w:t>
      </w:r>
      <w:proofErr w:type="spellEnd"/>
    </w:p>
    <w:p w14:paraId="2AB49527" w14:textId="705B15BA" w:rsidR="00D3635D" w:rsidRPr="000936E2" w:rsidRDefault="00000000" w:rsidP="00D3635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eastAsiaTheme="minorEastAsia" w:cstheme="minorHAnsi"/>
          <w:i/>
          <w:color w:val="000000" w:themeColor="text1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Jb∧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Ha≡¬F'x</m:t>
                </m:r>
              </m:e>
            </m:d>
          </m:e>
        </m:d>
      </m:oMath>
      <w:r w:rsidR="000936E2" w:rsidRPr="000936E2">
        <w:rPr>
          <w:rFonts w:eastAsiaTheme="minorEastAsia" w:cstheme="minorHAnsi"/>
          <w:i/>
          <w:color w:val="000000" w:themeColor="text1"/>
        </w:rPr>
        <w:t xml:space="preserve">: </w:t>
      </w:r>
      <w:r w:rsidR="000936E2">
        <w:rPr>
          <w:rFonts w:eastAsiaTheme="minorEastAsia" w:cstheme="minorHAnsi"/>
          <w:i/>
          <w:color w:val="FF0000"/>
        </w:rPr>
        <w:t>Sea cual sea la sustitución de x realizada, resulta V.</w:t>
      </w:r>
    </w:p>
    <w:p w14:paraId="2B8EDB2D" w14:textId="3254E5DA" w:rsidR="000936E2" w:rsidRPr="00BC4321" w:rsidRDefault="000936E2" w:rsidP="000936E2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  <w:i/>
          <w:color w:val="FF0000"/>
        </w:rPr>
      </w:pPr>
      <w:r w:rsidRPr="00BC4321">
        <w:rPr>
          <w:rFonts w:eastAsiaTheme="minorEastAsia" w:cstheme="minorHAnsi"/>
          <w:i/>
          <w:color w:val="FF0000"/>
        </w:rPr>
        <w:t xml:space="preserve">  V   </w:t>
      </w:r>
      <w:proofErr w:type="spellStart"/>
      <w:r w:rsidRPr="00BC4321">
        <w:rPr>
          <w:rFonts w:eastAsiaTheme="minorEastAsia" w:cstheme="minorHAnsi"/>
          <w:i/>
          <w:color w:val="FF0000"/>
        </w:rPr>
        <w:t>V</w:t>
      </w:r>
      <w:proofErr w:type="spellEnd"/>
      <w:r w:rsidRPr="00BC4321">
        <w:rPr>
          <w:rFonts w:eastAsiaTheme="minorEastAsia" w:cstheme="minorHAnsi"/>
          <w:i/>
          <w:color w:val="FF0000"/>
        </w:rPr>
        <w:t xml:space="preserve">   F     V   F</w:t>
      </w:r>
    </w:p>
    <w:p w14:paraId="48958E5F" w14:textId="6A69659F" w:rsidR="000936E2" w:rsidRPr="000936E2" w:rsidRDefault="00D3635D" w:rsidP="000936E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eastAsiaTheme="minorEastAsia" w:cstheme="minorHAnsi"/>
          <w:i/>
        </w:rPr>
      </w:pPr>
      <m:oMath>
        <m:r>
          <w:rPr>
            <w:rFonts w:ascii="Cambria Math" w:eastAsiaTheme="minorEastAsia" w:hAnsi="Cambria Math" w:cstheme="minorHAnsi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¬Fx∨¬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Gz⊃¬Ky</m:t>
                </m:r>
              </m:e>
            </m:d>
          </m:e>
        </m:d>
      </m:oMath>
      <w:r w:rsidR="000936E2">
        <w:rPr>
          <w:rFonts w:eastAsiaTheme="minorEastAsia" w:cstheme="minorHAnsi"/>
          <w:i/>
        </w:rPr>
        <w:t xml:space="preserve">: </w:t>
      </w:r>
      <w:r w:rsidR="000936E2" w:rsidRPr="00BC4321">
        <w:rPr>
          <w:rFonts w:eastAsiaTheme="minorEastAsia" w:cstheme="minorHAnsi"/>
          <w:i/>
          <w:color w:val="FF0000"/>
        </w:rPr>
        <w:t xml:space="preserve">Si la sustitución es por c, resulta V; si es por a o b, resulta F.              </w:t>
      </w:r>
    </w:p>
    <w:p w14:paraId="7FEAD0F6" w14:textId="7A3751EC" w:rsidR="000936E2" w:rsidRPr="000936E2" w:rsidRDefault="00D3635D" w:rsidP="000936E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∀x</m:t>
        </m:r>
        <m:d>
          <m:dPr>
            <m:ctrlPr>
              <w:ins w:id="9" w:author="Usuario" w:date="2021-10-06T11:10:00Z">
                <w:rPr>
                  <w:rFonts w:ascii="Cambria Math" w:hAnsi="Cambria Math" w:cstheme="minorHAnsi"/>
                  <w:i/>
                </w:rPr>
              </w:ins>
            </m:ctrlPr>
          </m:dPr>
          <m:e>
            <m:r>
              <w:rPr>
                <w:rFonts w:ascii="Cambria Math" w:hAnsi="Cambria Math" w:cstheme="minorHAnsi"/>
              </w:rPr>
              <m:t>Fx⊃Jx</m:t>
            </m:r>
          </m:e>
        </m:d>
      </m:oMath>
      <w:r w:rsidR="000936E2">
        <w:rPr>
          <w:rFonts w:eastAsiaTheme="minorEastAsia" w:cstheme="minorHAnsi"/>
        </w:rPr>
        <w:t xml:space="preserve">: </w:t>
      </w:r>
      <w:r w:rsidR="000936E2" w:rsidRPr="00BC4321">
        <w:rPr>
          <w:rFonts w:eastAsiaTheme="minorEastAsia" w:cstheme="minorHAnsi"/>
          <w:i/>
          <w:iCs/>
          <w:color w:val="FF0000"/>
        </w:rPr>
        <w:t>V, porque todos los F ({c}) están en G.</w:t>
      </w:r>
    </w:p>
    <w:p w14:paraId="6FDE405E" w14:textId="6671495B" w:rsidR="00D3635D" w:rsidRPr="00D3635D" w:rsidRDefault="00D3635D" w:rsidP="00D3635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∃x</m:t>
        </m:r>
        <m:d>
          <m:dPr>
            <m:ctrlPr>
              <w:ins w:id="10" w:author="Usuario" w:date="2021-10-06T11:10:00Z">
                <w:rPr>
                  <w:rFonts w:ascii="Cambria Math" w:hAnsi="Cambria Math" w:cstheme="minorHAnsi"/>
                  <w:i/>
                </w:rPr>
              </w:ins>
            </m:ctrlPr>
          </m:dPr>
          <m:e>
            <m:r>
              <w:rPr>
                <w:rFonts w:ascii="Cambria Math" w:hAnsi="Cambria Math" w:cstheme="minorHAnsi"/>
              </w:rPr>
              <m:t>Gx∧Fx</m:t>
            </m:r>
          </m:e>
        </m:d>
      </m:oMath>
      <w:r w:rsidR="000936E2">
        <w:rPr>
          <w:rFonts w:eastAsiaTheme="minorEastAsia" w:cstheme="minorHAnsi"/>
        </w:rPr>
        <w:t xml:space="preserve">: </w:t>
      </w:r>
      <w:r w:rsidR="000936E2" w:rsidRPr="00BC4321">
        <w:rPr>
          <w:rFonts w:eastAsiaTheme="minorEastAsia" w:cstheme="minorHAnsi"/>
          <w:color w:val="FF0000"/>
        </w:rPr>
        <w:t>V, porque {c} está en G y F a la vez.</w:t>
      </w:r>
    </w:p>
    <w:p w14:paraId="5584BCAF" w14:textId="77777777" w:rsidR="00BC4321" w:rsidRPr="00BC4321" w:rsidRDefault="00D3635D" w:rsidP="00BC432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(¬∃x</m:t>
        </m:r>
        <m:r>
          <w:rPr>
            <w:rFonts w:ascii="Cambria Math" w:eastAsiaTheme="minorEastAsia" w:hAnsi="Cambria Math" w:cstheme="minorHAnsi"/>
          </w:rPr>
          <m:t>F'x</m:t>
        </m:r>
        <m:r>
          <w:rPr>
            <w:rFonts w:ascii="Cambria Math" w:hAnsi="Cambria Math" w:cstheme="minorHAnsi"/>
          </w:rPr>
          <m:t>∧Fx)</m:t>
        </m:r>
      </m:oMath>
      <w:r w:rsidR="000936E2">
        <w:rPr>
          <w:rFonts w:eastAsiaTheme="minorEastAsia" w:cstheme="minorHAnsi"/>
        </w:rPr>
        <w:t xml:space="preserve">: </w:t>
      </w:r>
      <w:r w:rsidR="000936E2">
        <w:rPr>
          <w:rFonts w:eastAsiaTheme="minorEastAsia" w:cstheme="minorHAnsi"/>
          <w:i/>
          <w:color w:val="FF0000"/>
        </w:rPr>
        <w:t xml:space="preserve">Sea cual sea la sustitución de x </w:t>
      </w:r>
      <w:r w:rsidR="00BC4321">
        <w:rPr>
          <w:rFonts w:eastAsiaTheme="minorEastAsia" w:cstheme="minorHAnsi"/>
          <w:i/>
          <w:color w:val="FF0000"/>
        </w:rPr>
        <w:t xml:space="preserve">libre </w:t>
      </w:r>
      <w:r w:rsidR="000936E2">
        <w:rPr>
          <w:rFonts w:eastAsiaTheme="minorEastAsia" w:cstheme="minorHAnsi"/>
          <w:i/>
          <w:color w:val="FF0000"/>
        </w:rPr>
        <w:t xml:space="preserve">realizada, resulta </w:t>
      </w:r>
    </w:p>
    <w:p w14:paraId="0861CA17" w14:textId="21D8D4F2" w:rsidR="00BC4321" w:rsidRPr="00BC4321" w:rsidRDefault="00BC4321" w:rsidP="00BC4321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  <w:color w:val="FF0000"/>
        </w:rPr>
      </w:pPr>
      <m:oMath>
        <m:r>
          <w:rPr>
            <w:rFonts w:ascii="Cambria Math" w:hAnsi="Cambria Math" w:cstheme="minorHAnsi"/>
            <w:color w:val="FF0000"/>
          </w:rPr>
          <m:t xml:space="preserve">   </m:t>
        </m:r>
      </m:oMath>
      <w:r w:rsidRPr="00BC4321">
        <w:rPr>
          <w:rFonts w:eastAsiaTheme="minorEastAsia" w:cstheme="minorHAnsi"/>
          <w:color w:val="FF0000"/>
        </w:rPr>
        <w:t>F  V        F</w:t>
      </w:r>
    </w:p>
    <w:p w14:paraId="2306F71A" w14:textId="3B3FE128" w:rsidR="00D3635D" w:rsidRPr="00D3635D" w:rsidRDefault="00D3635D" w:rsidP="00D3635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∀x¬</m:t>
        </m:r>
        <m:r>
          <w:rPr>
            <w:rFonts w:ascii="Cambria Math" w:eastAsiaTheme="minorEastAsia" w:hAnsi="Cambria Math" w:cstheme="minorHAnsi"/>
          </w:rPr>
          <m:t>(Hx≡Fx)</m:t>
        </m:r>
      </m:oMath>
      <w:r w:rsidR="00BC4321">
        <w:rPr>
          <w:rFonts w:eastAsiaTheme="minorEastAsia" w:cstheme="minorHAnsi"/>
        </w:rPr>
        <w:t xml:space="preserve">: </w:t>
      </w:r>
      <w:r w:rsidR="00BC4321" w:rsidRPr="00BC4321">
        <w:rPr>
          <w:rFonts w:eastAsiaTheme="minorEastAsia" w:cstheme="minorHAnsi"/>
          <w:color w:val="FF0000"/>
        </w:rPr>
        <w:t xml:space="preserve">F, porque </w:t>
      </w:r>
      <m:oMath>
        <m:r>
          <w:rPr>
            <w:rFonts w:ascii="Cambria Math" w:hAnsi="Cambria Math" w:cstheme="minorHAnsi"/>
            <w:color w:val="FF0000"/>
          </w:rPr>
          <m:t>¬</m:t>
        </m:r>
        <m:r>
          <w:rPr>
            <w:rFonts w:ascii="Cambria Math" w:eastAsiaTheme="minorEastAsia" w:hAnsi="Cambria Math" w:cstheme="minorHAnsi"/>
            <w:color w:val="FF0000"/>
          </w:rPr>
          <m:t>(Ha≡Fa)</m:t>
        </m:r>
      </m:oMath>
      <w:r w:rsidR="00BC4321" w:rsidRPr="00BC4321">
        <w:rPr>
          <w:rFonts w:eastAsiaTheme="minorEastAsia" w:cstheme="minorHAnsi"/>
          <w:color w:val="FF0000"/>
        </w:rPr>
        <w:t xml:space="preserve"> es F.</w:t>
      </w:r>
    </w:p>
    <w:p w14:paraId="5D42769D" w14:textId="4299A081" w:rsidR="00D3635D" w:rsidRPr="00D3635D" w:rsidRDefault="00D3635D" w:rsidP="00D3635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¬∃x</m:t>
        </m:r>
        <m:r>
          <w:rPr>
            <w:rFonts w:ascii="Cambria Math" w:eastAsiaTheme="minorEastAsia" w:hAnsi="Cambria Math" w:cstheme="minorHAnsi"/>
          </w:rPr>
          <m:t>(Fa∨Kx)</m:t>
        </m:r>
      </m:oMath>
      <w:r w:rsidR="00BC4321">
        <w:rPr>
          <w:rFonts w:eastAsiaTheme="minorEastAsia" w:cstheme="minorHAnsi"/>
        </w:rPr>
        <w:t xml:space="preserve">: </w:t>
      </w:r>
      <w:r w:rsidR="00BC4321" w:rsidRPr="00BC4321">
        <w:rPr>
          <w:rFonts w:eastAsiaTheme="minorEastAsia" w:cstheme="minorHAnsi"/>
          <w:color w:val="FF0000"/>
        </w:rPr>
        <w:t xml:space="preserve">V, porque </w:t>
      </w:r>
      <m:oMath>
        <m:r>
          <w:rPr>
            <w:rFonts w:ascii="Cambria Math" w:eastAsiaTheme="minorEastAsia" w:hAnsi="Cambria Math" w:cstheme="minorHAnsi"/>
            <w:color w:val="FF0000"/>
          </w:rPr>
          <m:t>(Fa∨Kx)</m:t>
        </m:r>
      </m:oMath>
      <w:r w:rsidR="00BC4321" w:rsidRPr="00BC4321">
        <w:rPr>
          <w:rFonts w:eastAsiaTheme="minorEastAsia" w:cstheme="minorHAnsi"/>
          <w:color w:val="FF0000"/>
        </w:rPr>
        <w:t xml:space="preserve"> es F para toda sustitución de x, y, así, </w:t>
      </w:r>
      <m:oMath>
        <m:r>
          <w:rPr>
            <w:rFonts w:ascii="Cambria Math" w:hAnsi="Cambria Math" w:cstheme="minorHAnsi"/>
            <w:color w:val="FF0000"/>
          </w:rPr>
          <m:t>∃x</m:t>
        </m:r>
        <m:r>
          <w:rPr>
            <w:rFonts w:ascii="Cambria Math" w:eastAsiaTheme="minorEastAsia" w:hAnsi="Cambria Math" w:cstheme="minorHAnsi"/>
            <w:color w:val="FF0000"/>
          </w:rPr>
          <m:t>(Fa∨Kx)</m:t>
        </m:r>
      </m:oMath>
      <w:r w:rsidR="00BC4321" w:rsidRPr="00BC4321">
        <w:rPr>
          <w:rFonts w:eastAsiaTheme="minorEastAsia" w:cstheme="minorHAnsi"/>
          <w:color w:val="FF0000"/>
        </w:rPr>
        <w:t xml:space="preserve"> es F.  </w:t>
      </w:r>
    </w:p>
    <w:p w14:paraId="59CD3A87" w14:textId="235F0067" w:rsidR="00D3635D" w:rsidRPr="00BC4321" w:rsidRDefault="00000000" w:rsidP="00D3635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cstheme="minorHAnsi"/>
        </w:rPr>
      </w:pPr>
      <m:oMath>
        <m:d>
          <m:dPr>
            <m:ctrlPr>
              <w:ins w:id="11" w:author="Usuario" w:date="2021-10-06T11:10:00Z">
                <w:rPr>
                  <w:rFonts w:ascii="Cambria Math" w:hAnsi="Cambria Math" w:cstheme="minorHAnsi"/>
                  <w:i/>
                </w:rPr>
              </w:ins>
            </m:ctrlPr>
          </m:dPr>
          <m:e>
            <m:r>
              <w:rPr>
                <w:rFonts w:ascii="Cambria Math" w:hAnsi="Cambria Math" w:cstheme="minorHAnsi"/>
              </w:rPr>
              <m:t>∃x</m:t>
            </m:r>
            <m:r>
              <w:rPr>
                <w:rFonts w:ascii="Cambria Math" w:eastAsiaTheme="minorEastAsia" w:hAnsi="Cambria Math" w:cstheme="minorHAnsi"/>
              </w:rPr>
              <m:t>Jx⊃</m:t>
            </m:r>
            <m:r>
              <w:rPr>
                <w:rFonts w:ascii="Cambria Math" w:hAnsi="Cambria Math" w:cstheme="minorHAnsi"/>
              </w:rPr>
              <m:t>∀x¬</m:t>
            </m:r>
            <m:d>
              <m:dPr>
                <m:ctrlPr>
                  <w:ins w:id="12" w:author="Usuario" w:date="2021-10-06T11:10:00Z">
                    <w:rPr>
                      <w:rFonts w:ascii="Cambria Math" w:hAnsi="Cambria Math" w:cstheme="minorHAnsi"/>
                      <w:i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</w:rPr>
                  <m:t>Fx≡¬Kx</m:t>
                </m:r>
              </m:e>
            </m:d>
            <m:ctrlPr>
              <w:ins w:id="13" w:author="Usuario" w:date="2021-10-06T11:10:00Z">
                <w:rPr>
                  <w:rFonts w:ascii="Cambria Math" w:eastAsiaTheme="minorEastAsia" w:hAnsi="Cambria Math" w:cstheme="minorHAnsi"/>
                  <w:i/>
                </w:rPr>
              </w:ins>
            </m:ctrlPr>
          </m:e>
        </m:d>
      </m:oMath>
      <w:r w:rsidR="00BC4321" w:rsidRPr="00BC4321">
        <w:rPr>
          <w:rFonts w:eastAsiaTheme="minorEastAsia" w:cstheme="minorHAnsi"/>
        </w:rPr>
        <w:t xml:space="preserve">: </w:t>
      </w:r>
      <w:r w:rsidR="00BC4321" w:rsidRPr="00BC4321">
        <w:rPr>
          <w:rFonts w:eastAsiaTheme="minorEastAsia" w:cstheme="minorHAnsi"/>
          <w:color w:val="FF0000"/>
        </w:rPr>
        <w:t xml:space="preserve">F, porque hay al menos un J y </w:t>
      </w:r>
      <m:oMath>
        <m:r>
          <w:rPr>
            <w:rFonts w:ascii="Cambria Math" w:hAnsi="Cambria Math" w:cstheme="minorHAnsi"/>
            <w:color w:val="FF0000"/>
          </w:rPr>
          <m:t>¬</m:t>
        </m:r>
        <m:d>
          <m:dPr>
            <m:ctrlPr>
              <w:ins w:id="14" w:author="Usuario" w:date="2021-10-06T11:10:00Z">
                <w:rPr>
                  <w:rFonts w:ascii="Cambria Math" w:hAnsi="Cambria Math" w:cstheme="minorHAnsi"/>
                  <w:i/>
                  <w:color w:val="FF0000"/>
                </w:rPr>
              </w:ins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Fc≡¬Kc</m:t>
            </m:r>
          </m:e>
        </m:d>
      </m:oMath>
      <w:r w:rsidR="00BC4321" w:rsidRPr="00BC4321">
        <w:rPr>
          <w:rFonts w:eastAsiaTheme="minorEastAsia" w:cstheme="minorHAnsi"/>
          <w:color w:val="FF0000"/>
        </w:rPr>
        <w:t xml:space="preserve"> es F, y, así </w:t>
      </w:r>
      <m:oMath>
        <m:r>
          <w:rPr>
            <w:rFonts w:ascii="Cambria Math" w:hAnsi="Cambria Math" w:cstheme="minorHAnsi"/>
            <w:color w:val="FF0000"/>
          </w:rPr>
          <m:t>∀x¬</m:t>
        </m:r>
        <m:d>
          <m:dPr>
            <m:ctrlPr>
              <w:ins w:id="15" w:author="Usuario" w:date="2021-10-06T11:10:00Z">
                <w:rPr>
                  <w:rFonts w:ascii="Cambria Math" w:hAnsi="Cambria Math" w:cstheme="minorHAnsi"/>
                  <w:i/>
                  <w:color w:val="FF0000"/>
                </w:rPr>
              </w:ins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Fx≡¬Kx</m:t>
            </m:r>
          </m:e>
        </m:d>
      </m:oMath>
      <w:r w:rsidR="00BC4321" w:rsidRPr="00BC4321">
        <w:rPr>
          <w:rFonts w:eastAsiaTheme="minorEastAsia" w:cstheme="minorHAnsi"/>
          <w:color w:val="FF0000"/>
        </w:rPr>
        <w:t xml:space="preserve"> es F. </w:t>
      </w:r>
    </w:p>
    <w:p w14:paraId="5F70F706" w14:textId="7AFEBDEF" w:rsidR="00BC4321" w:rsidRPr="00BC4321" w:rsidRDefault="00000000" w:rsidP="00BC4321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  <w:color w:val="FF0000"/>
        </w:rPr>
      </w:pPr>
      <m:oMath>
        <m:d>
          <m:dPr>
            <m:ctrlPr>
              <w:ins w:id="16" w:author="Usuario" w:date="2021-10-06T11:10:00Z">
                <w:rPr>
                  <w:rFonts w:ascii="Cambria Math" w:hAnsi="Cambria Math" w:cstheme="minorHAnsi"/>
                  <w:i/>
                  <w:color w:val="FF0000"/>
                </w:rPr>
              </w:ins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∃x</m:t>
            </m:r>
            <m:r>
              <w:rPr>
                <w:rFonts w:ascii="Cambria Math" w:eastAsiaTheme="minorEastAsia" w:hAnsi="Cambria Math" w:cstheme="minorHAnsi"/>
                <w:color w:val="FF0000"/>
              </w:rPr>
              <m:t>Jx⊃</m:t>
            </m:r>
            <m:r>
              <w:rPr>
                <w:rFonts w:ascii="Cambria Math" w:hAnsi="Cambria Math" w:cstheme="minorHAnsi"/>
                <w:color w:val="FF0000"/>
              </w:rPr>
              <m:t>∀x¬</m:t>
            </m:r>
            <m:d>
              <m:dPr>
                <m:ctrlPr>
                  <w:ins w:id="17" w:author="Usuario" w:date="2021-10-06T11:10:00Z">
                    <w:rPr>
                      <w:rFonts w:ascii="Cambria Math" w:hAnsi="Cambria Math" w:cstheme="minorHAnsi"/>
                      <w:i/>
                      <w:color w:val="FF0000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color w:val="FF0000"/>
                  </w:rPr>
                  <m:t>Fx≡¬Kx</m:t>
                </m:r>
              </m:e>
            </m:d>
            <m:ctrlPr>
              <w:ins w:id="18" w:author="Usuario" w:date="2021-10-06T11:10:00Z">
                <w:rPr>
                  <w:rFonts w:ascii="Cambria Math" w:eastAsiaTheme="minorEastAsia" w:hAnsi="Cambria Math" w:cstheme="minorHAnsi"/>
                  <w:i/>
                  <w:color w:val="FF0000"/>
                </w:rPr>
              </w:ins>
            </m:ctrlPr>
          </m:e>
        </m:d>
      </m:oMath>
      <w:r w:rsidR="00BC4321" w:rsidRPr="00BC4321">
        <w:rPr>
          <w:rFonts w:eastAsiaTheme="minorEastAsia" w:cstheme="minorHAnsi"/>
          <w:color w:val="FF0000"/>
        </w:rPr>
        <w:t xml:space="preserve"> </w:t>
      </w:r>
    </w:p>
    <w:p w14:paraId="628902A2" w14:textId="032E7A6B" w:rsidR="00BC4321" w:rsidRPr="00BC4321" w:rsidRDefault="00BC4321" w:rsidP="00BC4321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cstheme="minorHAnsi"/>
          <w:color w:val="FF0000"/>
        </w:rPr>
      </w:pPr>
      <w:r w:rsidRPr="00BC4321">
        <w:rPr>
          <w:rFonts w:cstheme="minorHAnsi"/>
          <w:color w:val="FF0000"/>
        </w:rPr>
        <w:t xml:space="preserve">    V       F    </w:t>
      </w:r>
      <w:proofErr w:type="spellStart"/>
      <w:r w:rsidRPr="00BC4321">
        <w:rPr>
          <w:rFonts w:cstheme="minorHAnsi"/>
          <w:color w:val="FF0000"/>
        </w:rPr>
        <w:t>F</w:t>
      </w:r>
      <w:proofErr w:type="spellEnd"/>
    </w:p>
    <w:p w14:paraId="314B308D" w14:textId="77777777" w:rsidR="00D3635D" w:rsidRPr="00D3635D" w:rsidRDefault="00000000" w:rsidP="00D3635D">
      <w:pPr>
        <w:pStyle w:val="Prrafodelista"/>
        <w:numPr>
          <w:ilvl w:val="0"/>
          <w:numId w:val="2"/>
        </w:numPr>
        <w:spacing w:after="0" w:line="276" w:lineRule="auto"/>
        <w:ind w:left="426" w:hanging="426"/>
        <w:rPr>
          <w:rFonts w:eastAsiaTheme="minorEastAsia" w:cstheme="minorHAnsi"/>
        </w:rPr>
      </w:pPr>
      <m:oMath>
        <m:d>
          <m:dPr>
            <m:ctrlPr>
              <w:ins w:id="19" w:author="Usuario" w:date="2021-10-06T11:10:00Z">
                <w:rPr>
                  <w:rFonts w:ascii="Cambria Math" w:hAnsi="Cambria Math" w:cstheme="minorHAnsi"/>
                  <w:i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¬</m:t>
            </m:r>
            <m:r>
              <w:rPr>
                <w:rFonts w:ascii="Cambria Math" w:hAnsi="Cambria Math" w:cstheme="minorHAnsi"/>
                <w:lang w:val="es-ES_tradnl"/>
              </w:rPr>
              <m:t>∃x</m:t>
            </m:r>
            <m:d>
              <m:dPr>
                <m:ctrlPr>
                  <w:ins w:id="20" w:author="Usuario" w:date="2021-10-06T11:10:00Z">
                    <w:rPr>
                      <w:rFonts w:ascii="Cambria Math" w:hAnsi="Cambria Math" w:cstheme="minorHAnsi"/>
                      <w:i/>
                      <w:lang w:val="es-ES_tradnl"/>
                    </w:rPr>
                  </w:ins>
                </m:ctrlPr>
              </m:dPr>
              <m:e>
                <m:d>
                  <m:dPr>
                    <m:ctrlPr>
                      <w:ins w:id="21" w:author="Usuario" w:date="2021-10-06T11:10:00Z">
                        <w:rPr>
                          <w:rFonts w:ascii="Cambria Math" w:hAnsi="Cambria Math" w:cstheme="minorHAnsi"/>
                          <w:i/>
                          <w:lang w:val="es-ES_tradnl"/>
                        </w:rPr>
                      </w:ins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_tradnl"/>
                      </w:rPr>
                      <m:t>Fx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∨¬G</m:t>
                    </m:r>
                    <m:r>
                      <w:rPr>
                        <w:rFonts w:ascii="Cambria Math" w:hAnsi="Cambria Math" w:cstheme="minorHAnsi"/>
                        <w:lang w:val="es-ES_tradnl"/>
                      </w:rPr>
                      <m:t>x</m:t>
                    </m:r>
                    <m:ctrlPr>
                      <w:ins w:id="22" w:author="Usuario" w:date="2021-10-06T11:10:00Z">
                        <w:rPr>
                          <w:rFonts w:ascii="Cambria Math" w:hAnsi="Cambria Math" w:cstheme="minorHAnsi"/>
                          <w:i/>
                          <w:lang w:val="es-ES"/>
                        </w:rPr>
                      </w:ins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⊃¬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>P</m:t>
                </m:r>
                <m:ctrlPr>
                  <w:ins w:id="23" w:author="Usuario" w:date="2021-10-06T11:10:00Z">
                    <w:rPr>
                      <w:rFonts w:ascii="Cambria Math" w:eastAsiaTheme="minorEastAsia" w:hAnsi="Cambria Math" w:cstheme="minorHAnsi"/>
                      <w:i/>
                      <w:lang w:val="es-ES_tradnl"/>
                    </w:rPr>
                  </w:ins>
                </m:ctrlPr>
              </m:e>
            </m:d>
            <m:r>
              <w:rPr>
                <w:rFonts w:ascii="Cambria Math" w:hAnsi="Cambria Math" w:cstheme="minorHAnsi"/>
                <w:lang w:val="es-ES"/>
              </w:rPr>
              <m:t>∨</m:t>
            </m:r>
            <m:d>
              <m:dPr>
                <m:ctrlPr>
                  <w:ins w:id="24" w:author="Usuario" w:date="2021-10-06T11:10:00Z">
                    <w:rPr>
                      <w:rFonts w:ascii="Cambria Math" w:hAnsi="Cambria Math" w:cstheme="minorHAnsi"/>
                      <w:i/>
                      <w:lang w:val="es-ES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lang w:val="es-ES"/>
                  </w:rPr>
                  <m:t>Kx</m:t>
                </m:r>
                <m:r>
                  <w:rPr>
                    <w:rFonts w:ascii="Cambria Math" w:hAnsi="Cambria Math" w:cstheme="minorHAnsi"/>
                  </w:rPr>
                  <m:t>≡∀x</m:t>
                </m:r>
                <m:r>
                  <w:rPr>
                    <w:rFonts w:ascii="Cambria Math" w:hAnsi="Cambria Math" w:cstheme="minorHAnsi"/>
                    <w:lang w:val="es-ES"/>
                  </w:rPr>
                  <m:t>¬Fy</m:t>
                </m:r>
              </m:e>
            </m:d>
          </m:e>
        </m:d>
      </m:oMath>
    </w:p>
    <w:p w14:paraId="2C924D18" w14:textId="77777777" w:rsidR="00D3635D" w:rsidRDefault="00D3635D" w:rsidP="00D3635D">
      <w:pPr>
        <w:autoSpaceDE w:val="0"/>
        <w:autoSpaceDN w:val="0"/>
        <w:adjustRightInd w:val="0"/>
        <w:spacing w:after="0" w:line="276" w:lineRule="auto"/>
        <w:jc w:val="both"/>
        <w:rPr>
          <w:b/>
          <w:bCs/>
        </w:rPr>
      </w:pPr>
    </w:p>
    <w:p w14:paraId="119E43C7" w14:textId="77777777" w:rsidR="00912A70" w:rsidRPr="00912A70" w:rsidRDefault="00000000" w:rsidP="00912A70">
      <w:pPr>
        <w:pStyle w:val="Prrafodelista"/>
        <w:spacing w:after="0" w:line="276" w:lineRule="auto"/>
        <w:ind w:left="426"/>
        <w:rPr>
          <w:rFonts w:eastAsiaTheme="minorEastAsia" w:cstheme="minorHAnsi"/>
          <w:color w:val="FF0000"/>
          <w:lang w:val="es-ES_tradnl"/>
        </w:rPr>
      </w:pPr>
      <m:oMath>
        <m:d>
          <m:dPr>
            <m:ctrlPr>
              <w:ins w:id="25" w:author="Usuario" w:date="2021-10-06T11:10:00Z">
                <w:rPr>
                  <w:rFonts w:ascii="Cambria Math" w:hAnsi="Cambria Math" w:cstheme="minorHAnsi"/>
                  <w:i/>
                  <w:color w:val="FF0000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¬∃</m:t>
            </m:r>
            <m:r>
              <w:rPr>
                <w:rFonts w:ascii="Cambria Math" w:hAnsi="Cambria Math" w:cstheme="minorHAnsi"/>
                <w:color w:val="FF0000"/>
                <w:lang w:val="es-ES_tradnl"/>
              </w:rPr>
              <m:t>x</m:t>
            </m:r>
            <m:d>
              <m:dPr>
                <m:ctrlPr>
                  <w:ins w:id="26" w:author="Usuario" w:date="2021-10-06T11:10:00Z">
                    <w:rPr>
                      <w:rFonts w:ascii="Cambria Math" w:hAnsi="Cambria Math" w:cstheme="minorHAnsi"/>
                      <w:i/>
                      <w:color w:val="FF0000"/>
                      <w:lang w:val="es-ES_tradnl"/>
                    </w:rPr>
                  </w:ins>
                </m:ctrlPr>
              </m:dPr>
              <m:e>
                <m:d>
                  <m:dPr>
                    <m:ctrlPr>
                      <w:ins w:id="27" w:author="Usuario" w:date="2021-10-06T11:10:00Z">
                        <w:rPr>
                          <w:rFonts w:ascii="Cambria Math" w:hAnsi="Cambria Math" w:cstheme="minorHAnsi"/>
                          <w:i/>
                          <w:color w:val="FF0000"/>
                          <w:lang w:val="es-ES_tradnl"/>
                        </w:rPr>
                      </w:ins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00"/>
                        <w:lang w:val="es-ES_tradnl"/>
                      </w:rPr>
                      <m:t>Fx</m:t>
                    </m:r>
                    <m:r>
                      <w:rPr>
                        <w:rFonts w:ascii="Cambria Math" w:hAnsi="Cambria Math" w:cstheme="minorHAnsi"/>
                        <w:color w:val="FF0000"/>
                      </w:rPr>
                      <m:t>∨¬</m:t>
                    </m:r>
                    <m:r>
                      <w:rPr>
                        <w:rFonts w:ascii="Cambria Math" w:hAnsi="Cambria Math" w:cstheme="minorHAnsi"/>
                        <w:color w:val="FF0000"/>
                        <w:lang w:val="es-ES"/>
                      </w:rPr>
                      <m:t>G</m:t>
                    </m:r>
                    <m:r>
                      <w:rPr>
                        <w:rFonts w:ascii="Cambria Math" w:hAnsi="Cambria Math" w:cstheme="minorHAnsi"/>
                        <w:color w:val="FF0000"/>
                        <w:lang w:val="es-ES_tradnl"/>
                      </w:rPr>
                      <m:t>x</m:t>
                    </m:r>
                    <m:ctrlPr>
                      <w:ins w:id="28" w:author="Usuario" w:date="2021-10-06T11:10:00Z">
                        <w:rPr>
                          <w:rFonts w:ascii="Cambria Math" w:hAnsi="Cambria Math" w:cstheme="minorHAnsi"/>
                          <w:i/>
                          <w:color w:val="FF0000"/>
                          <w:lang w:val="es-ES"/>
                        </w:rPr>
                      </w:ins>
                    </m:ctrlPr>
                  </m:e>
                </m:d>
                <m:r>
                  <w:rPr>
                    <w:rFonts w:ascii="Cambria Math" w:hAnsi="Cambria Math" w:cstheme="minorHAnsi"/>
                    <w:color w:val="FF0000"/>
                  </w:rPr>
                  <m:t>⊃¬</m:t>
                </m:r>
                <m:r>
                  <w:rPr>
                    <w:rFonts w:ascii="Cambria Math" w:eastAsiaTheme="minorEastAsia" w:hAnsi="Cambria Math" w:cstheme="minorHAnsi"/>
                    <w:color w:val="FF0000"/>
                    <w:lang w:val="es-ES_tradnl"/>
                  </w:rPr>
                  <m:t>P</m:t>
                </m:r>
                <m:ctrlPr>
                  <w:ins w:id="29" w:author="Usuario" w:date="2021-10-06T11:10:00Z">
                    <w:rPr>
                      <w:rFonts w:ascii="Cambria Math" w:eastAsiaTheme="minorEastAsia" w:hAnsi="Cambria Math" w:cstheme="minorHAnsi"/>
                      <w:i/>
                      <w:color w:val="FF0000"/>
                      <w:lang w:val="es-ES_tradnl"/>
                    </w:rPr>
                  </w:ins>
                </m:ctrlPr>
              </m:e>
            </m:d>
            <m:r>
              <w:rPr>
                <w:rFonts w:ascii="Cambria Math" w:hAnsi="Cambria Math" w:cstheme="minorHAnsi"/>
                <w:color w:val="FF0000"/>
              </w:rPr>
              <m:t>∨</m:t>
            </m:r>
            <m:d>
              <m:dPr>
                <m:ctrlPr>
                  <w:ins w:id="30" w:author="Usuario" w:date="2021-10-06T11:10:00Z">
                    <w:rPr>
                      <w:rFonts w:ascii="Cambria Math" w:hAnsi="Cambria Math" w:cstheme="minorHAnsi"/>
                      <w:i/>
                      <w:color w:val="FF0000"/>
                      <w:lang w:val="es-ES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color w:val="FF0000"/>
                    <w:lang w:val="es-ES"/>
                  </w:rPr>
                  <m:t>Kx</m:t>
                </m:r>
                <m:r>
                  <w:rPr>
                    <w:rFonts w:ascii="Cambria Math" w:hAnsi="Cambria Math" w:cstheme="minorHAnsi"/>
                    <w:color w:val="FF0000"/>
                  </w:rPr>
                  <m:t>≡¬</m:t>
                </m:r>
                <m:r>
                  <w:rPr>
                    <w:rFonts w:ascii="Cambria Math" w:hAnsi="Cambria Math" w:cstheme="minorHAnsi"/>
                    <w:color w:val="FF0000"/>
                    <w:lang w:val="es-ES"/>
                  </w:rPr>
                  <m:t>Fy</m:t>
                </m:r>
              </m:e>
            </m:d>
          </m:e>
        </m:d>
      </m:oMath>
      <w:r w:rsidR="00912A70" w:rsidRPr="00912A70">
        <w:rPr>
          <w:rFonts w:eastAsiaTheme="minorEastAsia" w:cstheme="minorHAnsi"/>
          <w:color w:val="FF0000"/>
        </w:rPr>
        <w:t xml:space="preserve">: Se eliminó </w:t>
      </w:r>
      <m:oMath>
        <m:r>
          <w:rPr>
            <w:rFonts w:ascii="Cambria Math" w:eastAsiaTheme="minorEastAsia" w:hAnsi="Cambria Math" w:cstheme="minorHAnsi"/>
            <w:color w:val="FF0000"/>
          </w:rPr>
          <m:t>∀x</m:t>
        </m:r>
      </m:oMath>
      <w:r w:rsidR="00912A70" w:rsidRPr="00912A70">
        <w:rPr>
          <w:rFonts w:eastAsiaTheme="minorEastAsia" w:cstheme="minorHAnsi"/>
          <w:color w:val="FF0000"/>
        </w:rPr>
        <w:t xml:space="preserve"> por ser irrelevante, ya que no opera sobre </w:t>
      </w:r>
      <m:oMath>
        <m:r>
          <w:rPr>
            <w:rFonts w:ascii="Cambria Math" w:eastAsiaTheme="minorEastAsia" w:hAnsi="Cambria Math" w:cstheme="minorHAnsi"/>
            <w:color w:val="FF0000"/>
          </w:rPr>
          <m:t>¬Fy</m:t>
        </m:r>
      </m:oMath>
      <w:r w:rsidR="00912A70" w:rsidRPr="00912A70">
        <w:rPr>
          <w:rFonts w:eastAsiaTheme="minorEastAsia" w:cstheme="minorHAnsi"/>
          <w:color w:val="FF0000"/>
        </w:rPr>
        <w:t xml:space="preserve"> al no ligar a </w:t>
      </w:r>
      <m:oMath>
        <m:r>
          <w:rPr>
            <w:rFonts w:ascii="Cambria Math" w:eastAsiaTheme="minorEastAsia" w:hAnsi="Cambria Math" w:cstheme="minorHAnsi"/>
            <w:color w:val="FF0000"/>
          </w:rPr>
          <m:t>y</m:t>
        </m:r>
      </m:oMath>
      <w:r w:rsidR="00912A70" w:rsidRPr="00912A70">
        <w:rPr>
          <w:rFonts w:eastAsiaTheme="minorEastAsia" w:cstheme="minorHAnsi"/>
          <w:color w:val="FF0000"/>
        </w:rPr>
        <w:t xml:space="preserve">. </w:t>
      </w:r>
      <m:oMath>
        <m:d>
          <m:dPr>
            <m:ctrlPr>
              <w:ins w:id="31" w:author="Usuario" w:date="2021-10-06T11:10:00Z">
                <w:rPr>
                  <w:rFonts w:ascii="Cambria Math" w:hAnsi="Cambria Math" w:cstheme="minorHAnsi"/>
                  <w:i/>
                  <w:color w:val="FF0000"/>
                  <w:lang w:val="es-ES_tradnl"/>
                </w:rPr>
              </w:ins>
            </m:ctrlPr>
          </m:dPr>
          <m:e>
            <m:d>
              <m:dPr>
                <m:ctrlPr>
                  <w:ins w:id="32" w:author="Usuario" w:date="2021-10-06T11:10:00Z">
                    <w:rPr>
                      <w:rFonts w:ascii="Cambria Math" w:hAnsi="Cambria Math" w:cstheme="minorHAnsi"/>
                      <w:i/>
                      <w:color w:val="FF0000"/>
                      <w:lang w:val="es-ES_tradnl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color w:val="FF0000"/>
                    <w:lang w:val="es-ES_tradnl"/>
                  </w:rPr>
                  <m:t>Fa</m:t>
                </m:r>
                <m:r>
                  <w:rPr>
                    <w:rFonts w:ascii="Cambria Math" w:hAnsi="Cambria Math" w:cstheme="minorHAnsi"/>
                    <w:color w:val="FF0000"/>
                  </w:rPr>
                  <m:t>∨¬</m:t>
                </m:r>
                <m:r>
                  <w:rPr>
                    <w:rFonts w:ascii="Cambria Math" w:hAnsi="Cambria Math" w:cstheme="minorHAnsi"/>
                    <w:color w:val="FF0000"/>
                    <w:lang w:val="es-ES"/>
                  </w:rPr>
                  <m:t>G</m:t>
                </m:r>
                <m:r>
                  <w:rPr>
                    <w:rFonts w:ascii="Cambria Math" w:hAnsi="Cambria Math" w:cstheme="minorHAnsi"/>
                    <w:color w:val="FF0000"/>
                    <w:lang w:val="es-ES_tradnl"/>
                  </w:rPr>
                  <m:t>a</m:t>
                </m:r>
                <m:ctrlPr>
                  <w:ins w:id="33" w:author="Usuario" w:date="2021-10-06T11:10:00Z">
                    <w:rPr>
                      <w:rFonts w:ascii="Cambria Math" w:hAnsi="Cambria Math" w:cstheme="minorHAnsi"/>
                      <w:i/>
                      <w:color w:val="FF0000"/>
                      <w:lang w:val="es-ES"/>
                    </w:rPr>
                  </w:ins>
                </m:ctrlPr>
              </m:e>
            </m:d>
            <m:r>
              <w:rPr>
                <w:rFonts w:ascii="Cambria Math" w:hAnsi="Cambria Math" w:cstheme="minorHAnsi"/>
                <w:color w:val="FF0000"/>
              </w:rPr>
              <m:t>⊃¬</m:t>
            </m:r>
            <m:r>
              <w:rPr>
                <w:rFonts w:ascii="Cambria Math" w:eastAsiaTheme="minorEastAsia" w:hAnsi="Cambria Math" w:cstheme="minorHAnsi"/>
                <w:color w:val="FF0000"/>
                <w:lang w:val="es-ES_tradnl"/>
              </w:rPr>
              <m:t>P</m:t>
            </m:r>
            <m:ctrlPr>
              <w:ins w:id="34" w:author="Usuario" w:date="2021-10-06T11:10:00Z">
                <w:rPr>
                  <w:rFonts w:ascii="Cambria Math" w:eastAsiaTheme="minorEastAsia" w:hAnsi="Cambria Math" w:cstheme="minorHAnsi"/>
                  <w:i/>
                  <w:color w:val="FF0000"/>
                  <w:lang w:val="es-ES_tradnl"/>
                </w:rPr>
              </w:ins>
            </m:ctrlPr>
          </m:e>
        </m:d>
      </m:oMath>
      <w:r w:rsidR="00912A70" w:rsidRPr="00912A70">
        <w:rPr>
          <w:rFonts w:eastAsiaTheme="minorEastAsia" w:cstheme="minorHAnsi"/>
          <w:color w:val="FF0000"/>
          <w:lang w:val="es-ES_tradnl"/>
        </w:rPr>
        <w:t xml:space="preserve"> es V y, por ello:</w:t>
      </w:r>
    </w:p>
    <w:p w14:paraId="43C433FE" w14:textId="01A0D1D3" w:rsidR="00912A70" w:rsidRPr="00912A70" w:rsidRDefault="00000000" w:rsidP="00912A70">
      <w:pPr>
        <w:pStyle w:val="Prrafodelista"/>
        <w:spacing w:after="0" w:line="276" w:lineRule="auto"/>
        <w:ind w:left="426"/>
        <w:rPr>
          <w:rFonts w:eastAsiaTheme="minorEastAsia" w:cstheme="minorHAnsi"/>
          <w:color w:val="FF0000"/>
          <w:lang w:val="es-ES"/>
        </w:rPr>
      </w:pPr>
      <m:oMathPara>
        <m:oMathParaPr>
          <m:jc m:val="left"/>
        </m:oMathParaPr>
        <m:oMath>
          <m:d>
            <m:dPr>
              <m:ctrlPr>
                <w:ins w:id="35" w:author="Usuario" w:date="2021-10-06T11:10:00Z">
                  <w:rPr>
                    <w:rFonts w:ascii="Cambria Math" w:hAnsi="Cambria Math" w:cstheme="minorHAnsi"/>
                    <w:i/>
                    <w:color w:val="FF0000"/>
                    <w:lang w:val="es-ES"/>
                  </w:rPr>
                </w:ins>
              </m:ctrlPr>
            </m:dPr>
            <m:e>
              <m:r>
                <w:rPr>
                  <w:rFonts w:ascii="Cambria Math" w:hAnsi="Cambria Math" w:cstheme="minorHAnsi"/>
                  <w:color w:val="FF0000"/>
                </w:rPr>
                <m:t>¬∃</m:t>
              </m:r>
              <m:r>
                <w:rPr>
                  <w:rFonts w:ascii="Cambria Math" w:hAnsi="Cambria Math" w:cstheme="minorHAnsi"/>
                  <w:color w:val="FF0000"/>
                  <w:lang w:val="es-ES_tradnl"/>
                </w:rPr>
                <m:t>x</m:t>
              </m:r>
              <m:d>
                <m:dPr>
                  <m:ctrlPr>
                    <w:ins w:id="36" w:author="Usuario" w:date="2021-10-06T11:10:00Z">
                      <w:rPr>
                        <w:rFonts w:ascii="Cambria Math" w:hAnsi="Cambria Math" w:cstheme="minorHAnsi"/>
                        <w:i/>
                        <w:color w:val="FF0000"/>
                        <w:lang w:val="es-ES_tradnl"/>
                      </w:rPr>
                    </w:ins>
                  </m:ctrlPr>
                </m:dPr>
                <m:e>
                  <m:d>
                    <m:dPr>
                      <m:ctrlPr>
                        <w:ins w:id="37" w:author="Usuario" w:date="2021-10-06T11:10:00Z">
                          <w:rPr>
                            <w:rFonts w:ascii="Cambria Math" w:hAnsi="Cambria Math" w:cstheme="minorHAnsi"/>
                            <w:i/>
                            <w:color w:val="FF0000"/>
                            <w:lang w:val="es-ES_tradnl"/>
                          </w:rPr>
                        </w:ins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s-ES_tradnl"/>
                        </w:rPr>
                        <m:t>Fx</m:t>
                      </m:r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∨¬</m:t>
                      </m:r>
                      <m:r>
                        <w:rPr>
                          <w:rFonts w:ascii="Cambria Math" w:hAnsi="Cambria Math" w:cstheme="minorHAnsi"/>
                          <w:color w:val="FF0000"/>
                          <w:lang w:val="es-ES"/>
                        </w:rPr>
                        <m:t>G</m:t>
                      </m:r>
                      <m:r>
                        <w:rPr>
                          <w:rFonts w:ascii="Cambria Math" w:hAnsi="Cambria Math" w:cstheme="minorHAnsi"/>
                          <w:color w:val="FF0000"/>
                          <w:lang w:val="es-ES_tradnl"/>
                        </w:rPr>
                        <m:t>x</m:t>
                      </m:r>
                      <m:ctrlPr>
                        <w:ins w:id="38" w:author="Usuario" w:date="2021-10-06T11:10:00Z">
                          <w:rPr>
                            <w:rFonts w:ascii="Cambria Math" w:hAnsi="Cambria Math" w:cstheme="minorHAnsi"/>
                            <w:i/>
                            <w:color w:val="FF0000"/>
                            <w:lang w:val="es-ES"/>
                          </w:rPr>
                        </w:ins>
                      </m:ctrlPr>
                    </m:e>
                  </m:d>
                  <m:r>
                    <w:rPr>
                      <w:rFonts w:ascii="Cambria Math" w:hAnsi="Cambria Math" w:cstheme="minorHAnsi"/>
                      <w:color w:val="FF0000"/>
                    </w:rPr>
                    <m:t>⊃¬</m:t>
                  </m:r>
                  <m:r>
                    <w:rPr>
                      <w:rFonts w:ascii="Cambria Math" w:eastAsiaTheme="minorEastAsia" w:hAnsi="Cambria Math" w:cstheme="minorHAnsi"/>
                      <w:color w:val="FF0000"/>
                      <w:lang w:val="es-ES_tradnl"/>
                    </w:rPr>
                    <m:t>P</m:t>
                  </m:r>
                  <m:ctrlPr>
                    <w:ins w:id="39" w:author="Usuario" w:date="2021-10-06T11:10:00Z">
                      <w:rPr>
                        <w:rFonts w:ascii="Cambria Math" w:eastAsiaTheme="minorEastAsia" w:hAnsi="Cambria Math" w:cstheme="minorHAnsi"/>
                        <w:i/>
                        <w:color w:val="FF0000"/>
                        <w:lang w:val="es-ES_tradnl"/>
                      </w:rPr>
                    </w:ins>
                  </m:ctrlPr>
                </m:e>
              </m:d>
              <m:r>
                <w:rPr>
                  <w:rFonts w:ascii="Cambria Math" w:hAnsi="Cambria Math" w:cstheme="minorHAnsi"/>
                  <w:color w:val="FF0000"/>
                </w:rPr>
                <m:t>∨</m:t>
              </m:r>
              <m:d>
                <m:dPr>
                  <m:ctrlPr>
                    <w:ins w:id="40" w:author="Usuario" w:date="2021-10-06T11:10:00Z">
                      <w:rPr>
                        <w:rFonts w:ascii="Cambria Math" w:hAnsi="Cambria Math" w:cstheme="minorHAnsi"/>
                        <w:i/>
                        <w:color w:val="FF0000"/>
                        <w:lang w:val="es-ES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lang w:val="es-ES"/>
                    </w:rPr>
                    <m:t>Kx</m:t>
                  </m:r>
                  <m:r>
                    <w:rPr>
                      <w:rFonts w:ascii="Cambria Math" w:hAnsi="Cambria Math" w:cstheme="minorHAnsi"/>
                      <w:color w:val="FF0000"/>
                    </w:rPr>
                    <m:t>≡¬</m:t>
                  </m:r>
                  <m:r>
                    <w:rPr>
                      <w:rFonts w:ascii="Cambria Math" w:hAnsi="Cambria Math" w:cstheme="minorHAnsi"/>
                      <w:color w:val="FF0000"/>
                      <w:lang w:val="es-ES"/>
                    </w:rPr>
                    <m:t>Fy</m:t>
                  </m:r>
                </m:e>
              </m:d>
            </m:e>
          </m:d>
        </m:oMath>
      </m:oMathPara>
    </w:p>
    <w:p w14:paraId="0AAE9A53" w14:textId="37E08584" w:rsidR="00912A70" w:rsidRPr="00912A70" w:rsidRDefault="00912A70" w:rsidP="00912A70">
      <w:pPr>
        <w:pStyle w:val="Prrafodelista"/>
        <w:spacing w:after="0" w:line="276" w:lineRule="auto"/>
        <w:ind w:left="426"/>
        <w:rPr>
          <w:rFonts w:eastAsiaTheme="minorEastAsia" w:cstheme="minorHAnsi"/>
          <w:color w:val="FF0000"/>
          <w:lang w:val="es-ES"/>
        </w:rPr>
      </w:pPr>
      <w:r w:rsidRPr="00912A70">
        <w:rPr>
          <w:rFonts w:eastAsiaTheme="minorEastAsia" w:cstheme="minorHAnsi"/>
          <w:color w:val="FF0000"/>
          <w:lang w:val="es-ES"/>
        </w:rPr>
        <w:t xml:space="preserve">   F V                                               </w:t>
      </w:r>
    </w:p>
    <w:p w14:paraId="4A4257F5" w14:textId="4BCA5B90" w:rsidR="00912A70" w:rsidRPr="00912A70" w:rsidRDefault="00912A70" w:rsidP="00912A70">
      <w:pPr>
        <w:pStyle w:val="Prrafodelista"/>
        <w:spacing w:after="0" w:line="276" w:lineRule="auto"/>
        <w:ind w:left="426"/>
        <w:rPr>
          <w:rFonts w:eastAsiaTheme="minorEastAsia" w:cstheme="minorHAnsi"/>
          <w:color w:val="FF0000"/>
          <w:lang w:val="es-ES"/>
        </w:rPr>
      </w:pPr>
      <w:r w:rsidRPr="00912A70">
        <w:rPr>
          <w:rFonts w:eastAsiaTheme="minorEastAsia" w:cstheme="minorHAnsi"/>
          <w:color w:val="FF0000"/>
          <w:lang w:val="es-ES_tradnl"/>
        </w:rPr>
        <w:t xml:space="preserve">Dado que </w:t>
      </w:r>
      <m:oMath>
        <m:r>
          <w:rPr>
            <w:rFonts w:ascii="Cambria Math" w:hAnsi="Cambria Math" w:cstheme="minorHAnsi"/>
            <w:color w:val="FF0000"/>
            <w:lang w:val="es-ES"/>
          </w:rPr>
          <m:t>Kx</m:t>
        </m:r>
      </m:oMath>
      <w:r w:rsidRPr="00912A70">
        <w:rPr>
          <w:rFonts w:eastAsiaTheme="minorEastAsia" w:cstheme="minorHAnsi"/>
          <w:color w:val="FF0000"/>
          <w:lang w:val="es-ES"/>
        </w:rPr>
        <w:t xml:space="preserve"> es F para toda sustitución, la fórmula bicondicional obtiene su valor de la sustitución de y:</w:t>
      </w:r>
    </w:p>
    <w:p w14:paraId="745E1802" w14:textId="1C9A3652" w:rsidR="00912A70" w:rsidRPr="00912A70" w:rsidRDefault="00000000" w:rsidP="00912A70">
      <w:pPr>
        <w:pStyle w:val="Prrafodelista"/>
        <w:spacing w:after="0" w:line="276" w:lineRule="auto"/>
        <w:ind w:left="426"/>
        <w:rPr>
          <w:rFonts w:eastAsiaTheme="minorEastAsia" w:cstheme="minorHAnsi"/>
          <w:color w:val="FF0000"/>
          <w:lang w:val="es-ES"/>
        </w:rPr>
      </w:pPr>
      <m:oMathPara>
        <m:oMathParaPr>
          <m:jc m:val="left"/>
        </m:oMathParaPr>
        <m:oMath>
          <m:d>
            <m:dPr>
              <m:ctrlPr>
                <w:ins w:id="41" w:author="Usuario" w:date="2021-10-06T11:10:00Z">
                  <w:rPr>
                    <w:rFonts w:ascii="Cambria Math" w:hAnsi="Cambria Math" w:cstheme="minorHAnsi"/>
                    <w:i/>
                    <w:color w:val="FF0000"/>
                    <w:lang w:val="es-ES"/>
                  </w:rPr>
                </w:ins>
              </m:ctrlPr>
            </m:dPr>
            <m:e>
              <m:r>
                <w:rPr>
                  <w:rFonts w:ascii="Cambria Math" w:hAnsi="Cambria Math" w:cstheme="minorHAnsi"/>
                  <w:color w:val="FF0000"/>
                </w:rPr>
                <m:t>¬∃</m:t>
              </m:r>
              <m:r>
                <w:rPr>
                  <w:rFonts w:ascii="Cambria Math" w:hAnsi="Cambria Math" w:cstheme="minorHAnsi"/>
                  <w:color w:val="FF0000"/>
                  <w:lang w:val="es-ES_tradnl"/>
                </w:rPr>
                <m:t>x</m:t>
              </m:r>
              <m:d>
                <m:dPr>
                  <m:ctrlPr>
                    <w:ins w:id="42" w:author="Usuario" w:date="2021-10-06T11:10:00Z">
                      <w:rPr>
                        <w:rFonts w:ascii="Cambria Math" w:hAnsi="Cambria Math" w:cstheme="minorHAnsi"/>
                        <w:i/>
                        <w:color w:val="FF0000"/>
                        <w:lang w:val="es-ES_tradnl"/>
                      </w:rPr>
                    </w:ins>
                  </m:ctrlPr>
                </m:dPr>
                <m:e>
                  <m:d>
                    <m:dPr>
                      <m:ctrlPr>
                        <w:ins w:id="43" w:author="Usuario" w:date="2021-10-06T11:10:00Z">
                          <w:rPr>
                            <w:rFonts w:ascii="Cambria Math" w:hAnsi="Cambria Math" w:cstheme="minorHAnsi"/>
                            <w:i/>
                            <w:color w:val="FF0000"/>
                            <w:lang w:val="es-ES_tradnl"/>
                          </w:rPr>
                        </w:ins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s-ES_tradnl"/>
                        </w:rPr>
                        <m:t>Fx</m:t>
                      </m:r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∨¬</m:t>
                      </m:r>
                      <m:r>
                        <w:rPr>
                          <w:rFonts w:ascii="Cambria Math" w:hAnsi="Cambria Math" w:cstheme="minorHAnsi"/>
                          <w:color w:val="FF0000"/>
                          <w:lang w:val="es-ES"/>
                        </w:rPr>
                        <m:t>G</m:t>
                      </m:r>
                      <m:r>
                        <w:rPr>
                          <w:rFonts w:ascii="Cambria Math" w:hAnsi="Cambria Math" w:cstheme="minorHAnsi"/>
                          <w:color w:val="FF0000"/>
                          <w:lang w:val="es-ES_tradnl"/>
                        </w:rPr>
                        <m:t>x</m:t>
                      </m:r>
                      <m:ctrlPr>
                        <w:ins w:id="44" w:author="Usuario" w:date="2021-10-06T11:10:00Z">
                          <w:rPr>
                            <w:rFonts w:ascii="Cambria Math" w:hAnsi="Cambria Math" w:cstheme="minorHAnsi"/>
                            <w:i/>
                            <w:color w:val="FF0000"/>
                            <w:lang w:val="es-ES"/>
                          </w:rPr>
                        </w:ins>
                      </m:ctrlPr>
                    </m:e>
                  </m:d>
                  <m:r>
                    <w:rPr>
                      <w:rFonts w:ascii="Cambria Math" w:hAnsi="Cambria Math" w:cstheme="minorHAnsi"/>
                      <w:color w:val="FF0000"/>
                    </w:rPr>
                    <m:t>⊃¬</m:t>
                  </m:r>
                  <m:r>
                    <w:rPr>
                      <w:rFonts w:ascii="Cambria Math" w:eastAsiaTheme="minorEastAsia" w:hAnsi="Cambria Math" w:cstheme="minorHAnsi"/>
                      <w:color w:val="FF0000"/>
                      <w:lang w:val="es-ES_tradnl"/>
                    </w:rPr>
                    <m:t>P</m:t>
                  </m:r>
                  <m:ctrlPr>
                    <w:ins w:id="45" w:author="Usuario" w:date="2021-10-06T11:10:00Z">
                      <w:rPr>
                        <w:rFonts w:ascii="Cambria Math" w:eastAsiaTheme="minorEastAsia" w:hAnsi="Cambria Math" w:cstheme="minorHAnsi"/>
                        <w:i/>
                        <w:color w:val="FF0000"/>
                        <w:lang w:val="es-ES_tradnl"/>
                      </w:rPr>
                    </w:ins>
                  </m:ctrlPr>
                </m:e>
              </m:d>
              <m:r>
                <w:rPr>
                  <w:rFonts w:ascii="Cambria Math" w:hAnsi="Cambria Math" w:cstheme="minorHAnsi"/>
                  <w:color w:val="FF0000"/>
                </w:rPr>
                <m:t>∨</m:t>
              </m:r>
              <m:d>
                <m:dPr>
                  <m:ctrlPr>
                    <w:ins w:id="46" w:author="Usuario" w:date="2021-10-06T11:10:00Z">
                      <w:rPr>
                        <w:rFonts w:ascii="Cambria Math" w:hAnsi="Cambria Math" w:cstheme="minorHAnsi"/>
                        <w:i/>
                        <w:color w:val="FF0000"/>
                        <w:lang w:val="es-ES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lang w:val="es-ES"/>
                    </w:rPr>
                    <m:t>Kx</m:t>
                  </m:r>
                  <m:r>
                    <w:rPr>
                      <w:rFonts w:ascii="Cambria Math" w:hAnsi="Cambria Math" w:cstheme="minorHAnsi"/>
                      <w:color w:val="FF0000"/>
                    </w:rPr>
                    <m:t>≡¬</m:t>
                  </m:r>
                  <m:r>
                    <w:rPr>
                      <w:rFonts w:ascii="Cambria Math" w:hAnsi="Cambria Math" w:cstheme="minorHAnsi"/>
                      <w:color w:val="FF0000"/>
                      <w:lang w:val="es-ES"/>
                    </w:rPr>
                    <m:t>Fa</m:t>
                  </m:r>
                </m:e>
              </m:d>
            </m:e>
          </m:d>
        </m:oMath>
      </m:oMathPara>
    </w:p>
    <w:p w14:paraId="58CBFCC3" w14:textId="76AA1D5C" w:rsidR="00912A70" w:rsidRPr="00912A70" w:rsidRDefault="00912A70" w:rsidP="00912A70">
      <w:pPr>
        <w:pStyle w:val="Prrafodelista"/>
        <w:spacing w:after="0" w:line="276" w:lineRule="auto"/>
        <w:ind w:left="426"/>
        <w:rPr>
          <w:rFonts w:eastAsiaTheme="minorEastAsia" w:cstheme="minorHAnsi"/>
          <w:color w:val="FF0000"/>
          <w:lang w:val="es-ES"/>
        </w:rPr>
      </w:pPr>
      <w:r w:rsidRPr="00912A70">
        <w:rPr>
          <w:rFonts w:eastAsiaTheme="minorEastAsia" w:cstheme="minorHAnsi"/>
          <w:color w:val="FF0000"/>
          <w:lang w:val="es-ES"/>
        </w:rPr>
        <w:t xml:space="preserve">   F  V                                            F     </w:t>
      </w:r>
      <w:proofErr w:type="spellStart"/>
      <w:r w:rsidRPr="00912A70">
        <w:rPr>
          <w:rFonts w:eastAsiaTheme="minorEastAsia" w:cstheme="minorHAnsi"/>
          <w:color w:val="FF0000"/>
          <w:lang w:val="es-ES"/>
        </w:rPr>
        <w:t>F</w:t>
      </w:r>
      <w:proofErr w:type="spellEnd"/>
      <w:r w:rsidRPr="00912A70">
        <w:rPr>
          <w:rFonts w:eastAsiaTheme="minorEastAsia" w:cstheme="minorHAnsi"/>
          <w:color w:val="FF0000"/>
          <w:lang w:val="es-ES"/>
        </w:rPr>
        <w:t xml:space="preserve">    </w:t>
      </w:r>
      <w:proofErr w:type="spellStart"/>
      <w:r w:rsidRPr="00912A70">
        <w:rPr>
          <w:rFonts w:eastAsiaTheme="minorEastAsia" w:cstheme="minorHAnsi"/>
          <w:color w:val="FF0000"/>
          <w:lang w:val="es-ES"/>
        </w:rPr>
        <w:t>F</w:t>
      </w:r>
      <w:proofErr w:type="spellEnd"/>
      <w:r w:rsidRPr="00912A70">
        <w:rPr>
          <w:rFonts w:eastAsiaTheme="minorEastAsia" w:cstheme="minorHAnsi"/>
          <w:color w:val="FF0000"/>
          <w:lang w:val="es-ES"/>
        </w:rPr>
        <w:t xml:space="preserve">  V  F</w:t>
      </w:r>
    </w:p>
    <w:p w14:paraId="06187C1D" w14:textId="6C498D0F" w:rsidR="00912A70" w:rsidRDefault="00912A70" w:rsidP="00912A70">
      <w:pPr>
        <w:pStyle w:val="Prrafodelista"/>
        <w:spacing w:after="0" w:line="276" w:lineRule="auto"/>
        <w:ind w:left="426"/>
        <w:rPr>
          <w:rFonts w:eastAsiaTheme="minorEastAsia" w:cstheme="minorHAnsi"/>
          <w:color w:val="FF0000"/>
          <w:lang w:val="es-ES"/>
        </w:rPr>
      </w:pPr>
    </w:p>
    <w:p w14:paraId="70726E04" w14:textId="06EA915B" w:rsidR="00912A70" w:rsidRPr="00912A70" w:rsidRDefault="00000000" w:rsidP="00912A70">
      <w:pPr>
        <w:pStyle w:val="Prrafodelista"/>
        <w:spacing w:after="0" w:line="276" w:lineRule="auto"/>
        <w:ind w:left="426"/>
        <w:rPr>
          <w:rFonts w:eastAsiaTheme="minorEastAsia" w:cstheme="minorHAnsi"/>
          <w:color w:val="FF0000"/>
          <w:lang w:val="es-ES"/>
        </w:rPr>
      </w:pPr>
      <m:oMathPara>
        <m:oMathParaPr>
          <m:jc m:val="left"/>
        </m:oMathParaPr>
        <m:oMath>
          <m:d>
            <m:dPr>
              <m:ctrlPr>
                <w:ins w:id="47" w:author="Usuario" w:date="2021-10-06T11:10:00Z">
                  <w:rPr>
                    <w:rFonts w:ascii="Cambria Math" w:hAnsi="Cambria Math" w:cstheme="minorHAnsi"/>
                    <w:i/>
                    <w:color w:val="FF0000"/>
                    <w:lang w:val="es-ES"/>
                  </w:rPr>
                </w:ins>
              </m:ctrlPr>
            </m:dPr>
            <m:e>
              <m:r>
                <w:rPr>
                  <w:rFonts w:ascii="Cambria Math" w:hAnsi="Cambria Math" w:cstheme="minorHAnsi"/>
                  <w:color w:val="FF0000"/>
                </w:rPr>
                <m:t>¬∃</m:t>
              </m:r>
              <m:r>
                <w:rPr>
                  <w:rFonts w:ascii="Cambria Math" w:hAnsi="Cambria Math" w:cstheme="minorHAnsi"/>
                  <w:color w:val="FF0000"/>
                  <w:lang w:val="es-ES_tradnl"/>
                </w:rPr>
                <m:t>x</m:t>
              </m:r>
              <m:d>
                <m:dPr>
                  <m:ctrlPr>
                    <w:ins w:id="48" w:author="Usuario" w:date="2021-10-06T11:10:00Z">
                      <w:rPr>
                        <w:rFonts w:ascii="Cambria Math" w:hAnsi="Cambria Math" w:cstheme="minorHAnsi"/>
                        <w:i/>
                        <w:color w:val="FF0000"/>
                        <w:lang w:val="es-ES_tradnl"/>
                      </w:rPr>
                    </w:ins>
                  </m:ctrlPr>
                </m:dPr>
                <m:e>
                  <m:d>
                    <m:dPr>
                      <m:ctrlPr>
                        <w:ins w:id="49" w:author="Usuario" w:date="2021-10-06T11:10:00Z">
                          <w:rPr>
                            <w:rFonts w:ascii="Cambria Math" w:hAnsi="Cambria Math" w:cstheme="minorHAnsi"/>
                            <w:i/>
                            <w:color w:val="FF0000"/>
                            <w:lang w:val="es-ES_tradnl"/>
                          </w:rPr>
                        </w:ins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s-ES_tradnl"/>
                        </w:rPr>
                        <m:t>Fx</m:t>
                      </m:r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∨¬</m:t>
                      </m:r>
                      <m:r>
                        <w:rPr>
                          <w:rFonts w:ascii="Cambria Math" w:hAnsi="Cambria Math" w:cstheme="minorHAnsi"/>
                          <w:color w:val="FF0000"/>
                          <w:lang w:val="es-ES"/>
                        </w:rPr>
                        <m:t>G</m:t>
                      </m:r>
                      <m:r>
                        <w:rPr>
                          <w:rFonts w:ascii="Cambria Math" w:hAnsi="Cambria Math" w:cstheme="minorHAnsi"/>
                          <w:color w:val="FF0000"/>
                          <w:lang w:val="es-ES_tradnl"/>
                        </w:rPr>
                        <m:t>x</m:t>
                      </m:r>
                      <m:ctrlPr>
                        <w:ins w:id="50" w:author="Usuario" w:date="2021-10-06T11:10:00Z">
                          <w:rPr>
                            <w:rFonts w:ascii="Cambria Math" w:hAnsi="Cambria Math" w:cstheme="minorHAnsi"/>
                            <w:i/>
                            <w:color w:val="FF0000"/>
                            <w:lang w:val="es-ES"/>
                          </w:rPr>
                        </w:ins>
                      </m:ctrlPr>
                    </m:e>
                  </m:d>
                  <m:r>
                    <w:rPr>
                      <w:rFonts w:ascii="Cambria Math" w:hAnsi="Cambria Math" w:cstheme="minorHAnsi"/>
                      <w:color w:val="FF0000"/>
                    </w:rPr>
                    <m:t>⊃¬</m:t>
                  </m:r>
                  <m:r>
                    <w:rPr>
                      <w:rFonts w:ascii="Cambria Math" w:eastAsiaTheme="minorEastAsia" w:hAnsi="Cambria Math" w:cstheme="minorHAnsi"/>
                      <w:color w:val="FF0000"/>
                      <w:lang w:val="es-ES_tradnl"/>
                    </w:rPr>
                    <m:t>P</m:t>
                  </m:r>
                  <m:ctrlPr>
                    <w:ins w:id="51" w:author="Usuario" w:date="2021-10-06T11:10:00Z">
                      <w:rPr>
                        <w:rFonts w:ascii="Cambria Math" w:eastAsiaTheme="minorEastAsia" w:hAnsi="Cambria Math" w:cstheme="minorHAnsi"/>
                        <w:i/>
                        <w:color w:val="FF0000"/>
                        <w:lang w:val="es-ES_tradnl"/>
                      </w:rPr>
                    </w:ins>
                  </m:ctrlPr>
                </m:e>
              </m:d>
              <m:r>
                <w:rPr>
                  <w:rFonts w:ascii="Cambria Math" w:hAnsi="Cambria Math" w:cstheme="minorHAnsi"/>
                  <w:color w:val="FF0000"/>
                </w:rPr>
                <m:t>∨</m:t>
              </m:r>
              <m:d>
                <m:dPr>
                  <m:ctrlPr>
                    <w:ins w:id="52" w:author="Usuario" w:date="2021-10-06T11:10:00Z">
                      <w:rPr>
                        <w:rFonts w:ascii="Cambria Math" w:hAnsi="Cambria Math" w:cstheme="minorHAnsi"/>
                        <w:i/>
                        <w:color w:val="FF0000"/>
                        <w:lang w:val="es-ES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lang w:val="es-ES"/>
                    </w:rPr>
                    <m:t>Kx</m:t>
                  </m:r>
                  <m:r>
                    <w:rPr>
                      <w:rFonts w:ascii="Cambria Math" w:hAnsi="Cambria Math" w:cstheme="minorHAnsi"/>
                      <w:color w:val="FF0000"/>
                    </w:rPr>
                    <m:t>≡¬</m:t>
                  </m:r>
                  <m:r>
                    <w:rPr>
                      <w:rFonts w:ascii="Cambria Math" w:hAnsi="Cambria Math" w:cstheme="minorHAnsi"/>
                      <w:color w:val="FF0000"/>
                      <w:lang w:val="es-ES"/>
                    </w:rPr>
                    <m:t>Fb</m:t>
                  </m:r>
                </m:e>
              </m:d>
            </m:e>
          </m:d>
        </m:oMath>
      </m:oMathPara>
    </w:p>
    <w:p w14:paraId="70F370AC" w14:textId="77777777" w:rsidR="00912A70" w:rsidRPr="00912A70" w:rsidRDefault="00912A70" w:rsidP="00912A70">
      <w:pPr>
        <w:pStyle w:val="Prrafodelista"/>
        <w:spacing w:after="0" w:line="276" w:lineRule="auto"/>
        <w:ind w:left="426"/>
        <w:rPr>
          <w:rFonts w:eastAsiaTheme="minorEastAsia" w:cstheme="minorHAnsi"/>
          <w:color w:val="FF0000"/>
          <w:lang w:val="es-ES"/>
        </w:rPr>
      </w:pPr>
      <w:r w:rsidRPr="00912A70">
        <w:rPr>
          <w:rFonts w:eastAsiaTheme="minorEastAsia" w:cstheme="minorHAnsi"/>
          <w:color w:val="FF0000"/>
          <w:lang w:val="es-ES"/>
        </w:rPr>
        <w:t xml:space="preserve">   F  V                                            F     </w:t>
      </w:r>
      <w:proofErr w:type="spellStart"/>
      <w:r w:rsidRPr="00912A70">
        <w:rPr>
          <w:rFonts w:eastAsiaTheme="minorEastAsia" w:cstheme="minorHAnsi"/>
          <w:color w:val="FF0000"/>
          <w:lang w:val="es-ES"/>
        </w:rPr>
        <w:t>F</w:t>
      </w:r>
      <w:proofErr w:type="spellEnd"/>
      <w:r w:rsidRPr="00912A70">
        <w:rPr>
          <w:rFonts w:eastAsiaTheme="minorEastAsia" w:cstheme="minorHAnsi"/>
          <w:color w:val="FF0000"/>
          <w:lang w:val="es-ES"/>
        </w:rPr>
        <w:t xml:space="preserve">    </w:t>
      </w:r>
      <w:proofErr w:type="spellStart"/>
      <w:r w:rsidRPr="00912A70">
        <w:rPr>
          <w:rFonts w:eastAsiaTheme="minorEastAsia" w:cstheme="minorHAnsi"/>
          <w:color w:val="FF0000"/>
          <w:lang w:val="es-ES"/>
        </w:rPr>
        <w:t>F</w:t>
      </w:r>
      <w:proofErr w:type="spellEnd"/>
      <w:r w:rsidRPr="00912A70">
        <w:rPr>
          <w:rFonts w:eastAsiaTheme="minorEastAsia" w:cstheme="minorHAnsi"/>
          <w:color w:val="FF0000"/>
          <w:lang w:val="es-ES"/>
        </w:rPr>
        <w:t xml:space="preserve">  V  F</w:t>
      </w:r>
    </w:p>
    <w:p w14:paraId="7EE180E3" w14:textId="77777777" w:rsidR="00912A70" w:rsidRPr="00912A70" w:rsidRDefault="00912A70" w:rsidP="00912A70">
      <w:pPr>
        <w:pStyle w:val="Prrafodelista"/>
        <w:spacing w:after="0" w:line="276" w:lineRule="auto"/>
        <w:ind w:left="426"/>
        <w:rPr>
          <w:rFonts w:eastAsiaTheme="minorEastAsia" w:cstheme="minorHAnsi"/>
          <w:color w:val="FF0000"/>
          <w:lang w:val="es-ES"/>
        </w:rPr>
      </w:pPr>
    </w:p>
    <w:p w14:paraId="4EDF7B50" w14:textId="6060DBEA" w:rsidR="00912A70" w:rsidRPr="00912A70" w:rsidRDefault="00000000" w:rsidP="00912A70">
      <w:pPr>
        <w:pStyle w:val="Prrafodelista"/>
        <w:spacing w:after="0" w:line="276" w:lineRule="auto"/>
        <w:ind w:left="426"/>
        <w:rPr>
          <w:rFonts w:eastAsiaTheme="minorEastAsia" w:cstheme="minorHAnsi"/>
          <w:color w:val="FF0000"/>
          <w:lang w:val="es-ES"/>
        </w:rPr>
      </w:pPr>
      <m:oMathPara>
        <m:oMathParaPr>
          <m:jc m:val="left"/>
        </m:oMathParaPr>
        <m:oMath>
          <m:d>
            <m:dPr>
              <m:ctrlPr>
                <w:ins w:id="53" w:author="Usuario" w:date="2021-10-06T11:10:00Z">
                  <w:rPr>
                    <w:rFonts w:ascii="Cambria Math" w:hAnsi="Cambria Math" w:cstheme="minorHAnsi"/>
                    <w:i/>
                    <w:color w:val="FF0000"/>
                    <w:lang w:val="es-ES"/>
                  </w:rPr>
                </w:ins>
              </m:ctrlPr>
            </m:dPr>
            <m:e>
              <m:r>
                <w:rPr>
                  <w:rFonts w:ascii="Cambria Math" w:hAnsi="Cambria Math" w:cstheme="minorHAnsi"/>
                  <w:color w:val="FF0000"/>
                </w:rPr>
                <m:t>¬∃</m:t>
              </m:r>
              <m:r>
                <w:rPr>
                  <w:rFonts w:ascii="Cambria Math" w:hAnsi="Cambria Math" w:cstheme="minorHAnsi"/>
                  <w:color w:val="FF0000"/>
                  <w:lang w:val="es-ES_tradnl"/>
                </w:rPr>
                <m:t>x</m:t>
              </m:r>
              <m:d>
                <m:dPr>
                  <m:ctrlPr>
                    <w:ins w:id="54" w:author="Usuario" w:date="2021-10-06T11:10:00Z">
                      <w:rPr>
                        <w:rFonts w:ascii="Cambria Math" w:hAnsi="Cambria Math" w:cstheme="minorHAnsi"/>
                        <w:i/>
                        <w:color w:val="FF0000"/>
                        <w:lang w:val="es-ES_tradnl"/>
                      </w:rPr>
                    </w:ins>
                  </m:ctrlPr>
                </m:dPr>
                <m:e>
                  <m:d>
                    <m:dPr>
                      <m:ctrlPr>
                        <w:ins w:id="55" w:author="Usuario" w:date="2021-10-06T11:10:00Z">
                          <w:rPr>
                            <w:rFonts w:ascii="Cambria Math" w:hAnsi="Cambria Math" w:cstheme="minorHAnsi"/>
                            <w:i/>
                            <w:color w:val="FF0000"/>
                            <w:lang w:val="es-ES_tradnl"/>
                          </w:rPr>
                        </w:ins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s-ES_tradnl"/>
                        </w:rPr>
                        <m:t>Fx</m:t>
                      </m:r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∨¬</m:t>
                      </m:r>
                      <m:r>
                        <w:rPr>
                          <w:rFonts w:ascii="Cambria Math" w:hAnsi="Cambria Math" w:cstheme="minorHAnsi"/>
                          <w:color w:val="FF0000"/>
                          <w:lang w:val="es-ES"/>
                        </w:rPr>
                        <m:t>G</m:t>
                      </m:r>
                      <m:r>
                        <w:rPr>
                          <w:rFonts w:ascii="Cambria Math" w:hAnsi="Cambria Math" w:cstheme="minorHAnsi"/>
                          <w:color w:val="FF0000"/>
                          <w:lang w:val="es-ES_tradnl"/>
                        </w:rPr>
                        <m:t>x</m:t>
                      </m:r>
                      <m:ctrlPr>
                        <w:ins w:id="56" w:author="Usuario" w:date="2021-10-06T11:10:00Z">
                          <w:rPr>
                            <w:rFonts w:ascii="Cambria Math" w:hAnsi="Cambria Math" w:cstheme="minorHAnsi"/>
                            <w:i/>
                            <w:color w:val="FF0000"/>
                            <w:lang w:val="es-ES"/>
                          </w:rPr>
                        </w:ins>
                      </m:ctrlPr>
                    </m:e>
                  </m:d>
                  <m:r>
                    <w:rPr>
                      <w:rFonts w:ascii="Cambria Math" w:hAnsi="Cambria Math" w:cstheme="minorHAnsi"/>
                      <w:color w:val="FF0000"/>
                    </w:rPr>
                    <m:t>⊃¬</m:t>
                  </m:r>
                  <m:r>
                    <w:rPr>
                      <w:rFonts w:ascii="Cambria Math" w:eastAsiaTheme="minorEastAsia" w:hAnsi="Cambria Math" w:cstheme="minorHAnsi"/>
                      <w:color w:val="FF0000"/>
                      <w:lang w:val="es-ES_tradnl"/>
                    </w:rPr>
                    <m:t>P</m:t>
                  </m:r>
                  <m:ctrlPr>
                    <w:ins w:id="57" w:author="Usuario" w:date="2021-10-06T11:10:00Z">
                      <w:rPr>
                        <w:rFonts w:ascii="Cambria Math" w:eastAsiaTheme="minorEastAsia" w:hAnsi="Cambria Math" w:cstheme="minorHAnsi"/>
                        <w:i/>
                        <w:color w:val="FF0000"/>
                        <w:lang w:val="es-ES_tradnl"/>
                      </w:rPr>
                    </w:ins>
                  </m:ctrlPr>
                </m:e>
              </m:d>
              <m:r>
                <w:rPr>
                  <w:rFonts w:ascii="Cambria Math" w:hAnsi="Cambria Math" w:cstheme="minorHAnsi"/>
                  <w:color w:val="FF0000"/>
                </w:rPr>
                <m:t>∨</m:t>
              </m:r>
              <m:d>
                <m:dPr>
                  <m:ctrlPr>
                    <w:ins w:id="58" w:author="Usuario" w:date="2021-10-06T11:10:00Z">
                      <w:rPr>
                        <w:rFonts w:ascii="Cambria Math" w:hAnsi="Cambria Math" w:cstheme="minorHAnsi"/>
                        <w:i/>
                        <w:color w:val="FF0000"/>
                        <w:lang w:val="es-ES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lang w:val="es-ES"/>
                    </w:rPr>
                    <m:t>Kx</m:t>
                  </m:r>
                  <m:r>
                    <w:rPr>
                      <w:rFonts w:ascii="Cambria Math" w:hAnsi="Cambria Math" w:cstheme="minorHAnsi"/>
                      <w:color w:val="FF0000"/>
                    </w:rPr>
                    <m:t>≡¬</m:t>
                  </m:r>
                  <m:r>
                    <w:rPr>
                      <w:rFonts w:ascii="Cambria Math" w:hAnsi="Cambria Math" w:cstheme="minorHAnsi"/>
                      <w:color w:val="FF0000"/>
                      <w:lang w:val="es-ES"/>
                    </w:rPr>
                    <m:t>Fc</m:t>
                  </m:r>
                </m:e>
              </m:d>
            </m:e>
          </m:d>
        </m:oMath>
      </m:oMathPara>
    </w:p>
    <w:p w14:paraId="6E8A92DD" w14:textId="77777777" w:rsidR="00912A70" w:rsidRPr="00912A70" w:rsidRDefault="00912A70" w:rsidP="00912A70">
      <w:pPr>
        <w:pStyle w:val="Prrafodelista"/>
        <w:spacing w:after="0" w:line="276" w:lineRule="auto"/>
        <w:ind w:left="426"/>
        <w:rPr>
          <w:rFonts w:eastAsiaTheme="minorEastAsia" w:cstheme="minorHAnsi"/>
          <w:color w:val="FF0000"/>
          <w:lang w:val="es-ES"/>
        </w:rPr>
      </w:pPr>
      <w:r w:rsidRPr="00912A70">
        <w:rPr>
          <w:rFonts w:eastAsiaTheme="minorEastAsia" w:cstheme="minorHAnsi"/>
          <w:color w:val="FF0000"/>
          <w:lang w:val="es-ES"/>
        </w:rPr>
        <w:t xml:space="preserve">   F  V                                            </w:t>
      </w:r>
      <w:proofErr w:type="spellStart"/>
      <w:r w:rsidRPr="00912A70">
        <w:rPr>
          <w:rFonts w:eastAsiaTheme="minorEastAsia" w:cstheme="minorHAnsi"/>
          <w:color w:val="FF0000"/>
          <w:lang w:val="es-ES"/>
        </w:rPr>
        <w:t>V</w:t>
      </w:r>
      <w:proofErr w:type="spellEnd"/>
      <w:r w:rsidRPr="00912A70">
        <w:rPr>
          <w:rFonts w:eastAsiaTheme="minorEastAsia" w:cstheme="minorHAnsi"/>
          <w:color w:val="FF0000"/>
          <w:lang w:val="es-ES"/>
        </w:rPr>
        <w:t xml:space="preserve">     F    V  F  V</w:t>
      </w:r>
    </w:p>
    <w:p w14:paraId="55A39C81" w14:textId="77777777" w:rsidR="00912A70" w:rsidRDefault="00912A70" w:rsidP="00912A70">
      <w:pPr>
        <w:pStyle w:val="Prrafodelista"/>
        <w:spacing w:after="0" w:line="276" w:lineRule="auto"/>
        <w:ind w:left="426"/>
        <w:rPr>
          <w:rFonts w:eastAsiaTheme="minorEastAsia" w:cstheme="minorHAnsi"/>
          <w:color w:val="FF0000"/>
          <w:lang w:val="es-ES"/>
        </w:rPr>
      </w:pPr>
    </w:p>
    <w:p w14:paraId="28877A7A" w14:textId="77777777" w:rsidR="00912A70" w:rsidRPr="00912A70" w:rsidRDefault="00912A70" w:rsidP="00912A70">
      <w:pPr>
        <w:pStyle w:val="Prrafodelista"/>
        <w:spacing w:after="0" w:line="276" w:lineRule="auto"/>
        <w:ind w:left="426"/>
        <w:rPr>
          <w:rFonts w:eastAsiaTheme="minorEastAsia" w:cstheme="minorHAnsi"/>
          <w:color w:val="FF0000"/>
          <w:lang w:val="es-ES"/>
        </w:rPr>
      </w:pPr>
    </w:p>
    <w:p w14:paraId="03A44A38" w14:textId="77777777" w:rsidR="00D3635D" w:rsidRPr="00E732C8" w:rsidRDefault="00D3635D" w:rsidP="00D3635D">
      <w:pPr>
        <w:spacing w:line="276" w:lineRule="auto"/>
        <w:rPr>
          <w:b/>
          <w:bCs/>
        </w:rPr>
      </w:pPr>
      <w:r>
        <w:rPr>
          <w:b/>
          <w:bCs/>
        </w:rPr>
        <w:t xml:space="preserve">Parte II. </w:t>
      </w:r>
      <w:r w:rsidRPr="00E732C8">
        <w:rPr>
          <w:b/>
          <w:bCs/>
        </w:rPr>
        <w:t>Cálculo parcial de modelos</w:t>
      </w:r>
    </w:p>
    <w:p w14:paraId="50BFF82C" w14:textId="349B417A" w:rsidR="00D3635D" w:rsidRDefault="00D3635D" w:rsidP="00D3635D">
      <w:pPr>
        <w:spacing w:line="276" w:lineRule="auto"/>
      </w:pPr>
      <w:r>
        <w:t>Consider</w:t>
      </w:r>
      <w:r w:rsidR="00E52BEC">
        <w:t>en</w:t>
      </w:r>
      <w:r>
        <w:t xml:space="preserve"> la siguiente estructura U:</w:t>
      </w:r>
    </w:p>
    <w:p w14:paraId="6FA081CE" w14:textId="77777777" w:rsidR="00D3635D" w:rsidRPr="008361A1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a,b,c,d,e</m:t>
              </m:r>
            </m:e>
          </m:d>
        </m:oMath>
      </m:oMathPara>
    </w:p>
    <w:p w14:paraId="7BA0A329" w14:textId="77777777" w:rsidR="00D3635D" w:rsidRPr="007E792F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5CA04850" w14:textId="77777777" w:rsidR="00D3635D" w:rsidRPr="007E792F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C031EF9" w14:textId="77777777" w:rsidR="00D3635D" w:rsidRPr="007E792F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6EC7FE3C" w14:textId="77777777" w:rsidR="00D3635D" w:rsidRPr="007E792F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</m:oMath>
      </m:oMathPara>
    </w:p>
    <w:p w14:paraId="09714474" w14:textId="77777777" w:rsidR="00D3635D" w:rsidRPr="007E792F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</m:oMath>
      </m:oMathPara>
    </w:p>
    <w:p w14:paraId="595BC4F8" w14:textId="77777777" w:rsidR="00D3635D" w:rsidRPr="007E792F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a,b,c,d,e</m:t>
              </m:r>
            </m:e>
          </m:d>
        </m:oMath>
      </m:oMathPara>
    </w:p>
    <w:p w14:paraId="30A04C17" w14:textId="77777777" w:rsidR="00D3635D" w:rsidRPr="007E792F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G:∅</m:t>
          </m:r>
        </m:oMath>
      </m:oMathPara>
    </w:p>
    <w:p w14:paraId="1093DAB6" w14:textId="77777777" w:rsidR="00D3635D" w:rsidRPr="007E792F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c,e</m:t>
              </m:r>
            </m:e>
          </m:d>
        </m:oMath>
      </m:oMathPara>
    </w:p>
    <w:p w14:paraId="133A2F1E" w14:textId="77777777" w:rsidR="00D3635D" w:rsidRPr="007E792F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</m:oMath>
      </m:oMathPara>
    </w:p>
    <w:p w14:paraId="3A2E51D0" w14:textId="77777777" w:rsidR="00D3635D" w:rsidRPr="002F7A54" w:rsidRDefault="00D3635D" w:rsidP="00D3635D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a,c,e</m:t>
              </m:r>
            </m:e>
          </m:d>
        </m:oMath>
      </m:oMathPara>
    </w:p>
    <w:p w14:paraId="1E057015" w14:textId="77777777" w:rsidR="00D3635D" w:rsidRDefault="00D3635D" w:rsidP="00D3635D">
      <w:pPr>
        <w:spacing w:line="276" w:lineRule="auto"/>
        <w:rPr>
          <w:rFonts w:eastAsiaTheme="minorEastAsia"/>
        </w:rPr>
      </w:pPr>
    </w:p>
    <w:p w14:paraId="51A98F19" w14:textId="2B144F8E" w:rsidR="00D3635D" w:rsidRDefault="00D3635D" w:rsidP="00D3635D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A continuación, desarroll</w:t>
      </w:r>
      <w:r w:rsidR="00E52BEC">
        <w:rPr>
          <w:rFonts w:eastAsiaTheme="minorEastAsia"/>
        </w:rPr>
        <w:t>en</w:t>
      </w:r>
      <w:r>
        <w:rPr>
          <w:rFonts w:eastAsiaTheme="minorEastAsia"/>
        </w:rPr>
        <w:t xml:space="preserve"> una sustitución constante para</w:t>
      </w:r>
      <w:r w:rsidRPr="005513A3">
        <w:rPr>
          <w:rFonts w:eastAsiaTheme="minorEastAsia"/>
        </w:rPr>
        <w:t xml:space="preserve"> cada una de las siguientes fórmulas</w:t>
      </w:r>
      <w:r>
        <w:rPr>
          <w:rFonts w:eastAsiaTheme="minorEastAsia"/>
        </w:rPr>
        <w:t xml:space="preserve"> de modo que obtengan el valor V:</w:t>
      </w:r>
    </w:p>
    <w:p w14:paraId="70E39822" w14:textId="2F61CD24" w:rsidR="00D3635D" w:rsidRPr="006E1B3A" w:rsidRDefault="00D3635D" w:rsidP="00D3635D">
      <w:pPr>
        <w:spacing w:line="276" w:lineRule="auto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</w:rPr>
          <m:t>i.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Fx∧¬Kx</m:t>
                </m:r>
              </m:e>
            </m:d>
            <m:r>
              <w:rPr>
                <w:rFonts w:ascii="Cambria Math" w:eastAsiaTheme="minorEastAsia" w:hAnsi="Cambria Math"/>
              </w:rPr>
              <m:t>∧Jx</m:t>
            </m:r>
          </m:e>
        </m:d>
      </m:oMath>
      <w:r w:rsidR="00912A70">
        <w:rPr>
          <w:rFonts w:eastAsiaTheme="minorEastAsia"/>
        </w:rPr>
        <w:t xml:space="preserve">: </w:t>
      </w:r>
      <w:r w:rsidR="00912A70" w:rsidRPr="006E1B3A">
        <w:rPr>
          <w:rFonts w:eastAsiaTheme="minorEastAsia"/>
          <w:color w:val="FF0000"/>
        </w:rPr>
        <w:t>x es F, no K y J a la vez</w:t>
      </w:r>
      <m:oMath>
        <m:r>
          <w:rPr>
            <w:rFonts w:ascii="Cambria Math" w:eastAsiaTheme="minorEastAsia" w:hAnsi="Cambria Math"/>
            <w:color w:val="FF0000"/>
          </w:rPr>
          <m:t>: [d/x]</m:t>
        </m:r>
      </m:oMath>
      <w:r w:rsidR="00912A70" w:rsidRPr="006E1B3A">
        <w:rPr>
          <w:rFonts w:eastAsiaTheme="minorEastAsia"/>
          <w:color w:val="FF0000"/>
        </w:rPr>
        <w:t xml:space="preserve"> hace el modelo.</w:t>
      </w:r>
    </w:p>
    <w:p w14:paraId="66503953" w14:textId="26B3FADD" w:rsidR="00D3635D" w:rsidRPr="006E1B3A" w:rsidRDefault="00D3635D" w:rsidP="00D3635D">
      <w:pPr>
        <w:spacing w:line="276" w:lineRule="auto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</w:rPr>
          <m:t>ii.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Gx∨Hx</m:t>
                </m:r>
              </m:e>
            </m:d>
            <m:r>
              <w:rPr>
                <w:rFonts w:ascii="Cambria Math" w:eastAsiaTheme="minorEastAsia" w:hAnsi="Cambria Math"/>
              </w:rPr>
              <m:t>∨Kx</m:t>
            </m:r>
          </m:e>
        </m:d>
      </m:oMath>
      <w:r w:rsidR="00912A70">
        <w:rPr>
          <w:rFonts w:eastAsiaTheme="minorEastAsia"/>
        </w:rPr>
        <w:t xml:space="preserve">: </w:t>
      </w:r>
      <w:r w:rsidR="00912A70" w:rsidRPr="006E1B3A">
        <w:rPr>
          <w:rFonts w:eastAsiaTheme="minorEastAsia"/>
          <w:color w:val="FF0000"/>
        </w:rPr>
        <w:t>No es cierto que x es o G, o H o K</w:t>
      </w:r>
      <m:oMath>
        <m:r>
          <w:rPr>
            <w:rFonts w:ascii="Cambria Math" w:eastAsiaTheme="minorEastAsia" w:hAnsi="Cambria Math"/>
            <w:color w:val="FF0000"/>
          </w:rPr>
          <m:t>: [b/x]</m:t>
        </m:r>
      </m:oMath>
      <w:r w:rsidR="006E1B3A" w:rsidRPr="006E1B3A">
        <w:rPr>
          <w:rFonts w:eastAsiaTheme="minorEastAsia"/>
          <w:color w:val="FF0000"/>
        </w:rPr>
        <w:t xml:space="preserve"> y </w:t>
      </w:r>
      <m:oMath>
        <m:r>
          <w:rPr>
            <w:rFonts w:ascii="Cambria Math" w:eastAsiaTheme="minorEastAsia" w:hAnsi="Cambria Math"/>
            <w:color w:val="FF0000"/>
          </w:rPr>
          <m:t xml:space="preserve">[d/x] </m:t>
        </m:r>
      </m:oMath>
      <w:r w:rsidR="006E1B3A" w:rsidRPr="006E1B3A">
        <w:rPr>
          <w:rFonts w:eastAsiaTheme="minorEastAsia"/>
          <w:color w:val="FF0000"/>
        </w:rPr>
        <w:t>hacen modelos.</w:t>
      </w:r>
    </w:p>
    <w:p w14:paraId="2EB4116D" w14:textId="14DE138F" w:rsidR="00D3635D" w:rsidRPr="006E1B3A" w:rsidRDefault="00D3635D" w:rsidP="00D3635D">
      <w:pPr>
        <w:spacing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iii.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Hx∧¬Hy</m:t>
                </m:r>
              </m:e>
            </m:d>
            <m:r>
              <w:rPr>
                <w:rFonts w:ascii="Cambria Math" w:eastAsiaTheme="minorEastAsia" w:hAnsi="Cambria Math"/>
              </w:rPr>
              <m:t>≡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Ky∧Jx</m:t>
                </m:r>
              </m:e>
            </m:d>
          </m:e>
        </m:d>
      </m:oMath>
      <w:r w:rsidR="006E1B3A" w:rsidRPr="006E1B3A">
        <w:rPr>
          <w:rFonts w:eastAsiaTheme="minorEastAsia"/>
        </w:rPr>
        <w:t>:</w:t>
      </w:r>
      <w:r w:rsidR="006E1B3A" w:rsidRPr="006E1B3A">
        <w:rPr>
          <w:rFonts w:eastAsiaTheme="minorEastAsia"/>
          <w:color w:val="FF0000"/>
        </w:rPr>
        <w:t xml:space="preserve"> x es H, pero y no lo es, si y solo si y es K y x es J.: muchos modelos posibles</w:t>
      </w:r>
      <w:r w:rsidR="00665973">
        <w:rPr>
          <w:rFonts w:eastAsiaTheme="minorEastAsia"/>
          <w:color w:val="FF0000"/>
        </w:rPr>
        <w:t>, por ejemplo</w:t>
      </w:r>
      <w:r w:rsidR="00B176A8">
        <w:rPr>
          <w:rFonts w:eastAsiaTheme="minorEastAsia"/>
          <w:color w:val="FF0000"/>
        </w:rPr>
        <w:t>,</w:t>
      </w:r>
      <w:r w:rsidR="00665973">
        <w:rPr>
          <w:rFonts w:eastAsiaTheme="minorEastAsia"/>
          <w:color w:val="FF0000"/>
        </w:rPr>
        <w:t xml:space="preserve"> el generado </w:t>
      </w:r>
      <w:r w:rsidR="00B176A8">
        <w:rPr>
          <w:rFonts w:eastAsiaTheme="minorEastAsia"/>
          <w:color w:val="FF0000"/>
        </w:rPr>
        <w:t>por</w:t>
      </w:r>
      <m:oMath>
        <m:r>
          <w:rPr>
            <w:rFonts w:ascii="Cambria Math" w:eastAsiaTheme="minorEastAsia" w:hAnsi="Cambria Math"/>
            <w:color w:val="FF0000"/>
          </w:rPr>
          <m:t xml:space="preserve"> [c/x,a/y]</m:t>
        </m:r>
      </m:oMath>
    </w:p>
    <w:p w14:paraId="4D0D4821" w14:textId="779AEEDD" w:rsidR="00D3635D" w:rsidRDefault="00D3635D" w:rsidP="00D3635D">
      <w:pPr>
        <w:spacing w:line="276" w:lineRule="auto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</w:rPr>
          <m:t>iv.</m:t>
        </m:r>
      </m:oMath>
      <w:r w:rsidRPr="006E1B3A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Fx⊃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Kx∧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Jy∧¬Gz</m:t>
                    </m:r>
                  </m:e>
                </m:d>
              </m:e>
            </m:d>
          </m:e>
        </m:d>
      </m:oMath>
      <w:r w:rsidR="006E1B3A" w:rsidRPr="006E1B3A">
        <w:rPr>
          <w:rFonts w:eastAsiaTheme="minorEastAsia"/>
        </w:rPr>
        <w:t xml:space="preserve">: </w:t>
      </w:r>
      <w:r w:rsidR="006E1B3A" w:rsidRPr="006E1B3A">
        <w:rPr>
          <w:rFonts w:eastAsiaTheme="minorEastAsia"/>
          <w:color w:val="FF0000"/>
        </w:rPr>
        <w:t>Si x es F, entonces x es K, y es J y z no es G: muchos modelos posibles</w:t>
      </w:r>
      <w:r w:rsidR="00B176A8">
        <w:rPr>
          <w:rFonts w:eastAsiaTheme="minorEastAsia"/>
          <w:color w:val="FF0000"/>
        </w:rPr>
        <w:t xml:space="preserve">, por ejemplo, el generado por </w:t>
      </w:r>
      <m:oMath>
        <m:r>
          <w:rPr>
            <w:rFonts w:ascii="Cambria Math" w:eastAsiaTheme="minorEastAsia" w:hAnsi="Cambria Math"/>
            <w:color w:val="FF0000"/>
          </w:rPr>
          <m:t>[c/x,b/y,a/z]</m:t>
        </m:r>
      </m:oMath>
    </w:p>
    <w:p w14:paraId="0B45D558" w14:textId="77777777" w:rsidR="00B176A8" w:rsidRPr="006E1B3A" w:rsidRDefault="00B176A8" w:rsidP="00D3635D">
      <w:pPr>
        <w:spacing w:line="276" w:lineRule="auto"/>
        <w:rPr>
          <w:rFonts w:ascii="Cambria Math" w:eastAsiaTheme="minorEastAsia" w:hAnsi="Cambria Math"/>
          <w:oMath/>
        </w:rPr>
      </w:pPr>
    </w:p>
    <w:p w14:paraId="11950969" w14:textId="743D6584" w:rsidR="00D3635D" w:rsidRDefault="00D3635D" w:rsidP="00D3635D">
      <w:pPr>
        <w:spacing w:line="276" w:lineRule="auto"/>
        <w:rPr>
          <w:rFonts w:eastAsiaTheme="minorEastAsia"/>
        </w:rPr>
      </w:pPr>
      <w:r w:rsidRPr="00856314">
        <w:rPr>
          <w:rFonts w:eastAsiaTheme="minorEastAsia"/>
        </w:rPr>
        <w:t>Debe</w:t>
      </w:r>
      <w:r>
        <w:rPr>
          <w:rFonts w:eastAsiaTheme="minorEastAsia"/>
        </w:rPr>
        <w:t>n</w:t>
      </w:r>
      <w:r w:rsidRPr="00856314">
        <w:rPr>
          <w:rFonts w:eastAsiaTheme="minorEastAsia"/>
        </w:rPr>
        <w:t xml:space="preserve"> c</w:t>
      </w:r>
      <w:r>
        <w:rPr>
          <w:rFonts w:eastAsiaTheme="minorEastAsia"/>
        </w:rPr>
        <w:t>onsignar los cálculos completos.</w:t>
      </w:r>
    </w:p>
    <w:p w14:paraId="1D96B872" w14:textId="77777777" w:rsidR="00D3635D" w:rsidRPr="00856314" w:rsidRDefault="00D3635D" w:rsidP="00D3635D">
      <w:pPr>
        <w:spacing w:line="276" w:lineRule="auto"/>
        <w:rPr>
          <w:rFonts w:eastAsiaTheme="minorEastAsia"/>
        </w:rPr>
      </w:pPr>
    </w:p>
    <w:p w14:paraId="3A2EA2D7" w14:textId="77777777" w:rsidR="00D3635D" w:rsidRPr="004636E3" w:rsidRDefault="00D3635D" w:rsidP="00D3635D">
      <w:p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Parte III. </w:t>
      </w:r>
      <w:r w:rsidRPr="007E792F">
        <w:rPr>
          <w:rFonts w:eastAsiaTheme="minorEastAsia"/>
          <w:b/>
          <w:bCs/>
        </w:rPr>
        <w:t xml:space="preserve">Cálculo </w:t>
      </w:r>
      <w:r>
        <w:rPr>
          <w:rFonts w:eastAsiaTheme="minorEastAsia"/>
          <w:b/>
          <w:bCs/>
        </w:rPr>
        <w:t xml:space="preserve">de valores </w:t>
      </w:r>
      <w:r w:rsidRPr="007E792F">
        <w:rPr>
          <w:rFonts w:eastAsiaTheme="minorEastAsia"/>
          <w:b/>
          <w:bCs/>
        </w:rPr>
        <w:t>con cuantificación extendida</w:t>
      </w:r>
    </w:p>
    <w:p w14:paraId="2A29D924" w14:textId="65C674C9" w:rsidR="00D3635D" w:rsidRDefault="00D3635D" w:rsidP="00D3635D">
      <w:pPr>
        <w:spacing w:line="276" w:lineRule="auto"/>
        <w:jc w:val="both"/>
      </w:pPr>
      <w:r>
        <w:t>Consider</w:t>
      </w:r>
      <w:r w:rsidR="00E52BEC">
        <w:t>en</w:t>
      </w:r>
      <w:r>
        <w:t xml:space="preserve"> la siguiente estructura </w:t>
      </w:r>
      <m:oMath>
        <m:r>
          <w:rPr>
            <w:rFonts w:ascii="Cambria Math" w:eastAsia="Cambria Math" w:hAnsi="Cambria Math" w:cs="Cambria Math"/>
          </w:rPr>
          <m:t>U</m:t>
        </m:r>
      </m:oMath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635D" w14:paraId="74AC3992" w14:textId="77777777" w:rsidTr="00411D42">
        <w:tc>
          <w:tcPr>
            <w:tcW w:w="4247" w:type="dxa"/>
          </w:tcPr>
          <w:p w14:paraId="227BF50C" w14:textId="77777777" w:rsidR="00D3635D" w:rsidRPr="007E792F" w:rsidRDefault="00D3635D" w:rsidP="00411D42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a,b,c,d,e</m:t>
                    </m:r>
                  </m:e>
                </m:d>
              </m:oMath>
            </m:oMathPara>
          </w:p>
          <w:p w14:paraId="0874A554" w14:textId="77777777" w:rsidR="00D3635D" w:rsidRPr="007E792F" w:rsidRDefault="00D3635D" w:rsidP="00411D42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  <w:p w14:paraId="7DF7446E" w14:textId="77777777" w:rsidR="00D3635D" w:rsidRPr="007E792F" w:rsidRDefault="00D3635D" w:rsidP="00411D42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  <w:p w14:paraId="120923A7" w14:textId="77777777" w:rsidR="00D3635D" w:rsidRPr="007E792F" w:rsidRDefault="00D3635D" w:rsidP="00411D42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oMath>
            </m:oMathPara>
          </w:p>
          <w:p w14:paraId="03A98288" w14:textId="77777777" w:rsidR="00D3635D" w:rsidRPr="007E792F" w:rsidRDefault="00D3635D" w:rsidP="00411D42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oMath>
            </m:oMathPara>
          </w:p>
          <w:p w14:paraId="19014C1D" w14:textId="77777777" w:rsidR="00D3635D" w:rsidRPr="00C84A8D" w:rsidRDefault="00D3635D" w:rsidP="00411D42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4247" w:type="dxa"/>
          </w:tcPr>
          <w:p w14:paraId="61D1AA8F" w14:textId="77777777" w:rsidR="00D3635D" w:rsidRDefault="00D3635D" w:rsidP="00411D42">
            <w:pPr>
              <w:spacing w:line="276" w:lineRule="auto"/>
              <w:rPr>
                <w:rFonts w:ascii="Cambria Math" w:eastAsia="Cambria Math" w:hAnsi="Cambria Math" w:cs="Cambria Math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F</m:t>
              </m:r>
            </m:oMath>
            <w:r>
              <w:t>: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b,c</m:t>
                  </m:r>
                </m:e>
              </m:d>
            </m:oMath>
          </w:p>
          <w:p w14:paraId="4389085D" w14:textId="77777777" w:rsidR="00D3635D" w:rsidRDefault="00D3635D" w:rsidP="00411D42">
            <w:pPr>
              <w:spacing w:line="276" w:lineRule="auto"/>
              <w:rPr>
                <w:rFonts w:ascii="Cambria Math" w:eastAsia="Cambria Math" w:hAnsi="Cambria Math" w:cs="Cambria Math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G</m:t>
              </m:r>
            </m:oMath>
            <w:r>
              <w:t>: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d,e</m:t>
                  </m:r>
                </m:e>
              </m:d>
            </m:oMath>
          </w:p>
          <w:p w14:paraId="7B12BE82" w14:textId="77777777" w:rsidR="00D3635D" w:rsidRDefault="00D3635D" w:rsidP="00411D42">
            <w:pPr>
              <w:spacing w:line="276" w:lineRule="auto"/>
              <w:rPr>
                <w:rFonts w:ascii="Cambria Math" w:eastAsia="Cambria Math" w:hAnsi="Cambria Math" w:cs="Cambria Math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H</m:t>
              </m:r>
            </m:oMath>
            <w:r>
              <w:t>: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c</m:t>
                  </m:r>
                </m:e>
              </m:d>
            </m:oMath>
          </w:p>
          <w:p w14:paraId="1923828E" w14:textId="77777777" w:rsidR="00D3635D" w:rsidRDefault="00D3635D" w:rsidP="00411D42">
            <w:pPr>
              <w:spacing w:line="276" w:lineRule="auto"/>
            </w:pPr>
            <m:oMath>
              <m:r>
                <w:rPr>
                  <w:rFonts w:ascii="Cambria Math" w:eastAsia="Cambria Math" w:hAnsi="Cambria Math" w:cs="Cambria Math"/>
                </w:rPr>
                <m:t>J</m:t>
              </m:r>
            </m:oMath>
            <w:r>
              <w:t>: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a,b,c,d,e</m:t>
                  </m:r>
                </m:e>
              </m:d>
            </m:oMath>
          </w:p>
          <w:p w14:paraId="025448D9" w14:textId="77777777" w:rsidR="00D3635D" w:rsidRPr="006C4BCD" w:rsidRDefault="00D3635D" w:rsidP="00411D42">
            <w:pPr>
              <w:spacing w:line="276" w:lineRule="auto"/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K:∅</m:t>
                </m:r>
              </m:oMath>
            </m:oMathPara>
          </w:p>
          <w:p w14:paraId="767B5657" w14:textId="77777777" w:rsidR="00D3635D" w:rsidRPr="00C84A8D" w:rsidRDefault="00D3635D" w:rsidP="00411D42">
            <w:pPr>
              <w:spacing w:line="276" w:lineRule="auto"/>
              <w:jc w:val="both"/>
              <w:rPr>
                <w:rFonts w:ascii="Cambria Math" w:eastAsia="Cambria Math" w:hAnsi="Cambria Math" w:cs="Cambria Math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F'</m:t>
              </m:r>
            </m:oMath>
            <w:r>
              <w:rPr>
                <w:rFonts w:ascii="Cambria Math" w:eastAsia="Cambria Math" w:hAnsi="Cambria Math" w:cs="Cambria Math"/>
              </w:rPr>
              <w:t>:</w:t>
            </w:r>
            <w:r w:rsidRPr="006C4BCD">
              <w:rPr>
                <w:rFonts w:ascii="Cambria Math" w:eastAsia="Cambria Math" w:hAnsi="Cambria Math" w:cs="Cambria Math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a,d,e</m:t>
                  </m:r>
                </m:e>
              </m:d>
            </m:oMath>
          </w:p>
        </w:tc>
      </w:tr>
    </w:tbl>
    <w:p w14:paraId="0E299173" w14:textId="23D5E86B" w:rsidR="00D3635D" w:rsidRPr="00FA49DC" w:rsidRDefault="00D3635D" w:rsidP="00D3635D">
      <w:pPr>
        <w:spacing w:line="276" w:lineRule="auto"/>
        <w:rPr>
          <w:rFonts w:eastAsia="Cambria Math" w:cstheme="minorHAnsi"/>
        </w:rPr>
      </w:pPr>
      <w:r>
        <w:rPr>
          <w:rFonts w:eastAsia="Cambria Math" w:cstheme="minorHAnsi"/>
        </w:rPr>
        <w:t>A continuación, c</w:t>
      </w:r>
      <w:r w:rsidRPr="00FA49DC">
        <w:rPr>
          <w:rFonts w:eastAsia="Cambria Math" w:cstheme="minorHAnsi"/>
        </w:rPr>
        <w:t>alcul</w:t>
      </w:r>
      <w:r w:rsidR="00E52BEC">
        <w:rPr>
          <w:rFonts w:eastAsia="Cambria Math" w:cstheme="minorHAnsi"/>
        </w:rPr>
        <w:t>en</w:t>
      </w:r>
      <w:r w:rsidRPr="00FA49DC">
        <w:rPr>
          <w:rFonts w:eastAsia="Cambria Math" w:cstheme="minorHAnsi"/>
        </w:rPr>
        <w:t xml:space="preserve"> el valor que toman estas fórmulas en U:</w:t>
      </w:r>
    </w:p>
    <w:p w14:paraId="6BBDA28B" w14:textId="326AAF0A" w:rsidR="00D3635D" w:rsidRPr="00CF3692" w:rsidRDefault="00000000" w:rsidP="00CF369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 Math" w:eastAsia="Cambria Math" w:hAnsi="Cambria Math" w:cs="Cambria Math"/>
          <w:color w:val="FF0000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∃</m:t>
            </m:r>
          </m:e>
          <m:sub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min</m:t>
                </m:r>
              </m:fName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eastAsia="Cambria Math" w:hAnsi="Cambria Math" w:cs="Cambria Math"/>
          </w:rPr>
          <m:t>xFx</m:t>
        </m:r>
      </m:oMath>
      <w:r w:rsidR="006E1B3A">
        <w:rPr>
          <w:rFonts w:ascii="Cambria Math" w:eastAsia="Cambria Math" w:hAnsi="Cambria Math" w:cs="Cambria Math"/>
        </w:rPr>
        <w:t xml:space="preserve">: </w:t>
      </w:r>
      <w:r w:rsidR="006E1B3A" w:rsidRPr="00CF3692">
        <w:rPr>
          <w:rFonts w:ascii="Cambria Math" w:eastAsia="Cambria Math" w:hAnsi="Cambria Math" w:cs="Cambria Math"/>
          <w:color w:val="FF0000"/>
        </w:rPr>
        <w:t>Como mínimo 4 son F</w:t>
      </w:r>
      <w:r w:rsidR="00215D99" w:rsidRPr="00CF3692">
        <w:rPr>
          <w:rFonts w:ascii="Cambria Math" w:eastAsia="Cambria Math" w:hAnsi="Cambria Math" w:cs="Cambria Math"/>
          <w:color w:val="FF0000"/>
        </w:rPr>
        <w:t>: F, ya que solo 2 son F: {b, c}</w:t>
      </w:r>
    </w:p>
    <w:p w14:paraId="06AF91E6" w14:textId="523BAFC5" w:rsidR="00215D99" w:rsidRPr="00CF3692" w:rsidRDefault="00000000" w:rsidP="00CF369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 Math" w:eastAsia="Cambria Math" w:hAnsi="Cambria Math" w:cs="Cambria Math"/>
          <w:color w:val="FF0000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∃</m:t>
            </m:r>
          </m:e>
          <m:sub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max</m:t>
                </m:r>
              </m:fName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eastAsia="Cambria Math" w:hAnsi="Cambria Math" w:cs="Cambria Math"/>
          </w:rPr>
          <m:t>y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¬Hy∨F'y</m:t>
            </m:r>
          </m:e>
        </m:d>
      </m:oMath>
      <w:r w:rsidR="00215D99" w:rsidRPr="00215D99">
        <w:rPr>
          <w:rFonts w:ascii="Cambria Math" w:eastAsia="Cambria Math" w:hAnsi="Cambria Math" w:cs="Cambria Math"/>
        </w:rPr>
        <w:t xml:space="preserve">: </w:t>
      </w:r>
      <w:r w:rsidR="00215D99" w:rsidRPr="00CF3692">
        <w:rPr>
          <w:rFonts w:ascii="Cambria Math" w:eastAsia="Cambria Math" w:hAnsi="Cambria Math" w:cs="Cambria Math"/>
          <w:color w:val="FF0000"/>
        </w:rPr>
        <w:t>Como máximo 7 son no H o F’: V, ya que solo 4 son no H o F’: {</w:t>
      </w:r>
      <w:proofErr w:type="spellStart"/>
      <w:r w:rsidR="00215D99" w:rsidRPr="00CF3692">
        <w:rPr>
          <w:rFonts w:ascii="Cambria Math" w:eastAsia="Cambria Math" w:hAnsi="Cambria Math" w:cs="Cambria Math"/>
          <w:color w:val="FF0000"/>
        </w:rPr>
        <w:t>a,b,d,e</w:t>
      </w:r>
      <w:proofErr w:type="spellEnd"/>
      <w:r w:rsidR="00215D99" w:rsidRPr="00CF3692">
        <w:rPr>
          <w:rFonts w:ascii="Cambria Math" w:eastAsia="Cambria Math" w:hAnsi="Cambria Math" w:cs="Cambria Math"/>
          <w:color w:val="FF0000"/>
        </w:rPr>
        <w:t>}</w:t>
      </w:r>
    </w:p>
    <w:p w14:paraId="4FFF9A53" w14:textId="5891F982" w:rsidR="00D3635D" w:rsidRPr="00CF3692" w:rsidRDefault="00000000" w:rsidP="00CF369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 Math" w:eastAsia="Cambria Math" w:hAnsi="Cambria Math" w:cs="Cambria Math"/>
          <w:color w:val="FF0000"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hAnsi="Cambria Math"/>
              </w:rPr>
              <m:t>∃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z¬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Jz∧Gz</m:t>
            </m:r>
          </m:e>
        </m:d>
      </m:oMath>
      <w:r w:rsidR="00215D99">
        <w:rPr>
          <w:rFonts w:ascii="Cambria Math" w:eastAsia="Cambria Math" w:hAnsi="Cambria Math" w:cs="Cambria Math"/>
        </w:rPr>
        <w:t>:</w:t>
      </w:r>
      <w:r w:rsidR="00215D99" w:rsidRPr="00CF3692">
        <w:rPr>
          <w:rFonts w:ascii="Cambria Math" w:eastAsia="Cambria Math" w:hAnsi="Cambria Math" w:cs="Cambria Math"/>
          <w:color w:val="FF0000"/>
        </w:rPr>
        <w:t xml:space="preserve"> Exactamente 2 no son J y G a la vez: F, porque 3 no son J y G a la vez: {</w:t>
      </w:r>
      <w:proofErr w:type="spellStart"/>
      <w:r w:rsidR="00215D99" w:rsidRPr="00CF3692">
        <w:rPr>
          <w:rFonts w:ascii="Cambria Math" w:eastAsia="Cambria Math" w:hAnsi="Cambria Math" w:cs="Cambria Math"/>
          <w:color w:val="FF0000"/>
        </w:rPr>
        <w:t>a,b,c</w:t>
      </w:r>
      <w:proofErr w:type="spellEnd"/>
      <w:r w:rsidR="00215D99" w:rsidRPr="00CF3692">
        <w:rPr>
          <w:rFonts w:ascii="Cambria Math" w:eastAsia="Cambria Math" w:hAnsi="Cambria Math" w:cs="Cambria Math"/>
          <w:color w:val="FF0000"/>
        </w:rPr>
        <w:t>}</w:t>
      </w:r>
    </w:p>
    <w:p w14:paraId="4E05E103" w14:textId="19F48614" w:rsidR="00D3635D" w:rsidRPr="00CF3692" w:rsidRDefault="00000000" w:rsidP="00CF369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 Math" w:eastAsia="Cambria Math" w:hAnsi="Cambria Math" w:cs="Cambria Math"/>
          <w:color w:val="FF0000"/>
        </w:rPr>
      </w:pP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∃</m:t>
            </m:r>
          </m:e>
          <m:sub>
            <m:func>
              <m:func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00"/>
                  </w:rPr>
                  <m:t>min</m:t>
                </m:r>
              </m:fName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2</m:t>
                </m:r>
              </m:e>
            </m:func>
            <m:r>
              <w:rPr>
                <w:rFonts w:ascii="Cambria Math" w:hAnsi="Cambria Math"/>
                <w:color w:val="000000"/>
              </w:rPr>
              <m:t xml:space="preserve"> 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Fx∧Jx</m:t>
            </m:r>
          </m:e>
        </m:d>
      </m:oMath>
      <w:r w:rsidR="00215D99" w:rsidRPr="00215D99">
        <w:rPr>
          <w:rFonts w:ascii="Cambria Math" w:eastAsia="Cambria Math" w:hAnsi="Cambria Math" w:cs="Cambria Math"/>
          <w:color w:val="000000"/>
        </w:rPr>
        <w:t xml:space="preserve">: </w:t>
      </w:r>
      <w:r w:rsidR="00215D99" w:rsidRPr="00CF3692">
        <w:rPr>
          <w:rFonts w:ascii="Cambria Math" w:eastAsia="Cambria Math" w:hAnsi="Cambria Math" w:cs="Cambria Math"/>
          <w:color w:val="FF0000"/>
        </w:rPr>
        <w:t>Como mínimo 2 son F y J a la vez: V, porque {b} y {c} son F y J a la vez.</w:t>
      </w:r>
    </w:p>
    <w:p w14:paraId="1DFF074D" w14:textId="13DABBCB" w:rsidR="00D3635D" w:rsidRPr="00CF3692" w:rsidRDefault="00000000" w:rsidP="00CF369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 Math" w:eastAsia="Cambria Math" w:hAnsi="Cambria Math" w:cs="Cambria Math"/>
          <w:color w:val="FF0000"/>
        </w:rPr>
      </w:pP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∃</m:t>
            </m:r>
          </m:e>
          <m:sub>
            <m:func>
              <m:func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00"/>
                  </w:rPr>
                  <m:t>max</m:t>
                </m:r>
              </m:fName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3</m:t>
                </m:r>
              </m:e>
            </m:func>
            <m:r>
              <w:rPr>
                <w:rFonts w:ascii="Cambria Math" w:hAnsi="Cambria Math"/>
                <w:color w:val="000000"/>
              </w:rPr>
              <m:t xml:space="preserve"> 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Hx</m:t>
            </m:r>
            <m:r>
              <w:rPr>
                <w:rFonts w:ascii="Cambria Math" w:eastAsia="Cambria Math" w:hAnsi="Cambria Math" w:cs="Cambria Math"/>
                <w:color w:val="FF0000"/>
              </w:rPr>
              <m:t>∨</m:t>
            </m:r>
            <m:r>
              <w:rPr>
                <w:rFonts w:ascii="Cambria Math" w:eastAsia="Cambria Math" w:hAnsi="Cambria Math" w:cs="Cambria Math"/>
                <w:color w:val="000000"/>
              </w:rPr>
              <m:t>Gx</m:t>
            </m:r>
          </m:e>
        </m:d>
      </m:oMath>
      <w:r w:rsidR="00215D99" w:rsidRPr="00215D99">
        <w:rPr>
          <w:rFonts w:ascii="Cambria Math" w:eastAsia="Cambria Math" w:hAnsi="Cambria Math" w:cs="Cambria Math"/>
          <w:color w:val="000000"/>
        </w:rPr>
        <w:t xml:space="preserve">: </w:t>
      </w:r>
      <w:r w:rsidR="00215D99" w:rsidRPr="00CF3692">
        <w:rPr>
          <w:rFonts w:ascii="Cambria Math" w:eastAsia="Cambria Math" w:hAnsi="Cambria Math" w:cs="Cambria Math"/>
          <w:color w:val="FF0000"/>
        </w:rPr>
        <w:t>Como máximo 3 son H o G: V, porque exactamente 3 son H o G: {</w:t>
      </w:r>
      <w:proofErr w:type="spellStart"/>
      <w:r w:rsidR="00215D99" w:rsidRPr="00CF3692">
        <w:rPr>
          <w:rFonts w:ascii="Cambria Math" w:eastAsia="Cambria Math" w:hAnsi="Cambria Math" w:cs="Cambria Math"/>
          <w:color w:val="FF0000"/>
        </w:rPr>
        <w:t>c,d,e</w:t>
      </w:r>
      <w:proofErr w:type="spellEnd"/>
      <w:r w:rsidR="00215D99" w:rsidRPr="00CF3692">
        <w:rPr>
          <w:rFonts w:ascii="Cambria Math" w:eastAsia="Cambria Math" w:hAnsi="Cambria Math" w:cs="Cambria Math"/>
          <w:color w:val="FF0000"/>
        </w:rPr>
        <w:t>}</w:t>
      </w:r>
    </w:p>
    <w:p w14:paraId="3A1CD64D" w14:textId="5EFFDDFF" w:rsidR="00D3635D" w:rsidRPr="00CF3692" w:rsidRDefault="00000000" w:rsidP="00CF369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 Math" w:eastAsia="Cambria Math" w:hAnsi="Cambria Math" w:cs="Cambria Math"/>
          <w:color w:val="FF0000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∃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Gx</m:t>
                </m:r>
                <m:r>
                  <w:rPr>
                    <w:rFonts w:ascii="Cambria Math" w:eastAsia="Cambria Math" w:hAnsi="Cambria Math" w:cs="Cambria Math"/>
                    <w:color w:val="FF0000"/>
                  </w:rPr>
                  <m:t>∧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F'x</m:t>
                </m:r>
              </m:e>
            </m:d>
            <m:r>
              <w:rPr>
                <w:rFonts w:ascii="Cambria Math" w:eastAsia="Cambria Math" w:hAnsi="Cambria Math" w:cs="Cambria Math"/>
                <w:color w:val="FF0000"/>
              </w:rPr>
              <m:t>∧</m:t>
            </m:r>
            <m:r>
              <w:rPr>
                <w:rFonts w:ascii="Cambria Math" w:eastAsia="Cambria Math" w:hAnsi="Cambria Math" w:cs="Cambria Math"/>
                <w:color w:val="000000"/>
              </w:rPr>
              <m:t>Jx</m:t>
            </m:r>
          </m:e>
        </m:d>
      </m:oMath>
      <w:r w:rsidR="00215D99" w:rsidRPr="00215D99">
        <w:rPr>
          <w:rFonts w:ascii="Cambria Math" w:eastAsia="Cambria Math" w:hAnsi="Cambria Math" w:cs="Cambria Math"/>
          <w:color w:val="000000"/>
        </w:rPr>
        <w:t xml:space="preserve">: </w:t>
      </w:r>
      <w:r w:rsidR="00215D99" w:rsidRPr="00CF3692">
        <w:rPr>
          <w:rFonts w:ascii="Cambria Math" w:eastAsia="Cambria Math" w:hAnsi="Cambria Math" w:cs="Cambria Math"/>
          <w:color w:val="FF0000"/>
        </w:rPr>
        <w:t>Exactamente 1 es G, F’ y J a la vez: F, porque 2 cumplen con estar en G, F’ y J a la vez: {</w:t>
      </w:r>
      <w:proofErr w:type="spellStart"/>
      <w:r w:rsidR="00215D99" w:rsidRPr="00CF3692">
        <w:rPr>
          <w:rFonts w:ascii="Cambria Math" w:eastAsia="Cambria Math" w:hAnsi="Cambria Math" w:cs="Cambria Math"/>
          <w:color w:val="FF0000"/>
        </w:rPr>
        <w:t>d,e</w:t>
      </w:r>
      <w:proofErr w:type="spellEnd"/>
      <w:r w:rsidR="00215D99" w:rsidRPr="00CF3692">
        <w:rPr>
          <w:rFonts w:ascii="Cambria Math" w:eastAsia="Cambria Math" w:hAnsi="Cambria Math" w:cs="Cambria Math"/>
          <w:color w:val="FF0000"/>
        </w:rPr>
        <w:t>}</w:t>
      </w:r>
    </w:p>
    <w:p w14:paraId="050E8DBF" w14:textId="3F0D525E" w:rsidR="00D3635D" w:rsidRPr="00CF3692" w:rsidRDefault="00D3635D" w:rsidP="00CF369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 Math" w:eastAsia="Cambria Math" w:hAnsi="Cambria Math" w:cs="Cambria Math"/>
          <w:color w:val="FF0000"/>
        </w:rPr>
      </w:pPr>
      <m:oMath>
        <m:r>
          <w:rPr>
            <w:rFonts w:ascii="Cambria Math" w:eastAsia="Cambria Math" w:hAnsi="Cambria Math" w:cs="Cambria Math"/>
            <w:color w:val="000000"/>
          </w:rPr>
          <m:t>¬</m:t>
        </m:r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∃</m:t>
            </m:r>
          </m:e>
          <m:sub>
            <m:func>
              <m:func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00"/>
                  </w:rPr>
                  <m:t>min</m:t>
                </m:r>
              </m:fName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5</m:t>
                </m:r>
              </m:e>
            </m:func>
            <m:r>
              <w:rPr>
                <w:rFonts w:ascii="Cambria Math" w:hAnsi="Cambria Math"/>
                <w:color w:val="000000"/>
              </w:rPr>
              <m:t xml:space="preserve"> 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z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Jz∧¬Kz</m:t>
            </m:r>
          </m:e>
        </m:d>
      </m:oMath>
      <w:r w:rsidR="00215D99">
        <w:rPr>
          <w:rFonts w:ascii="Cambria Math" w:eastAsia="Cambria Math" w:hAnsi="Cambria Math" w:cs="Cambria Math"/>
          <w:color w:val="000000"/>
        </w:rPr>
        <w:t xml:space="preserve">: </w:t>
      </w:r>
      <w:r w:rsidR="00215D99" w:rsidRPr="00CF3692">
        <w:rPr>
          <w:rFonts w:ascii="Cambria Math" w:eastAsia="Cambria Math" w:hAnsi="Cambria Math" w:cs="Cambria Math"/>
          <w:color w:val="FF0000"/>
        </w:rPr>
        <w:t>Es falso que como mínimo 5 sean J y no K a la vez: Como máximo 4 son J y no K a la vez: F, porque hay cinco que son J y no K a la vez: {</w:t>
      </w:r>
      <w:proofErr w:type="spellStart"/>
      <w:r w:rsidR="00215D99" w:rsidRPr="00CF3692">
        <w:rPr>
          <w:rFonts w:ascii="Cambria Math" w:eastAsia="Cambria Math" w:hAnsi="Cambria Math" w:cs="Cambria Math"/>
          <w:color w:val="FF0000"/>
        </w:rPr>
        <w:t>a,b,c,d,e</w:t>
      </w:r>
      <w:proofErr w:type="spellEnd"/>
      <w:r w:rsidR="00215D99" w:rsidRPr="00CF3692">
        <w:rPr>
          <w:rFonts w:ascii="Cambria Math" w:eastAsia="Cambria Math" w:hAnsi="Cambria Math" w:cs="Cambria Math"/>
          <w:color w:val="FF0000"/>
        </w:rPr>
        <w:t>}</w:t>
      </w:r>
    </w:p>
    <w:p w14:paraId="1A609B60" w14:textId="26F186E9" w:rsidR="00D3635D" w:rsidRPr="00441288" w:rsidRDefault="00000000" w:rsidP="00CF369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∃</m:t>
            </m:r>
          </m:e>
          <m:sub>
            <m:func>
              <m:func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00"/>
                  </w:rPr>
                  <m:t>max</m:t>
                </m:r>
              </m:fName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0</m:t>
                </m:r>
              </m:e>
            </m:func>
          </m:sub>
        </m:sSub>
        <m:r>
          <w:rPr>
            <w:rFonts w:ascii="Cambria Math" w:eastAsia="Cambria Math" w:hAnsi="Cambria Math" w:cs="Cambria Math"/>
            <w:color w:val="000000"/>
          </w:rPr>
          <m:t>yKy</m:t>
        </m:r>
      </m:oMath>
      <w:r w:rsidR="00215D99">
        <w:rPr>
          <w:rFonts w:eastAsiaTheme="minorEastAsia"/>
          <w:color w:val="000000"/>
        </w:rPr>
        <w:t xml:space="preserve">: </w:t>
      </w:r>
      <w:r w:rsidR="00215D99" w:rsidRPr="00CF3692">
        <w:rPr>
          <w:rFonts w:eastAsiaTheme="minorEastAsia"/>
          <w:color w:val="FF0000"/>
        </w:rPr>
        <w:t>Como máximo 0 son K: V, porque exactamente 0 son F.</w:t>
      </w:r>
    </w:p>
    <w:p w14:paraId="7F9A8E81" w14:textId="77777777" w:rsidR="00D3635D" w:rsidRPr="00CE0D07" w:rsidRDefault="00D3635D" w:rsidP="00D363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</w:p>
    <w:p w14:paraId="6759D63C" w14:textId="77777777" w:rsidR="00D3635D" w:rsidRDefault="00D3635D" w:rsidP="00D363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Parte IV. Creación completa de modelos</w:t>
      </w:r>
    </w:p>
    <w:p w14:paraId="7C7CA0DF" w14:textId="1F96828B" w:rsidR="00D3635D" w:rsidRPr="00157203" w:rsidRDefault="00D3635D" w:rsidP="00D363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w:r w:rsidRPr="00467E96">
        <w:rPr>
          <w:bCs/>
          <w:color w:val="000000"/>
        </w:rPr>
        <w:t>Cre</w:t>
      </w:r>
      <w:r w:rsidR="00E52BEC">
        <w:rPr>
          <w:bCs/>
          <w:color w:val="000000"/>
        </w:rPr>
        <w:t>en</w:t>
      </w:r>
      <w:r w:rsidRPr="00467E96">
        <w:rPr>
          <w:bCs/>
          <w:color w:val="000000"/>
        </w:rPr>
        <w:t xml:space="preserve"> un modelo para cada una de las siguientes fórmulas:</w:t>
      </w:r>
    </w:p>
    <w:p w14:paraId="3B0585A3" w14:textId="5F3A17DC" w:rsidR="00D3635D" w:rsidRPr="00D3635D" w:rsidRDefault="00D3635D" w:rsidP="00D3635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color w:val="000000" w:themeColor="text1"/>
        </w:rPr>
      </w:pPr>
      <m:oMath>
        <m:r>
          <w:rPr>
            <w:rFonts w:ascii="Cambria Math" w:hAnsi="Cambria Math" w:cstheme="minorHAnsi"/>
            <w:color w:val="000000" w:themeColor="text1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Hx</m:t>
            </m:r>
            <m:r>
              <w:rPr>
                <w:rFonts w:ascii="Cambria Math" w:eastAsiaTheme="minorEastAsia" w:hAnsi="Cambria Math" w:cstheme="minorHAnsi"/>
                <w:color w:val="000000" w:themeColor="text1"/>
              </w:rPr>
              <m:t>∧¬</m:t>
            </m:r>
            <m:r>
              <w:rPr>
                <w:rFonts w:ascii="Cambria Math" w:hAnsi="Cambria Math" w:cstheme="minorHAnsi"/>
                <w:color w:val="000000" w:themeColor="text1"/>
              </w:rPr>
              <m:t>Jx</m:t>
            </m:r>
          </m:e>
        </m:d>
      </m:oMath>
    </w:p>
    <w:p w14:paraId="4D326617" w14:textId="67A4030F" w:rsidR="00D3635D" w:rsidRPr="00D3635D" w:rsidRDefault="00000000" w:rsidP="00D3635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¬∃x</m:t>
            </m:r>
            <m:r>
              <w:rPr>
                <w:rFonts w:ascii="Cambria Math" w:eastAsiaTheme="minorEastAsia" w:hAnsi="Cambria Math" w:cstheme="minorHAnsi"/>
              </w:rPr>
              <m:t>Kx∧¬P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</m:oMath>
    </w:p>
    <w:p w14:paraId="1D979860" w14:textId="76301CB7" w:rsidR="00D3635D" w:rsidRPr="00D3635D" w:rsidRDefault="00D3635D" w:rsidP="00D3635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color w:val="000000" w:themeColor="text1"/>
        </w:rPr>
      </w:pPr>
      <m:oMath>
        <m:r>
          <w:rPr>
            <w:rFonts w:ascii="Cambria Math" w:hAnsi="Cambria Math" w:cstheme="minorHAnsi"/>
            <w:color w:val="000000" w:themeColor="text1"/>
          </w:rPr>
          <m:t>∃x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d>
              <m:dPr>
                <m:ctrlPr>
                  <w:ins w:id="59" w:author="Usuario" w:date="2021-10-06T11:10:00Z"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Jx∧Gx</m:t>
                </m:r>
              </m:e>
            </m:d>
            <m:r>
              <w:rPr>
                <w:rFonts w:ascii="Cambria Math" w:eastAsiaTheme="minorEastAsia" w:hAnsi="Cambria Math" w:cstheme="minorHAnsi"/>
                <w:color w:val="000000" w:themeColor="text1"/>
              </w:rPr>
              <m:t>∧¬Hx</m:t>
            </m: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e>
        </m:d>
      </m:oMath>
    </w:p>
    <w:p w14:paraId="43E1E5C4" w14:textId="623ECF4C" w:rsidR="00D3635D" w:rsidRPr="00D3635D" w:rsidRDefault="00000000" w:rsidP="00D3635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color w:val="000000" w:themeColor="text1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¬∀x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Fx⊃Gx</m:t>
                </m:r>
              </m:e>
            </m:d>
            <m:r>
              <w:rPr>
                <w:rFonts w:ascii="Cambria Math" w:hAnsi="Cambria Math" w:cstheme="minorHAnsi"/>
                <w:color w:val="000000" w:themeColor="text1"/>
              </w:rPr>
              <m:t>∧∃x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Hx∧¬Kx</m:t>
                </m: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e>
            </m:d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e>
        </m:d>
      </m:oMath>
    </w:p>
    <w:p w14:paraId="2212F08E" w14:textId="0B10BBCA" w:rsidR="00D3635D" w:rsidRDefault="00000000" w:rsidP="00CF369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color w:val="000000" w:themeColor="text1"/>
        </w:rPr>
      </w:pPr>
      <m:oMath>
        <m:d>
          <m:dPr>
            <m:ctrlPr>
              <w:ins w:id="60" w:author="Usuario" w:date="2021-10-06T11:10:00Z">
                <w:rPr>
                  <w:rFonts w:ascii="Cambria Math" w:hAnsi="Cambria Math" w:cstheme="minorHAnsi"/>
                  <w:i/>
                  <w:color w:val="000000" w:themeColor="text1"/>
                </w:rPr>
              </w:ins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¬Gc∨¬Kc</m:t>
                </m:r>
              </m:e>
            </m:d>
            <m:r>
              <w:rPr>
                <w:rFonts w:ascii="Cambria Math" w:eastAsiaTheme="minorEastAsia" w:hAnsi="Cambria Math" w:cstheme="minorHAnsi"/>
                <w:color w:val="000000" w:themeColor="text1"/>
              </w:rPr>
              <m:t>∧</m:t>
            </m:r>
            <m:r>
              <w:rPr>
                <w:rFonts w:ascii="Cambria Math" w:hAnsi="Cambria Math" w:cstheme="minorHAnsi"/>
                <w:color w:val="000000" w:themeColor="text1"/>
              </w:rPr>
              <m:t>∀x</m:t>
            </m:r>
            <m:d>
              <m:dPr>
                <m:ctrlPr>
                  <w:ins w:id="61" w:author="Usuario" w:date="2021-10-06T11:10:00Z"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Fx⊃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Gx∧Kx</m:t>
                    </m:r>
                  </m:e>
                </m:d>
              </m:e>
            </m:d>
          </m:e>
        </m:d>
      </m:oMath>
    </w:p>
    <w:p w14:paraId="31F4B31E" w14:textId="77777777" w:rsid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</w:rPr>
      </w:pPr>
    </w:p>
    <w:p w14:paraId="00F72704" w14:textId="758B0205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b/>
          <w:bCs/>
          <w:color w:val="FF0000"/>
        </w:rPr>
      </w:pPr>
      <w:r w:rsidRPr="002F6B1B">
        <w:rPr>
          <w:rFonts w:eastAsiaTheme="minorEastAsia" w:cstheme="minorHAnsi"/>
          <w:b/>
          <w:bCs/>
          <w:color w:val="FF0000"/>
        </w:rPr>
        <w:t>Un modelo posible para i</w:t>
      </w:r>
    </w:p>
    <w:p w14:paraId="08777C94" w14:textId="03E26F0C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w:lastRenderedPageBreak/>
            <m:t>U: {a}</m:t>
          </m:r>
        </m:oMath>
      </m:oMathPara>
    </w:p>
    <w:p w14:paraId="366E0D6E" w14:textId="7A33C175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>a: {a}</m:t>
          </m:r>
        </m:oMath>
      </m:oMathPara>
    </w:p>
    <w:p w14:paraId="6604DE5D" w14:textId="04B51B49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>H: {a}</m:t>
          </m:r>
        </m:oMath>
      </m:oMathPara>
    </w:p>
    <w:p w14:paraId="233B5EE5" w14:textId="41CEBB6E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>J: ∅</m:t>
          </m:r>
        </m:oMath>
      </m:oMathPara>
    </w:p>
    <w:p w14:paraId="6E45309A" w14:textId="77777777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color w:val="FF0000"/>
        </w:rPr>
      </w:pPr>
    </w:p>
    <w:p w14:paraId="48E8CE92" w14:textId="0C22CEEA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b/>
          <w:bCs/>
          <w:color w:val="FF0000"/>
        </w:rPr>
      </w:pPr>
      <w:r w:rsidRPr="002F6B1B">
        <w:rPr>
          <w:rFonts w:eastAsiaTheme="minorEastAsia" w:cstheme="minorHAnsi"/>
          <w:b/>
          <w:bCs/>
          <w:color w:val="FF0000"/>
        </w:rPr>
        <w:t>Un modelo posible para ii</w:t>
      </w:r>
    </w:p>
    <w:p w14:paraId="3C8ED80E" w14:textId="17DA062B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>U: {a}</m:t>
          </m:r>
        </m:oMath>
      </m:oMathPara>
    </w:p>
    <w:p w14:paraId="4F036C20" w14:textId="2AE959C4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>a: {a}</m:t>
          </m:r>
        </m:oMath>
      </m:oMathPara>
    </w:p>
    <w:p w14:paraId="461C0ECB" w14:textId="3D8394E4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>K: ∅</m:t>
          </m:r>
        </m:oMath>
      </m:oMathPara>
    </w:p>
    <w:p w14:paraId="3D706CE5" w14:textId="39972130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>P: F</m:t>
          </m:r>
        </m:oMath>
      </m:oMathPara>
    </w:p>
    <w:p w14:paraId="45A39EBD" w14:textId="77777777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color w:val="FF0000"/>
          <w:lang w:val="en-US"/>
        </w:rPr>
      </w:pPr>
    </w:p>
    <w:p w14:paraId="1B578F2D" w14:textId="62EE4B6A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b/>
          <w:bCs/>
          <w:color w:val="FF0000"/>
        </w:rPr>
      </w:pPr>
      <w:r w:rsidRPr="002F6B1B">
        <w:rPr>
          <w:rFonts w:eastAsiaTheme="minorEastAsia" w:cstheme="minorHAnsi"/>
          <w:b/>
          <w:bCs/>
          <w:color w:val="FF0000"/>
        </w:rPr>
        <w:t>Un modelo posible para iii</w:t>
      </w:r>
    </w:p>
    <w:p w14:paraId="66862CFE" w14:textId="1E8BDE04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>U: {a}</m:t>
          </m:r>
        </m:oMath>
      </m:oMathPara>
    </w:p>
    <w:p w14:paraId="4478EBCF" w14:textId="2A31BB58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>a: {a}</m:t>
          </m:r>
        </m:oMath>
      </m:oMathPara>
    </w:p>
    <w:p w14:paraId="4876D1C7" w14:textId="6A5522CD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>G: {a}</m:t>
          </m:r>
        </m:oMath>
      </m:oMathPara>
    </w:p>
    <w:p w14:paraId="582F1255" w14:textId="7A6A6139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 xml:space="preserve">J: {a} </m:t>
          </m:r>
        </m:oMath>
      </m:oMathPara>
    </w:p>
    <w:p w14:paraId="251DCBF0" w14:textId="43B9D853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>H: ∅</m:t>
          </m:r>
        </m:oMath>
      </m:oMathPara>
    </w:p>
    <w:p w14:paraId="559D5B7A" w14:textId="77777777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color w:val="FF0000"/>
        </w:rPr>
      </w:pPr>
    </w:p>
    <w:p w14:paraId="2C194555" w14:textId="6085A8EA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b/>
          <w:bCs/>
          <w:color w:val="FF0000"/>
        </w:rPr>
      </w:pPr>
      <w:r w:rsidRPr="002F6B1B">
        <w:rPr>
          <w:rFonts w:eastAsiaTheme="minorEastAsia" w:cstheme="minorHAnsi"/>
          <w:b/>
          <w:bCs/>
          <w:color w:val="FF0000"/>
        </w:rPr>
        <w:t>Un modelo posible para iv</w:t>
      </w:r>
    </w:p>
    <w:p w14:paraId="562BAD6B" w14:textId="6C8EBB9C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>U: {a}</m:t>
          </m:r>
        </m:oMath>
      </m:oMathPara>
    </w:p>
    <w:p w14:paraId="64A8D27D" w14:textId="362DC2B9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>a: {a}</m:t>
          </m:r>
        </m:oMath>
      </m:oMathPara>
    </w:p>
    <w:p w14:paraId="77452230" w14:textId="074B3602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>F: {a}</m:t>
          </m:r>
        </m:oMath>
      </m:oMathPara>
    </w:p>
    <w:p w14:paraId="3D40B189" w14:textId="27E92AD7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>G: ∅</m:t>
          </m:r>
        </m:oMath>
      </m:oMathPara>
    </w:p>
    <w:p w14:paraId="3B9FDF79" w14:textId="1E984984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>H: {a}</m:t>
          </m:r>
        </m:oMath>
      </m:oMathPara>
    </w:p>
    <w:p w14:paraId="7F4D0B88" w14:textId="0B22D1FE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>K: ∅</m:t>
          </m:r>
        </m:oMath>
      </m:oMathPara>
    </w:p>
    <w:p w14:paraId="5CE4F22E" w14:textId="77777777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color w:val="FF0000"/>
        </w:rPr>
      </w:pPr>
    </w:p>
    <w:p w14:paraId="4C6B160B" w14:textId="20B22986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b/>
          <w:bCs/>
          <w:color w:val="FF0000"/>
        </w:rPr>
      </w:pPr>
      <w:r w:rsidRPr="002F6B1B">
        <w:rPr>
          <w:rFonts w:eastAsiaTheme="minorEastAsia" w:cstheme="minorHAnsi"/>
          <w:b/>
          <w:bCs/>
          <w:color w:val="FF0000"/>
        </w:rPr>
        <w:t>Un modelo posible para v</w:t>
      </w:r>
    </w:p>
    <w:p w14:paraId="21D226AD" w14:textId="4F6E90C5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>U: {a,c}</m:t>
          </m:r>
        </m:oMath>
      </m:oMathPara>
    </w:p>
    <w:p w14:paraId="7969D317" w14:textId="1314E59C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>a: {a}</m:t>
          </m:r>
        </m:oMath>
      </m:oMathPara>
    </w:p>
    <w:p w14:paraId="0630B0B4" w14:textId="2634031E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>c: {c}</m:t>
          </m:r>
        </m:oMath>
      </m:oMathPara>
    </w:p>
    <w:p w14:paraId="1CD2A612" w14:textId="288DA9D3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>F: {a}</m:t>
          </m:r>
        </m:oMath>
      </m:oMathPara>
    </w:p>
    <w:p w14:paraId="1C5C8030" w14:textId="3154AE6F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>G: {a}</m:t>
          </m:r>
        </m:oMath>
      </m:oMathPara>
    </w:p>
    <w:p w14:paraId="48A2C9EC" w14:textId="2D5FAA6F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ascii="Cambria Math" w:eastAsiaTheme="minorEastAsia" w:hAnsi="Cambria Math" w:cstheme="minorHAns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</w:rPr>
            <m:t>K: {a}</m:t>
          </m:r>
        </m:oMath>
      </m:oMathPara>
    </w:p>
    <w:p w14:paraId="7F9D8AA9" w14:textId="77777777" w:rsidR="002F6B1B" w:rsidRPr="002F6B1B" w:rsidRDefault="002F6B1B" w:rsidP="002F6B1B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color w:val="000000" w:themeColor="text1"/>
        </w:rPr>
      </w:pPr>
    </w:p>
    <w:sectPr w:rsidR="002F6B1B" w:rsidRPr="002F6B1B" w:rsidSect="00D3635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AB16E" w14:textId="77777777" w:rsidR="00F61FA6" w:rsidRDefault="00F61FA6">
      <w:pPr>
        <w:spacing w:after="0" w:line="240" w:lineRule="auto"/>
      </w:pPr>
      <w:r>
        <w:separator/>
      </w:r>
    </w:p>
  </w:endnote>
  <w:endnote w:type="continuationSeparator" w:id="0">
    <w:p w14:paraId="1BB4F624" w14:textId="77777777" w:rsidR="00F61FA6" w:rsidRDefault="00F6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2094847"/>
      <w:docPartObj>
        <w:docPartGallery w:val="Page Numbers (Bottom of Page)"/>
        <w:docPartUnique/>
      </w:docPartObj>
    </w:sdtPr>
    <w:sdtContent>
      <w:p w14:paraId="3E4E6D95" w14:textId="77777777" w:rsidR="001D3A7E" w:rsidRDefault="000B495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1CEBC67" w14:textId="77777777" w:rsidR="001D3A7E" w:rsidRDefault="001D3A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3A817" w14:textId="77777777" w:rsidR="00F61FA6" w:rsidRDefault="00F61FA6">
      <w:pPr>
        <w:spacing w:after="0" w:line="240" w:lineRule="auto"/>
      </w:pPr>
      <w:r>
        <w:separator/>
      </w:r>
    </w:p>
  </w:footnote>
  <w:footnote w:type="continuationSeparator" w:id="0">
    <w:p w14:paraId="59C07EE2" w14:textId="77777777" w:rsidR="00F61FA6" w:rsidRDefault="00F6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BDD14" w14:textId="77777777" w:rsidR="001D3A7E" w:rsidRDefault="000B4950">
    <w:pPr>
      <w:pStyle w:val="Encabezado"/>
    </w:pPr>
    <w:r>
      <w:t>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8544F"/>
    <w:multiLevelType w:val="hybridMultilevel"/>
    <w:tmpl w:val="243EE29A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C6501"/>
    <w:multiLevelType w:val="hybridMultilevel"/>
    <w:tmpl w:val="243EE29A"/>
    <w:lvl w:ilvl="0" w:tplc="60786AC0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166FF"/>
    <w:multiLevelType w:val="hybridMultilevel"/>
    <w:tmpl w:val="6D1066CC"/>
    <w:lvl w:ilvl="0" w:tplc="F6FA62CE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  <w:bCs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2033A"/>
    <w:multiLevelType w:val="hybridMultilevel"/>
    <w:tmpl w:val="243EE29A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806051">
    <w:abstractNumId w:val="2"/>
  </w:num>
  <w:num w:numId="2" w16cid:durableId="1382054734">
    <w:abstractNumId w:val="1"/>
  </w:num>
  <w:num w:numId="3" w16cid:durableId="735251331">
    <w:abstractNumId w:val="0"/>
  </w:num>
  <w:num w:numId="4" w16cid:durableId="156767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5D"/>
    <w:rsid w:val="000936E2"/>
    <w:rsid w:val="000B4950"/>
    <w:rsid w:val="001D3A7E"/>
    <w:rsid w:val="00215D99"/>
    <w:rsid w:val="002F6B1B"/>
    <w:rsid w:val="00354D5B"/>
    <w:rsid w:val="004B3D72"/>
    <w:rsid w:val="006175FB"/>
    <w:rsid w:val="00620E4D"/>
    <w:rsid w:val="00665973"/>
    <w:rsid w:val="006E1B3A"/>
    <w:rsid w:val="00912A70"/>
    <w:rsid w:val="00962867"/>
    <w:rsid w:val="00B15CA8"/>
    <w:rsid w:val="00B176A8"/>
    <w:rsid w:val="00B53542"/>
    <w:rsid w:val="00BC4321"/>
    <w:rsid w:val="00C000E6"/>
    <w:rsid w:val="00CF3692"/>
    <w:rsid w:val="00D3635D"/>
    <w:rsid w:val="00E52BEC"/>
    <w:rsid w:val="00E95EA0"/>
    <w:rsid w:val="00EB3F14"/>
    <w:rsid w:val="00EE497F"/>
    <w:rsid w:val="00F10BAB"/>
    <w:rsid w:val="00F6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6ECB"/>
  <w15:chartTrackingRefBased/>
  <w15:docId w15:val="{3CD42AED-4B31-4428-A0A3-7E3071A2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5D"/>
  </w:style>
  <w:style w:type="paragraph" w:styleId="Ttulo1">
    <w:name w:val="heading 1"/>
    <w:basedOn w:val="Normal"/>
    <w:next w:val="Normal"/>
    <w:link w:val="Ttulo1Car"/>
    <w:uiPriority w:val="9"/>
    <w:qFormat/>
    <w:rsid w:val="00D36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6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6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6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6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6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6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6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6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6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6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63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63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63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63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63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63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6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6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6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6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6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63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63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63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6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63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635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363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35D"/>
  </w:style>
  <w:style w:type="paragraph" w:styleId="Piedepgina">
    <w:name w:val="footer"/>
    <w:basedOn w:val="Normal"/>
    <w:link w:val="PiedepginaCar"/>
    <w:uiPriority w:val="99"/>
    <w:unhideWhenUsed/>
    <w:rsid w:val="00D363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35D"/>
  </w:style>
  <w:style w:type="table" w:styleId="Tablaconcuadrcula">
    <w:name w:val="Table Grid"/>
    <w:basedOn w:val="Tablanormal"/>
    <w:uiPriority w:val="39"/>
    <w:rsid w:val="00D36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936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4</cp:revision>
  <dcterms:created xsi:type="dcterms:W3CDTF">2024-11-19T03:23:00Z</dcterms:created>
  <dcterms:modified xsi:type="dcterms:W3CDTF">2024-11-19T18:36:00Z</dcterms:modified>
</cp:coreProperties>
</file>