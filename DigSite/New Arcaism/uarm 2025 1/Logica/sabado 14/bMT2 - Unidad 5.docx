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1219" w14:textId="77777777" w:rsidR="00716E75" w:rsidRDefault="00716E75" w:rsidP="00716E75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  <w14:ligatures w14:val="standardContextual"/>
        </w:rPr>
        <w:drawing>
          <wp:anchor distT="0" distB="0" distL="114300" distR="114300" simplePos="0" relativeHeight="251669504" behindDoc="0" locked="0" layoutInCell="1" allowOverlap="1" wp14:anchorId="458349FE" wp14:editId="58BA7122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8C4173C" w14:textId="77777777" w:rsidR="00716E75" w:rsidRDefault="00716E75" w:rsidP="00716E75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35BC1D95" w14:textId="77777777" w:rsidR="00716E75" w:rsidRDefault="00716E75" w:rsidP="00716E75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0CC7AD3B" w14:textId="77777777" w:rsidR="00716E75" w:rsidRDefault="00716E75" w:rsidP="00716E75">
      <w:pPr>
        <w:spacing w:line="276" w:lineRule="auto"/>
        <w:rPr>
          <w:rFonts w:cstheme="minorHAnsi"/>
          <w:b/>
          <w:bCs/>
          <w:sz w:val="22"/>
          <w:szCs w:val="22"/>
          <w:lang w:val="es-ES_tradnl"/>
        </w:rPr>
      </w:pPr>
    </w:p>
    <w:p w14:paraId="634D6A93" w14:textId="77777777" w:rsidR="00716E75" w:rsidRDefault="00716E75" w:rsidP="00716E75">
      <w:pPr>
        <w:spacing w:line="276" w:lineRule="auto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Unidad 5</w:t>
      </w:r>
    </w:p>
    <w:p w14:paraId="2BFE87CF" w14:textId="77777777" w:rsidR="00716E75" w:rsidRDefault="00716E75" w:rsidP="00716E75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>Sintaxis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y semántica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 de LPO</w:t>
      </w:r>
    </w:p>
    <w:p w14:paraId="5EACD415" w14:textId="77777777" w:rsidR="00716E75" w:rsidRPr="002C4865" w:rsidRDefault="00716E75" w:rsidP="00716E75">
      <w:pPr>
        <w:autoSpaceDE w:val="0"/>
        <w:autoSpaceDN w:val="0"/>
        <w:adjustRightInd w:val="0"/>
        <w:jc w:val="center"/>
        <w:rPr>
          <w:rFonts w:cstheme="minorHAnsi"/>
          <w:b/>
          <w:bCs/>
          <w:sz w:val="22"/>
          <w:szCs w:val="22"/>
          <w:lang w:val="es-ES_tradnl"/>
        </w:rPr>
      </w:pPr>
      <w:r>
        <w:rPr>
          <w:rFonts w:cstheme="minorHAnsi"/>
          <w:b/>
          <w:bCs/>
          <w:sz w:val="22"/>
          <w:szCs w:val="22"/>
          <w:lang w:val="es-ES_tradnl"/>
        </w:rPr>
        <w:t xml:space="preserve">Material teórico 2.  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Semántica de </w:t>
      </w:r>
      <w:r w:rsidRPr="00C04ED4">
        <w:rPr>
          <w:rFonts w:cstheme="minorHAnsi"/>
          <w:b/>
          <w:bCs/>
          <w:i/>
          <w:iCs/>
          <w:sz w:val="22"/>
          <w:szCs w:val="22"/>
          <w:lang w:val="es-ES_tradnl"/>
        </w:rPr>
        <w:t>LPO</w:t>
      </w:r>
      <w:r w:rsidRPr="00C04ED4">
        <w:rPr>
          <w:rStyle w:val="Refdenotaalpie"/>
          <w:rFonts w:cstheme="minorHAnsi"/>
          <w:sz w:val="22"/>
          <w:szCs w:val="22"/>
          <w:lang w:val="es-ES_tradnl"/>
        </w:rPr>
        <w:footnoteReference w:id="1"/>
      </w:r>
      <w:r>
        <w:rPr>
          <w:rFonts w:cstheme="minorHAnsi"/>
          <w:b/>
          <w:bCs/>
          <w:i/>
          <w:iCs/>
          <w:sz w:val="22"/>
          <w:szCs w:val="22"/>
          <w:lang w:val="es-ES_tradnl"/>
        </w:rPr>
        <w:t xml:space="preserve"> </w:t>
      </w:r>
      <w:r>
        <w:rPr>
          <w:rFonts w:cstheme="minorHAnsi"/>
          <w:b/>
          <w:bCs/>
          <w:sz w:val="22"/>
          <w:szCs w:val="22"/>
          <w:lang w:val="es-ES_tradnl"/>
        </w:rPr>
        <w:t>(I)</w:t>
      </w:r>
    </w:p>
    <w:p w14:paraId="2751193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6D407EC2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ab/>
        <w:t xml:space="preserve">La interpretación de una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LPO </w:t>
      </w:r>
      <w:r>
        <w:rPr>
          <w:rFonts w:cstheme="minorHAnsi"/>
          <w:sz w:val="22"/>
          <w:szCs w:val="22"/>
          <w:lang w:val="es-ES_tradnl"/>
        </w:rPr>
        <w:t>demanda dos componentes. Primero, una</w:t>
      </w:r>
      <w:r w:rsidRPr="00C04ED4">
        <w:rPr>
          <w:rFonts w:cstheme="minorHAnsi"/>
          <w:sz w:val="22"/>
          <w:szCs w:val="22"/>
          <w:lang w:val="es-ES_tradnl"/>
        </w:rPr>
        <w:t xml:space="preserve"> asigna</w:t>
      </w:r>
      <w:r>
        <w:rPr>
          <w:rFonts w:cstheme="minorHAnsi"/>
          <w:sz w:val="22"/>
          <w:szCs w:val="22"/>
          <w:lang w:val="es-ES_tradnl"/>
        </w:rPr>
        <w:t>ción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  <w:r>
        <w:rPr>
          <w:rFonts w:cstheme="minorHAnsi"/>
          <w:sz w:val="22"/>
          <w:szCs w:val="22"/>
          <w:lang w:val="es-ES_tradnl"/>
        </w:rPr>
        <w:t>de objetos o valores a</w:t>
      </w:r>
      <w:r w:rsidRPr="00C04ED4">
        <w:rPr>
          <w:rFonts w:cstheme="minorHAnsi"/>
          <w:sz w:val="22"/>
          <w:szCs w:val="22"/>
          <w:lang w:val="es-ES_tradnl"/>
        </w:rPr>
        <w:t xml:space="preserve"> cada símbolo del léxico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: a cada constante se le asigna un objeto individual como denotación</w:t>
      </w:r>
      <w:r>
        <w:rPr>
          <w:rFonts w:eastAsiaTheme="minorEastAsia" w:cstheme="minorHAnsi"/>
          <w:sz w:val="22"/>
          <w:szCs w:val="22"/>
          <w:lang w:val="es-ES_tradnl"/>
        </w:rPr>
        <w:t>;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a cada letra predicativa, un conjunto de estos</w:t>
      </w:r>
      <w:r>
        <w:rPr>
          <w:rFonts w:eastAsiaTheme="minorEastAsia" w:cstheme="minorHAnsi"/>
          <w:sz w:val="22"/>
          <w:szCs w:val="22"/>
          <w:lang w:val="es-ES_tradnl"/>
        </w:rPr>
        <w:t>; y, a cada letra oracional, un valor V o F</w:t>
      </w:r>
      <w:r w:rsidRPr="00C04ED4">
        <w:rPr>
          <w:rFonts w:cstheme="minorHAnsi"/>
          <w:sz w:val="22"/>
          <w:szCs w:val="22"/>
          <w:lang w:val="es-ES_tradnl"/>
        </w:rPr>
        <w:t xml:space="preserve">. </w:t>
      </w:r>
      <w:r>
        <w:rPr>
          <w:rFonts w:cstheme="minorHAnsi"/>
          <w:sz w:val="22"/>
          <w:szCs w:val="22"/>
          <w:lang w:val="es-ES_tradnl"/>
        </w:rPr>
        <w:t xml:space="preserve">Segundo, reglas para interpretar </w:t>
      </w:r>
      <w:r w:rsidRPr="00C04ED4">
        <w:rPr>
          <w:rFonts w:cstheme="minorHAnsi"/>
          <w:sz w:val="22"/>
          <w:szCs w:val="22"/>
          <w:lang w:val="es-ES_tradnl"/>
        </w:rPr>
        <w:t xml:space="preserve">las operaciones </w:t>
      </w:r>
      <w:r>
        <w:rPr>
          <w:rFonts w:cstheme="minorHAnsi"/>
          <w:sz w:val="22"/>
          <w:szCs w:val="22"/>
          <w:lang w:val="es-ES_tradnl"/>
        </w:rPr>
        <w:t xml:space="preserve">lógicas representadas por </w:t>
      </w:r>
      <w:r w:rsidRPr="00C04ED4">
        <w:rPr>
          <w:rFonts w:cstheme="minorHAnsi"/>
          <w:sz w:val="22"/>
          <w:szCs w:val="22"/>
          <w:lang w:val="es-ES_tradnl"/>
        </w:rPr>
        <w:t xml:space="preserve">los conectores </w:t>
      </w:r>
      <w:r>
        <w:rPr>
          <w:rFonts w:cstheme="minorHAnsi"/>
          <w:sz w:val="22"/>
          <w:szCs w:val="22"/>
          <w:lang w:val="es-ES_tradnl"/>
        </w:rPr>
        <w:t xml:space="preserve">y </w:t>
      </w:r>
      <w:r w:rsidRPr="00C04ED4">
        <w:rPr>
          <w:rFonts w:cstheme="minorHAnsi"/>
          <w:sz w:val="22"/>
          <w:szCs w:val="22"/>
          <w:lang w:val="es-ES_tradnl"/>
        </w:rPr>
        <w:t>los cuantificadores</w:t>
      </w:r>
      <w:r>
        <w:rPr>
          <w:rFonts w:cstheme="minorHAnsi"/>
          <w:sz w:val="22"/>
          <w:szCs w:val="22"/>
          <w:lang w:val="es-ES_tradnl"/>
        </w:rPr>
        <w:t>. Estos componentes conjugados</w:t>
      </w:r>
      <w:r w:rsidRPr="00C04ED4">
        <w:rPr>
          <w:rFonts w:cstheme="minorHAnsi"/>
          <w:sz w:val="22"/>
          <w:szCs w:val="22"/>
          <w:lang w:val="es-ES_tradnl"/>
        </w:rPr>
        <w:t xml:space="preserve"> permite</w:t>
      </w:r>
      <w:r>
        <w:rPr>
          <w:rFonts w:cstheme="minorHAnsi"/>
          <w:sz w:val="22"/>
          <w:szCs w:val="22"/>
          <w:lang w:val="es-ES_tradnl"/>
        </w:rPr>
        <w:t>n</w:t>
      </w:r>
      <w:r w:rsidRPr="00C04ED4">
        <w:rPr>
          <w:rFonts w:cstheme="minorHAnsi"/>
          <w:sz w:val="22"/>
          <w:szCs w:val="22"/>
          <w:lang w:val="es-ES_tradnl"/>
        </w:rPr>
        <w:t xml:space="preserve"> realizar cálculos mecánicos de verdad y modelos para cualquier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universos no vacíos y numerables de objetos. </w:t>
      </w:r>
      <w:r>
        <w:rPr>
          <w:rFonts w:cstheme="minorHAnsi"/>
          <w:sz w:val="22"/>
          <w:szCs w:val="22"/>
          <w:lang w:val="es-ES_tradnl"/>
        </w:rPr>
        <w:t xml:space="preserve"> </w:t>
      </w:r>
    </w:p>
    <w:p w14:paraId="5E4BD262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1DD2E7D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3.1. </w:t>
      </w:r>
      <w:r>
        <w:rPr>
          <w:rFonts w:cstheme="minorHAnsi"/>
          <w:b/>
          <w:bCs/>
          <w:sz w:val="22"/>
          <w:szCs w:val="22"/>
          <w:lang w:val="es-ES_tradnl"/>
        </w:rPr>
        <w:t xml:space="preserve">Asignaciones fijas (estructura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U</m:t>
        </m:r>
      </m:oMath>
      <w:r>
        <w:rPr>
          <w:rFonts w:cstheme="minorHAnsi"/>
          <w:b/>
          <w:bCs/>
          <w:sz w:val="22"/>
          <w:szCs w:val="22"/>
          <w:lang w:val="es-ES_tradnl"/>
        </w:rPr>
        <w:t>)</w:t>
      </w:r>
    </w:p>
    <w:p w14:paraId="3F14448C" w14:textId="77777777" w:rsidR="00716E75" w:rsidRPr="00AF44D1" w:rsidRDefault="00716E75" w:rsidP="00716E75">
      <w:pPr>
        <w:spacing w:line="276" w:lineRule="auto"/>
        <w:ind w:firstLine="708"/>
        <w:jc w:val="both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  <w:lang w:val="es-ES"/>
        </w:rPr>
        <w:t xml:space="preserve">El primer componente de la semántica formal es la </w:t>
      </w:r>
      <w:r w:rsidRPr="00BF683F">
        <w:rPr>
          <w:rFonts w:cstheme="minorHAnsi"/>
          <w:b/>
          <w:bCs/>
          <w:sz w:val="22"/>
          <w:szCs w:val="22"/>
          <w:lang w:val="es-ES"/>
        </w:rPr>
        <w:t xml:space="preserve">asignación de </w:t>
      </w:r>
      <w:r>
        <w:rPr>
          <w:rFonts w:cstheme="minorHAnsi"/>
          <w:b/>
          <w:bCs/>
          <w:sz w:val="22"/>
          <w:szCs w:val="22"/>
          <w:lang w:val="es-ES"/>
        </w:rPr>
        <w:t xml:space="preserve">una </w:t>
      </w:r>
      <w:r w:rsidRPr="00BF683F">
        <w:rPr>
          <w:rFonts w:cstheme="minorHAnsi"/>
          <w:b/>
          <w:bCs/>
          <w:sz w:val="22"/>
          <w:szCs w:val="22"/>
          <w:lang w:val="es-ES"/>
        </w:rPr>
        <w:t>denotación al léxico</w:t>
      </w:r>
      <w:r>
        <w:rPr>
          <w:rFonts w:cstheme="minorHAnsi"/>
          <w:sz w:val="22"/>
          <w:szCs w:val="22"/>
          <w:lang w:val="es-ES"/>
        </w:rPr>
        <w:t xml:space="preserve">. </w:t>
      </w:r>
      <w:r w:rsidRPr="00C04ED4">
        <w:rPr>
          <w:rFonts w:cstheme="minorHAnsi"/>
          <w:sz w:val="22"/>
          <w:szCs w:val="22"/>
          <w:lang w:val="es-ES_tradnl"/>
        </w:rPr>
        <w:t xml:space="preserve">Para interpretar una fórmula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en términos veritativos o </w:t>
      </w:r>
      <w:r>
        <w:rPr>
          <w:rFonts w:cstheme="minorHAnsi"/>
          <w:sz w:val="22"/>
          <w:szCs w:val="22"/>
          <w:lang w:val="es-ES_tradnl"/>
        </w:rPr>
        <w:t>de modelos</w:t>
      </w:r>
      <w:r w:rsidRPr="00C04ED4">
        <w:rPr>
          <w:rFonts w:cstheme="minorHAnsi"/>
          <w:sz w:val="22"/>
          <w:szCs w:val="22"/>
          <w:lang w:val="es-ES_tradnl"/>
        </w:rPr>
        <w:t xml:space="preserve">, se necesita elaborar una estructura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U</m:t>
        </m:r>
      </m:oMath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w:r w:rsidRPr="00C04ED4">
        <w:rPr>
          <w:rFonts w:cstheme="minorHAnsi"/>
          <w:sz w:val="22"/>
          <w:szCs w:val="22"/>
          <w:lang w:val="es-ES_tradnl"/>
        </w:rPr>
        <w:t xml:space="preserve">respecto a la cual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será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 xml:space="preserve">V 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F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, o, en otras palabras, </w:t>
      </w:r>
      <w:r>
        <w:rPr>
          <w:rFonts w:cstheme="minorHAnsi"/>
          <w:sz w:val="22"/>
          <w:szCs w:val="22"/>
          <w:lang w:val="es-ES_tradnl"/>
        </w:rPr>
        <w:t xml:space="preserve">una estructura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U</m:t>
        </m:r>
      </m:oMath>
      <w:r>
        <w:rPr>
          <w:rFonts w:cstheme="minorHAnsi"/>
          <w:sz w:val="22"/>
          <w:szCs w:val="22"/>
          <w:lang w:val="es-ES_tradnl"/>
        </w:rPr>
        <w:t xml:space="preserve"> que será modelo de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o no</w:t>
      </w:r>
      <w:r w:rsidRPr="00C04ED4">
        <w:rPr>
          <w:rFonts w:cstheme="minorHAnsi"/>
          <w:sz w:val="22"/>
          <w:szCs w:val="22"/>
          <w:lang w:val="es-ES_tradnl"/>
        </w:rPr>
        <w:t xml:space="preserve">. Ya que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puede ser cerrada o abierta, cabe detallar una restricción para la interpretación de las fórmulas de cada tipo:</w:t>
      </w:r>
      <w:r w:rsidRPr="00C04ED4">
        <w:rPr>
          <w:rFonts w:cstheme="minorHAnsi"/>
          <w:sz w:val="22"/>
          <w:szCs w:val="22"/>
          <w:lang w:val="es-ES_tradnl"/>
        </w:rPr>
        <w:t xml:space="preserve"> 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25"/>
      </w:tblGrid>
      <w:tr w:rsidR="00716E75" w:rsidRPr="00C04ED4" w14:paraId="160A3952" w14:textId="77777777" w:rsidTr="00884A64">
        <w:trPr>
          <w:trHeight w:val="411"/>
          <w:jc w:val="center"/>
        </w:trPr>
        <w:tc>
          <w:tcPr>
            <w:tcW w:w="8625" w:type="dxa"/>
          </w:tcPr>
          <w:p w14:paraId="07967FDC" w14:textId="77777777" w:rsidR="00716E75" w:rsidRPr="00C04ED4" w:rsidRDefault="00716E75" w:rsidP="00884A64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ind w:left="487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cerrada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se interpreta inmediatamente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según la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estructura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U</m:t>
              </m:r>
            </m:oMath>
          </w:p>
          <w:p w14:paraId="33B3DBF6" w14:textId="77777777" w:rsidR="00716E75" w:rsidRPr="00AF44D1" w:rsidRDefault="00716E75" w:rsidP="00884A6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487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Si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"/>
                </w:rPr>
                <m:t>ϕ</m:t>
              </m:r>
            </m:oMath>
            <w:r w:rsidRPr="00C04ED4">
              <w:rPr>
                <w:rFonts w:eastAsiaTheme="minorEastAsia" w:cstheme="minorHAnsi"/>
                <w:b/>
                <w:bCs/>
                <w:sz w:val="22"/>
                <w:szCs w:val="22"/>
                <w:lang w:val="es-ES"/>
              </w:rPr>
              <w:t xml:space="preserve"> es abierta</w:t>
            </w:r>
            <w:r w:rsidRPr="00C04ED4"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, </w:t>
            </w:r>
            <w:r>
              <w:rPr>
                <w:rFonts w:eastAsiaTheme="minorEastAsia" w:cstheme="minorHAnsi"/>
                <w:sz w:val="22"/>
                <w:szCs w:val="22"/>
                <w:lang w:val="es-ES"/>
              </w:rPr>
              <w:t xml:space="preserve">primero se debe cerrar y, luego, </w:t>
            </w:r>
            <w:r>
              <w:rPr>
                <w:rFonts w:cstheme="minorHAnsi"/>
                <w:sz w:val="22"/>
                <w:szCs w:val="22"/>
                <w:lang w:val="es-ES_tradnl"/>
              </w:rPr>
              <w:t>se interpreta según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la </w:t>
            </w: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>estructura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U</m:t>
              </m:r>
            </m:oMath>
            <w:r>
              <w:rPr>
                <w:rFonts w:eastAsiaTheme="minorEastAsia" w:cstheme="minorHAnsi"/>
                <w:b/>
                <w:sz w:val="22"/>
                <w:szCs w:val="22"/>
                <w:lang w:val="es-ES_tradnl"/>
              </w:rPr>
              <w:t xml:space="preserve">. </w:t>
            </w:r>
          </w:p>
        </w:tc>
      </w:tr>
    </w:tbl>
    <w:p w14:paraId="2145C72C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0CF6A84C" w14:textId="77777777" w:rsidR="00716E75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  <w:r w:rsidRPr="00424C21">
        <w:rPr>
          <w:rFonts w:eastAsiaTheme="minorEastAsia" w:cstheme="minorHAnsi"/>
          <w:b/>
          <w:sz w:val="22"/>
          <w:szCs w:val="22"/>
          <w:lang w:val="es-ES_tradnl"/>
        </w:rPr>
        <w:t xml:space="preserve">Para cerrar una fórmula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 w:rsidRPr="00424C21">
        <w:rPr>
          <w:rFonts w:eastAsiaTheme="minorEastAsia" w:cstheme="minorHAnsi"/>
          <w:b/>
          <w:sz w:val="22"/>
          <w:szCs w:val="22"/>
          <w:lang w:val="es-ES_tradnl"/>
        </w:rPr>
        <w:t xml:space="preserve">, se realiza una </w:t>
      </w:r>
      <w:r w:rsidRPr="00AF44D1">
        <w:rPr>
          <w:rFonts w:eastAsiaTheme="minorEastAsia" w:cstheme="minorHAnsi"/>
          <w:b/>
          <w:sz w:val="22"/>
          <w:szCs w:val="22"/>
          <w:lang w:val="es-ES_tradnl"/>
        </w:rPr>
        <w:t>sustitución constante</w:t>
      </w:r>
      <w:r>
        <w:rPr>
          <w:rFonts w:eastAsiaTheme="minorEastAsia" w:cstheme="minorHAnsi"/>
          <w:bCs/>
          <w:sz w:val="22"/>
          <w:szCs w:val="22"/>
          <w:lang w:val="es-ES_tradnl"/>
        </w:rPr>
        <w:t xml:space="preserve">. Esta consiste en sustituir todas las apariciones de cada variable libre por una constante aleatoria que esté consignada en la estructura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U</m:t>
        </m:r>
      </m:oMath>
      <w:r>
        <w:rPr>
          <w:rFonts w:eastAsiaTheme="minorEastAsia" w:cstheme="minorHAnsi"/>
          <w:bCs/>
          <w:sz w:val="22"/>
          <w:szCs w:val="22"/>
          <w:lang w:val="es-ES_tradnl"/>
        </w:rPr>
        <w:t xml:space="preserve">. Si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>
        <w:rPr>
          <w:rFonts w:eastAsiaTheme="minorEastAsia" w:cstheme="minorHAnsi"/>
          <w:bCs/>
          <w:sz w:val="22"/>
          <w:szCs w:val="22"/>
          <w:lang w:val="es-ES"/>
        </w:rPr>
        <w:t xml:space="preserve"> tiene dos o más variables libres, pueden sustituirse por la misma constante o por distintas constantes. Ejemplos:</w:t>
      </w:r>
    </w:p>
    <w:p w14:paraId="6DA31FC2" w14:textId="77777777" w:rsidR="00716E75" w:rsidRPr="00E53A31" w:rsidRDefault="00716E75" w:rsidP="00716E75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  <w:r>
        <w:rPr>
          <w:rFonts w:eastAsiaTheme="minorEastAsia" w:cstheme="minorHAnsi"/>
          <w:bCs/>
          <w:iCs/>
          <w:sz w:val="22"/>
          <w:szCs w:val="22"/>
          <w:lang w:val="es-ES_tradnl"/>
        </w:rPr>
        <w:t xml:space="preserve">Para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ϕ:Fx</m:t>
        </m:r>
      </m:oMath>
      <w:r>
        <w:rPr>
          <w:rFonts w:eastAsiaTheme="minorEastAsia" w:cstheme="minorHAnsi"/>
          <w:bCs/>
          <w:sz w:val="22"/>
          <w:szCs w:val="22"/>
          <w:lang w:val="es-ES_tradnl"/>
        </w:rPr>
        <w:t>:</w:t>
      </w:r>
    </w:p>
    <w:p w14:paraId="26063F81" w14:textId="77777777" w:rsidR="00716E75" w:rsidRPr="00E53A31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[a/x]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:Fa</m:t>
          </m:r>
        </m:oMath>
      </m:oMathPara>
    </w:p>
    <w:p w14:paraId="58BEEC3D" w14:textId="77777777" w:rsidR="00716E75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</w:p>
    <w:p w14:paraId="2F79B8BA" w14:textId="77777777" w:rsidR="00716E75" w:rsidRPr="00E53A31" w:rsidRDefault="00716E75" w:rsidP="00716E75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  <w:r>
        <w:rPr>
          <w:rFonts w:eastAsiaTheme="minorEastAsia" w:cstheme="minorHAnsi"/>
          <w:bCs/>
          <w:iCs/>
          <w:sz w:val="22"/>
          <w:szCs w:val="22"/>
          <w:lang w:val="es-ES_tradnl"/>
        </w:rPr>
        <w:t xml:space="preserve">Para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ϕ:(Fx∧¬Gx)</m:t>
        </m:r>
      </m:oMath>
      <w:r>
        <w:rPr>
          <w:rFonts w:eastAsiaTheme="minorEastAsia" w:cstheme="minorHAnsi"/>
          <w:bCs/>
          <w:sz w:val="22"/>
          <w:szCs w:val="22"/>
          <w:lang w:val="es-ES_tradnl"/>
        </w:rPr>
        <w:t>:</w:t>
      </w:r>
    </w:p>
    <w:p w14:paraId="6BB085DE" w14:textId="77777777" w:rsidR="00716E75" w:rsidRPr="00E53A31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[b/x]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:(Fb∧¬Gb)</m:t>
          </m:r>
        </m:oMath>
      </m:oMathPara>
    </w:p>
    <w:p w14:paraId="6E0C8EBB" w14:textId="77777777" w:rsidR="00716E75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</w:p>
    <w:p w14:paraId="72CC8A26" w14:textId="77777777" w:rsidR="00716E75" w:rsidRPr="00FC46F6" w:rsidRDefault="00716E75" w:rsidP="00716E75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  <w:r>
        <w:rPr>
          <w:rFonts w:eastAsiaTheme="minorEastAsia" w:cstheme="minorHAnsi"/>
          <w:bCs/>
          <w:iCs/>
          <w:sz w:val="22"/>
          <w:szCs w:val="22"/>
          <w:lang w:val="es-ES_tradnl"/>
        </w:rPr>
        <w:t xml:space="preserve">Para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ϕ:¬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Hx⊃</m:t>
            </m:r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Ly⊃Jy</m:t>
                </m:r>
              </m:e>
            </m:d>
          </m:e>
        </m:d>
      </m:oMath>
      <w:r>
        <w:rPr>
          <w:rFonts w:eastAsiaTheme="minorEastAsia" w:cstheme="minorHAnsi"/>
          <w:bCs/>
          <w:sz w:val="22"/>
          <w:szCs w:val="22"/>
          <w:lang w:val="es-ES_tradnl"/>
        </w:rPr>
        <w:t>:</w:t>
      </w:r>
    </w:p>
    <w:p w14:paraId="2BDCDB80" w14:textId="77777777" w:rsidR="00716E75" w:rsidRPr="00E53A31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[a/x, b/y]</m:t>
              </m:r>
            </m:sub>
          </m:sSub>
          <m:r>
            <w:rPr>
              <w:rFonts w:ascii="Cambria Math" w:eastAsiaTheme="minorEastAsia" w:hAnsi="Cambria Math" w:cstheme="minorHAnsi"/>
              <w:sz w:val="22"/>
              <w:szCs w:val="22"/>
              <w:lang w:val="es-ES_tradnl"/>
            </w:rPr>
            <m:t>:¬</m:t>
          </m:r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Ha⊃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Lb⊃Jb</m:t>
                  </m:r>
                </m:e>
              </m:d>
            </m:e>
          </m:d>
        </m:oMath>
      </m:oMathPara>
    </w:p>
    <w:p w14:paraId="52DD958A" w14:textId="77777777" w:rsidR="00716E75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</w:p>
    <w:p w14:paraId="19BEB962" w14:textId="77777777" w:rsidR="00716E75" w:rsidRDefault="00716E75" w:rsidP="00716E75">
      <w:pPr>
        <w:pStyle w:val="Prrafodelista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  <w:r>
        <w:rPr>
          <w:rFonts w:eastAsiaTheme="minorEastAsia" w:cstheme="minorHAnsi"/>
          <w:bCs/>
          <w:iCs/>
          <w:sz w:val="22"/>
          <w:szCs w:val="22"/>
          <w:lang w:val="es-ES_tradnl"/>
        </w:rPr>
        <w:t xml:space="preserve">Para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ϕ: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2"/>
                <w:szCs w:val="22"/>
                <w:lang w:val="es-ES_tradnl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bCs/>
                    <w:i/>
                    <w:sz w:val="22"/>
                    <w:szCs w:val="22"/>
                    <w:lang w:val="es-ES_tradnl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bCs/>
                        <w:i/>
                        <w:sz w:val="22"/>
                        <w:szCs w:val="22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2"/>
                        <w:szCs w:val="22"/>
                        <w:lang w:val="es-ES_tradnl"/>
                      </w:rPr>
                      <m:t>Fx∨Hx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≡∀zLz</m:t>
                </m:r>
              </m:e>
            </m:d>
            <m:r>
              <w:rPr>
                <w:rFonts w:ascii="Cambria Math" w:eastAsiaTheme="minorEastAsia" w:hAnsi="Cambria Math" w:cstheme="minorHAnsi"/>
                <w:sz w:val="22"/>
                <w:szCs w:val="22"/>
                <w:lang w:val="es-ES_tradnl"/>
              </w:rPr>
              <m:t>∧Jz</m:t>
            </m:r>
          </m:e>
        </m:d>
      </m:oMath>
      <w:r>
        <w:rPr>
          <w:rFonts w:eastAsiaTheme="minorEastAsia" w:cstheme="minorHAnsi"/>
          <w:bCs/>
          <w:sz w:val="22"/>
          <w:szCs w:val="22"/>
          <w:lang w:val="es-ES_tradnl"/>
        </w:rPr>
        <w:t>:</w:t>
      </w:r>
    </w:p>
    <w:p w14:paraId="44DAADCE" w14:textId="77777777" w:rsidR="00716E75" w:rsidRPr="00C92F42" w:rsidRDefault="00716E75" w:rsidP="00716E75">
      <w:pPr>
        <w:pStyle w:val="Prrafodelista"/>
        <w:autoSpaceDE w:val="0"/>
        <w:autoSpaceDN w:val="0"/>
        <w:adjustRightInd w:val="0"/>
        <w:jc w:val="both"/>
        <w:rPr>
          <w:rFonts w:eastAsiaTheme="minorEastAsia" w:cstheme="minorHAnsi"/>
          <w:bCs/>
          <w:sz w:val="22"/>
          <w:szCs w:val="22"/>
          <w:lang w:val="es-ES_tradnl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[c/x,a/z]: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bCs/>
                  <w:i/>
                  <w:sz w:val="22"/>
                  <w:szCs w:val="22"/>
                  <w:lang w:val="es-ES_tradn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Cs/>
                          <w:i/>
                          <w:sz w:val="22"/>
                          <w:szCs w:val="22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2"/>
                          <w:szCs w:val="22"/>
                          <w:lang w:val="es-ES_tradnl"/>
                        </w:rPr>
                        <m:t>Fc∨Hc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≡∀zLz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∧Ja</m:t>
              </m:r>
            </m:e>
          </m:d>
        </m:oMath>
      </m:oMathPara>
    </w:p>
    <w:p w14:paraId="144AA370" w14:textId="77777777" w:rsidR="00716E75" w:rsidRPr="00AF44D1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16E75" w:rsidRPr="00C04ED4" w14:paraId="38AE7C09" w14:textId="77777777" w:rsidTr="00884A64">
        <w:tc>
          <w:tcPr>
            <w:tcW w:w="8488" w:type="dxa"/>
          </w:tcPr>
          <w:p w14:paraId="0E6CACDF" w14:textId="77777777" w:rsidR="00716E75" w:rsidRDefault="00716E75" w:rsidP="00884A64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Estructura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U</m:t>
              </m:r>
            </m:oMath>
          </w:p>
          <w:p w14:paraId="7A30AECA" w14:textId="77777777" w:rsidR="00716E75" w:rsidRPr="00C04ED4" w:rsidRDefault="00716E75" w:rsidP="00884A64">
            <w:pPr>
              <w:autoSpaceDE w:val="0"/>
              <w:autoSpaceDN w:val="0"/>
              <w:adjustRightInd w:val="0"/>
              <w:rPr>
                <w:rFonts w:eastAsiaTheme="minorEastAsia" w:cstheme="minorHAnsi"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 xml:space="preserve">Función </w:t>
            </w:r>
            <w:r>
              <w:rPr>
                <w:rFonts w:cstheme="minorHAnsi"/>
                <w:sz w:val="22"/>
                <w:szCs w:val="22"/>
                <w:lang w:val="es-ES_tradnl"/>
              </w:rPr>
              <w:t xml:space="preserve">que asigna </w:t>
            </w:r>
            <w:r w:rsidRPr="00710826">
              <w:rPr>
                <w:rFonts w:cstheme="minorHAnsi"/>
                <w:sz w:val="22"/>
                <w:szCs w:val="22"/>
                <w:lang w:val="es-ES_tradnl"/>
              </w:rPr>
              <w:t>objetos</w: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 xml:space="preserve"> </w:t>
            </w:r>
            <w:r w:rsidRPr="00710826">
              <w:rPr>
                <w:rFonts w:cstheme="minorHAnsi"/>
                <w:sz w:val="22"/>
                <w:szCs w:val="22"/>
                <w:lang w:val="es-ES_tradnl"/>
              </w:rPr>
              <w:t xml:space="preserve">individuales a cada letra predicativa y constante de una fórmula cerrada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ϕ,</m:t>
              </m:r>
            </m:oMath>
            <w:r w:rsidRPr="00710826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y un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o </w:t>
            </w:r>
            <w:r w:rsidRPr="00710826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de dos valores </w:t>
            </w:r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(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V</m:t>
              </m:r>
            </m:oMath>
            <w:r w:rsidRPr="00710826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o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F</m:t>
              </m:r>
            </m:oMath>
            <w:r>
              <w:rPr>
                <w:rFonts w:eastAsiaTheme="minorEastAsia" w:cstheme="minorHAnsi"/>
                <w:sz w:val="22"/>
                <w:szCs w:val="22"/>
                <w:lang w:val="es-ES_tradnl"/>
              </w:rPr>
              <w:t>)</w:t>
            </w:r>
            <w:r w:rsidRPr="00710826">
              <w:rPr>
                <w:rFonts w:eastAsiaTheme="minorEastAsia" w:cstheme="minorHAnsi"/>
                <w:sz w:val="22"/>
                <w:szCs w:val="22"/>
                <w:lang w:val="es-ES_tradnl"/>
              </w:rPr>
              <w:t xml:space="preserve"> a cada letra oracional de </w:t>
            </w:r>
            <m:oMath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_tradnl"/>
                </w:rPr>
                <m:t>ϕ.</m:t>
              </m:r>
            </m:oMath>
          </w:p>
        </w:tc>
      </w:tr>
    </w:tbl>
    <w:p w14:paraId="18D93A77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iCs/>
          <w:sz w:val="22"/>
          <w:szCs w:val="22"/>
          <w:lang w:val="es-ES_tradnl"/>
        </w:rPr>
      </w:pPr>
    </w:p>
    <w:p w14:paraId="60A4AEDC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Así, toda estructura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sz w:val="22"/>
          <w:szCs w:val="22"/>
          <w:lang w:val="es-ES_tradnl"/>
        </w:rPr>
        <w:t>supone:</w:t>
      </w:r>
    </w:p>
    <w:p w14:paraId="28D520A4" w14:textId="77777777" w:rsidR="00716E75" w:rsidRPr="00C04ED4" w:rsidRDefault="00716E75" w:rsidP="00716E7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lastRenderedPageBreak/>
        <w:t xml:space="preserve">Un universo no vacío,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sz w:val="22"/>
          <w:szCs w:val="22"/>
          <w:lang w:val="es-ES_tradnl"/>
        </w:rPr>
        <w:t>, de objetos individuales</w:t>
      </w:r>
      <w:r>
        <w:rPr>
          <w:rFonts w:cstheme="minorHAnsi"/>
          <w:sz w:val="22"/>
          <w:szCs w:val="22"/>
          <w:lang w:val="es-ES_tradnl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n</m:t>
                </m:r>
              </m:sub>
            </m:sSub>
          </m:e>
        </m:d>
      </m:oMath>
    </w:p>
    <w:p w14:paraId="1351EA94" w14:textId="77777777" w:rsidR="00716E75" w:rsidRPr="003060B2" w:rsidRDefault="00716E75" w:rsidP="00716E7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Un </w:t>
      </w:r>
      <w:r w:rsidRPr="003060B2">
        <w:rPr>
          <w:rFonts w:cstheme="minorHAnsi"/>
          <w:sz w:val="22"/>
          <w:szCs w:val="22"/>
          <w:lang w:val="es-ES_tradnl"/>
        </w:rPr>
        <w:t xml:space="preserve">objeto individual </w:t>
      </w:r>
      <m:oMath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2"/>
                <w:szCs w:val="22"/>
                <w:lang w:val="es-ES_tradnl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κ</m:t>
            </m:r>
          </m:e>
        </m:d>
      </m:oMath>
      <w:r w:rsidRPr="003060B2">
        <w:rPr>
          <w:rFonts w:cstheme="minorHAnsi"/>
          <w:sz w:val="22"/>
          <w:szCs w:val="22"/>
          <w:lang w:val="es-ES_tradnl"/>
        </w:rPr>
        <w:t xml:space="preserve"> para cada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κ</m:t>
        </m:r>
      </m:oMath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 que aparece en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</w:p>
    <w:p w14:paraId="48A0EFAE" w14:textId="77777777" w:rsidR="00716E75" w:rsidRPr="003060B2" w:rsidRDefault="00716E75" w:rsidP="00716E7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cstheme="minorHAnsi"/>
          <w:sz w:val="22"/>
          <w:szCs w:val="22"/>
          <w:lang w:val="es-ES_tradnl"/>
        </w:rPr>
      </w:pPr>
      <w:r w:rsidRPr="003060B2">
        <w:rPr>
          <w:rFonts w:eastAsiaTheme="minorEastAsia" w:cstheme="minorHAnsi"/>
          <w:sz w:val="22"/>
          <w:szCs w:val="22"/>
          <w:lang w:val="es-ES_tradnl"/>
        </w:rPr>
        <w:t>Un subconjunto</w:t>
      </w:r>
      <w:r>
        <w:rPr>
          <w:rFonts w:eastAsiaTheme="minorEastAsia" w:cstheme="minorHAnsi"/>
          <w:sz w:val="22"/>
          <w:szCs w:val="22"/>
          <w:lang w:val="es-ES_tradnl"/>
        </w:rPr>
        <w:t xml:space="preserve"> </w:t>
      </w:r>
      <w:r w:rsidRPr="003060B2">
        <w:rPr>
          <w:rFonts w:eastAsiaTheme="minorEastAsia" w:cstheme="minorHAnsi"/>
          <w:sz w:val="22"/>
          <w:szCs w:val="22"/>
          <w:lang w:val="es-ES_tradnl"/>
        </w:rPr>
        <w:t>(posiblemente</w:t>
      </w:r>
      <w:r>
        <w:rPr>
          <w:rFonts w:eastAsiaTheme="minorEastAsia" w:cstheme="minorHAnsi"/>
          <w:sz w:val="22"/>
          <w:szCs w:val="22"/>
          <w:lang w:val="es-ES_tradnl"/>
        </w:rPr>
        <w:t xml:space="preserve"> universal o vacío</w:t>
      </w: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) de objetos individuales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2"/>
                <w:szCs w:val="22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"/>
                  </w:rPr>
                  <m:t>m</m:t>
                </m:r>
              </m:sub>
            </m:sSub>
          </m:e>
        </m:d>
      </m:oMath>
      <w:r w:rsidRPr="003060B2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para cada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Ψ</m:t>
        </m:r>
      </m:oMath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 que aparece en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</w:p>
    <w:p w14:paraId="6117BDBA" w14:textId="77777777" w:rsidR="00716E75" w:rsidRPr="003060B2" w:rsidRDefault="00716E75" w:rsidP="00716E75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567"/>
        <w:jc w:val="both"/>
        <w:rPr>
          <w:rFonts w:cstheme="minorHAnsi"/>
          <w:sz w:val="22"/>
          <w:szCs w:val="22"/>
          <w:lang w:val="es-ES_tradnl"/>
        </w:rPr>
      </w:pP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Un valor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V</m:t>
        </m:r>
      </m:oMath>
      <w:r w:rsidRPr="003060B2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o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</m:t>
        </m:r>
      </m:oMath>
      <w:r w:rsidRPr="003060B2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 </w:t>
      </w: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para cada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Π</m:t>
        </m:r>
      </m:oMath>
      <w:r w:rsidRPr="003060B2">
        <w:rPr>
          <w:rFonts w:cstheme="minorHAnsi"/>
          <w:sz w:val="22"/>
          <w:szCs w:val="22"/>
          <w:lang w:val="es-ES_tradnl"/>
        </w:rPr>
        <w:t xml:space="preserve"> </w:t>
      </w:r>
      <w:r w:rsidRPr="003060B2">
        <w:rPr>
          <w:rFonts w:eastAsiaTheme="minorEastAsia" w:cstheme="minorHAnsi"/>
          <w:sz w:val="22"/>
          <w:szCs w:val="22"/>
          <w:lang w:val="es-ES_tradnl"/>
        </w:rPr>
        <w:t xml:space="preserve">que aparece en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</w:p>
    <w:p w14:paraId="66D66867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4A701D78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Ejemplos</w:t>
      </w:r>
    </w:p>
    <w:p w14:paraId="4A276D9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A. </w:t>
      </w:r>
      <w:r w:rsidRPr="00C04ED4">
        <w:rPr>
          <w:rFonts w:cstheme="minorHAnsi"/>
          <w:sz w:val="22"/>
          <w:szCs w:val="22"/>
          <w:lang w:val="es-ES_tradnl"/>
        </w:rPr>
        <w:t xml:space="preserve">Para una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>
        <w:rPr>
          <w:rFonts w:eastAsiaTheme="minorEastAsia" w:cstheme="minorHAnsi"/>
          <w:sz w:val="22"/>
          <w:szCs w:val="22"/>
          <w:lang w:val="es-ES_tradnl"/>
        </w:rPr>
        <w:t xml:space="preserve"> con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dos constantes (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a, b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), tres letras predicativas (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F, G, H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) y una oracional (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P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):</w:t>
      </w:r>
    </w:p>
    <w:p w14:paraId="65A33FDF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sz w:val="22"/>
          <w:szCs w:val="22"/>
          <w:lang w:val="en-US"/>
        </w:rPr>
        <w:t>:</w:t>
      </w:r>
      <w:r w:rsidRPr="00C04ED4">
        <w:rPr>
          <w:rFonts w:cstheme="minorHAnsi"/>
          <w:i/>
          <w:iCs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42D632F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lang w:val="en-US"/>
          </w:rPr>
          <m:t>a:</m:t>
        </m:r>
      </m:oMath>
      <w:r w:rsidRPr="00C04ED4">
        <w:rPr>
          <w:rFonts w:cstheme="minorHAnsi"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2E6D14B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lang w:val="en-US"/>
          </w:rPr>
          <m:t>b:</m:t>
        </m:r>
      </m:oMath>
      <w:r w:rsidRPr="00C04ED4">
        <w:rPr>
          <w:rFonts w:cstheme="minorHAnsi"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29C100DC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lang w:val="en-US"/>
          </w:rPr>
          <m:t>F:</m:t>
        </m:r>
      </m:oMath>
      <w:r w:rsidRPr="00C04ED4">
        <w:rPr>
          <w:rFonts w:cstheme="minorHAnsi"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6C4AB0DD" w14:textId="77777777" w:rsidR="00716E75" w:rsidRPr="00E07FE1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2"/>
              <w:szCs w:val="22"/>
              <w:lang w:val="en-US"/>
            </w:rPr>
            <m:t xml:space="preserve">G: </m:t>
          </m:r>
          <m:d>
            <m:dPr>
              <m:begChr m:val="{"/>
              <m:endChr m:val="}"/>
              <m:ctrlPr>
                <w:ins w:id="4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a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n-US"/>
                </w:rPr>
                <m:t xml:space="preserve">, </m:t>
              </m:r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b</m:t>
              </m:r>
            </m:e>
          </m:d>
        </m:oMath>
      </m:oMathPara>
    </w:p>
    <w:p w14:paraId="0870104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sz w:val="22"/>
          <w:szCs w:val="22"/>
        </w:rPr>
      </w:pPr>
      <m:oMath>
        <m:r>
          <w:rPr>
            <w:rFonts w:ascii="Cambria Math" w:eastAsiaTheme="minorEastAsia" w:hAnsi="Cambria Math" w:cstheme="minorHAnsi"/>
            <w:sz w:val="22"/>
            <w:szCs w:val="22"/>
          </w:rPr>
          <m:t>H:</m:t>
        </m:r>
      </m:oMath>
      <w:r w:rsidRPr="00C04ED4">
        <w:rPr>
          <w:rFonts w:eastAsiaTheme="minorEastAsia" w:cstheme="minorHAnsi"/>
          <w:i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∅</m:t>
        </m:r>
      </m:oMath>
    </w:p>
    <w:p w14:paraId="4E2DA00D" w14:textId="77777777" w:rsidR="00716E75" w:rsidRPr="003A35E8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2"/>
              <w:szCs w:val="22"/>
            </w:rPr>
            <m:t>P: V</m:t>
          </m:r>
        </m:oMath>
      </m:oMathPara>
    </w:p>
    <w:p w14:paraId="47620344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sz w:val="22"/>
          <w:szCs w:val="22"/>
          <w:lang w:val="es-ES_tradnl"/>
        </w:rPr>
      </w:pPr>
    </w:p>
    <w:p w14:paraId="16241ACD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Nota</w:t>
      </w:r>
    </w:p>
    <w:p w14:paraId="0224EED0" w14:textId="77777777" w:rsidR="00716E75" w:rsidRPr="003D546E" w:rsidRDefault="00716E75" w:rsidP="00716E75">
      <w:pPr>
        <w:autoSpaceDE w:val="0"/>
        <w:autoSpaceDN w:val="0"/>
        <w:adjustRightInd w:val="0"/>
        <w:jc w:val="both"/>
        <w:rPr>
          <w:b/>
          <w:bCs/>
          <w:sz w:val="22"/>
          <w:szCs w:val="22"/>
          <w:lang w:val="es-ES"/>
        </w:rPr>
      </w:pPr>
      <w:r w:rsidRPr="5D624591">
        <w:rPr>
          <w:sz w:val="22"/>
          <w:szCs w:val="22"/>
          <w:lang w:val="es-ES"/>
        </w:rPr>
        <w:t>Para distinguir entre los símbolos léxico de LPO (letras predicativas, incluyendo el predicado universal, las constantes y las letras oracionales) y los conjuntos de objetos individuales o los valores que se le asignan, estos últimos se consignan siempre entre llaves. Alternativamente, cualquier estructura puede formularse en un diagrama de Venn:</w:t>
      </w:r>
    </w:p>
    <w:p w14:paraId="5DEA47D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i/>
          <w:iCs/>
          <w:sz w:val="22"/>
          <w:szCs w:val="22"/>
          <w:lang w:val="es-ES_tradnl"/>
        </w:rPr>
        <w:t>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16E75" w:rsidRPr="00C04ED4" w14:paraId="6AC235FA" w14:textId="77777777" w:rsidTr="00884A64">
        <w:trPr>
          <w:trHeight w:val="1178"/>
        </w:trPr>
        <w:tc>
          <w:tcPr>
            <w:tcW w:w="8488" w:type="dxa"/>
          </w:tcPr>
          <w:p w14:paraId="7FD34911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00B0F0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F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9319B8" wp14:editId="3D4E5EB1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159429</wp:posOffset>
                      </wp:positionV>
                      <wp:extent cx="551542" cy="528955"/>
                      <wp:effectExtent l="0" t="0" r="7620" b="17145"/>
                      <wp:wrapNone/>
                      <wp:docPr id="3" name="Anil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542" cy="528955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FEF28F"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Anillo 3" o:spid="_x0000_s1026" type="#_x0000_t23" style="position:absolute;margin-left:94.6pt;margin-top:12.55pt;width:43.45pt;height:4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" adj="0" fillcolor="red" strokecolor="#e97132 [3205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i/>
                <w:iCs/>
                <w:noProof/>
                <w:color w:val="00B0F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29384A5" wp14:editId="70546755">
                      <wp:simplePos x="0" y="0"/>
                      <wp:positionH relativeFrom="column">
                        <wp:posOffset>2099310</wp:posOffset>
                      </wp:positionH>
                      <wp:positionV relativeFrom="paragraph">
                        <wp:posOffset>156729</wp:posOffset>
                      </wp:positionV>
                      <wp:extent cx="551542" cy="528955"/>
                      <wp:effectExtent l="0" t="0" r="7620" b="17145"/>
                      <wp:wrapNone/>
                      <wp:docPr id="6" name="Anil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1542" cy="528955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09CD1F" id="Anillo 6" o:spid="_x0000_s1026" type="#_x0000_t23" style="position:absolute;margin-left:165.3pt;margin-top:12.35pt;width:43.45pt;height:4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" adj="0" fillcolor="red" strokecolor="#00b0f0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i/>
                <w:iCs/>
                <w:noProof/>
                <w:color w:val="00B0F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0D2D53" wp14:editId="2190CD41">
                      <wp:simplePos x="0" y="0"/>
                      <wp:positionH relativeFrom="column">
                        <wp:posOffset>869415</wp:posOffset>
                      </wp:positionH>
                      <wp:positionV relativeFrom="paragraph">
                        <wp:posOffset>158416</wp:posOffset>
                      </wp:positionV>
                      <wp:extent cx="558266" cy="529389"/>
                      <wp:effectExtent l="0" t="0" r="13335" b="17145"/>
                      <wp:wrapNone/>
                      <wp:docPr id="1" name="Anil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266" cy="529389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747E4" id="Anillo 1" o:spid="_x0000_s1026" type="#_x0000_t23" style="position:absolute;margin-left:68.45pt;margin-top:12.45pt;width:43.9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" adj="0" fillcolor="red" strokecolor="#00b050">
                      <v:stroke joinstyle="miter"/>
                    </v:shape>
                  </w:pict>
                </mc:Fallback>
              </mc:AlternateContent>
            </w:r>
          </w:p>
          <w:p w14:paraId="67A6FDF8" w14:textId="77777777" w:rsidR="00716E75" w:rsidRPr="00C04ED4" w:rsidRDefault="00716E75" w:rsidP="00884A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center" w:pos="413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     F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b       G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H     </w:t>
            </w:r>
          </w:p>
          <w:p w14:paraId="0C6A0969" w14:textId="77777777" w:rsidR="00716E75" w:rsidRPr="00C04ED4" w:rsidRDefault="00716E75" w:rsidP="00884A64">
            <w:pPr>
              <w:tabs>
                <w:tab w:val="left" w:pos="1576"/>
                <w:tab w:val="left" w:pos="6000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  <w:t xml:space="preserve">       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a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</w:p>
          <w:p w14:paraId="5AF7AD5A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</w:p>
        </w:tc>
      </w:tr>
    </w:tbl>
    <w:p w14:paraId="379DA152" w14:textId="77777777" w:rsidR="00716E75" w:rsidRPr="006038A0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2"/>
              <w:szCs w:val="22"/>
              <w:lang w:val="es-ES_tradnl"/>
            </w:rPr>
            <m:t>P:</m:t>
          </m:r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 xml:space="preserve"> V</m:t>
          </m:r>
        </m:oMath>
      </m:oMathPara>
    </w:p>
    <w:p w14:paraId="3542970A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56A922B6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B. </w:t>
      </w:r>
      <w:r w:rsidRPr="00C04ED4">
        <w:rPr>
          <w:rFonts w:cstheme="minorHAnsi"/>
          <w:sz w:val="22"/>
          <w:szCs w:val="22"/>
          <w:lang w:val="es-ES_tradnl"/>
        </w:rPr>
        <w:t xml:space="preserve">Para una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>con</w:t>
      </w:r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tres constantes (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a</m:t>
        </m:r>
        <m:r>
          <w:rPr>
            <w:rFonts w:ascii="Cambria Math" w:hAnsi="Cambria Math" w:cstheme="minorHAnsi"/>
            <w:sz w:val="22"/>
            <w:szCs w:val="22"/>
          </w:rPr>
          <m:t xml:space="preserve">,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b</m:t>
        </m:r>
        <m:r>
          <w:rPr>
            <w:rFonts w:ascii="Cambria Math" w:hAnsi="Cambria Math" w:cstheme="minorHAnsi"/>
            <w:sz w:val="22"/>
            <w:szCs w:val="22"/>
          </w:rPr>
          <m:t xml:space="preserve">, 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c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) y tres letras predicativas (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F, G, H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>):</w:t>
      </w:r>
    </w:p>
    <w:p w14:paraId="31A59648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38830CCB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a: </w:t>
      </w:r>
      <m:oMath>
        <m:d>
          <m:dPr>
            <m:begChr m:val="{"/>
            <m:endChr m:val="}"/>
            <m:ctrlPr>
              <w:ins w:id="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168E89E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b: </w:t>
      </w:r>
      <m:oMath>
        <m:d>
          <m:dPr>
            <m:begChr m:val="{"/>
            <m:endChr m:val="}"/>
            <m:ctrlPr>
              <w:ins w:id="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754D7207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 xml:space="preserve">c: </w:t>
      </w:r>
      <m:oMath>
        <m:d>
          <m:dPr>
            <m:begChr m:val="{"/>
            <m:endChr m:val="}"/>
            <m:ctrlPr>
              <w:ins w:id="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371C743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F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59A29388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u w:val="single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G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1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4D029B6D" w14:textId="77777777" w:rsidR="00716E75" w:rsidRPr="00D30DB9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H:</w:t>
      </w:r>
      <w:r w:rsidRPr="00C04ED4">
        <w:rPr>
          <w:rFonts w:cstheme="minorHAnsi"/>
          <w:sz w:val="22"/>
          <w:szCs w:val="22"/>
          <w:lang w:val="en-US"/>
        </w:rPr>
        <w:t xml:space="preserve"> </w:t>
      </w:r>
      <m:oMath>
        <m:d>
          <m:dPr>
            <m:begChr m:val="{"/>
            <m:endChr m:val="}"/>
            <m:ctrlPr>
              <w:ins w:id="1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78118853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</w:p>
    <w:p w14:paraId="53A7CF4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i/>
          <w:iCs/>
          <w:sz w:val="22"/>
          <w:szCs w:val="22"/>
          <w:lang w:val="es-ES_tradnl"/>
        </w:rPr>
        <w:t>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16E75" w:rsidRPr="00C04ED4" w14:paraId="10683B64" w14:textId="77777777" w:rsidTr="00884A64">
        <w:trPr>
          <w:trHeight w:val="1564"/>
        </w:trPr>
        <w:tc>
          <w:tcPr>
            <w:tcW w:w="8488" w:type="dxa"/>
          </w:tcPr>
          <w:p w14:paraId="67C81C87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1EF314" wp14:editId="7D603681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9743</wp:posOffset>
                      </wp:positionV>
                      <wp:extent cx="982494" cy="914143"/>
                      <wp:effectExtent l="0" t="0" r="8255" b="13335"/>
                      <wp:wrapNone/>
                      <wp:docPr id="19" name="Anil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2494" cy="914143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17FC8" id="Anillo 19" o:spid="_x0000_s1026" type="#_x0000_t23" style="position:absolute;margin-left:68.6pt;margin-top:.75pt;width:77.35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" adj="0" fillcolor="red" strokecolor="#e97132 [3205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        G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</w:t>
            </w:r>
          </w:p>
          <w:p w14:paraId="02FB4E4C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17F6CF" wp14:editId="05645E76">
                      <wp:simplePos x="0" y="0"/>
                      <wp:positionH relativeFrom="column">
                        <wp:posOffset>993775</wp:posOffset>
                      </wp:positionH>
                      <wp:positionV relativeFrom="paragraph">
                        <wp:posOffset>32538</wp:posOffset>
                      </wp:positionV>
                      <wp:extent cx="558165" cy="528955"/>
                      <wp:effectExtent l="0" t="0" r="13335" b="17145"/>
                      <wp:wrapNone/>
                      <wp:docPr id="13" name="Anil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165" cy="528955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F30D1C" id="Anillo 13" o:spid="_x0000_s1026" type="#_x0000_t23" style="position:absolute;margin-left:78.25pt;margin-top:2.55pt;width:43.95pt;height:4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" adj="0" fillcolor="red" strokecolor="#00b050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F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</w:r>
          </w:p>
          <w:p w14:paraId="7DF7789F" w14:textId="77777777" w:rsidR="00716E75" w:rsidRPr="00C04ED4" w:rsidRDefault="00716E75" w:rsidP="00884A64">
            <w:pPr>
              <w:tabs>
                <w:tab w:val="left" w:pos="157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8880B2" wp14:editId="6DBE36D4">
                      <wp:simplePos x="0" y="0"/>
                      <wp:positionH relativeFrom="column">
                        <wp:posOffset>1586865</wp:posOffset>
                      </wp:positionH>
                      <wp:positionV relativeFrom="paragraph">
                        <wp:posOffset>58731</wp:posOffset>
                      </wp:positionV>
                      <wp:extent cx="529785" cy="528955"/>
                      <wp:effectExtent l="0" t="0" r="16510" b="17145"/>
                      <wp:wrapNone/>
                      <wp:docPr id="12" name="Anil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9785" cy="528955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1F93B6" id="Anillo 12" o:spid="_x0000_s1026" type="#_x0000_t23" style="position:absolute;margin-left:124.95pt;margin-top:4.6pt;width:41.7pt;height:41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" adj="0" fillcolor="red" strokecolor="#77206d [2408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  <w:t xml:space="preserve">  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a    b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  H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</w:p>
          <w:p w14:paraId="19DB62C1" w14:textId="77777777" w:rsidR="00716E75" w:rsidRPr="00C04ED4" w:rsidRDefault="00716E75" w:rsidP="00884A64">
            <w:pPr>
              <w:tabs>
                <w:tab w:val="left" w:pos="2466"/>
              </w:tabs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sz w:val="22"/>
                <w:szCs w:val="22"/>
                <w:lang w:val="es-ES_tradnl"/>
              </w:rPr>
              <w:tab/>
              <w:t xml:space="preserve">  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c</w:t>
            </w:r>
          </w:p>
        </w:tc>
      </w:tr>
    </w:tbl>
    <w:p w14:paraId="09BB246D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</w:p>
    <w:p w14:paraId="6B712CCE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C. </w:t>
      </w:r>
      <w:r w:rsidRPr="00C04ED4">
        <w:rPr>
          <w:rFonts w:cstheme="minorHAnsi"/>
          <w:sz w:val="22"/>
          <w:szCs w:val="22"/>
          <w:lang w:val="es-ES_tradnl"/>
        </w:rPr>
        <w:t xml:space="preserve">Para una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_tradnl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_tradnl"/>
        </w:rPr>
        <w:t xml:space="preserve"> </w:t>
      </w:r>
      <w:r>
        <w:rPr>
          <w:rFonts w:eastAsiaTheme="minorEastAsia" w:cstheme="minorHAnsi"/>
          <w:sz w:val="22"/>
          <w:szCs w:val="22"/>
          <w:lang w:val="es-ES_tradnl"/>
        </w:rPr>
        <w:t xml:space="preserve">con </w:t>
      </w:r>
      <w:r w:rsidRPr="00C04ED4">
        <w:rPr>
          <w:rFonts w:eastAsiaTheme="minorEastAsia" w:cstheme="minorHAnsi"/>
          <w:sz w:val="22"/>
          <w:szCs w:val="22"/>
          <w:lang w:val="es-ES_tradnl"/>
        </w:rPr>
        <w:t>cuatro constantes, cuatro letras predicativas y una oracional:</w:t>
      </w:r>
    </w:p>
    <w:p w14:paraId="6FD0D86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: novelas peruanas: </w:t>
      </w:r>
      <m:oMath>
        <m:d>
          <m:dPr>
            <m:begChr m:val="{"/>
            <m:endChr m:val="}"/>
            <m:ctrlPr>
              <w:ins w:id="1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a, b, c, d</m:t>
            </m:r>
          </m:e>
        </m:d>
      </m:oMath>
    </w:p>
    <w:p w14:paraId="3A0B44D5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>a: El tungsteno</w:t>
      </w:r>
      <w:r w:rsidRPr="00C04ED4">
        <w:rPr>
          <w:rFonts w:cstheme="minorHAnsi"/>
          <w:sz w:val="22"/>
          <w:szCs w:val="22"/>
          <w:lang w:val="es-ES_tradnl"/>
        </w:rPr>
        <w:t>: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m:oMath>
        <m:d>
          <m:dPr>
            <m:begChr m:val="{"/>
            <m:endChr m:val="}"/>
            <m:ctrlPr>
              <w:ins w:id="1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5D5C6FA0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>b: La ciudad y los perros</w:t>
      </w:r>
      <w:r w:rsidRPr="00C04ED4">
        <w:rPr>
          <w:rFonts w:cstheme="minorHAnsi"/>
          <w:sz w:val="22"/>
          <w:szCs w:val="22"/>
          <w:lang w:val="es-ES_tradnl"/>
        </w:rPr>
        <w:t xml:space="preserve">: </w:t>
      </w:r>
      <m:oMath>
        <m:d>
          <m:dPr>
            <m:begChr m:val="{"/>
            <m:endChr m:val="}"/>
            <m:ctrlPr>
              <w:ins w:id="1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3E333B92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>c: Un mundo para Julius</w:t>
      </w:r>
      <w:r w:rsidRPr="00C04ED4">
        <w:rPr>
          <w:rFonts w:cstheme="minorHAnsi"/>
          <w:sz w:val="22"/>
          <w:szCs w:val="22"/>
          <w:lang w:val="es-ES_tradnl"/>
        </w:rPr>
        <w:t xml:space="preserve">: </w:t>
      </w:r>
      <m:oMath>
        <m:d>
          <m:dPr>
            <m:begChr m:val="{"/>
            <m:endChr m:val="}"/>
            <m:ctrlPr>
              <w:ins w:id="1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4E811FD6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>d: El pez de oro</w:t>
      </w:r>
      <w:r w:rsidRPr="00C04ED4">
        <w:rPr>
          <w:rFonts w:cstheme="minorHAnsi"/>
          <w:sz w:val="22"/>
          <w:szCs w:val="22"/>
          <w:lang w:val="es-ES_tradnl"/>
        </w:rPr>
        <w:t>: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m:oMath>
        <m:d>
          <m:dPr>
            <m:begChr m:val="{"/>
            <m:endChr m:val="}"/>
            <m:ctrlPr>
              <w:ins w:id="1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d</m:t>
            </m:r>
          </m:e>
        </m:d>
      </m:oMath>
    </w:p>
    <w:p w14:paraId="4AAF3FBD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F: </w:t>
      </w:r>
      <w:r w:rsidRPr="00C04ED4">
        <w:rPr>
          <w:rFonts w:cstheme="minorHAnsi"/>
          <w:sz w:val="22"/>
          <w:szCs w:val="22"/>
          <w:lang w:val="es-ES_tradnl"/>
        </w:rPr>
        <w:t xml:space="preserve">escritas por autores de provincia: </w:t>
      </w:r>
      <m:oMath>
        <m:d>
          <m:dPr>
            <m:begChr m:val="{"/>
            <m:endChr m:val="}"/>
            <m:ctrlPr>
              <w:ins w:id="1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a, b, d</m:t>
            </m:r>
          </m:e>
        </m:d>
      </m:oMath>
    </w:p>
    <w:p w14:paraId="402D1E2F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G: </w:t>
      </w:r>
      <w:r w:rsidRPr="00C04ED4">
        <w:rPr>
          <w:rFonts w:cstheme="minorHAnsi"/>
          <w:sz w:val="22"/>
          <w:szCs w:val="22"/>
          <w:lang w:val="es-ES_tradnl"/>
        </w:rPr>
        <w:t xml:space="preserve">escritas por autores de Lima: </w:t>
      </w:r>
      <m:oMath>
        <m:d>
          <m:dPr>
            <m:begChr m:val="{"/>
            <m:endChr m:val="}"/>
            <m:ctrlPr>
              <w:ins w:id="1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1DEBD9D4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H: </w:t>
      </w:r>
      <w:r w:rsidRPr="00C04ED4">
        <w:rPr>
          <w:rFonts w:cstheme="minorHAnsi"/>
          <w:sz w:val="22"/>
          <w:szCs w:val="22"/>
          <w:lang w:val="es-ES_tradnl"/>
        </w:rPr>
        <w:t xml:space="preserve">publicadas en Europa: </w:t>
      </w:r>
      <m:oMath>
        <m:d>
          <m:dPr>
            <m:begChr m:val="{"/>
            <m:endChr m:val="}"/>
            <m:ctrlPr>
              <w:ins w:id="1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7C104AF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L: </w:t>
      </w:r>
      <w:r w:rsidRPr="00C04ED4">
        <w:rPr>
          <w:rFonts w:cstheme="minorHAnsi"/>
          <w:sz w:val="22"/>
          <w:szCs w:val="22"/>
          <w:lang w:val="es-ES_tradnl"/>
        </w:rPr>
        <w:t xml:space="preserve">indigenistas: </w:t>
      </w:r>
      <m:oMath>
        <m:d>
          <m:dPr>
            <m:begChr m:val="{"/>
            <m:endChr m:val="}"/>
            <m:ctrlPr>
              <w:ins w:id="2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a, d</m:t>
            </m:r>
          </m:e>
        </m:d>
      </m:oMath>
    </w:p>
    <w:p w14:paraId="1817F0D8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Q: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Hace frío</w:t>
      </w: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>: F</w:t>
      </w:r>
    </w:p>
    <w:p w14:paraId="697F5A85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</w:p>
    <w:p w14:paraId="55C0882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  <w:lang w:val="es-ES_tradnl"/>
        </w:rPr>
        <w:t>U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716E75" w:rsidRPr="00C04ED4" w14:paraId="5EED33C6" w14:textId="77777777" w:rsidTr="00884A64">
        <w:trPr>
          <w:trHeight w:val="2015"/>
        </w:trPr>
        <w:tc>
          <w:tcPr>
            <w:tcW w:w="8488" w:type="dxa"/>
          </w:tcPr>
          <w:p w14:paraId="5634AA05" w14:textId="77777777" w:rsidR="00716E75" w:rsidRPr="00C04ED4" w:rsidRDefault="00716E75" w:rsidP="00884A64">
            <w:pPr>
              <w:tabs>
                <w:tab w:val="left" w:pos="2631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4A611F" wp14:editId="017CB0B7">
                      <wp:simplePos x="0" y="0"/>
                      <wp:positionH relativeFrom="column">
                        <wp:posOffset>1325661</wp:posOffset>
                      </wp:positionH>
                      <wp:positionV relativeFrom="paragraph">
                        <wp:posOffset>74010</wp:posOffset>
                      </wp:positionV>
                      <wp:extent cx="777875" cy="738505"/>
                      <wp:effectExtent l="0" t="0" r="9525" b="10795"/>
                      <wp:wrapNone/>
                      <wp:docPr id="21" name="Anil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875" cy="738505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0F32C" id="Anillo 21" o:spid="_x0000_s1026" type="#_x0000_t23" style="position:absolute;margin-left:104.4pt;margin-top:5.85pt;width:61.25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" adj="0" fillcolor="red" strokecolor="#77206d [2408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9416C7" wp14:editId="773A8FE8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125558</wp:posOffset>
                      </wp:positionV>
                      <wp:extent cx="845820" cy="835660"/>
                      <wp:effectExtent l="0" t="0" r="17780" b="15240"/>
                      <wp:wrapNone/>
                      <wp:docPr id="23" name="Anil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5820" cy="83566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460D" id="Anillo 23" o:spid="_x0000_s1026" type="#_x0000_t23" style="position:absolute;margin-left:136.75pt;margin-top:9.9pt;width:66.6pt;height:6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" adj="0" fillcolor="red" strokecolor="#e97132 [3205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AFA4CB" wp14:editId="1951B207">
                      <wp:simplePos x="0" y="0"/>
                      <wp:positionH relativeFrom="column">
                        <wp:posOffset>842917</wp:posOffset>
                      </wp:positionH>
                      <wp:positionV relativeFrom="paragraph">
                        <wp:posOffset>132715</wp:posOffset>
                      </wp:positionV>
                      <wp:extent cx="874395" cy="835660"/>
                      <wp:effectExtent l="0" t="0" r="14605" b="15240"/>
                      <wp:wrapNone/>
                      <wp:docPr id="20" name="Anil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4395" cy="83566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E93CA" id="Anillo 20" o:spid="_x0000_s1026" type="#_x0000_t23" style="position:absolute;margin-left:66.35pt;margin-top:10.45pt;width:68.85pt;height:6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" adj="0" fillcolor="red" strokecolor="#00b050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                                            H</w:t>
            </w:r>
          </w:p>
          <w:p w14:paraId="3D6B57D6" w14:textId="77777777" w:rsidR="00716E75" w:rsidRPr="00C04ED4" w:rsidRDefault="00716E75" w:rsidP="00884A6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5224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      F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                  G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</w:r>
          </w:p>
          <w:p w14:paraId="5A15744C" w14:textId="77777777" w:rsidR="00716E75" w:rsidRPr="00C04ED4" w:rsidRDefault="00716E75" w:rsidP="00884A64">
            <w:pPr>
              <w:tabs>
                <w:tab w:val="left" w:pos="1576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noProof/>
                <w:color w:val="00B050"/>
                <w:sz w:val="22"/>
                <w:szCs w:val="22"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276572" wp14:editId="786BBB60">
                      <wp:simplePos x="0" y="0"/>
                      <wp:positionH relativeFrom="column">
                        <wp:posOffset>1286510</wp:posOffset>
                      </wp:positionH>
                      <wp:positionV relativeFrom="paragraph">
                        <wp:posOffset>109220</wp:posOffset>
                      </wp:positionV>
                      <wp:extent cx="805089" cy="789214"/>
                      <wp:effectExtent l="0" t="0" r="8255" b="11430"/>
                      <wp:wrapNone/>
                      <wp:docPr id="24" name="Anil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5089" cy="789214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0544C" id="Anillo 24" o:spid="_x0000_s1026" type="#_x0000_t23" style="position:absolute;margin-left:101.3pt;margin-top:8.6pt;width:63.4pt;height:6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" adj="0" fillcolor="red" strokecolor="#124f1a [2406]">
                      <v:stroke joinstyle="miter"/>
                    </v:shape>
                  </w:pict>
                </mc:Fallback>
              </mc:AlternateContent>
            </w: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  <w:t xml:space="preserve">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>b                                c</w:t>
            </w:r>
          </w:p>
          <w:p w14:paraId="041B735C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                            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    a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ab/>
              <w:t xml:space="preserve"> </w:t>
            </w:r>
            <w:r w:rsidRPr="00C04ED4">
              <w:rPr>
                <w:rFonts w:cstheme="minorHAnsi"/>
                <w:sz w:val="22"/>
                <w:szCs w:val="22"/>
                <w:lang w:val="es-ES_tradnl"/>
              </w:rPr>
              <w:tab/>
            </w:r>
          </w:p>
          <w:p w14:paraId="2C254B8B" w14:textId="77777777" w:rsidR="00716E75" w:rsidRPr="00C04ED4" w:rsidRDefault="00716E75" w:rsidP="00884A64">
            <w:pPr>
              <w:tabs>
                <w:tab w:val="left" w:pos="1869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  <w:t xml:space="preserve">     </w:t>
            </w: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d </w:t>
            </w:r>
          </w:p>
          <w:p w14:paraId="2DCFD309" w14:textId="77777777" w:rsidR="00716E75" w:rsidRPr="00C04ED4" w:rsidRDefault="00716E75" w:rsidP="00884A64">
            <w:pPr>
              <w:tabs>
                <w:tab w:val="left" w:pos="1869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sz w:val="22"/>
                <w:szCs w:val="22"/>
                <w:lang w:val="es-ES_tradnl"/>
              </w:rPr>
              <w:tab/>
              <w:t xml:space="preserve"> </w:t>
            </w:r>
          </w:p>
          <w:p w14:paraId="18DFDB4F" w14:textId="77777777" w:rsidR="00716E75" w:rsidRPr="00C04ED4" w:rsidRDefault="00716E75" w:rsidP="00884A64">
            <w:pPr>
              <w:tabs>
                <w:tab w:val="left" w:pos="1869"/>
              </w:tabs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b/>
                <w:bCs/>
                <w:i/>
                <w:iCs/>
                <w:sz w:val="22"/>
                <w:szCs w:val="22"/>
                <w:lang w:val="es-ES_tradnl"/>
              </w:rPr>
              <w:t xml:space="preserve">                                         L     </w:t>
            </w:r>
          </w:p>
        </w:tc>
      </w:tr>
    </w:tbl>
    <w:p w14:paraId="4CE8171C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Q:</m:t>
        </m:r>
        <m:r>
          <w:rPr>
            <w:rFonts w:ascii="Cambria Math" w:hAnsi="Cambria Math" w:cstheme="minorHAnsi"/>
            <w:sz w:val="22"/>
            <w:szCs w:val="22"/>
            <w:lang w:val="es-ES_tradnl"/>
          </w:rPr>
          <m:t>F</m:t>
        </m:r>
      </m:oMath>
      <w:r w:rsidRPr="00C04ED4">
        <w:rPr>
          <w:rFonts w:cstheme="minorHAnsi"/>
          <w:sz w:val="22"/>
          <w:szCs w:val="22"/>
          <w:lang w:val="es-ES_tradnl"/>
        </w:rPr>
        <w:tab/>
      </w:r>
    </w:p>
    <w:p w14:paraId="7ECB6163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5B641976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Como se puede ver, una estructura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U </w:t>
      </w:r>
      <w:r w:rsidRPr="00C04ED4">
        <w:rPr>
          <w:rFonts w:cstheme="minorHAnsi"/>
          <w:sz w:val="22"/>
          <w:szCs w:val="22"/>
          <w:lang w:val="es-ES_tradnl"/>
        </w:rPr>
        <w:t xml:space="preserve">puede incluir una interpretación intensional del léxico, además de la extensional que es requerida necesariamente. </w:t>
      </w:r>
    </w:p>
    <w:p w14:paraId="2A319F82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4CC0F752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>3.2. Reglas de interpretación</w:t>
      </w:r>
    </w:p>
    <w:p w14:paraId="21DCEE5D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  <w:lang w:val="es-ES_tradnl"/>
        </w:rPr>
        <w:tab/>
      </w:r>
      <w:r>
        <w:rPr>
          <w:rFonts w:cstheme="minorHAnsi"/>
          <w:sz w:val="22"/>
          <w:szCs w:val="22"/>
          <w:lang w:val="es-ES_tradnl"/>
        </w:rPr>
        <w:t>Las</w:t>
      </w:r>
      <w:r w:rsidRPr="00C04ED4">
        <w:rPr>
          <w:rFonts w:cstheme="minorHAnsi"/>
          <w:sz w:val="22"/>
          <w:szCs w:val="22"/>
          <w:lang w:val="es-ES_tradnl"/>
        </w:rPr>
        <w:t xml:space="preserve"> definiciones de verdad y modelación </w:t>
      </w:r>
      <w:r w:rsidRPr="00C04ED4">
        <w:rPr>
          <w:rFonts w:eastAsiaTheme="minorEastAsia" w:cstheme="minorHAnsi"/>
          <w:sz w:val="22"/>
          <w:szCs w:val="22"/>
          <w:lang w:val="es-ES"/>
        </w:rPr>
        <w:t>para la LPO tienen la</w:t>
      </w:r>
      <w:r>
        <w:rPr>
          <w:rFonts w:eastAsiaTheme="minorEastAsia" w:cstheme="minorHAnsi"/>
          <w:sz w:val="22"/>
          <w:szCs w:val="22"/>
          <w:lang w:val="es-ES"/>
        </w:rPr>
        <w:t>s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 siguiente</w:t>
      </w:r>
      <w:r>
        <w:rPr>
          <w:rFonts w:eastAsiaTheme="minorEastAsia" w:cstheme="minorHAnsi"/>
          <w:sz w:val="22"/>
          <w:szCs w:val="22"/>
          <w:lang w:val="es-ES"/>
        </w:rPr>
        <w:t>s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 notaci</w:t>
      </w:r>
      <w:r>
        <w:rPr>
          <w:rFonts w:eastAsiaTheme="minorEastAsia" w:cstheme="minorHAnsi"/>
          <w:sz w:val="22"/>
          <w:szCs w:val="22"/>
          <w:lang w:val="es-ES"/>
        </w:rPr>
        <w:t>o</w:t>
      </w:r>
      <w:r w:rsidRPr="00C04ED4">
        <w:rPr>
          <w:rFonts w:eastAsiaTheme="minorEastAsia" w:cstheme="minorHAnsi"/>
          <w:sz w:val="22"/>
          <w:szCs w:val="22"/>
          <w:lang w:val="es-ES"/>
        </w:rPr>
        <w:t>n</w:t>
      </w:r>
      <w:r>
        <w:rPr>
          <w:rFonts w:eastAsiaTheme="minorEastAsia" w:cstheme="minorHAnsi"/>
          <w:sz w:val="22"/>
          <w:szCs w:val="22"/>
          <w:lang w:val="es-ES"/>
        </w:rPr>
        <w:t>es equivalentes</w:t>
      </w:r>
      <w:r w:rsidRPr="00C04ED4">
        <w:rPr>
          <w:rFonts w:eastAsiaTheme="minorEastAsia" w:cstheme="minorHAnsi"/>
          <w:sz w:val="22"/>
          <w:szCs w:val="22"/>
          <w:lang w:val="es-ES"/>
        </w:rPr>
        <w:t>:</w:t>
      </w:r>
    </w:p>
    <w:p w14:paraId="33B13D01" w14:textId="77777777" w:rsidR="00716E75" w:rsidRPr="003D7D1D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U(ϕ) =V</m:t>
          </m:r>
        </m:oMath>
      </m:oMathPara>
    </w:p>
    <w:p w14:paraId="317E1353" w14:textId="77777777" w:rsidR="00716E75" w:rsidRPr="004D51A7" w:rsidRDefault="00716E75" w:rsidP="00716E75">
      <w:pPr>
        <w:autoSpaceDE w:val="0"/>
        <w:autoSpaceDN w:val="0"/>
        <w:adjustRightInd w:val="0"/>
        <w:jc w:val="center"/>
        <w:rPr>
          <w:rFonts w:eastAsiaTheme="minorEastAsia" w:cstheme="minorHAnsi"/>
          <w:b/>
          <w:bCs/>
          <w:sz w:val="18"/>
          <w:szCs w:val="18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  <w:lang w:val="es-ES"/>
          </w:rPr>
          <m:t>U</m:t>
        </m:r>
      </m:oMath>
      <w:r w:rsidRPr="004D51A7">
        <w:rPr>
          <w:rFonts w:eastAsiaTheme="minorEastAsia" w:cstheme="minorHAnsi"/>
          <w:b/>
          <w:bCs/>
          <w:sz w:val="18"/>
          <w:szCs w:val="18"/>
          <w:lang w:val="es-ES"/>
        </w:rPr>
        <w:t xml:space="preserve"> hace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  <w:lang w:val="es-ES"/>
          </w:rPr>
          <m:t>V</m:t>
        </m:r>
      </m:oMath>
      <w:r w:rsidRPr="004D51A7">
        <w:rPr>
          <w:rFonts w:eastAsiaTheme="minorEastAsia" w:cstheme="minorHAnsi"/>
          <w:b/>
          <w:bCs/>
          <w:sz w:val="18"/>
          <w:szCs w:val="18"/>
          <w:lang w:val="es-ES"/>
        </w:rPr>
        <w:t xml:space="preserve"> a </w:t>
      </w:r>
      <m:oMath>
        <m:r>
          <m:rPr>
            <m:sty m:val="bi"/>
          </m:rPr>
          <w:rPr>
            <w:rFonts w:ascii="Cambria Math" w:hAnsi="Cambria Math" w:cstheme="minorHAnsi"/>
            <w:sz w:val="18"/>
            <w:szCs w:val="18"/>
            <w:lang w:val="es-ES"/>
          </w:rPr>
          <m:t>ϕ</m:t>
        </m:r>
      </m:oMath>
    </w:p>
    <w:p w14:paraId="4CB82753" w14:textId="77777777" w:rsidR="00716E75" w:rsidRPr="00C04ED4" w:rsidRDefault="00716E75" w:rsidP="00716E75">
      <w:pPr>
        <w:autoSpaceDE w:val="0"/>
        <w:autoSpaceDN w:val="0"/>
        <w:adjustRightInd w:val="0"/>
        <w:jc w:val="center"/>
        <w:rPr>
          <w:rFonts w:eastAsiaTheme="minorEastAsia" w:cstheme="minorHAnsi"/>
          <w:sz w:val="22"/>
          <w:szCs w:val="22"/>
          <w:lang w:val="es-ES"/>
        </w:rPr>
      </w:pPr>
    </w:p>
    <w:p w14:paraId="4FC982A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  <w:lang w:val="es-ES"/>
            </w:rPr>
            <m:t>U⊨ϕ</m:t>
          </m:r>
        </m:oMath>
      </m:oMathPara>
    </w:p>
    <w:p w14:paraId="00A52E6A" w14:textId="77777777" w:rsidR="00716E75" w:rsidRPr="004D51A7" w:rsidRDefault="00716E75" w:rsidP="00716E75">
      <w:pPr>
        <w:autoSpaceDE w:val="0"/>
        <w:autoSpaceDN w:val="0"/>
        <w:adjustRightInd w:val="0"/>
        <w:jc w:val="center"/>
        <w:rPr>
          <w:rFonts w:eastAsiaTheme="minorEastAsia" w:cstheme="minorHAnsi"/>
          <w:b/>
          <w:bCs/>
          <w:sz w:val="18"/>
          <w:szCs w:val="18"/>
          <w:lang w:val="es-ES"/>
        </w:rPr>
      </w:pPr>
      <m:oMath>
        <m:r>
          <m:rPr>
            <m:sty m:val="bi"/>
          </m:rPr>
          <w:rPr>
            <w:rFonts w:ascii="Cambria Math" w:eastAsiaTheme="minorEastAsia" w:hAnsi="Cambria Math" w:cstheme="minorHAnsi"/>
            <w:sz w:val="18"/>
            <w:szCs w:val="18"/>
            <w:lang w:val="es-ES"/>
          </w:rPr>
          <m:t>U</m:t>
        </m:r>
      </m:oMath>
      <w:r w:rsidRPr="004D51A7">
        <w:rPr>
          <w:rFonts w:eastAsiaTheme="minorEastAsia" w:cstheme="minorHAnsi"/>
          <w:b/>
          <w:bCs/>
          <w:sz w:val="18"/>
          <w:szCs w:val="18"/>
          <w:lang w:val="es-ES"/>
        </w:rPr>
        <w:t xml:space="preserve"> modela a </w:t>
      </w:r>
      <m:oMath>
        <m:r>
          <m:rPr>
            <m:sty m:val="bi"/>
          </m:rPr>
          <w:rPr>
            <w:rFonts w:ascii="Cambria Math" w:hAnsi="Cambria Math" w:cstheme="minorHAnsi"/>
            <w:sz w:val="18"/>
            <w:szCs w:val="18"/>
            <w:lang w:val="es-ES"/>
          </w:rPr>
          <m:t>ϕ</m:t>
        </m:r>
      </m:oMath>
    </w:p>
    <w:p w14:paraId="5BF23667" w14:textId="77777777" w:rsidR="00716E75" w:rsidRPr="00E97DDE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</w:p>
    <w:p w14:paraId="761DF976" w14:textId="77777777" w:rsidR="00716E75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cstheme="minorHAnsi"/>
          <w:sz w:val="22"/>
          <w:szCs w:val="22"/>
          <w:lang w:val="es-ES_tradnl"/>
        </w:rPr>
        <w:tab/>
        <w:t>Teniendo esto en cuenta, las reglas de interpretación de LPO se listan a continuación.</w:t>
      </w:r>
    </w:p>
    <w:p w14:paraId="76F82CAF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9D7297D" w14:textId="77777777" w:rsidR="00716E75" w:rsidRPr="00C04ED4" w:rsidRDefault="00716E75" w:rsidP="00716E75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C04ED4">
        <w:rPr>
          <w:rFonts w:cstheme="minorHAnsi"/>
          <w:b/>
          <w:bCs/>
          <w:sz w:val="22"/>
          <w:szCs w:val="22"/>
          <w:lang w:val="es-ES"/>
        </w:rPr>
        <w:t>3.2.1 Para fórmulas atómicas</w:t>
      </w:r>
    </w:p>
    <w:p w14:paraId="3E5F7A40" w14:textId="77777777" w:rsidR="00716E75" w:rsidRPr="00C04ED4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i/>
          <w:iCs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U(Π)=V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w:r w:rsidRPr="00C04ED4">
        <w:rPr>
          <w:rFonts w:cstheme="minorHAnsi"/>
          <w:i/>
          <w:iCs/>
          <w:sz w:val="22"/>
          <w:szCs w:val="22"/>
          <w:lang w:val="es-ES"/>
        </w:rPr>
        <w:t xml:space="preserve">le asigna dicho valor </w:t>
      </w:r>
      <w:r w:rsidRPr="00C04ED4">
        <w:rPr>
          <w:rFonts w:cstheme="minorHAnsi"/>
          <w:i/>
          <w:sz w:val="22"/>
          <w:szCs w:val="22"/>
          <w:vertAlign w:val="superscript"/>
          <w:lang w:val="es-ES"/>
        </w:rPr>
        <w:footnoteReference w:id="2"/>
      </w:r>
    </w:p>
    <w:p w14:paraId="6FE1BAEB" w14:textId="77777777" w:rsidR="00716E75" w:rsidRPr="00C04ED4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b/>
          <w:bCs/>
          <w:i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w:r w:rsidRPr="00C04ED4">
        <w:rPr>
          <w:rFonts w:cstheme="minorHAnsi"/>
          <w:i/>
          <w:iCs/>
          <w:sz w:val="22"/>
          <w:szCs w:val="22"/>
          <w:lang w:val="es-ES"/>
        </w:rPr>
        <w:t xml:space="preserve">sii 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i/>
          <w:sz w:val="22"/>
          <w:szCs w:val="22"/>
          <w:lang w:val="es-ES"/>
        </w:rPr>
        <w:t xml:space="preserve"> le asigna</w:t>
      </w:r>
      <w:r>
        <w:rPr>
          <w:rFonts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2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</m:oMath>
      <w:r w:rsidRPr="00C04ED4">
        <w:rPr>
          <w:rFonts w:cstheme="minorHAnsi"/>
          <w:i/>
          <w:sz w:val="22"/>
          <w:szCs w:val="22"/>
          <w:lang w:val="es-ES"/>
        </w:rPr>
        <w:t xml:space="preserve"> a 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k</m:t>
        </m:r>
      </m:oMath>
      <w:r w:rsidRPr="00C04ED4">
        <w:rPr>
          <w:rFonts w:cstheme="minorHAnsi"/>
          <w:i/>
          <w:sz w:val="22"/>
          <w:szCs w:val="22"/>
          <w:lang w:val="es-ES_tradnl"/>
        </w:rPr>
        <w:t xml:space="preserve"> y</w:t>
      </w:r>
      <w:r w:rsidRPr="00C04ED4">
        <w:rPr>
          <w:rFonts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2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k</m:t>
            </m:r>
          </m:e>
        </m:d>
      </m:oMath>
      <w:r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∈</m:t>
        </m:r>
      </m:oMath>
      <w:r>
        <w:rPr>
          <w:rFonts w:eastAsiaTheme="minorEastAsia" w:cstheme="minorHAnsi"/>
          <w:i/>
          <w:sz w:val="22"/>
          <w:szCs w:val="22"/>
          <w:lang w:val="es-ES"/>
        </w:rPr>
        <w:t xml:space="preserve"> </w:t>
      </w:r>
      <m:oMath>
        <m:d>
          <m:dPr>
            <m:begChr m:val="{"/>
            <m:endChr m:val="}"/>
            <m:ctrlPr>
              <w:ins w:id="2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</m:e>
        </m:d>
      </m:oMath>
    </w:p>
    <w:p w14:paraId="41CCC920" w14:textId="77777777" w:rsidR="00716E75" w:rsidRPr="00C04ED4" w:rsidRDefault="00716E75" w:rsidP="00716E75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C04ED4">
        <w:rPr>
          <w:rFonts w:cstheme="minorHAnsi"/>
          <w:b/>
          <w:bCs/>
          <w:sz w:val="22"/>
          <w:szCs w:val="22"/>
          <w:lang w:val="es-ES"/>
        </w:rPr>
        <w:t>3.2.2 Para fórmulas moleculares</w:t>
      </w:r>
    </w:p>
    <w:p w14:paraId="684C9EEC" w14:textId="77777777" w:rsidR="00716E75" w:rsidRPr="00C04ED4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 xml:space="preserve">U(¬ϕ)=V </m:t>
        </m:r>
      </m:oMath>
      <w:r w:rsidRPr="00C04ED4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U(ϕ)=F</m:t>
        </m:r>
      </m:oMath>
    </w:p>
    <w:p w14:paraId="5E79BCD1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ϕ∧ψ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27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7F4D8C24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ϕ∨ψ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2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30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5D0648B2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ϕ⊃ψ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>sii</w:t>
      </w:r>
      <w:r w:rsidRPr="00030068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33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U(ψ)=V</m:t>
        </m:r>
      </m:oMath>
    </w:p>
    <w:p w14:paraId="551FCC2C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ϕ≡ψ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>sii</w:t>
      </w:r>
      <w:r w:rsidRPr="00030068">
        <w:rPr>
          <w:rFonts w:cstheme="minorHAnsi"/>
          <w:sz w:val="22"/>
          <w:szCs w:val="22"/>
          <w:lang w:val="es-ES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36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i/>
          <w:iCs/>
          <w:sz w:val="22"/>
          <w:szCs w:val="22"/>
          <w:lang w:val="es-ES"/>
        </w:rPr>
        <w:t xml:space="preserve"> </w:t>
      </w:r>
      <w:r w:rsidRPr="00030068">
        <w:rPr>
          <w:rFonts w:cstheme="minorHAnsi"/>
          <w:sz w:val="22"/>
          <w:szCs w:val="22"/>
          <w:lang w:val="es-ES"/>
        </w:rPr>
        <w:t xml:space="preserve">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38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, o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3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  <m:ctrlPr>
              <w:ins w:id="40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  <w:r w:rsidRPr="00030068">
        <w:rPr>
          <w:rFonts w:cstheme="minorHAnsi"/>
          <w:iCs/>
          <w:sz w:val="22"/>
          <w:szCs w:val="22"/>
          <w:lang w:val="es-ES"/>
        </w:rPr>
        <w:t xml:space="preserve"> y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4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ψ</m:t>
            </m:r>
            <m:ctrlPr>
              <w:ins w:id="42" w:author="Usuario" w:date="2021-10-06T11:10:00Z">
                <w:rPr>
                  <w:rFonts w:ascii="Cambria Math" w:hAnsi="Cambria Math" w:cstheme="minorHAnsi"/>
                  <w:i/>
                  <w:iCs/>
                  <w:sz w:val="22"/>
                  <w:szCs w:val="22"/>
                  <w:lang w:val="es-ES"/>
                </w:rPr>
              </w:ins>
            </m:ctrlP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=F</m:t>
        </m:r>
      </m:oMath>
    </w:p>
    <w:p w14:paraId="3FE8A953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  <m:d>
          <m:dPr>
            <m:ctrlPr>
              <w:ins w:id="4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∀vϕ</m:t>
            </m:r>
          </m:e>
        </m:d>
        <m:r>
          <w:rPr>
            <w:rFonts w:ascii="Cambria Math" w:hAnsi="Cambria Math" w:cstheme="minorHAnsi"/>
            <w:sz w:val="22"/>
            <w:szCs w:val="22"/>
            <w:lang w:val="es-ES"/>
          </w:rPr>
          <m:t>=V</m:t>
        </m:r>
      </m:oMath>
      <w:r w:rsidRPr="00030068"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[k/v]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9E6D58">
        <w:rPr>
          <w:rFonts w:eastAsiaTheme="minorEastAsia" w:cstheme="minorHAnsi"/>
          <w:b/>
          <w:bCs/>
          <w:sz w:val="22"/>
          <w:szCs w:val="22"/>
          <w:lang w:val="es-ES"/>
        </w:rPr>
        <w:t xml:space="preserve">en </w:t>
      </w:r>
      <w:r w:rsidRPr="00C71819"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>todas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las sustituciones de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k</m:t>
        </m:r>
      </m:oMath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según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5BB499DC" w14:textId="77777777" w:rsidR="00716E75" w:rsidRPr="00030068" w:rsidRDefault="00716E75" w:rsidP="00716E75">
      <w:pPr>
        <w:numPr>
          <w:ilvl w:val="0"/>
          <w:numId w:val="2"/>
        </w:numPr>
        <w:spacing w:line="276" w:lineRule="auto"/>
        <w:ind w:left="567"/>
        <w:jc w:val="both"/>
        <w:rPr>
          <w:rFonts w:cstheme="minorHAnsi"/>
          <w:sz w:val="22"/>
          <w:szCs w:val="22"/>
          <w:lang w:val="es-ES"/>
        </w:rPr>
      </w:pPr>
      <m:oMath>
        <m:r>
          <w:rPr>
            <w:rFonts w:ascii="Cambria Math" w:hAnsi="Cambria Math" w:cstheme="minorHAnsi"/>
            <w:sz w:val="22"/>
            <w:szCs w:val="22"/>
            <w:lang w:val="es-ES"/>
          </w:rPr>
          <m:t>U(∃vϕ)=V</m:t>
        </m:r>
      </m:oMath>
      <w:r>
        <w:rPr>
          <w:rFonts w:cstheme="minorHAnsi"/>
          <w:sz w:val="22"/>
          <w:szCs w:val="22"/>
          <w:lang w:val="es-ES"/>
        </w:rPr>
        <w:t xml:space="preserve"> </w:t>
      </w:r>
      <w:r w:rsidRPr="00030068">
        <w:rPr>
          <w:rFonts w:cstheme="minorHAnsi"/>
          <w:i/>
          <w:iCs/>
          <w:sz w:val="22"/>
          <w:szCs w:val="22"/>
          <w:lang w:val="es-ES"/>
        </w:rPr>
        <w:t xml:space="preserve">sii </w:t>
      </w:r>
      <m:oMath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U(</m:t>
        </m:r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ϕ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  <w:lang w:val="es-ES"/>
              </w:rPr>
              <m:t>[k/v]</m:t>
            </m:r>
          </m:sub>
        </m:sSub>
        <m: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)=V</m:t>
        </m:r>
      </m:oMath>
      <w:r>
        <w:rPr>
          <w:rFonts w:eastAsiaTheme="minorEastAsia" w:cstheme="minorHAnsi"/>
          <w:sz w:val="22"/>
          <w:szCs w:val="22"/>
          <w:lang w:val="es-ES"/>
        </w:rPr>
        <w:t xml:space="preserve"> </w:t>
      </w:r>
      <w:r w:rsidRPr="009E6D58">
        <w:rPr>
          <w:rFonts w:eastAsiaTheme="minorEastAsia" w:cstheme="minorHAnsi"/>
          <w:b/>
          <w:bCs/>
          <w:sz w:val="22"/>
          <w:szCs w:val="22"/>
          <w:lang w:val="es-ES"/>
        </w:rPr>
        <w:t xml:space="preserve">en </w:t>
      </w:r>
      <w:r w:rsidRPr="00C71819">
        <w:rPr>
          <w:rFonts w:eastAsiaTheme="minorEastAsia" w:cstheme="minorHAnsi"/>
          <w:b/>
          <w:bCs/>
          <w:sz w:val="22"/>
          <w:szCs w:val="22"/>
          <w:u w:val="single"/>
          <w:lang w:val="es-ES"/>
        </w:rPr>
        <w:t>al menos una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 xml:space="preserve"> 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sustitución de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v</m:t>
        </m:r>
      </m:oMath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por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k</m:t>
        </m:r>
      </m:oMath>
      <w:r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  <w:r w:rsidRPr="00BA59F4">
        <w:rPr>
          <w:rFonts w:eastAsiaTheme="minorEastAsia" w:cstheme="minorHAnsi"/>
          <w:b/>
          <w:bCs/>
          <w:sz w:val="22"/>
          <w:szCs w:val="22"/>
          <w:lang w:val="es-ES"/>
        </w:rPr>
        <w:t xml:space="preserve">según </w:t>
      </w:r>
      <m:oMath>
        <m:r>
          <m:rPr>
            <m:sty m:val="bi"/>
          </m:rPr>
          <w:rPr>
            <w:rFonts w:ascii="Cambria Math" w:eastAsiaTheme="minorEastAsia" w:hAnsi="Cambria Math" w:cstheme="minorHAnsi"/>
            <w:sz w:val="22"/>
            <w:szCs w:val="22"/>
            <w:lang w:val="es-ES"/>
          </w:rPr>
          <m:t>U</m:t>
        </m:r>
      </m:oMath>
      <w:r w:rsidRPr="00030068">
        <w:rPr>
          <w:rFonts w:eastAsiaTheme="minorEastAsia" w:cstheme="minorHAnsi"/>
          <w:sz w:val="22"/>
          <w:szCs w:val="22"/>
          <w:lang w:val="es-ES"/>
        </w:rPr>
        <w:t xml:space="preserve"> </w:t>
      </w:r>
    </w:p>
    <w:p w14:paraId="3A7F7C6A" w14:textId="77777777" w:rsidR="00716E75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47D4D323" w14:textId="77777777" w:rsidR="00716E75" w:rsidRPr="00F13C07" w:rsidRDefault="00716E75" w:rsidP="00716E75">
      <w:pPr>
        <w:spacing w:line="276" w:lineRule="auto"/>
        <w:ind w:firstLine="708"/>
        <w:jc w:val="both"/>
        <w:rPr>
          <w:rFonts w:eastAsiaTheme="minorEastAsia" w:cstheme="minorHAnsi"/>
          <w:sz w:val="22"/>
          <w:szCs w:val="22"/>
          <w:lang w:val="es-ES"/>
        </w:rPr>
      </w:pPr>
      <w:r w:rsidRPr="00F13C07">
        <w:rPr>
          <w:rFonts w:eastAsiaTheme="minorEastAsia" w:cstheme="minorHAnsi"/>
          <w:sz w:val="22"/>
          <w:szCs w:val="22"/>
          <w:lang w:val="es-ES"/>
        </w:rPr>
        <w:t xml:space="preserve">De acuerdo con estas </w:t>
      </w:r>
      <w:r>
        <w:rPr>
          <w:rFonts w:eastAsiaTheme="minorEastAsia" w:cstheme="minorHAnsi"/>
          <w:sz w:val="22"/>
          <w:szCs w:val="22"/>
          <w:lang w:val="es-ES"/>
        </w:rPr>
        <w:t xml:space="preserve">nueve 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reglas de interpretación, el valor de cualquier fórmula compuesta se calculará siempre a partir de una estructura </w:t>
      </w:r>
      <w:r w:rsidRPr="00F13C07">
        <w:rPr>
          <w:rFonts w:eastAsiaTheme="minorEastAsia" w:cstheme="minorHAnsi"/>
          <w:i/>
          <w:iCs/>
          <w:sz w:val="22"/>
          <w:szCs w:val="22"/>
          <w:lang w:val="es-ES"/>
        </w:rPr>
        <w:t xml:space="preserve">U 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que asigne </w:t>
      </w:r>
      <w:r>
        <w:rPr>
          <w:rFonts w:eastAsiaTheme="minorEastAsia" w:cstheme="minorHAnsi"/>
          <w:sz w:val="22"/>
          <w:szCs w:val="22"/>
          <w:lang w:val="es-ES"/>
        </w:rPr>
        <w:t xml:space="preserve">denotaciones </w:t>
      </w:r>
      <w:r w:rsidRPr="00F13C07">
        <w:rPr>
          <w:rFonts w:eastAsiaTheme="minorEastAsia" w:cstheme="minorHAnsi"/>
          <w:sz w:val="22"/>
          <w:szCs w:val="22"/>
          <w:lang w:val="es-ES"/>
        </w:rPr>
        <w:t>a su léxico previamente. Por ello, según la semántica de verdad o modelos</w:t>
      </w:r>
      <w:r>
        <w:rPr>
          <w:rFonts w:eastAsiaTheme="minorEastAsia" w:cstheme="minorHAnsi"/>
          <w:sz w:val="22"/>
          <w:szCs w:val="22"/>
          <w:lang w:val="es-ES"/>
        </w:rPr>
        <w:t>,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 </w:t>
      </w:r>
      <w:r>
        <w:rPr>
          <w:rFonts w:eastAsiaTheme="minorEastAsia" w:cstheme="minorHAnsi"/>
          <w:sz w:val="22"/>
          <w:szCs w:val="22"/>
          <w:lang w:val="es-ES"/>
        </w:rPr>
        <w:t xml:space="preserve">la interpretación 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de las fórmulas de </w:t>
      </w:r>
      <w:r>
        <w:rPr>
          <w:rFonts w:eastAsiaTheme="minorEastAsia" w:cstheme="minorHAnsi"/>
          <w:sz w:val="22"/>
          <w:szCs w:val="22"/>
          <w:lang w:val="es-ES"/>
        </w:rPr>
        <w:t>LPO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 es </w:t>
      </w:r>
      <w:r w:rsidRPr="00F13C07">
        <w:rPr>
          <w:rFonts w:eastAsiaTheme="minorEastAsia" w:cstheme="minorHAnsi"/>
          <w:i/>
          <w:iCs/>
          <w:sz w:val="22"/>
          <w:szCs w:val="22"/>
          <w:lang w:val="es-ES"/>
        </w:rPr>
        <w:t xml:space="preserve">recursivo, 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al igual que su formación </w:t>
      </w:r>
      <w:r>
        <w:rPr>
          <w:rFonts w:eastAsiaTheme="minorEastAsia" w:cstheme="minorHAnsi"/>
          <w:sz w:val="22"/>
          <w:szCs w:val="22"/>
          <w:lang w:val="es-ES"/>
        </w:rPr>
        <w:t>sintáctica</w:t>
      </w:r>
      <w:r w:rsidRPr="00F13C07">
        <w:rPr>
          <w:rFonts w:eastAsiaTheme="minorEastAsia" w:cstheme="minorHAnsi"/>
          <w:sz w:val="22"/>
          <w:szCs w:val="22"/>
          <w:lang w:val="es-ES"/>
        </w:rPr>
        <w:t xml:space="preserve">. De esta manera, los lenguajes formales logran ser absolutamente transparentes en sus funciones lógicas al nivel de su estructura </w:t>
      </w:r>
      <w:r>
        <w:rPr>
          <w:rFonts w:eastAsiaTheme="minorEastAsia" w:cstheme="minorHAnsi"/>
          <w:sz w:val="22"/>
          <w:szCs w:val="22"/>
          <w:lang w:val="es-ES"/>
        </w:rPr>
        <w:t>sintáctica</w:t>
      </w:r>
      <w:r w:rsidRPr="00F13C07">
        <w:rPr>
          <w:rFonts w:eastAsiaTheme="minorEastAsia" w:cstheme="minorHAnsi"/>
          <w:sz w:val="22"/>
          <w:szCs w:val="22"/>
          <w:lang w:val="es-ES"/>
        </w:rPr>
        <w:t>. Los lenguajes naturales no poseen esta transparencia.</w:t>
      </w:r>
    </w:p>
    <w:p w14:paraId="4AB4BD6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</w:rPr>
      </w:pPr>
    </w:p>
    <w:p w14:paraId="12D2200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b/>
          <w:bCs/>
          <w:sz w:val="22"/>
          <w:szCs w:val="22"/>
        </w:rPr>
        <w:t>4.</w:t>
      </w:r>
      <w:r w:rsidRPr="00C04ED4">
        <w:rPr>
          <w:rFonts w:cstheme="minorHAnsi"/>
          <w:b/>
          <w:bCs/>
          <w:sz w:val="22"/>
          <w:szCs w:val="22"/>
          <w:lang w:val="es-ES_tradnl"/>
        </w:rPr>
        <w:t xml:space="preserve"> Cálculo lineal de valores en LPO</w:t>
      </w:r>
    </w:p>
    <w:p w14:paraId="2222CA8A" w14:textId="77777777" w:rsidR="00716E75" w:rsidRPr="00C04ED4" w:rsidRDefault="00716E75" w:rsidP="00716E75">
      <w:pPr>
        <w:autoSpaceDE w:val="0"/>
        <w:autoSpaceDN w:val="0"/>
        <w:adjustRightInd w:val="0"/>
        <w:ind w:firstLine="708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>Todo cálculo de valores de una fórmula en LPO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 xml:space="preserve"> </w:t>
      </w:r>
      <w:r w:rsidRPr="00C04ED4">
        <w:rPr>
          <w:rFonts w:cstheme="minorHAnsi"/>
          <w:sz w:val="22"/>
          <w:szCs w:val="22"/>
          <w:lang w:val="es-ES_tradnl"/>
        </w:rPr>
        <w:t xml:space="preserve">supone una estructura 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U</m:t>
        </m:r>
      </m:oMath>
      <w:r w:rsidRPr="00C04ED4">
        <w:rPr>
          <w:rFonts w:cstheme="minorHAnsi"/>
          <w:sz w:val="22"/>
          <w:szCs w:val="22"/>
          <w:lang w:val="es-ES_tradnl"/>
        </w:rPr>
        <w:t xml:space="preserve"> y, de ser </w:t>
      </w:r>
      <w:r>
        <w:rPr>
          <w:rFonts w:cstheme="minorHAnsi"/>
          <w:sz w:val="22"/>
          <w:szCs w:val="22"/>
          <w:lang w:val="es-ES_tradnl"/>
        </w:rPr>
        <w:t>abierta</w:t>
      </w:r>
      <w:r w:rsidRPr="00C04ED4">
        <w:rPr>
          <w:rFonts w:cstheme="minorHAnsi"/>
          <w:sz w:val="22"/>
          <w:szCs w:val="22"/>
          <w:lang w:val="es-ES_tradnl"/>
        </w:rPr>
        <w:t xml:space="preserve">, </w:t>
      </w:r>
      <w:r>
        <w:rPr>
          <w:rFonts w:cstheme="minorHAnsi"/>
          <w:sz w:val="22"/>
          <w:szCs w:val="22"/>
          <w:lang w:val="es-ES_tradnl"/>
        </w:rPr>
        <w:t>que se haya cerrado con una sustitución constante asignada libremente antes de iniciar el cálculo.</w:t>
      </w:r>
      <w:r w:rsidRPr="00C04ED4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 xml:space="preserve">El cálculo </w:t>
      </w:r>
      <w:r w:rsidRPr="00C04ED4">
        <w:rPr>
          <w:rFonts w:cstheme="minorHAnsi"/>
          <w:sz w:val="22"/>
          <w:szCs w:val="22"/>
        </w:rPr>
        <w:t>se lleva</w:t>
      </w:r>
      <w:r>
        <w:rPr>
          <w:rFonts w:cstheme="minorHAnsi"/>
          <w:sz w:val="22"/>
          <w:szCs w:val="22"/>
        </w:rPr>
        <w:t>rá</w:t>
      </w:r>
      <w:r w:rsidRPr="00C04ED4">
        <w:rPr>
          <w:rFonts w:cstheme="minorHAnsi"/>
          <w:sz w:val="22"/>
          <w:szCs w:val="22"/>
        </w:rPr>
        <w:t xml:space="preserve"> a cabo</w:t>
      </w:r>
      <w:r w:rsidRPr="00C04ED4">
        <w:rPr>
          <w:rFonts w:cstheme="minorHAnsi"/>
          <w:sz w:val="22"/>
          <w:szCs w:val="22"/>
          <w:lang w:val="es-ES_tradnl"/>
        </w:rPr>
        <w:t xml:space="preserve"> únicamente a través de la aplicación recursiva de 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ri1</w:t>
      </w:r>
      <w:r w:rsidRPr="00C04ED4">
        <w:rPr>
          <w:rFonts w:cstheme="minorHAnsi"/>
          <w:sz w:val="22"/>
          <w:szCs w:val="22"/>
          <w:lang w:val="es-ES_tradnl"/>
        </w:rPr>
        <w:t>-</w:t>
      </w:r>
      <w:r w:rsidRPr="00C04ED4">
        <w:rPr>
          <w:rFonts w:cstheme="minorHAnsi"/>
          <w:i/>
          <w:iCs/>
          <w:sz w:val="22"/>
          <w:szCs w:val="22"/>
          <w:lang w:val="es-ES_tradnl"/>
        </w:rPr>
        <w:t>ri9</w:t>
      </w:r>
      <w:r w:rsidRPr="00C04ED4">
        <w:rPr>
          <w:rFonts w:cstheme="minorHAnsi"/>
          <w:sz w:val="22"/>
          <w:szCs w:val="22"/>
          <w:lang w:val="es-ES_tradnl"/>
        </w:rPr>
        <w:t>.</w:t>
      </w:r>
    </w:p>
    <w:p w14:paraId="2BC0D37F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1F7E6DEE" w14:textId="77777777" w:rsidR="00716E75" w:rsidRPr="00722D64" w:rsidRDefault="00716E75" w:rsidP="00716E75">
      <w:pPr>
        <w:pStyle w:val="Prrafodelista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722D64">
        <w:rPr>
          <w:rFonts w:cstheme="minorHAnsi"/>
          <w:b/>
          <w:bCs/>
          <w:sz w:val="22"/>
          <w:szCs w:val="22"/>
          <w:lang w:val="es-ES_tradnl"/>
        </w:rPr>
        <w:t>Para fórmulas sin cuantificadores</w:t>
      </w:r>
    </w:p>
    <w:p w14:paraId="504BFF2E" w14:textId="77777777" w:rsidR="00716E75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>
        <w:rPr>
          <w:rFonts w:cstheme="minorHAnsi"/>
          <w:sz w:val="22"/>
          <w:szCs w:val="22"/>
          <w:lang w:val="es-ES_tradnl"/>
        </w:rPr>
        <w:t>Se utilizan solo ri1-ri7 y se desarrolla como cualquier cálculo lineal de la LC.</w:t>
      </w:r>
    </w:p>
    <w:p w14:paraId="0E8958A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</w:p>
    <w:p w14:paraId="461A1F4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i/>
          <w:iCs/>
          <w:sz w:val="22"/>
          <w:szCs w:val="22"/>
          <w:lang w:val="es-ES_tradnl"/>
        </w:rPr>
        <w:t>Ejercicios modelo</w:t>
      </w:r>
    </w:p>
    <w:p w14:paraId="732F0497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Considera la siguiente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>:</w:t>
      </w:r>
    </w:p>
    <w:p w14:paraId="6DD0033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2"/>
              <w:szCs w:val="22"/>
              <w:lang w:val="es-ES"/>
            </w:rPr>
            <m:t>U</m:t>
          </m:r>
        </m:oMath>
      </m:oMathPara>
    </w:p>
    <w:p w14:paraId="601890F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 xml:space="preserve">U: </w:t>
      </w:r>
      <m:oMath>
        <m:d>
          <m:dPr>
            <m:begChr m:val="{"/>
            <m:endChr m:val="}"/>
            <m:ctrlPr>
              <w:ins w:id="4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  <w:r w:rsidRPr="00C04ED4">
        <w:rPr>
          <w:rFonts w:cstheme="minorHAnsi"/>
          <w:sz w:val="22"/>
          <w:szCs w:val="22"/>
        </w:rPr>
        <w:t xml:space="preserve">  </w:t>
      </w:r>
    </w:p>
    <w:p w14:paraId="297E969F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a: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 xml:space="preserve"> </m:t>
        </m:r>
        <m:d>
          <m:dPr>
            <m:begChr m:val="{"/>
            <m:endChr m:val="}"/>
            <m:ctrlPr>
              <w:ins w:id="4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78651665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b</w:t>
      </w:r>
      <w:r w:rsidRPr="00C04ED4">
        <w:rPr>
          <w:rFonts w:cstheme="minorHAnsi"/>
          <w:sz w:val="22"/>
          <w:szCs w:val="22"/>
        </w:rPr>
        <w:t xml:space="preserve">: </w:t>
      </w:r>
      <m:oMath>
        <m:d>
          <m:dPr>
            <m:begChr m:val="{"/>
            <m:endChr m:val="}"/>
            <m:ctrlPr>
              <w:ins w:id="46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  <w:r w:rsidRPr="00C04ED4">
        <w:rPr>
          <w:rFonts w:cstheme="minorHAnsi"/>
          <w:sz w:val="22"/>
          <w:szCs w:val="22"/>
        </w:rPr>
        <w:t xml:space="preserve"> </w:t>
      </w:r>
    </w:p>
    <w:p w14:paraId="59190937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F:</w:t>
      </w:r>
      <w:r w:rsidRPr="00C04ED4">
        <w:rPr>
          <w:rFonts w:cstheme="minorHAnsi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ins w:id="47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30836BCE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 xml:space="preserve">G: </w:t>
      </w:r>
      <m:oMath>
        <m:d>
          <m:dPr>
            <m:begChr m:val="{"/>
            <m:endChr m:val="}"/>
            <m:ctrlPr>
              <w:ins w:id="4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3CCB9C1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_tradnl"/>
        </w:rPr>
      </w:pPr>
      <w:r w:rsidRPr="00C04ED4">
        <w:rPr>
          <w:rFonts w:cstheme="minorHAnsi"/>
          <w:i/>
          <w:iCs/>
          <w:sz w:val="22"/>
          <w:szCs w:val="22"/>
        </w:rPr>
        <w:t>H:</w:t>
      </w:r>
      <w:r w:rsidRPr="00C04ED4">
        <w:rPr>
          <w:rFonts w:cstheme="minorHAnsi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ins w:id="4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6A3031E3" w14:textId="77777777" w:rsidR="00716E75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iCs/>
          <w:sz w:val="22"/>
          <w:szCs w:val="22"/>
          <w:lang w:val="es-ES_tradnl"/>
        </w:rPr>
      </w:pPr>
      <w:r w:rsidRPr="00C04ED4">
        <w:rPr>
          <w:rFonts w:eastAsiaTheme="minorEastAsia" w:cstheme="minorHAnsi"/>
          <w:i/>
          <w:iCs/>
          <w:sz w:val="22"/>
          <w:szCs w:val="22"/>
          <w:lang w:val="es-ES_tradnl"/>
        </w:rPr>
        <w:t xml:space="preserve">P: </w:t>
      </w:r>
      <w:r>
        <w:rPr>
          <w:rFonts w:eastAsiaTheme="minorEastAsia" w:cstheme="minorHAnsi"/>
          <w:i/>
          <w:iCs/>
          <w:sz w:val="22"/>
          <w:szCs w:val="22"/>
          <w:lang w:val="es-ES_tradnl"/>
        </w:rPr>
        <w:t>F</w:t>
      </w:r>
    </w:p>
    <w:p w14:paraId="55F6C441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/>
          <w:iCs/>
          <w:sz w:val="22"/>
          <w:szCs w:val="22"/>
        </w:rPr>
      </w:pPr>
      <w:r>
        <w:rPr>
          <w:rFonts w:eastAsiaTheme="minorEastAsia" w:cstheme="minorHAnsi"/>
          <w:i/>
          <w:iCs/>
          <w:sz w:val="22"/>
          <w:szCs w:val="22"/>
          <w:lang w:val="es-ES_tradnl"/>
        </w:rPr>
        <w:t>R: F</w:t>
      </w:r>
    </w:p>
    <w:p w14:paraId="76D3D5F0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</w:p>
    <w:p w14:paraId="37C360B5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Calcula el valor que toman las siguientes fórmulas de LPO </w:t>
      </w:r>
      <w:r>
        <w:rPr>
          <w:rFonts w:cstheme="minorHAnsi"/>
          <w:sz w:val="22"/>
          <w:szCs w:val="22"/>
          <w:lang w:val="es-ES_tradnl"/>
        </w:rPr>
        <w:t>segú</w:t>
      </w:r>
      <w:r w:rsidRPr="00C04ED4">
        <w:rPr>
          <w:rFonts w:cstheme="minorHAnsi"/>
          <w:sz w:val="22"/>
          <w:szCs w:val="22"/>
          <w:lang w:val="es-ES_tradnl"/>
        </w:rPr>
        <w:t xml:space="preserve">n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cstheme="minorHAnsi"/>
          <w:sz w:val="22"/>
          <w:szCs w:val="22"/>
          <w:lang w:val="es-ES_tradnl"/>
        </w:rPr>
        <w:t>:</w:t>
      </w:r>
    </w:p>
    <w:p w14:paraId="5D61D7CB" w14:textId="77777777" w:rsidR="00716E75" w:rsidRPr="00C34AD3" w:rsidRDefault="00716E75" w:rsidP="00716E75">
      <w:pPr>
        <w:spacing w:line="276" w:lineRule="auto"/>
        <w:jc w:val="both"/>
        <w:rPr>
          <w:rFonts w:cstheme="minorHAnsi"/>
          <w:b/>
          <w:bCs/>
          <w:sz w:val="22"/>
          <w:szCs w:val="22"/>
          <w:lang w:val="es-ES"/>
        </w:rPr>
      </w:pPr>
      <w:r w:rsidRPr="00192CA6">
        <w:rPr>
          <w:rFonts w:cstheme="minorHAnsi"/>
          <w:b/>
          <w:bCs/>
          <w:sz w:val="22"/>
          <w:szCs w:val="22"/>
          <w:lang w:val="es-ES"/>
        </w:rPr>
        <w:t xml:space="preserve">1.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"/>
          </w:rPr>
          <m:t>ϕ:¬(P∧R)</m:t>
        </m:r>
      </m:oMath>
      <w:r w:rsidRPr="00192CA6">
        <w:rPr>
          <w:rFonts w:eastAsiaTheme="minorEastAsia" w:cstheme="minorHAnsi"/>
          <w:b/>
          <w:bCs/>
          <w:sz w:val="22"/>
          <w:szCs w:val="22"/>
          <w:lang w:val="es-ES"/>
        </w:rPr>
        <w:t xml:space="preserve"> </w:t>
      </w:r>
    </w:p>
    <w:tbl>
      <w:tblPr>
        <w:tblStyle w:val="Tablaconcuadrcula"/>
        <w:tblW w:w="0" w:type="auto"/>
        <w:tblInd w:w="2268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1"/>
        <w:gridCol w:w="450"/>
        <w:gridCol w:w="346"/>
        <w:gridCol w:w="591"/>
      </w:tblGrid>
      <w:tr w:rsidR="00716E75" w:rsidRPr="00F13C07" w14:paraId="6077C0F8" w14:textId="77777777" w:rsidTr="00884A64">
        <w:trPr>
          <w:trHeight w:val="281"/>
        </w:trPr>
        <w:tc>
          <w:tcPr>
            <w:tcW w:w="381" w:type="dxa"/>
          </w:tcPr>
          <w:p w14:paraId="0DA070FF" w14:textId="77777777" w:rsidR="00716E75" w:rsidRPr="00F13C07" w:rsidRDefault="00716E75" w:rsidP="00884A64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highlight w:val="cyan"/>
                    <w:lang w:val="es-ES"/>
                  </w:rPr>
                  <m:t>¬</m:t>
                </m:r>
              </m:oMath>
            </m:oMathPara>
          </w:p>
        </w:tc>
        <w:tc>
          <w:tcPr>
            <w:tcW w:w="450" w:type="dxa"/>
          </w:tcPr>
          <w:p w14:paraId="5F1BAFD7" w14:textId="77777777" w:rsidR="00716E75" w:rsidRPr="00F13C07" w:rsidRDefault="00716E75" w:rsidP="00884A64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"/>
                  </w:rPr>
                  <m:t>(P</m:t>
                </m:r>
              </m:oMath>
            </m:oMathPara>
          </w:p>
        </w:tc>
        <w:tc>
          <w:tcPr>
            <w:tcW w:w="346" w:type="dxa"/>
          </w:tcPr>
          <w:p w14:paraId="4435B6B4" w14:textId="77777777" w:rsidR="00716E75" w:rsidRPr="00F13C07" w:rsidRDefault="00716E75" w:rsidP="00884A64">
            <w:pPr>
              <w:spacing w:line="276" w:lineRule="auto"/>
              <w:jc w:val="center"/>
              <w:rPr>
                <w:rFonts w:eastAsiaTheme="minorEastAsia"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∧</m:t>
                </m:r>
              </m:oMath>
            </m:oMathPara>
          </w:p>
        </w:tc>
        <w:tc>
          <w:tcPr>
            <w:tcW w:w="454" w:type="dxa"/>
          </w:tcPr>
          <w:p w14:paraId="5BAEEAEF" w14:textId="77777777" w:rsidR="00716E75" w:rsidRDefault="00716E75" w:rsidP="00884A64">
            <w:pPr>
              <w:spacing w:line="276" w:lineRule="auto"/>
              <w:jc w:val="center"/>
              <w:rPr>
                <w:rFonts w:ascii="Calibri" w:eastAsia="Calibri" w:hAnsi="Calibri" w:cs="Calibr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"/>
                  </w:rPr>
                  <m:t>Hb)</m:t>
                </m:r>
              </m:oMath>
            </m:oMathPara>
          </w:p>
        </w:tc>
      </w:tr>
      <w:tr w:rsidR="00716E75" w:rsidRPr="00F13C07" w14:paraId="38C07A2F" w14:textId="77777777" w:rsidTr="00884A64">
        <w:trPr>
          <w:trHeight w:val="289"/>
        </w:trPr>
        <w:tc>
          <w:tcPr>
            <w:tcW w:w="381" w:type="dxa"/>
          </w:tcPr>
          <w:p w14:paraId="6D32C461" w14:textId="77777777" w:rsidR="00716E75" w:rsidRPr="00F13C07" w:rsidRDefault="00716E75" w:rsidP="00884A64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 w:rsidRPr="00222D9C">
              <w:rPr>
                <w:rFonts w:cstheme="minorHAnsi"/>
                <w:color w:val="FF0000"/>
                <w:sz w:val="22"/>
                <w:szCs w:val="22"/>
                <w:highlight w:val="cyan"/>
                <w:lang w:val="es-ES"/>
              </w:rPr>
              <w:t>V</w:t>
            </w:r>
          </w:p>
        </w:tc>
        <w:tc>
          <w:tcPr>
            <w:tcW w:w="450" w:type="dxa"/>
          </w:tcPr>
          <w:p w14:paraId="4FA4B8B8" w14:textId="77777777" w:rsidR="00716E75" w:rsidRPr="00F13C07" w:rsidRDefault="00716E75" w:rsidP="00884A64">
            <w:pPr>
              <w:spacing w:line="276" w:lineRule="auto"/>
              <w:jc w:val="center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346" w:type="dxa"/>
          </w:tcPr>
          <w:p w14:paraId="7D4F51DE" w14:textId="77777777" w:rsidR="00716E75" w:rsidRPr="00F13C07" w:rsidRDefault="00716E75" w:rsidP="00884A64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F</w:t>
            </w:r>
          </w:p>
        </w:tc>
        <w:tc>
          <w:tcPr>
            <w:tcW w:w="454" w:type="dxa"/>
          </w:tcPr>
          <w:p w14:paraId="6704A87C" w14:textId="77777777" w:rsidR="00716E75" w:rsidRDefault="00716E75" w:rsidP="00884A64">
            <w:pPr>
              <w:spacing w:line="276" w:lineRule="auto"/>
              <w:jc w:val="both"/>
              <w:rPr>
                <w:rFonts w:cstheme="minorHAnsi"/>
                <w:sz w:val="22"/>
                <w:szCs w:val="22"/>
                <w:lang w:val="es-ES"/>
              </w:rPr>
            </w:pPr>
            <w:r>
              <w:rPr>
                <w:rFonts w:cstheme="minorHAnsi"/>
                <w:sz w:val="22"/>
                <w:szCs w:val="22"/>
                <w:lang w:val="es-ES"/>
              </w:rPr>
              <w:t>V</w:t>
            </w:r>
          </w:p>
        </w:tc>
      </w:tr>
    </w:tbl>
    <w:p w14:paraId="4B1C2E72" w14:textId="77777777" w:rsidR="00716E75" w:rsidRPr="00192CA6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</w:p>
    <w:p w14:paraId="132EAF4C" w14:textId="77777777" w:rsidR="00716E75" w:rsidRPr="00C34AD3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854203">
        <w:rPr>
          <w:rFonts w:eastAsiaTheme="minorEastAsia" w:cstheme="minorHAnsi"/>
          <w:b/>
          <w:bCs/>
          <w:iCs/>
          <w:sz w:val="22"/>
          <w:szCs w:val="22"/>
          <w:lang w:val="es-ES_tradnl"/>
        </w:rPr>
        <w:t xml:space="preserve">3.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 xml:space="preserve"> ϕ:(Fa≡¬Gb) </m:t>
        </m:r>
      </m:oMath>
    </w:p>
    <w:tbl>
      <w:tblPr>
        <w:tblStyle w:val="Tablaconcuadrcula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79"/>
        <w:gridCol w:w="662"/>
        <w:gridCol w:w="662"/>
      </w:tblGrid>
      <w:tr w:rsidR="00716E75" w:rsidRPr="00A80997" w14:paraId="1B54EFCB" w14:textId="77777777" w:rsidTr="00884A64">
        <w:trPr>
          <w:trHeight w:val="334"/>
          <w:jc w:val="center"/>
        </w:trPr>
        <w:tc>
          <w:tcPr>
            <w:tcW w:w="479" w:type="dxa"/>
          </w:tcPr>
          <w:p w14:paraId="0107AEF6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(Fa</m:t>
                </m:r>
              </m:oMath>
            </m:oMathPara>
          </w:p>
        </w:tc>
        <w:tc>
          <w:tcPr>
            <w:tcW w:w="479" w:type="dxa"/>
          </w:tcPr>
          <w:p w14:paraId="1ECFB743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highlight w:val="cyan"/>
                    <w:lang w:val="es-ES_tradnl"/>
                  </w:rPr>
                  <m:t>≡</m:t>
                </m:r>
              </m:oMath>
            </m:oMathPara>
          </w:p>
        </w:tc>
        <w:tc>
          <w:tcPr>
            <w:tcW w:w="662" w:type="dxa"/>
          </w:tcPr>
          <w:p w14:paraId="21B6390B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</m:t>
                </m:r>
              </m:oMath>
            </m:oMathPara>
          </w:p>
        </w:tc>
        <w:tc>
          <w:tcPr>
            <w:tcW w:w="662" w:type="dxa"/>
          </w:tcPr>
          <w:p w14:paraId="66B726B6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Gb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_tradnl"/>
                  </w:rPr>
                  <m:t>)</m:t>
                </m:r>
              </m:oMath>
            </m:oMathPara>
          </w:p>
        </w:tc>
      </w:tr>
      <w:tr w:rsidR="00716E75" w:rsidRPr="00C04ED4" w14:paraId="65BB2858" w14:textId="77777777" w:rsidTr="00884A64">
        <w:trPr>
          <w:trHeight w:val="334"/>
          <w:jc w:val="center"/>
        </w:trPr>
        <w:tc>
          <w:tcPr>
            <w:tcW w:w="479" w:type="dxa"/>
          </w:tcPr>
          <w:p w14:paraId="24800E79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479" w:type="dxa"/>
          </w:tcPr>
          <w:p w14:paraId="5FB7F59F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3E357A">
              <w:rPr>
                <w:rFonts w:cstheme="minorHAnsi"/>
                <w:i/>
                <w:iCs/>
                <w:sz w:val="22"/>
                <w:szCs w:val="22"/>
                <w:highlight w:val="cyan"/>
                <w:lang w:val="es-ES_tradnl"/>
              </w:rPr>
              <w:t>F</w:t>
            </w:r>
          </w:p>
        </w:tc>
        <w:tc>
          <w:tcPr>
            <w:tcW w:w="662" w:type="dxa"/>
          </w:tcPr>
          <w:p w14:paraId="2F56C169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662" w:type="dxa"/>
          </w:tcPr>
          <w:p w14:paraId="2E469B28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</w:tr>
    </w:tbl>
    <w:p w14:paraId="58079780" w14:textId="77777777" w:rsidR="00716E75" w:rsidRPr="00C34AD3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s-ES_tradnl"/>
        </w:rPr>
      </w:pPr>
    </w:p>
    <w:p w14:paraId="364BFA0B" w14:textId="77777777" w:rsidR="00716E75" w:rsidRPr="00122E2D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sz w:val="22"/>
          <w:szCs w:val="22"/>
          <w:lang w:val="es-ES_tradnl"/>
        </w:rPr>
      </w:pPr>
      <w:r w:rsidRPr="00122E2D">
        <w:rPr>
          <w:rFonts w:eastAsiaTheme="minorEastAsia" w:cstheme="minorHAnsi"/>
          <w:b/>
          <w:bCs/>
          <w:iCs/>
          <w:sz w:val="22"/>
          <w:szCs w:val="22"/>
          <w:lang w:val="es-ES_tradnl"/>
        </w:rPr>
        <w:t xml:space="preserve">4.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ϕ: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¬R⊃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sz w:val="22"/>
                    <w:szCs w:val="22"/>
                    <w:lang w:val="es-ES_tradnl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Fy∨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Hy</m:t>
                </m:r>
                <m:ctrlPr>
                  <w:rPr>
                    <w:rFonts w:ascii="Cambria Math" w:eastAsiaTheme="minorEastAsia" w:hAnsi="Cambria Math" w:cstheme="minorHAnsi"/>
                    <w:b/>
                    <w:bCs/>
                    <w:i/>
                    <w:sz w:val="22"/>
                    <w:szCs w:val="22"/>
                    <w:lang w:val="es-ES_tradnl"/>
                  </w:rPr>
                </m:ctrlPr>
              </m:e>
            </m:d>
            <m:ctrlPr>
              <w:rPr>
                <w:rFonts w:ascii="Cambria Math" w:eastAsiaTheme="minorEastAsia" w:hAnsi="Cambria Math" w:cstheme="minorHAnsi"/>
                <w:b/>
                <w:bCs/>
                <w:i/>
                <w:sz w:val="22"/>
                <w:szCs w:val="22"/>
                <w:lang w:val="es-ES_tradnl"/>
              </w:rPr>
            </m:ctrlPr>
          </m:e>
        </m:d>
      </m:oMath>
    </w:p>
    <w:p w14:paraId="1BC44B18" w14:textId="77777777" w:rsidR="00716E75" w:rsidRPr="00C04ED4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EastAsia" w:cstheme="minorHAnsi"/>
          <w:sz w:val="22"/>
          <w:szCs w:val="22"/>
          <w:lang w:val="es-ES_tradnl"/>
        </w:rPr>
      </w:pP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>y</m:t>
        </m:r>
      </m:oMath>
      <w:r w:rsidRPr="00C04ED4">
        <w:rPr>
          <w:rFonts w:eastAsiaTheme="minorEastAsia" w:cstheme="minorHAnsi"/>
          <w:i/>
          <w:sz w:val="22"/>
          <w:szCs w:val="22"/>
          <w:lang w:val="es-ES_tradnl"/>
        </w:rPr>
        <w:t xml:space="preserve"> </w:t>
      </w:r>
      <w:r w:rsidRPr="00C04ED4">
        <w:rPr>
          <w:rFonts w:eastAsiaTheme="minorEastAsia" w:cstheme="minorHAnsi"/>
          <w:iCs/>
          <w:sz w:val="22"/>
          <w:szCs w:val="22"/>
          <w:lang w:val="es-ES_tradnl"/>
        </w:rPr>
        <w:t>es libre en</w:t>
      </w:r>
      <m:oMath>
        <m:r>
          <w:rPr>
            <w:rFonts w:ascii="Cambria Math" w:hAnsi="Cambria Math" w:cstheme="minorHAnsi"/>
            <w:sz w:val="22"/>
            <w:szCs w:val="22"/>
            <w:lang w:val="es-ES_tradnl"/>
          </w:rPr>
          <m:t xml:space="preserve"> ϕ</m:t>
        </m:r>
      </m:oMath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; por lo tanto, </w:t>
      </w:r>
      <w:r>
        <w:rPr>
          <w:rFonts w:eastAsiaTheme="minorEastAsia" w:cstheme="minorHAnsi"/>
          <w:iCs/>
          <w:sz w:val="22"/>
          <w:szCs w:val="22"/>
          <w:lang w:val="es-ES_tradnl"/>
        </w:rPr>
        <w:t xml:space="preserve">primero </w:t>
      </w:r>
      <w:r w:rsidRPr="00C04ED4">
        <w:rPr>
          <w:rFonts w:eastAsiaTheme="minorEastAsia" w:cstheme="minorHAnsi"/>
          <w:iCs/>
          <w:sz w:val="22"/>
          <w:szCs w:val="22"/>
          <w:lang w:val="es-ES_tradnl"/>
        </w:rPr>
        <w:t xml:space="preserve">se debe </w:t>
      </w:r>
      <w:r>
        <w:rPr>
          <w:rFonts w:eastAsiaTheme="minorEastAsia" w:cstheme="minorHAnsi"/>
          <w:iCs/>
          <w:sz w:val="22"/>
          <w:szCs w:val="22"/>
          <w:lang w:val="es-ES_tradnl"/>
        </w:rPr>
        <w:t>cerrar a través de una sustitución constante</w:t>
      </w:r>
      <w:r w:rsidRPr="00C04ED4">
        <w:rPr>
          <w:rFonts w:eastAsiaTheme="minorEastAsia" w:cstheme="minorHAnsi"/>
          <w:iCs/>
          <w:sz w:val="22"/>
          <w:szCs w:val="22"/>
          <w:lang w:val="es-ES_tradnl"/>
        </w:rPr>
        <w:t>.</w:t>
      </w:r>
      <w:r>
        <w:rPr>
          <w:rFonts w:eastAsiaTheme="minorEastAsia" w:cstheme="minorHAnsi"/>
          <w:iCs/>
          <w:sz w:val="22"/>
          <w:szCs w:val="22"/>
          <w:lang w:val="es-ES_tradnl"/>
        </w:rPr>
        <w:t xml:space="preserve"> De manera libre, considerando la estructura U propuesta, se elegirá la siguiente</w:t>
      </w:r>
      <w:r w:rsidRPr="00C04ED4">
        <w:rPr>
          <w:rFonts w:eastAsiaTheme="minorEastAsia" w:cstheme="minorHAnsi"/>
          <w:sz w:val="22"/>
          <w:szCs w:val="22"/>
          <w:lang w:val="es-ES_tradnl"/>
        </w:rPr>
        <w:t>:</w:t>
      </w:r>
    </w:p>
    <w:p w14:paraId="54819C0D" w14:textId="77777777" w:rsidR="00716E75" w:rsidRPr="00C04ED4" w:rsidRDefault="00716E75" w:rsidP="00716E75">
      <w:pPr>
        <w:pStyle w:val="Prrafodelista"/>
        <w:autoSpaceDE w:val="0"/>
        <w:autoSpaceDN w:val="0"/>
        <w:adjustRightInd w:val="0"/>
        <w:ind w:left="426"/>
        <w:jc w:val="center"/>
        <w:rPr>
          <w:rFonts w:eastAsiaTheme="minorEastAsia" w:cstheme="minorHAnsi"/>
          <w:sz w:val="22"/>
          <w:szCs w:val="22"/>
          <w:lang w:val="es-ES_tradnl"/>
        </w:rPr>
      </w:pPr>
      <m:oMathPara>
        <m:oMath>
          <m:sSub>
            <m:sSubPr>
              <m:ctrlPr>
                <w:ins w:id="50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w:ins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[a/y]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>:</m:t>
          </m:r>
          <m:d>
            <m:dPr>
              <m:ctrlPr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¬R⊃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Fa∨</m:t>
                  </m:r>
                  <m:r>
                    <w:rPr>
                      <w:rFonts w:ascii="Cambria Math" w:eastAsiaTheme="minorEastAsia" w:hAnsi="Cambria Math" w:cstheme="minorHAnsi"/>
                      <w:sz w:val="22"/>
                      <w:szCs w:val="22"/>
                      <w:lang w:val="es-ES_tradnl"/>
                    </w:rPr>
                    <m:t>Ha</m:t>
                  </m:r>
                  <m:ctrlPr>
                    <w:rPr>
                      <w:rFonts w:ascii="Cambria Math" w:eastAsiaTheme="minorEastAsia" w:hAnsi="Cambria Math" w:cstheme="minorHAnsi"/>
                      <w:i/>
                      <w:sz w:val="22"/>
                      <w:szCs w:val="22"/>
                      <w:lang w:val="es-ES_tradnl"/>
                    </w:rPr>
                  </m:ctrlPr>
                </m:e>
              </m:d>
              <m:ctrlPr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_tradnl"/>
                </w:rPr>
              </m:ctrlPr>
            </m:e>
          </m:d>
        </m:oMath>
      </m:oMathPara>
    </w:p>
    <w:p w14:paraId="0B4C91BE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Cs/>
          <w:sz w:val="22"/>
          <w:szCs w:val="22"/>
          <w:lang w:val="es-ES_tradnl"/>
        </w:rPr>
      </w:pPr>
    </w:p>
    <w:p w14:paraId="137FD289" w14:textId="77777777" w:rsidR="00716E75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cstheme="minorHAnsi"/>
          <w:iCs/>
          <w:sz w:val="22"/>
          <w:szCs w:val="22"/>
          <w:lang w:val="es-ES_tradnl"/>
        </w:rPr>
        <w:t xml:space="preserve">A continuación, se realiza el cálculo de valores de </w:t>
      </w:r>
      <m:oMath>
        <m:sSub>
          <m:sSubPr>
            <m:ctrlPr>
              <w:ins w:id="51" w:author="Usuario" w:date="2021-10-06T11:10:00Z">
                <w:rPr>
                  <w:rFonts w:ascii="Cambria Math" w:eastAsiaTheme="minorEastAsia" w:hAnsi="Cambria Math" w:cstheme="minorHAnsi"/>
                  <w:i/>
                  <w:sz w:val="22"/>
                  <w:szCs w:val="22"/>
                  <w:lang w:val="es-ES"/>
                </w:rPr>
              </w:ins>
            </m:ctrlPr>
          </m:sSubPr>
          <m:e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ϕ</m:t>
            </m:r>
          </m:e>
          <m:sub>
            <m:r>
              <w:rPr>
                <w:rFonts w:ascii="Cambria Math" w:eastAsiaTheme="minorEastAsia" w:hAnsi="Cambria Math" w:cstheme="minorHAnsi"/>
                <w:sz w:val="22"/>
                <w:szCs w:val="22"/>
                <w:lang w:val="es-ES"/>
              </w:rPr>
              <m:t>[a/y]</m:t>
            </m:r>
          </m:sub>
        </m:sSub>
      </m:oMath>
      <w:r w:rsidRPr="00C04ED4">
        <w:rPr>
          <w:rFonts w:eastAsiaTheme="minorEastAsia" w:cstheme="minorHAnsi"/>
          <w:sz w:val="22"/>
          <w:szCs w:val="22"/>
          <w:lang w:val="es-ES"/>
        </w:rPr>
        <w:t>:</w:t>
      </w:r>
    </w:p>
    <w:tbl>
      <w:tblPr>
        <w:tblStyle w:val="Tablaconcuadrcula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479"/>
        <w:gridCol w:w="479"/>
        <w:gridCol w:w="662"/>
        <w:gridCol w:w="468"/>
        <w:gridCol w:w="709"/>
      </w:tblGrid>
      <w:tr w:rsidR="00716E75" w:rsidRPr="00A80997" w14:paraId="62D9B30E" w14:textId="77777777" w:rsidTr="00884A64">
        <w:trPr>
          <w:trHeight w:val="334"/>
          <w:jc w:val="center"/>
        </w:trPr>
        <w:tc>
          <w:tcPr>
            <w:tcW w:w="654" w:type="dxa"/>
          </w:tcPr>
          <w:p w14:paraId="29BC8133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(¬</m:t>
                </m:r>
              </m:oMath>
            </m:oMathPara>
          </w:p>
        </w:tc>
        <w:tc>
          <w:tcPr>
            <w:tcW w:w="479" w:type="dxa"/>
          </w:tcPr>
          <w:p w14:paraId="3FB55A8B" w14:textId="77777777" w:rsidR="00716E75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R</m:t>
                </m:r>
              </m:oMath>
            </m:oMathPara>
          </w:p>
        </w:tc>
        <w:tc>
          <w:tcPr>
            <w:tcW w:w="479" w:type="dxa"/>
          </w:tcPr>
          <w:p w14:paraId="2B5F583F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highlight w:val="cyan"/>
                    <w:lang w:val="es-ES_tradnl"/>
                  </w:rPr>
                  <m:t>⊃</m:t>
                </m:r>
              </m:oMath>
            </m:oMathPara>
          </w:p>
        </w:tc>
        <w:tc>
          <w:tcPr>
            <w:tcW w:w="662" w:type="dxa"/>
          </w:tcPr>
          <w:p w14:paraId="03C922E3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(Fa</m:t>
                </m:r>
              </m:oMath>
            </m:oMathPara>
          </w:p>
        </w:tc>
        <w:tc>
          <w:tcPr>
            <w:tcW w:w="468" w:type="dxa"/>
          </w:tcPr>
          <w:p w14:paraId="564C0234" w14:textId="77777777" w:rsidR="00716E75" w:rsidRPr="009D1971" w:rsidRDefault="00716E75" w:rsidP="00884A6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∨</m:t>
                </m:r>
              </m:oMath>
            </m:oMathPara>
          </w:p>
        </w:tc>
        <w:tc>
          <w:tcPr>
            <w:tcW w:w="709" w:type="dxa"/>
          </w:tcPr>
          <w:p w14:paraId="3CFD7762" w14:textId="77777777" w:rsidR="00716E75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Ha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_tradnl"/>
                  </w:rPr>
                  <m:t>))</m:t>
                </m:r>
              </m:oMath>
            </m:oMathPara>
          </w:p>
        </w:tc>
      </w:tr>
      <w:tr w:rsidR="00716E75" w:rsidRPr="00C04ED4" w14:paraId="74B77383" w14:textId="77777777" w:rsidTr="00884A64">
        <w:trPr>
          <w:trHeight w:val="334"/>
          <w:jc w:val="center"/>
        </w:trPr>
        <w:tc>
          <w:tcPr>
            <w:tcW w:w="654" w:type="dxa"/>
          </w:tcPr>
          <w:p w14:paraId="54B712BA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479" w:type="dxa"/>
          </w:tcPr>
          <w:p w14:paraId="0E563FF7" w14:textId="77777777" w:rsidR="00716E75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479" w:type="dxa"/>
          </w:tcPr>
          <w:p w14:paraId="1DE0AAC5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3E357A">
              <w:rPr>
                <w:rFonts w:cstheme="minorHAnsi"/>
                <w:i/>
                <w:iCs/>
                <w:sz w:val="22"/>
                <w:szCs w:val="22"/>
                <w:highlight w:val="cyan"/>
                <w:lang w:val="es-ES_tradnl"/>
              </w:rPr>
              <w:t>V</w:t>
            </w:r>
          </w:p>
        </w:tc>
        <w:tc>
          <w:tcPr>
            <w:tcW w:w="662" w:type="dxa"/>
          </w:tcPr>
          <w:p w14:paraId="4F03F858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468" w:type="dxa"/>
          </w:tcPr>
          <w:p w14:paraId="665B2B52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709" w:type="dxa"/>
          </w:tcPr>
          <w:p w14:paraId="5299E372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</w:tr>
    </w:tbl>
    <w:p w14:paraId="3CD76665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iCs/>
          <w:sz w:val="22"/>
          <w:szCs w:val="22"/>
          <w:lang w:val="es-ES_tradnl"/>
        </w:rPr>
      </w:pPr>
    </w:p>
    <w:p w14:paraId="2E8009A2" w14:textId="77777777" w:rsidR="00716E75" w:rsidRPr="00C04ED4" w:rsidRDefault="00716E75" w:rsidP="00716E75">
      <w:pPr>
        <w:autoSpaceDE w:val="0"/>
        <w:autoSpaceDN w:val="0"/>
        <w:adjustRightInd w:val="0"/>
        <w:ind w:left="426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 xml:space="preserve">Por ello,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también es </w:t>
      </w:r>
      <w:r w:rsidRPr="00C04ED4">
        <w:rPr>
          <w:rFonts w:eastAsiaTheme="minorEastAsia" w:cstheme="minorHAnsi"/>
          <w:i/>
          <w:iCs/>
          <w:sz w:val="22"/>
          <w:szCs w:val="22"/>
          <w:lang w:val="es-ES"/>
        </w:rPr>
        <w:t xml:space="preserve">V 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según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>.</w:t>
      </w:r>
    </w:p>
    <w:tbl>
      <w:tblPr>
        <w:tblStyle w:val="Tablaconcuadrcula"/>
        <w:tblW w:w="0" w:type="auto"/>
        <w:jc w:val="center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4"/>
        <w:gridCol w:w="654"/>
        <w:gridCol w:w="479"/>
        <w:gridCol w:w="662"/>
        <w:gridCol w:w="468"/>
        <w:gridCol w:w="709"/>
      </w:tblGrid>
      <w:tr w:rsidR="00716E75" w:rsidRPr="00A80997" w14:paraId="2D90D682" w14:textId="77777777" w:rsidTr="00884A64">
        <w:trPr>
          <w:trHeight w:val="334"/>
          <w:jc w:val="center"/>
        </w:trPr>
        <w:tc>
          <w:tcPr>
            <w:tcW w:w="654" w:type="dxa"/>
          </w:tcPr>
          <w:p w14:paraId="00FE56A2" w14:textId="77777777" w:rsidR="00716E75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(¬</m:t>
                </m:r>
              </m:oMath>
            </m:oMathPara>
          </w:p>
        </w:tc>
        <w:tc>
          <w:tcPr>
            <w:tcW w:w="654" w:type="dxa"/>
          </w:tcPr>
          <w:p w14:paraId="384E42F8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R</m:t>
                </m:r>
              </m:oMath>
            </m:oMathPara>
          </w:p>
        </w:tc>
        <w:tc>
          <w:tcPr>
            <w:tcW w:w="479" w:type="dxa"/>
          </w:tcPr>
          <w:p w14:paraId="2D6BEDD3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highlight w:val="cyan"/>
                    <w:lang w:val="es-ES_tradnl"/>
                  </w:rPr>
                  <m:t>⊃</m:t>
                </m:r>
              </m:oMath>
            </m:oMathPara>
          </w:p>
        </w:tc>
        <w:tc>
          <w:tcPr>
            <w:tcW w:w="662" w:type="dxa"/>
          </w:tcPr>
          <w:p w14:paraId="208F92C4" w14:textId="77777777" w:rsidR="00716E75" w:rsidRPr="00A80997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(Fy</m:t>
                </m:r>
              </m:oMath>
            </m:oMathPara>
          </w:p>
        </w:tc>
        <w:tc>
          <w:tcPr>
            <w:tcW w:w="468" w:type="dxa"/>
          </w:tcPr>
          <w:p w14:paraId="3EFE3E3F" w14:textId="77777777" w:rsidR="00716E75" w:rsidRPr="009D1971" w:rsidRDefault="00716E75" w:rsidP="00884A64">
            <w:pPr>
              <w:autoSpaceDE w:val="0"/>
              <w:autoSpaceDN w:val="0"/>
              <w:adjustRightInd w:val="0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∨</m:t>
                </m:r>
              </m:oMath>
            </m:oMathPara>
          </w:p>
        </w:tc>
        <w:tc>
          <w:tcPr>
            <w:tcW w:w="709" w:type="dxa"/>
          </w:tcPr>
          <w:p w14:paraId="3AA6D6F2" w14:textId="77777777" w:rsidR="00716E75" w:rsidRDefault="00716E75" w:rsidP="00884A64">
            <w:pPr>
              <w:pStyle w:val="Prrafodelista"/>
              <w:autoSpaceDE w:val="0"/>
              <w:autoSpaceDN w:val="0"/>
              <w:adjustRightInd w:val="0"/>
              <w:ind w:left="426"/>
              <w:jc w:val="center"/>
              <w:rPr>
                <w:rFonts w:ascii="Calibri" w:eastAsia="Calibri" w:hAnsi="Calibri" w:cs="Calibr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eastAsiaTheme="minorEastAsia" w:hAnsi="Cambria Math" w:cstheme="minorHAnsi"/>
                    <w:sz w:val="22"/>
                    <w:szCs w:val="22"/>
                    <w:lang w:val="es-ES_tradnl"/>
                  </w:rPr>
                  <m:t>Hy</m:t>
                </m:r>
                <m:r>
                  <w:rPr>
                    <w:rFonts w:ascii="Cambria Math" w:eastAsia="Calibri" w:hAnsi="Cambria Math" w:cs="Calibri"/>
                    <w:sz w:val="22"/>
                    <w:szCs w:val="22"/>
                    <w:lang w:val="es-ES_tradnl"/>
                  </w:rPr>
                  <m:t>))</m:t>
                </m:r>
              </m:oMath>
            </m:oMathPara>
          </w:p>
        </w:tc>
      </w:tr>
      <w:tr w:rsidR="00716E75" w:rsidRPr="00C04ED4" w14:paraId="0DD97AA0" w14:textId="77777777" w:rsidTr="00884A64">
        <w:trPr>
          <w:trHeight w:val="334"/>
          <w:jc w:val="center"/>
        </w:trPr>
        <w:tc>
          <w:tcPr>
            <w:tcW w:w="654" w:type="dxa"/>
          </w:tcPr>
          <w:p w14:paraId="288215D7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654" w:type="dxa"/>
          </w:tcPr>
          <w:p w14:paraId="218CA011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F</w:t>
            </w:r>
          </w:p>
        </w:tc>
        <w:tc>
          <w:tcPr>
            <w:tcW w:w="479" w:type="dxa"/>
          </w:tcPr>
          <w:p w14:paraId="2AE5602D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3E357A">
              <w:rPr>
                <w:rFonts w:cstheme="minorHAnsi"/>
                <w:i/>
                <w:iCs/>
                <w:sz w:val="22"/>
                <w:szCs w:val="22"/>
                <w:highlight w:val="cyan"/>
                <w:lang w:val="es-ES_tradnl"/>
              </w:rPr>
              <w:t>V</w:t>
            </w:r>
          </w:p>
        </w:tc>
        <w:tc>
          <w:tcPr>
            <w:tcW w:w="662" w:type="dxa"/>
          </w:tcPr>
          <w:p w14:paraId="3CA77A6F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468" w:type="dxa"/>
          </w:tcPr>
          <w:p w14:paraId="0010D73C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  <w:tc>
          <w:tcPr>
            <w:tcW w:w="709" w:type="dxa"/>
          </w:tcPr>
          <w:p w14:paraId="211DC349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>V</w:t>
            </w:r>
          </w:p>
        </w:tc>
      </w:tr>
    </w:tbl>
    <w:p w14:paraId="6B420897" w14:textId="77777777" w:rsidR="00716E75" w:rsidRPr="00122E2D" w:rsidRDefault="00716E75" w:rsidP="00716E75">
      <w:pPr>
        <w:autoSpaceDE w:val="0"/>
        <w:autoSpaceDN w:val="0"/>
        <w:adjustRightInd w:val="0"/>
        <w:jc w:val="both"/>
        <w:rPr>
          <w:rFonts w:eastAsiaTheme="minorEastAsia"/>
          <w:iCs/>
          <w:sz w:val="22"/>
          <w:szCs w:val="22"/>
          <w:lang w:val="es-ES_tradnl"/>
        </w:rPr>
      </w:pPr>
    </w:p>
    <w:p w14:paraId="5F507919" w14:textId="77777777" w:rsidR="00716E75" w:rsidRPr="00224A52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224A52">
        <w:rPr>
          <w:rFonts w:eastAsiaTheme="minorEastAsia"/>
          <w:b/>
          <w:bCs/>
          <w:iCs/>
          <w:sz w:val="22"/>
          <w:szCs w:val="22"/>
          <w:lang w:val="es-ES_tradnl"/>
        </w:rPr>
        <w:t xml:space="preserve">5.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ϕ:</m:t>
        </m:r>
        <m:d>
          <m:dPr>
            <m:ctrlPr>
              <w:ins w:id="52" w:author="Usuario" w:date="2021-10-06T11:10:00Z">
                <w:rPr>
                  <w:rFonts w:ascii="Cambria Math" w:hAnsi="Cambria Math" w:cstheme="minorHAnsi"/>
                  <w:b/>
                  <w:bCs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Ha∧Fx</m:t>
            </m:r>
            <m:ctrlPr>
              <w:ins w:id="53" w:author="Usuario" w:date="2021-10-06T11:10:00Z">
                <w:rPr>
                  <w:rFonts w:ascii="Cambria Math" w:eastAsiaTheme="minorEastAsia" w:hAnsi="Cambria Math" w:cstheme="minorHAnsi"/>
                  <w:b/>
                  <w:bCs/>
                  <w:i/>
                  <w:sz w:val="22"/>
                  <w:szCs w:val="22"/>
                  <w:lang w:val="es-ES_tradnl"/>
                </w:rPr>
              </w:ins>
            </m:ctrlPr>
          </m:e>
        </m:d>
      </m:oMath>
    </w:p>
    <w:p w14:paraId="2D4291D2" w14:textId="77777777" w:rsidR="00716E75" w:rsidRPr="00C04ED4" w:rsidRDefault="00716E75" w:rsidP="00716E75">
      <w:pPr>
        <w:autoSpaceDE w:val="0"/>
        <w:autoSpaceDN w:val="0"/>
        <w:adjustRightInd w:val="0"/>
        <w:jc w:val="center"/>
        <w:rPr>
          <w:rFonts w:cstheme="minorHAnsi"/>
          <w:i/>
          <w:sz w:val="22"/>
          <w:szCs w:val="22"/>
          <w:lang w:val="es-ES_tradnl"/>
        </w:rPr>
      </w:pPr>
      <m:oMathPara>
        <m:oMathParaPr>
          <m:jc m:val="center"/>
        </m:oMathParaPr>
        <m:oMath>
          <m:sSub>
            <m:sSubPr>
              <m:ctrlPr>
                <w:ins w:id="54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w:ins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[b/x]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>:</m:t>
          </m:r>
          <m:d>
            <m:dPr>
              <m:ctrlPr>
                <w:ins w:id="55" w:author="Usuario" w:date="2021-10-06T11:10:00Z">
                  <w:rPr>
                    <w:rFonts w:ascii="Cambria Math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dPr>
            <m:e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Ha∧Fb</m:t>
              </m:r>
              <m:ctrlPr>
                <w:ins w:id="56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_tradnl"/>
                  </w:rPr>
                </w:ins>
              </m:ctrlPr>
            </m:e>
          </m:d>
        </m:oMath>
      </m:oMathPara>
    </w:p>
    <w:p w14:paraId="6DE0E1AE" w14:textId="77777777" w:rsidR="00716E75" w:rsidRPr="00D91ACC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</w:tblGrid>
      <w:tr w:rsidR="00716E75" w:rsidRPr="00C04ED4" w14:paraId="6C5EABD3" w14:textId="77777777" w:rsidTr="00884A64">
        <w:trPr>
          <w:trHeight w:val="334"/>
          <w:jc w:val="center"/>
        </w:trPr>
        <w:tc>
          <w:tcPr>
            <w:tcW w:w="1555" w:type="dxa"/>
          </w:tcPr>
          <w:p w14:paraId="673EB97C" w14:textId="77777777" w:rsidR="00716E75" w:rsidRPr="00C04ED4" w:rsidRDefault="00716E75" w:rsidP="00884A64">
            <w:pPr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  <w:lang w:val="es-ES_tradnl"/>
              </w:rPr>
            </w:pPr>
            <m:oMathPara>
              <m:oMath>
                <m:d>
                  <m:dPr>
                    <m:ctrlPr>
                      <w:ins w:id="57" w:author="Usuario" w:date="2021-10-06T11:10:00Z"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Ha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highlight w:val="cyan"/>
                        <w:lang w:val="es-ES_tradnl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Fb</m:t>
                    </m:r>
                    <m:ctrlPr>
                      <w:ins w:id="58" w:author="Usuario" w:date="2021-10-06T11:10:00Z"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_tradnl"/>
                        </w:rPr>
                      </w:ins>
                    </m:ctrlPr>
                  </m:e>
                </m:d>
              </m:oMath>
            </m:oMathPara>
          </w:p>
        </w:tc>
      </w:tr>
      <w:tr w:rsidR="00716E75" w:rsidRPr="00C04ED4" w14:paraId="29A6A984" w14:textId="77777777" w:rsidTr="00884A64">
        <w:trPr>
          <w:trHeight w:val="334"/>
          <w:jc w:val="center"/>
        </w:trPr>
        <w:tc>
          <w:tcPr>
            <w:tcW w:w="1555" w:type="dxa"/>
          </w:tcPr>
          <w:p w14:paraId="06F2BF6F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      V   </w:t>
            </w:r>
            <w:r w:rsidRPr="003E357A">
              <w:rPr>
                <w:rFonts w:cstheme="minorHAnsi"/>
                <w:i/>
                <w:iCs/>
                <w:sz w:val="22"/>
                <w:szCs w:val="22"/>
                <w:highlight w:val="cyan"/>
                <w:lang w:val="es-ES_tradnl"/>
              </w:rPr>
              <w:t>F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  F</w:t>
            </w:r>
          </w:p>
        </w:tc>
      </w:tr>
    </w:tbl>
    <w:p w14:paraId="79C1FC86" w14:textId="77777777" w:rsidR="00716E75" w:rsidRPr="00C04ED4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cstheme="minorHAnsi"/>
          <w:sz w:val="22"/>
          <w:szCs w:val="22"/>
          <w:lang w:val="es-ES_tradnl"/>
        </w:rPr>
      </w:pPr>
    </w:p>
    <w:p w14:paraId="22019D23" w14:textId="77777777" w:rsidR="00716E75" w:rsidRPr="00E5200B" w:rsidRDefault="00716E75" w:rsidP="00716E75">
      <w:pPr>
        <w:autoSpaceDE w:val="0"/>
        <w:autoSpaceDN w:val="0"/>
        <w:adjustRightInd w:val="0"/>
        <w:ind w:left="426"/>
        <w:jc w:val="both"/>
        <w:rPr>
          <w:rFonts w:eastAsiaTheme="minorEastAsia" w:cstheme="minorHAnsi"/>
          <w:sz w:val="22"/>
          <w:szCs w:val="22"/>
          <w:lang w:val="es-ES"/>
        </w:rPr>
      </w:pPr>
      <w:r w:rsidRPr="00C04ED4">
        <w:rPr>
          <w:rFonts w:eastAsiaTheme="minorEastAsia" w:cstheme="minorHAnsi"/>
          <w:sz w:val="22"/>
          <w:szCs w:val="22"/>
          <w:lang w:val="es-ES"/>
        </w:rPr>
        <w:t xml:space="preserve">Por ello,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también es </w:t>
      </w:r>
      <w:r w:rsidRPr="00C04ED4">
        <w:rPr>
          <w:rFonts w:eastAsiaTheme="minorEastAsia" w:cstheme="minorHAnsi"/>
          <w:i/>
          <w:iCs/>
          <w:sz w:val="22"/>
          <w:szCs w:val="22"/>
          <w:lang w:val="es-ES"/>
        </w:rPr>
        <w:t xml:space="preserve">F </w:t>
      </w:r>
      <w:r w:rsidRPr="00C04ED4">
        <w:rPr>
          <w:rFonts w:eastAsiaTheme="minorEastAsia" w:cstheme="minorHAnsi"/>
          <w:sz w:val="22"/>
          <w:szCs w:val="22"/>
          <w:lang w:val="es-ES"/>
        </w:rPr>
        <w:t xml:space="preserve">según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o, en otras palabras,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 no es modelo de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ϕ</m:t>
        </m:r>
      </m:oMath>
      <w:r w:rsidRPr="00C04ED4">
        <w:rPr>
          <w:rFonts w:eastAsiaTheme="minorEastAsia" w:cstheme="minorHAnsi"/>
          <w:sz w:val="22"/>
          <w:szCs w:val="22"/>
          <w:lang w:val="es-ES"/>
        </w:rPr>
        <w:t xml:space="preserve">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</w:tblGrid>
      <w:tr w:rsidR="00716E75" w:rsidRPr="00C04ED4" w14:paraId="25C2E9A9" w14:textId="77777777" w:rsidTr="00884A64">
        <w:trPr>
          <w:trHeight w:val="334"/>
          <w:jc w:val="center"/>
        </w:trPr>
        <w:tc>
          <w:tcPr>
            <w:tcW w:w="1555" w:type="dxa"/>
          </w:tcPr>
          <w:p w14:paraId="32F61651" w14:textId="77777777" w:rsidR="00716E75" w:rsidRPr="00C04ED4" w:rsidRDefault="00716E75" w:rsidP="00884A64">
            <w:pPr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  <w:lang w:val="es-ES_tradnl"/>
              </w:rPr>
            </w:pPr>
            <m:oMathPara>
              <m:oMath>
                <m:d>
                  <m:dPr>
                    <m:ctrlPr>
                      <w:ins w:id="59" w:author="Usuario" w:date="2021-10-06T11:10:00Z">
                        <w:rPr>
                          <w:rFonts w:ascii="Cambria Math" w:hAnsi="Cambria Math" w:cstheme="minorHAnsi"/>
                          <w:i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Ha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highlight w:val="cyan"/>
                        <w:lang w:val="es-ES_tradnl"/>
                      </w:rPr>
                      <m:t>∧</m:t>
                    </m:r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Fx</m:t>
                    </m:r>
                    <m:ctrlPr>
                      <w:ins w:id="60" w:author="Usuario" w:date="2021-10-06T11:10:00Z">
                        <w:rPr>
                          <w:rFonts w:ascii="Cambria Math" w:eastAsiaTheme="minorEastAsia" w:hAnsi="Cambria Math" w:cstheme="minorHAnsi"/>
                          <w:i/>
                          <w:sz w:val="22"/>
                          <w:szCs w:val="22"/>
                          <w:lang w:val="es-ES_tradnl"/>
                        </w:rPr>
                      </w:ins>
                    </m:ctrlPr>
                  </m:e>
                </m:d>
              </m:oMath>
            </m:oMathPara>
          </w:p>
        </w:tc>
      </w:tr>
      <w:tr w:rsidR="00716E75" w:rsidRPr="00C04ED4" w14:paraId="0085D4F6" w14:textId="77777777" w:rsidTr="00884A64">
        <w:trPr>
          <w:trHeight w:val="334"/>
          <w:jc w:val="center"/>
        </w:trPr>
        <w:tc>
          <w:tcPr>
            <w:tcW w:w="1555" w:type="dxa"/>
          </w:tcPr>
          <w:p w14:paraId="418AAFC4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sz w:val="22"/>
                <w:szCs w:val="22"/>
                <w:lang w:val="es-ES_tradnl"/>
              </w:rPr>
            </w:pP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      V   </w:t>
            </w:r>
            <w:r w:rsidRPr="003E357A">
              <w:rPr>
                <w:rFonts w:cstheme="minorHAnsi"/>
                <w:i/>
                <w:iCs/>
                <w:sz w:val="22"/>
                <w:szCs w:val="22"/>
                <w:highlight w:val="cyan"/>
                <w:lang w:val="es-ES_tradnl"/>
              </w:rPr>
              <w:t>F</w:t>
            </w:r>
            <w:r w:rsidRPr="00C04ED4">
              <w:rPr>
                <w:rFonts w:cstheme="minorHAnsi"/>
                <w:i/>
                <w:iCs/>
                <w:sz w:val="22"/>
                <w:szCs w:val="22"/>
                <w:lang w:val="es-ES_tradnl"/>
              </w:rPr>
              <w:t xml:space="preserve">   F</w:t>
            </w:r>
          </w:p>
        </w:tc>
      </w:tr>
    </w:tbl>
    <w:p w14:paraId="2947A448" w14:textId="77777777" w:rsidR="00716E75" w:rsidRPr="00C04ED4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cstheme="minorHAnsi"/>
          <w:sz w:val="22"/>
          <w:szCs w:val="22"/>
          <w:lang w:val="es-ES"/>
        </w:rPr>
      </w:pPr>
    </w:p>
    <w:p w14:paraId="3C761980" w14:textId="77777777" w:rsidR="00716E75" w:rsidRPr="00A928FA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224A52">
        <w:rPr>
          <w:rFonts w:eastAsiaTheme="minorEastAsia" w:cstheme="minorHAnsi"/>
          <w:b/>
          <w:bCs/>
          <w:sz w:val="22"/>
          <w:szCs w:val="22"/>
          <w:lang w:val="es-ES_tradnl"/>
        </w:rPr>
        <w:t xml:space="preserve">6.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ϕ:</m:t>
        </m:r>
        <m:d>
          <m:dPr>
            <m:ctrlPr>
              <w:ins w:id="61" w:author="Usuario" w:date="2021-10-06T11:10:00Z">
                <w:rPr>
                  <w:rFonts w:ascii="Cambria Math" w:hAnsi="Cambria Math" w:cstheme="minorHAnsi"/>
                  <w:b/>
                  <w:bCs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d>
              <m:dPr>
                <m:ctrlPr>
                  <w:ins w:id="62" w:author="Usuario" w:date="2021-10-06T11:10:00Z">
                    <w:rPr>
                      <w:rFonts w:ascii="Cambria Math" w:hAnsi="Cambria Math" w:cstheme="minorHAnsi"/>
                      <w:b/>
                      <w:bCs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Fa∨¬Hb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⊃¬Ga</m:t>
            </m:r>
          </m:e>
        </m:d>
      </m:oMath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716E75" w:rsidRPr="00C04ED4" w14:paraId="0805A9C7" w14:textId="77777777" w:rsidTr="00884A64">
        <w:trPr>
          <w:trHeight w:val="334"/>
          <w:jc w:val="center"/>
        </w:trPr>
        <w:tc>
          <w:tcPr>
            <w:tcW w:w="2689" w:type="dxa"/>
          </w:tcPr>
          <w:p w14:paraId="19BD2373" w14:textId="77777777" w:rsidR="00716E75" w:rsidRPr="00C04ED4" w:rsidRDefault="00716E75" w:rsidP="00884A64">
            <w:pPr>
              <w:autoSpaceDE w:val="0"/>
              <w:autoSpaceDN w:val="0"/>
              <w:adjustRightInd w:val="0"/>
              <w:jc w:val="both"/>
              <w:rPr>
                <w:rFonts w:eastAsiaTheme="minorEastAsia" w:cstheme="minorHAnsi"/>
                <w:sz w:val="22"/>
                <w:szCs w:val="22"/>
                <w:lang w:val="es-ES_tradnl"/>
              </w:rPr>
            </w:pPr>
            <m:oMathPara>
              <m:oMath>
                <m:d>
                  <m:dPr>
                    <m:ctrlPr>
                      <w:ins w:id="63" w:author="Usuario" w:date="2021-10-06T11:10:00Z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d>
                      <m:dPr>
                        <m:ctrlPr>
                          <w:ins w:id="64" w:author="Usuario" w:date="2021-10-06T11:10:00Z">
                            <w:rPr>
                              <w:rFonts w:ascii="Cambria Math" w:hAnsi="Cambria Math" w:cstheme="minorHAnsi"/>
                              <w:i/>
                              <w:iCs/>
                              <w:sz w:val="22"/>
                              <w:szCs w:val="22"/>
                              <w:lang w:val="es-ES_tradnl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_tradnl"/>
                          </w:rPr>
                          <m:t>Fa∨¬Hb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⊃¬Ga</m:t>
                    </m:r>
                  </m:e>
                </m:d>
              </m:oMath>
            </m:oMathPara>
          </w:p>
        </w:tc>
      </w:tr>
      <w:tr w:rsidR="00716E75" w:rsidRPr="00C04ED4" w14:paraId="5C6E83C5" w14:textId="77777777" w:rsidTr="00884A64">
        <w:trPr>
          <w:trHeight w:val="334"/>
          <w:jc w:val="center"/>
        </w:trPr>
        <w:tc>
          <w:tcPr>
            <w:tcW w:w="2689" w:type="dxa"/>
          </w:tcPr>
          <w:p w14:paraId="5C4EF735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rPr>
                <w:i/>
                <w:iCs/>
                <w:sz w:val="22"/>
                <w:szCs w:val="22"/>
                <w:lang w:val="es-ES"/>
              </w:rPr>
            </w:pP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      V   V  F V      </w:t>
            </w:r>
            <w:r w:rsidRPr="5D624591">
              <w:rPr>
                <w:i/>
                <w:iCs/>
                <w:sz w:val="22"/>
                <w:szCs w:val="22"/>
                <w:highlight w:val="cyan"/>
                <w:lang w:val="es-ES"/>
              </w:rPr>
              <w:t>V</w:t>
            </w: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V F</w:t>
            </w:r>
          </w:p>
        </w:tc>
      </w:tr>
    </w:tbl>
    <w:p w14:paraId="16C1FC67" w14:textId="77777777" w:rsidR="00716E75" w:rsidRPr="00D91ACC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p w14:paraId="2AFCBB1C" w14:textId="77777777" w:rsidR="00716E75" w:rsidRPr="00A928FA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b/>
          <w:bCs/>
          <w:sz w:val="22"/>
          <w:szCs w:val="22"/>
          <w:lang w:val="es-ES_tradnl"/>
        </w:rPr>
      </w:pPr>
      <w:r w:rsidRPr="00224A52">
        <w:rPr>
          <w:rFonts w:eastAsiaTheme="minorEastAsia" w:cstheme="minorHAnsi"/>
          <w:b/>
          <w:bCs/>
          <w:iCs/>
          <w:sz w:val="22"/>
          <w:szCs w:val="22"/>
          <w:lang w:val="es-ES_tradnl"/>
        </w:rPr>
        <w:t xml:space="preserve">7. </w:t>
      </w:r>
      <m:oMath>
        <m:r>
          <m:rPr>
            <m:sty m:val="bi"/>
          </m:rPr>
          <w:rPr>
            <w:rFonts w:ascii="Cambria Math" w:hAnsi="Cambria Math" w:cstheme="minorHAnsi"/>
            <w:sz w:val="22"/>
            <w:szCs w:val="22"/>
            <w:lang w:val="es-ES_tradnl"/>
          </w:rPr>
          <m:t>ϕ:¬</m:t>
        </m:r>
        <m:d>
          <m:dPr>
            <m:ctrlPr>
              <w:ins w:id="65" w:author="Usuario" w:date="2021-10-06T11:10:00Z">
                <w:rPr>
                  <w:rFonts w:ascii="Cambria Math" w:hAnsi="Cambria Math" w:cstheme="minorHAnsi"/>
                  <w:b/>
                  <w:bCs/>
                  <w:i/>
                  <w:iCs/>
                  <w:sz w:val="22"/>
                  <w:szCs w:val="22"/>
                  <w:lang w:val="es-ES_tradnl"/>
                </w:rPr>
              </w:ins>
            </m:ctrlPr>
          </m:dPr>
          <m:e>
            <m:d>
              <m:dPr>
                <m:ctrlPr>
                  <w:ins w:id="66" w:author="Usuario" w:date="2021-10-06T11:10:00Z">
                    <w:rPr>
                      <w:rFonts w:ascii="Cambria Math" w:hAnsi="Cambria Math" w:cstheme="minorHAnsi"/>
                      <w:b/>
                      <w:bCs/>
                      <w:i/>
                      <w:iCs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Ga≡Fy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∧¬</m:t>
            </m:r>
            <m:d>
              <m:dPr>
                <m:ctrlPr>
                  <w:ins w:id="67" w:author="Usuario" w:date="2021-10-06T11:10:00Z">
                    <w:rPr>
                      <w:rFonts w:ascii="Cambria Math" w:hAnsi="Cambria Math" w:cstheme="minorHAnsi"/>
                      <w:b/>
                      <w:bCs/>
                      <w:i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Hb⊃Gx</m:t>
                </m:r>
              </m:e>
            </m:d>
          </m:e>
        </m:d>
      </m:oMath>
    </w:p>
    <w:p w14:paraId="3CA2E3C9" w14:textId="77777777" w:rsidR="00716E75" w:rsidRPr="00C04ED4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EastAsia" w:cstheme="minorHAnsi"/>
          <w:sz w:val="22"/>
          <w:szCs w:val="22"/>
          <w:lang w:val="es-ES_tradnl"/>
        </w:rPr>
      </w:pPr>
      <m:oMathPara>
        <m:oMathParaPr>
          <m:jc m:val="center"/>
        </m:oMathParaPr>
        <m:oMath>
          <m:sSub>
            <m:sSubPr>
              <m:ctrlPr>
                <w:ins w:id="68" w:author="Usuario" w:date="2021-10-06T11:10:00Z">
                  <w:rPr>
                    <w:rFonts w:ascii="Cambria Math" w:eastAsiaTheme="minorEastAsia" w:hAnsi="Cambria Math" w:cstheme="minorHAnsi"/>
                    <w:i/>
                    <w:sz w:val="22"/>
                    <w:szCs w:val="22"/>
                    <w:lang w:val="es-ES"/>
                  </w:rPr>
                </w:ins>
              </m:ctrlPr>
            </m:sSubPr>
            <m:e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ϕ</m:t>
              </m:r>
            </m:e>
            <m:sub>
              <m:r>
                <w:rPr>
                  <w:rFonts w:ascii="Cambria Math" w:eastAsiaTheme="minorEastAsia" w:hAnsi="Cambria Math" w:cstheme="minorHAnsi"/>
                  <w:sz w:val="22"/>
                  <w:szCs w:val="22"/>
                  <w:lang w:val="es-ES"/>
                </w:rPr>
                <m:t>[a,b/y, x]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  <w:lang w:val="es-ES_tradnl"/>
            </w:rPr>
            <m:t>:¬</m:t>
          </m:r>
          <m:d>
            <m:dPr>
              <m:ctrlPr>
                <w:ins w:id="69" w:author="Usuario" w:date="2021-10-06T11:10:00Z"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  <w:lang w:val="es-ES_tradnl"/>
                  </w:rPr>
                </w:ins>
              </m:ctrlPr>
            </m:dPr>
            <m:e>
              <m:d>
                <m:dPr>
                  <m:ctrlPr>
                    <w:ins w:id="70" w:author="Usuario" w:date="2021-10-06T11:10:00Z"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Ga≡Fa</m:t>
                  </m:r>
                </m:e>
              </m:d>
              <m:r>
                <w:rPr>
                  <w:rFonts w:ascii="Cambria Math" w:hAnsi="Cambria Math" w:cstheme="minorHAnsi"/>
                  <w:sz w:val="22"/>
                  <w:szCs w:val="22"/>
                  <w:lang w:val="es-ES_tradnl"/>
                </w:rPr>
                <m:t>∧¬</m:t>
              </m:r>
              <m:d>
                <m:dPr>
                  <m:ctrlPr>
                    <w:ins w:id="71" w:author="Usuario" w:date="2021-10-06T11:10:00Z">
                      <w:rPr>
                        <w:rFonts w:ascii="Cambria Math" w:hAnsi="Cambria Math" w:cstheme="minorHAnsi"/>
                        <w:i/>
                        <w:sz w:val="22"/>
                        <w:szCs w:val="22"/>
                        <w:lang w:val="es-ES_tradnl"/>
                      </w:rPr>
                    </w:ins>
                  </m:ctrlPr>
                </m:dPr>
                <m:e>
                  <m:r>
                    <w:rPr>
                      <w:rFonts w:ascii="Cambria Math" w:hAnsi="Cambria Math" w:cstheme="minorHAnsi"/>
                      <w:sz w:val="22"/>
                      <w:szCs w:val="22"/>
                      <w:lang w:val="es-ES_tradnl"/>
                    </w:rPr>
                    <m:t>Hb⊃Gb</m:t>
                  </m:r>
                </m:e>
              </m:d>
            </m:e>
          </m:d>
        </m:oMath>
      </m:oMathPara>
    </w:p>
    <w:p w14:paraId="50095BDA" w14:textId="77777777" w:rsidR="00716E75" w:rsidRPr="00A928FA" w:rsidRDefault="00716E75" w:rsidP="00716E75">
      <w:pPr>
        <w:pStyle w:val="Prrafodelista"/>
        <w:autoSpaceDE w:val="0"/>
        <w:autoSpaceDN w:val="0"/>
        <w:adjustRightInd w:val="0"/>
        <w:ind w:left="426"/>
        <w:jc w:val="both"/>
        <w:rPr>
          <w:rFonts w:eastAsiaTheme="minorEastAsia" w:cstheme="minorHAnsi"/>
          <w:b/>
          <w:bCs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16E75" w:rsidRPr="00C04ED4" w14:paraId="62865BCD" w14:textId="77777777" w:rsidTr="00884A64">
        <w:trPr>
          <w:trHeight w:val="334"/>
          <w:jc w:val="center"/>
        </w:trPr>
        <w:tc>
          <w:tcPr>
            <w:tcW w:w="3397" w:type="dxa"/>
          </w:tcPr>
          <w:p w14:paraId="12159F20" w14:textId="77777777" w:rsidR="00716E75" w:rsidRPr="00C04ED4" w:rsidRDefault="00716E75" w:rsidP="00884A64">
            <w:pPr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</m:t>
                </m:r>
                <m:d>
                  <m:dPr>
                    <m:ctrlPr>
                      <w:ins w:id="72" w:author="Usuario" w:date="2021-10-06T11:10:00Z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d>
                      <m:dPr>
                        <m:ctrlPr>
                          <w:ins w:id="73" w:author="Usuario" w:date="2021-10-06T11:10:00Z">
                            <w:rPr>
                              <w:rFonts w:ascii="Cambria Math" w:hAnsi="Cambria Math" w:cstheme="minorHAnsi"/>
                              <w:i/>
                              <w:iCs/>
                              <w:sz w:val="22"/>
                              <w:szCs w:val="22"/>
                              <w:lang w:val="es-ES_tradnl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_tradnl"/>
                          </w:rPr>
                          <m:t>Ga≡Fa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∧¬</m:t>
                    </m:r>
                    <m:d>
                      <m:dPr>
                        <m:ctrlPr>
                          <w:ins w:id="74" w:author="Usuario" w:date="2021-10-06T11:10:00Z"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_tradnl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_tradnl"/>
                          </w:rPr>
                          <m:t>Hb⊃Gb</m:t>
                        </m:r>
                      </m:e>
                    </m:d>
                  </m:e>
                </m:d>
              </m:oMath>
            </m:oMathPara>
          </w:p>
        </w:tc>
      </w:tr>
      <w:tr w:rsidR="00716E75" w:rsidRPr="00C04ED4" w14:paraId="63C985C9" w14:textId="77777777" w:rsidTr="00884A64">
        <w:trPr>
          <w:trHeight w:val="334"/>
          <w:jc w:val="center"/>
        </w:trPr>
        <w:tc>
          <w:tcPr>
            <w:tcW w:w="3397" w:type="dxa"/>
          </w:tcPr>
          <w:p w14:paraId="577CA4C2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rPr>
                <w:i/>
                <w:iCs/>
                <w:sz w:val="22"/>
                <w:szCs w:val="22"/>
                <w:lang w:val="es-ES"/>
              </w:rPr>
            </w:pP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 </w:t>
            </w:r>
            <w:r w:rsidRPr="5D624591">
              <w:rPr>
                <w:i/>
                <w:iCs/>
                <w:sz w:val="22"/>
                <w:szCs w:val="22"/>
                <w:highlight w:val="cyan"/>
                <w:lang w:val="es-ES"/>
              </w:rPr>
              <w:t>V</w:t>
            </w: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   F    F   V    F   F    V   V   V</w:t>
            </w:r>
          </w:p>
        </w:tc>
      </w:tr>
    </w:tbl>
    <w:p w14:paraId="451E4BA8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716E75" w:rsidRPr="00C04ED4" w14:paraId="34E1E3FC" w14:textId="77777777" w:rsidTr="00884A64">
        <w:trPr>
          <w:trHeight w:val="334"/>
          <w:jc w:val="center"/>
        </w:trPr>
        <w:tc>
          <w:tcPr>
            <w:tcW w:w="3397" w:type="dxa"/>
          </w:tcPr>
          <w:p w14:paraId="36494B7E" w14:textId="77777777" w:rsidR="00716E75" w:rsidRPr="00C04ED4" w:rsidRDefault="00716E75" w:rsidP="00884A64">
            <w:pPr>
              <w:autoSpaceDE w:val="0"/>
              <w:autoSpaceDN w:val="0"/>
              <w:adjustRightInd w:val="0"/>
              <w:rPr>
                <w:rFonts w:eastAsia="Calibri" w:cstheme="minorHAnsi"/>
                <w:sz w:val="22"/>
                <w:szCs w:val="22"/>
                <w:lang w:val="es-ES_tradnl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  <w:lang w:val="es-ES_tradnl"/>
                  </w:rPr>
                  <m:t>¬</m:t>
                </m:r>
                <m:d>
                  <m:dPr>
                    <m:ctrlPr>
                      <w:ins w:id="75" w:author="Usuario" w:date="2021-10-06T11:10:00Z">
                        <w:rPr>
                          <w:rFonts w:ascii="Cambria Math" w:hAnsi="Cambria Math" w:cstheme="minorHAnsi"/>
                          <w:i/>
                          <w:iCs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d>
                      <m:dPr>
                        <m:ctrlPr>
                          <w:ins w:id="76" w:author="Usuario" w:date="2021-10-06T11:10:00Z">
                            <w:rPr>
                              <w:rFonts w:ascii="Cambria Math" w:hAnsi="Cambria Math" w:cstheme="minorHAnsi"/>
                              <w:i/>
                              <w:iCs/>
                              <w:sz w:val="22"/>
                              <w:szCs w:val="22"/>
                              <w:lang w:val="es-ES_tradnl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_tradnl"/>
                          </w:rPr>
                          <m:t>Ga≡Fy</m:t>
                        </m:r>
                      </m:e>
                    </m:d>
                    <m:r>
                      <w:rPr>
                        <w:rFonts w:ascii="Cambria Math" w:hAnsi="Cambria Math" w:cstheme="minorHAnsi"/>
                        <w:sz w:val="22"/>
                        <w:szCs w:val="22"/>
                        <w:lang w:val="es-ES_tradnl"/>
                      </w:rPr>
                      <m:t>∧¬</m:t>
                    </m:r>
                    <m:d>
                      <m:dPr>
                        <m:ctrlPr>
                          <w:ins w:id="77" w:author="Usuario" w:date="2021-10-06T11:10:00Z">
                            <w:rPr>
                              <w:rFonts w:ascii="Cambria Math" w:hAnsi="Cambria Math" w:cstheme="minorHAnsi"/>
                              <w:i/>
                              <w:sz w:val="22"/>
                              <w:szCs w:val="22"/>
                              <w:lang w:val="es-ES_tradnl"/>
                            </w:rPr>
                          </w:ins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  <w:lang w:val="es-ES_tradnl"/>
                          </w:rPr>
                          <m:t>Hb⊃Gx</m:t>
                        </m:r>
                      </m:e>
                    </m:d>
                  </m:e>
                </m:d>
              </m:oMath>
            </m:oMathPara>
          </w:p>
        </w:tc>
      </w:tr>
      <w:tr w:rsidR="00716E75" w:rsidRPr="00C04ED4" w14:paraId="265A502A" w14:textId="77777777" w:rsidTr="00884A64">
        <w:trPr>
          <w:trHeight w:val="334"/>
          <w:jc w:val="center"/>
        </w:trPr>
        <w:tc>
          <w:tcPr>
            <w:tcW w:w="3397" w:type="dxa"/>
          </w:tcPr>
          <w:p w14:paraId="58F411C3" w14:textId="77777777" w:rsidR="00716E75" w:rsidRPr="00C04ED4" w:rsidRDefault="00716E75" w:rsidP="00884A64">
            <w:pPr>
              <w:pStyle w:val="Prrafodelista"/>
              <w:autoSpaceDE w:val="0"/>
              <w:autoSpaceDN w:val="0"/>
              <w:adjustRightInd w:val="0"/>
              <w:ind w:left="0"/>
              <w:rPr>
                <w:i/>
                <w:iCs/>
                <w:sz w:val="22"/>
                <w:szCs w:val="22"/>
                <w:lang w:val="es-ES"/>
              </w:rPr>
            </w:pP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 </w:t>
            </w:r>
            <w:r w:rsidRPr="5D624591">
              <w:rPr>
                <w:i/>
                <w:iCs/>
                <w:sz w:val="22"/>
                <w:szCs w:val="22"/>
                <w:highlight w:val="cyan"/>
                <w:lang w:val="es-ES"/>
              </w:rPr>
              <w:t>V</w:t>
            </w:r>
            <w:r w:rsidRPr="5D624591">
              <w:rPr>
                <w:i/>
                <w:iCs/>
                <w:sz w:val="22"/>
                <w:szCs w:val="22"/>
                <w:lang w:val="es-ES"/>
              </w:rPr>
              <w:t xml:space="preserve">      F    F   V    F   F    V   V   V</w:t>
            </w:r>
          </w:p>
        </w:tc>
      </w:tr>
    </w:tbl>
    <w:p w14:paraId="71C22B6E" w14:textId="77777777" w:rsidR="00716E75" w:rsidRDefault="00716E75" w:rsidP="00716E75"/>
    <w:p w14:paraId="41090270" w14:textId="77777777" w:rsidR="00716E75" w:rsidRDefault="00716E75" w:rsidP="00716E75">
      <w:pPr>
        <w:rPr>
          <w:b/>
          <w:bCs/>
        </w:rPr>
      </w:pPr>
      <w:r w:rsidRPr="00B2153D">
        <w:rPr>
          <w:b/>
          <w:bCs/>
        </w:rPr>
        <w:t>Ejercicios de aplicación</w:t>
      </w:r>
    </w:p>
    <w:p w14:paraId="11AF56AF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i/>
          <w:iCs/>
          <w:sz w:val="22"/>
          <w:szCs w:val="22"/>
          <w:lang w:val="es-ES_tradnl"/>
        </w:rPr>
      </w:pPr>
      <w:r w:rsidRPr="00C04ED4">
        <w:rPr>
          <w:rFonts w:cstheme="minorHAnsi"/>
          <w:b/>
          <w:bCs/>
          <w:i/>
          <w:iCs/>
          <w:sz w:val="22"/>
          <w:szCs w:val="22"/>
          <w:lang w:val="es-ES_tradnl"/>
        </w:rPr>
        <w:t>Ejercicios de aplicación</w:t>
      </w:r>
    </w:p>
    <w:p w14:paraId="0E9D42CE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_tradnl"/>
        </w:rPr>
      </w:pPr>
      <w:r w:rsidRPr="00C04ED4">
        <w:rPr>
          <w:rFonts w:cstheme="minorHAnsi"/>
          <w:sz w:val="22"/>
          <w:szCs w:val="22"/>
          <w:lang w:val="es-ES_tradnl"/>
        </w:rPr>
        <w:t xml:space="preserve">Considera </w:t>
      </w:r>
      <w:r>
        <w:rPr>
          <w:rFonts w:eastAsiaTheme="minorEastAsia" w:cstheme="minorHAnsi"/>
          <w:sz w:val="22"/>
          <w:szCs w:val="22"/>
          <w:lang w:val="es-ES_tradnl"/>
        </w:rPr>
        <w:t xml:space="preserve">la siguiente </w:t>
      </w:r>
      <m:oMath>
        <m:r>
          <w:rPr>
            <w:rFonts w:ascii="Cambria Math" w:hAnsi="Cambria Math" w:cstheme="minorHAnsi"/>
            <w:sz w:val="22"/>
            <w:szCs w:val="22"/>
            <w:lang w:val="es-ES"/>
          </w:rPr>
          <m:t>U</m:t>
        </m:r>
      </m:oMath>
      <w:r>
        <w:rPr>
          <w:rFonts w:eastAsiaTheme="minorEastAsia" w:cstheme="minorHAnsi"/>
          <w:sz w:val="22"/>
          <w:szCs w:val="22"/>
          <w:lang w:val="es-ES"/>
        </w:rPr>
        <w:t>:</w:t>
      </w:r>
    </w:p>
    <w:p w14:paraId="42189A66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b/>
          <w:bCs/>
          <w:sz w:val="22"/>
          <w:szCs w:val="22"/>
          <w:lang w:val="es-E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inorHAnsi"/>
              <w:sz w:val="22"/>
              <w:szCs w:val="22"/>
              <w:lang w:val="es-ES"/>
            </w:rPr>
            <m:t>U</m:t>
          </m:r>
        </m:oMath>
      </m:oMathPara>
    </w:p>
    <w:p w14:paraId="44E8126C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U:</w:t>
      </w:r>
      <w:r w:rsidRPr="00C04ED4">
        <w:rPr>
          <w:rFonts w:cstheme="minorHAnsi"/>
          <w:sz w:val="22"/>
          <w:szCs w:val="22"/>
        </w:rPr>
        <w:t xml:space="preserve"> </w:t>
      </w:r>
      <w:r w:rsidRPr="00C04ED4">
        <w:rPr>
          <w:rFonts w:eastAsiaTheme="minorEastAsia" w:cstheme="minorHAnsi"/>
          <w:sz w:val="22"/>
          <w:szCs w:val="22"/>
        </w:rPr>
        <w:t xml:space="preserve"> </w:t>
      </w:r>
      <m:oMath>
        <m:d>
          <m:dPr>
            <m:begChr m:val="{"/>
            <m:endChr m:val="}"/>
            <m:ctrlPr>
              <w:ins w:id="78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16178B22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a</w:t>
      </w:r>
      <w:r w:rsidRPr="00C04ED4">
        <w:rPr>
          <w:rFonts w:cstheme="minorHAnsi"/>
          <w:sz w:val="22"/>
          <w:szCs w:val="22"/>
        </w:rPr>
        <w:t xml:space="preserve">: </w:t>
      </w:r>
      <m:oMath>
        <m:d>
          <m:dPr>
            <m:begChr m:val="{"/>
            <m:endChr m:val="}"/>
            <m:ctrlPr>
              <w:ins w:id="79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</m:e>
        </m:d>
      </m:oMath>
    </w:p>
    <w:p w14:paraId="20415F4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b</w:t>
      </w:r>
      <w:r w:rsidRPr="00C04ED4">
        <w:rPr>
          <w:rFonts w:cstheme="minorHAnsi"/>
          <w:sz w:val="22"/>
          <w:szCs w:val="22"/>
        </w:rPr>
        <w:t xml:space="preserve">: </w:t>
      </w:r>
      <m:oMath>
        <m:d>
          <m:dPr>
            <m:begChr m:val="{"/>
            <m:endChr m:val="}"/>
            <m:ctrlPr>
              <w:ins w:id="80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06F1356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 w:rsidRPr="00C04ED4">
        <w:rPr>
          <w:rFonts w:cstheme="minorHAnsi"/>
          <w:i/>
          <w:iCs/>
          <w:sz w:val="22"/>
          <w:szCs w:val="22"/>
        </w:rPr>
        <w:t>c</w:t>
      </w:r>
      <w:r w:rsidRPr="00C04ED4">
        <w:rPr>
          <w:rFonts w:cstheme="minorHAnsi"/>
          <w:sz w:val="22"/>
          <w:szCs w:val="22"/>
        </w:rPr>
        <w:t xml:space="preserve">: </w:t>
      </w:r>
      <m:oMath>
        <m:d>
          <m:dPr>
            <m:begChr m:val="{"/>
            <m:endChr m:val="}"/>
            <m:ctrlPr>
              <w:ins w:id="81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6E99BD7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F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82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1B06D919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n-US"/>
        </w:rPr>
      </w:pPr>
      <w:r w:rsidRPr="00C04ED4">
        <w:rPr>
          <w:rFonts w:cstheme="minorHAnsi"/>
          <w:i/>
          <w:iCs/>
          <w:sz w:val="22"/>
          <w:szCs w:val="22"/>
          <w:lang w:val="en-US"/>
        </w:rPr>
        <w:t>G</w:t>
      </w:r>
      <w:r w:rsidRPr="00C04ED4">
        <w:rPr>
          <w:rFonts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83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a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70C35D96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n-US"/>
        </w:rPr>
      </w:pPr>
      <w:r w:rsidRPr="00C04ED4">
        <w:rPr>
          <w:rFonts w:eastAsiaTheme="minorEastAsia" w:cstheme="minorHAnsi"/>
          <w:i/>
          <w:iCs/>
          <w:sz w:val="22"/>
          <w:szCs w:val="22"/>
          <w:lang w:val="en-US"/>
        </w:rPr>
        <w:t>H</w:t>
      </w:r>
      <w:r w:rsidRPr="00C04ED4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84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</m:e>
        </m:d>
      </m:oMath>
    </w:p>
    <w:p w14:paraId="11EA249A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  <w:lang w:val="en-US"/>
        </w:rPr>
      </w:pPr>
      <w:r>
        <w:rPr>
          <w:rFonts w:eastAsiaTheme="minorEastAsia" w:cstheme="minorHAnsi"/>
          <w:i/>
          <w:iCs/>
          <w:sz w:val="22"/>
          <w:szCs w:val="22"/>
          <w:lang w:val="en-US"/>
        </w:rPr>
        <w:t>J</w:t>
      </w:r>
      <w:r w:rsidRPr="00C04ED4">
        <w:rPr>
          <w:rFonts w:eastAsiaTheme="minorEastAsia" w:cstheme="minorHAnsi"/>
          <w:sz w:val="22"/>
          <w:szCs w:val="22"/>
          <w:lang w:val="en-US"/>
        </w:rPr>
        <w:t xml:space="preserve">: </w:t>
      </w:r>
      <m:oMath>
        <m:d>
          <m:dPr>
            <m:begChr m:val="{"/>
            <m:endChr m:val="}"/>
            <m:ctrlPr>
              <w:ins w:id="85" w:author="Usuario" w:date="2021-10-06T11:10:00Z">
                <w:rPr>
                  <w:rFonts w:ascii="Cambria Math" w:hAnsi="Cambria Math" w:cstheme="minorHAnsi"/>
                  <w:i/>
                  <w:sz w:val="22"/>
                  <w:szCs w:val="22"/>
                  <w:lang w:val="es-ES_tradnl"/>
                </w:rPr>
              </w:ins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b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 xml:space="preserve">, </m:t>
            </m:r>
            <m:r>
              <w:rPr>
                <w:rFonts w:ascii="Cambria Math" w:hAnsi="Cambria Math" w:cstheme="minorHAnsi"/>
                <w:sz w:val="22"/>
                <w:szCs w:val="22"/>
                <w:lang w:val="es-ES_tradnl"/>
              </w:rPr>
              <m:t>c</m:t>
            </m:r>
          </m:e>
        </m:d>
      </m:oMath>
    </w:p>
    <w:p w14:paraId="5E8AEB01" w14:textId="77777777" w:rsidR="00716E75" w:rsidRPr="00D914B0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sz w:val="22"/>
          <w:szCs w:val="22"/>
        </w:rPr>
      </w:pPr>
      <w:r w:rsidRPr="00D914B0">
        <w:rPr>
          <w:rFonts w:eastAsiaTheme="minorEastAsia" w:cstheme="minorHAnsi"/>
          <w:i/>
          <w:iCs/>
          <w:sz w:val="22"/>
          <w:szCs w:val="22"/>
        </w:rPr>
        <w:t>K:</w:t>
      </w:r>
      <w:r w:rsidRPr="00D914B0">
        <w:rPr>
          <w:rFonts w:eastAsiaTheme="minorEastAsia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>∅</m:t>
        </m:r>
      </m:oMath>
    </w:p>
    <w:p w14:paraId="12667502" w14:textId="77777777" w:rsidR="00716E75" w:rsidRPr="00D914B0" w:rsidRDefault="00716E75" w:rsidP="00716E75">
      <w:pPr>
        <w:autoSpaceDE w:val="0"/>
        <w:autoSpaceDN w:val="0"/>
        <w:adjustRightInd w:val="0"/>
        <w:jc w:val="both"/>
        <w:rPr>
          <w:rFonts w:cstheme="minorHAnsi"/>
          <w:sz w:val="22"/>
          <w:szCs w:val="22"/>
        </w:rPr>
      </w:pPr>
      <w:r>
        <w:rPr>
          <w:rStyle w:val="Nmerodepgina"/>
        </w:rPr>
        <w:t>P: V</w:t>
      </w:r>
    </w:p>
    <w:p w14:paraId="7FA399ED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iCs/>
          <w:sz w:val="22"/>
          <w:szCs w:val="22"/>
          <w:lang w:val="es-ES"/>
        </w:rPr>
      </w:pPr>
    </w:p>
    <w:p w14:paraId="42550EE3" w14:textId="77777777" w:rsidR="00716E75" w:rsidRPr="00C04ED4" w:rsidRDefault="00716E75" w:rsidP="00716E75">
      <w:pPr>
        <w:autoSpaceDE w:val="0"/>
        <w:autoSpaceDN w:val="0"/>
        <w:adjustRightInd w:val="0"/>
        <w:jc w:val="both"/>
        <w:rPr>
          <w:rFonts w:eastAsiaTheme="minorEastAsia" w:cstheme="minorHAnsi"/>
          <w:i/>
          <w:iCs/>
          <w:sz w:val="22"/>
          <w:szCs w:val="22"/>
          <w:lang w:val="es-ES"/>
        </w:rPr>
      </w:pPr>
      <w:r w:rsidRPr="00C04ED4">
        <w:rPr>
          <w:rFonts w:cstheme="minorHAnsi"/>
          <w:sz w:val="22"/>
          <w:szCs w:val="22"/>
        </w:rPr>
        <w:t xml:space="preserve">Calcula el valor que toman las siguientes fórmulas en </w:t>
      </w:r>
      <w:r w:rsidRPr="00C04ED4">
        <w:rPr>
          <w:rFonts w:cstheme="minorHAnsi"/>
          <w:i/>
          <w:iCs/>
          <w:sz w:val="22"/>
          <w:szCs w:val="22"/>
        </w:rPr>
        <w:t>U</w:t>
      </w:r>
      <w:r w:rsidRPr="00C04ED4">
        <w:rPr>
          <w:rFonts w:cstheme="minorHAnsi"/>
          <w:sz w:val="22"/>
          <w:szCs w:val="22"/>
        </w:rPr>
        <w:t>:</w:t>
      </w:r>
    </w:p>
    <w:p w14:paraId="5428E29F" w14:textId="77777777" w:rsidR="00716E75" w:rsidRPr="00C04ED4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eastAsiaTheme="minorEastAsia" w:cstheme="minorHAnsi"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(¬</m:t>
        </m:r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Jx∧¬Kc)</m:t>
        </m:r>
      </m:oMath>
    </w:p>
    <w:p w14:paraId="3F8AC487" w14:textId="77777777" w:rsidR="00716E75" w:rsidRPr="00C04ED4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eastAsiaTheme="minorEastAsia" w:cstheme="minorHAnsi"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(¬</m:t>
        </m:r>
        <m:r>
          <w:rPr>
            <w:rFonts w:ascii="Cambria Math" w:eastAsiaTheme="minorEastAsia" w:hAnsi="Cambria Math" w:cstheme="minorHAnsi"/>
            <w:color w:val="000000" w:themeColor="text1"/>
            <w:sz w:val="22"/>
            <w:szCs w:val="22"/>
          </w:rPr>
          <m:t>Fx∧</m:t>
        </m:r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Fy)</m:t>
        </m:r>
      </m:oMath>
    </w:p>
    <w:p w14:paraId="49A255EB" w14:textId="77777777" w:rsidR="00716E75" w:rsidRPr="00C04ED4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eastAsiaTheme="minorEastAsia" w:cstheme="minorHAnsi"/>
          <w:color w:val="000000" w:themeColor="text1"/>
          <w:sz w:val="22"/>
          <w:szCs w:val="22"/>
        </w:rPr>
      </w:pPr>
      <m:oMath>
        <m:r>
          <w:rPr>
            <w:rFonts w:ascii="Cambria Math" w:hAnsi="Cambria Math" w:cstheme="minorHAnsi"/>
            <w:color w:val="000000" w:themeColor="text1"/>
            <w:sz w:val="22"/>
            <w:szCs w:val="22"/>
          </w:rPr>
          <m:t>¬</m:t>
        </m:r>
        <m:d>
          <m:dPr>
            <m:ctrlPr>
              <w:ins w:id="86" w:author="Usuario" w:date="2021-10-06T11:10:00Z"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Ga⊃Hx</m:t>
            </m:r>
          </m:e>
        </m:d>
      </m:oMath>
    </w:p>
    <w:p w14:paraId="73C70145" w14:textId="77777777" w:rsidR="00716E75" w:rsidRPr="00091DE5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eastAsiaTheme="minorEastAsia" w:cstheme="minorHAnsi"/>
          <w:color w:val="000000" w:themeColor="text1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dPr>
          <m:e>
            <m:d>
              <m:dPr>
                <m:ctrlPr>
                  <w:ins w:id="87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Gx∧Hx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≡P</m:t>
            </m:r>
          </m:e>
        </m:d>
      </m:oMath>
    </w:p>
    <w:p w14:paraId="3488994C" w14:textId="77777777" w:rsidR="00716E75" w:rsidRPr="005B1F8D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eastAsiaTheme="minorEastAsia" w:cstheme="minorHAnsi"/>
          <w:color w:val="000000" w:themeColor="text1"/>
          <w:sz w:val="22"/>
          <w:szCs w:val="22"/>
        </w:rPr>
      </w:pPr>
      <m:oMath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P⊃¬Kz</m:t>
                </m:r>
              </m:e>
            </m:d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∧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0000" w:themeColor="text1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Hx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</w:rPr>
                  <m:t>∨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y</m:t>
                </m:r>
              </m:e>
            </m:d>
          </m:e>
        </m:d>
      </m:oMath>
    </w:p>
    <w:p w14:paraId="776DBB5E" w14:textId="77777777" w:rsidR="00716E75" w:rsidRPr="00C04ED4" w:rsidRDefault="00716E75" w:rsidP="00716E75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hanging="426"/>
        <w:jc w:val="both"/>
        <w:rPr>
          <w:rFonts w:cstheme="minorHAnsi"/>
          <w:color w:val="000000" w:themeColor="text1"/>
          <w:sz w:val="22"/>
          <w:szCs w:val="22"/>
        </w:rPr>
      </w:pPr>
      <m:oMath>
        <m:d>
          <m:dPr>
            <m:ctrlPr>
              <w:ins w:id="88" w:author="Usuario" w:date="2021-10-06T11:10:00Z"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¬(¬</m:t>
            </m:r>
            <m:r>
              <w:rPr>
                <w:rFonts w:ascii="Cambria Math" w:eastAsiaTheme="minorEastAsia" w:hAnsi="Cambria Math" w:cstheme="minorHAnsi"/>
                <w:color w:val="000000" w:themeColor="text1"/>
                <w:sz w:val="22"/>
                <w:szCs w:val="22"/>
              </w:rPr>
              <m:t>Gx∧Hy)⊃</m:t>
            </m:r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</w:rPr>
              <m:t>¬</m:t>
            </m:r>
            <m:d>
              <m:dPr>
                <m:ctrlPr>
                  <w:ins w:id="89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Jx≡¬Kx</m:t>
                </m:r>
              </m:e>
            </m:d>
            <m:ctrlPr>
              <w:ins w:id="90" w:author="Usuario" w:date="2021-10-06T11:10:00Z">
                <w:rPr>
                  <w:rFonts w:ascii="Cambria Math" w:eastAsiaTheme="minorEastAsia" w:hAnsi="Cambria Math" w:cstheme="minorHAnsi"/>
                  <w:i/>
                  <w:color w:val="000000" w:themeColor="text1"/>
                  <w:sz w:val="22"/>
                  <w:szCs w:val="22"/>
                </w:rPr>
              </w:ins>
            </m:ctrlPr>
          </m:e>
        </m:d>
      </m:oMath>
    </w:p>
    <w:p w14:paraId="47B9FF48" w14:textId="77777777" w:rsidR="00716E75" w:rsidRPr="00A41B76" w:rsidRDefault="00716E75" w:rsidP="00716E75">
      <w:pPr>
        <w:pStyle w:val="Prrafodelista"/>
        <w:numPr>
          <w:ilvl w:val="0"/>
          <w:numId w:val="6"/>
        </w:numPr>
        <w:ind w:left="426" w:hanging="426"/>
        <w:rPr>
          <w:rFonts w:eastAsiaTheme="minorEastAsia" w:cstheme="minorHAnsi"/>
          <w:color w:val="000000" w:themeColor="text1"/>
          <w:sz w:val="22"/>
          <w:szCs w:val="22"/>
        </w:rPr>
      </w:pPr>
      <m:oMath>
        <m:d>
          <m:dPr>
            <m:ctrlPr>
              <w:ins w:id="91" w:author="Usuario" w:date="2021-10-06T11:10:00Z">
                <w:rPr>
                  <w:rFonts w:ascii="Cambria Math" w:hAnsi="Cambria Math" w:cstheme="minorHAnsi"/>
                  <w:i/>
                  <w:color w:val="000000" w:themeColor="text1"/>
                  <w:sz w:val="22"/>
                  <w:szCs w:val="22"/>
                  <w:lang w:val="es-ES"/>
                </w:rPr>
              </w:ins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lang w:val="es-ES"/>
              </w:rPr>
              <m:t>¬</m:t>
            </m:r>
            <m:d>
              <m:dPr>
                <m:ctrlPr>
                  <w:ins w:id="92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  <w:lang w:val="es-ES_tradnl"/>
                    </w:rPr>
                  </w:ins>
                </m:ctrlPr>
              </m:dPr>
              <m:e>
                <m:d>
                  <m:dPr>
                    <m:ctrlPr>
                      <w:ins w:id="93" w:author="Usuario" w:date="2021-10-06T11:10:00Z"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_tradnl"/>
                        </w:rPr>
                      </w:ins>
                    </m:ctrlPr>
                  </m:dPr>
                  <m:e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lang w:val="es-ES_tradnl"/>
                      </w:rPr>
                      <m:t>Fx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lang w:val="es-ES"/>
                      </w:rPr>
                      <m:t>∨¬G</m:t>
                    </m:r>
                    <m:r>
                      <w:rPr>
                        <w:rFonts w:ascii="Cambria Math" w:hAnsi="Cambria Math" w:cstheme="minorHAnsi"/>
                        <w:color w:val="000000" w:themeColor="text1"/>
                        <w:sz w:val="22"/>
                        <w:szCs w:val="22"/>
                        <w:lang w:val="es-ES_tradnl"/>
                      </w:rPr>
                      <m:t>x</m:t>
                    </m:r>
                    <m:ctrlPr>
                      <w:ins w:id="94" w:author="Usuario" w:date="2021-10-06T11:10:00Z">
                        <w:rPr>
                          <w:rFonts w:ascii="Cambria Math" w:hAnsi="Cambria Math" w:cstheme="minorHAnsi"/>
                          <w:i/>
                          <w:color w:val="000000" w:themeColor="text1"/>
                          <w:sz w:val="22"/>
                          <w:szCs w:val="22"/>
                          <w:lang w:val="es-ES"/>
                        </w:rPr>
                      </w:ins>
                    </m:ctrlPr>
                  </m:e>
                </m:d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lang w:val="es-ES_tradnl"/>
                  </w:rPr>
                  <m:t>⊃</m:t>
                </m:r>
                <m:r>
                  <w:rPr>
                    <w:rFonts w:ascii="Cambria Math" w:eastAsiaTheme="minorEastAsia" w:hAnsi="Cambria Math" w:cstheme="minorHAnsi"/>
                    <w:color w:val="000000" w:themeColor="text1"/>
                    <w:sz w:val="22"/>
                    <w:szCs w:val="22"/>
                    <w:lang w:val="es-ES_tradnl"/>
                  </w:rPr>
                  <m:t>Kb</m:t>
                </m:r>
                <m:ctrlPr>
                  <w:ins w:id="95" w:author="Usuario" w:date="2021-10-06T11:10:00Z">
                    <w:rPr>
                      <w:rFonts w:ascii="Cambria Math" w:eastAsiaTheme="minorEastAsia" w:hAnsi="Cambria Math" w:cstheme="minorHAnsi"/>
                      <w:i/>
                      <w:color w:val="000000" w:themeColor="text1"/>
                      <w:sz w:val="22"/>
                      <w:szCs w:val="22"/>
                      <w:lang w:val="es-ES_tradnl"/>
                    </w:rPr>
                  </w:ins>
                </m:ctrlPr>
              </m:e>
            </m:d>
            <m:r>
              <w:rPr>
                <w:rFonts w:ascii="Cambria Math" w:hAnsi="Cambria Math" w:cstheme="minorHAnsi"/>
                <w:color w:val="000000" w:themeColor="text1"/>
                <w:sz w:val="22"/>
                <w:szCs w:val="22"/>
                <w:lang w:val="es-ES"/>
              </w:rPr>
              <m:t>∨</m:t>
            </m:r>
            <m:d>
              <m:dPr>
                <m:ctrlPr>
                  <w:ins w:id="96" w:author="Usuario" w:date="2021-10-06T11:10:00Z">
                    <w:rPr>
                      <w:rFonts w:ascii="Cambria Math" w:hAnsi="Cambria Math" w:cstheme="minorHAnsi"/>
                      <w:i/>
                      <w:color w:val="000000" w:themeColor="text1"/>
                      <w:sz w:val="22"/>
                      <w:szCs w:val="22"/>
                      <w:lang w:val="es-ES"/>
                    </w:rPr>
                  </w:ins>
                </m:ctrlPr>
              </m:dPr>
              <m:e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lang w:val="es-ES"/>
                  </w:rPr>
                  <m:t>Jx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</w:rPr>
                  <m:t>≡</m:t>
                </m:r>
                <m:r>
                  <w:rPr>
                    <w:rFonts w:ascii="Cambria Math" w:hAnsi="Cambria Math" w:cstheme="minorHAnsi"/>
                    <w:color w:val="000000" w:themeColor="text1"/>
                    <w:sz w:val="22"/>
                    <w:szCs w:val="22"/>
                    <w:lang w:val="es-ES"/>
                  </w:rPr>
                  <m:t>¬Hy</m:t>
                </m:r>
              </m:e>
            </m:d>
          </m:e>
        </m:d>
      </m:oMath>
    </w:p>
    <w:p w14:paraId="40A59C14" w14:textId="77777777" w:rsidR="00620E4D" w:rsidRDefault="00620E4D"/>
    <w:sectPr w:rsidR="00620E4D" w:rsidSect="00716E75">
      <w:headerReference w:type="default" r:id="rId8"/>
      <w:footerReference w:type="even" r:id="rId9"/>
      <w:footerReference w:type="default" r:id="rId10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2570B" w14:textId="77777777" w:rsidR="008051AE" w:rsidRDefault="008051AE" w:rsidP="00716E75">
      <w:r>
        <w:separator/>
      </w:r>
    </w:p>
  </w:endnote>
  <w:endnote w:type="continuationSeparator" w:id="0">
    <w:p w14:paraId="0F36C130" w14:textId="77777777" w:rsidR="008051AE" w:rsidRDefault="008051AE" w:rsidP="0071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432358708"/>
      <w:docPartObj>
        <w:docPartGallery w:val="Page Numbers (Bottom of Page)"/>
        <w:docPartUnique/>
      </w:docPartObj>
    </w:sdtPr>
    <w:sdtContent>
      <w:p w14:paraId="3A64D0F6" w14:textId="77777777" w:rsidR="00000000" w:rsidRDefault="00000000" w:rsidP="00AA1C3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7</w:t>
        </w:r>
        <w:r>
          <w:rPr>
            <w:rStyle w:val="Nmerodepgina"/>
          </w:rPr>
          <w:fldChar w:fldCharType="end"/>
        </w:r>
      </w:p>
    </w:sdtContent>
  </w:sdt>
  <w:p w14:paraId="48B130A7" w14:textId="77777777" w:rsidR="00000000" w:rsidRDefault="00000000" w:rsidP="00AA1C3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2145841868"/>
      <w:docPartObj>
        <w:docPartGallery w:val="Page Numbers (Bottom of Page)"/>
        <w:docPartUnique/>
      </w:docPartObj>
    </w:sdtPr>
    <w:sdtContent>
      <w:p w14:paraId="4B581566" w14:textId="77777777" w:rsidR="00000000" w:rsidRDefault="00000000" w:rsidP="00AA1C3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0D39BA9B" w14:textId="77777777" w:rsidR="00000000" w:rsidRDefault="00000000" w:rsidP="00AA1C3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B0CC0" w14:textId="77777777" w:rsidR="008051AE" w:rsidRDefault="008051AE" w:rsidP="00716E75">
      <w:r>
        <w:separator/>
      </w:r>
    </w:p>
  </w:footnote>
  <w:footnote w:type="continuationSeparator" w:id="0">
    <w:p w14:paraId="53258FE2" w14:textId="77777777" w:rsidR="008051AE" w:rsidRDefault="008051AE" w:rsidP="00716E75">
      <w:r>
        <w:continuationSeparator/>
      </w:r>
    </w:p>
  </w:footnote>
  <w:footnote w:id="1">
    <w:p w14:paraId="5800408B" w14:textId="77777777" w:rsidR="00716E75" w:rsidRPr="00F928AE" w:rsidRDefault="00716E75" w:rsidP="00716E75">
      <w:pPr>
        <w:pStyle w:val="Textonotapie"/>
        <w:jc w:val="both"/>
      </w:pPr>
      <w:r>
        <w:rPr>
          <w:rStyle w:val="Refdenotaalpie"/>
        </w:rPr>
        <w:footnoteRef/>
      </w:r>
      <w:r>
        <w:t xml:space="preserve"> Exclusivamente el segmento monádico. Sin predicados relacionales ni funciones matemáticas.</w:t>
      </w:r>
    </w:p>
  </w:footnote>
  <w:footnote w:id="2">
    <w:p w14:paraId="1CB8F947" w14:textId="77777777" w:rsidR="00716E75" w:rsidRPr="007A3124" w:rsidRDefault="00716E75" w:rsidP="00716E75">
      <w:pPr>
        <w:pStyle w:val="Textonotapie"/>
        <w:jc w:val="both"/>
        <w:rPr>
          <w:lang w:val="es-ES"/>
        </w:rPr>
      </w:pPr>
      <w:r w:rsidRPr="00CD0BCF">
        <w:rPr>
          <w:rStyle w:val="Refdenotaalpie"/>
        </w:rPr>
        <w:footnoteRef/>
      </w:r>
      <w:r w:rsidRPr="00CD0BCF">
        <w:t xml:space="preserve"> </w:t>
      </w:r>
      <w:r w:rsidRPr="00CD0BCF">
        <w:rPr>
          <w:rFonts w:ascii="AppleSystemUIFont" w:hAnsi="AppleSystemUIFont" w:cs="AppleSystemUIFont"/>
          <w:lang w:val="es-ES_tradnl"/>
        </w:rPr>
        <w:t xml:space="preserve">Solo en el caso de las letras oracionales el valor de verdad asignado por </w:t>
      </w:r>
      <m:oMath>
        <m:r>
          <w:rPr>
            <w:rFonts w:ascii="Cambria Math" w:hAnsi="Cambria Math" w:cs="AppleSystemUIFont"/>
            <w:lang w:val="es-ES_tradnl"/>
          </w:rPr>
          <m:t>U</m:t>
        </m:r>
      </m:oMath>
      <w:r w:rsidRPr="00CD0BCF">
        <w:rPr>
          <w:rFonts w:ascii="AppleSystemUIFont" w:hAnsi="AppleSystemUIFont" w:cs="AppleSystemUIFont"/>
          <w:i/>
          <w:iCs/>
          <w:lang w:val="es-ES_tradnl"/>
        </w:rPr>
        <w:t xml:space="preserve"> </w:t>
      </w:r>
      <w:r w:rsidRPr="00CD0BCF">
        <w:rPr>
          <w:rFonts w:ascii="AppleSystemUIFont" w:hAnsi="AppleSystemUIFont" w:cs="AppleSystemUIFont"/>
          <w:lang w:val="es-ES_tradnl"/>
        </w:rPr>
        <w:t xml:space="preserve">a </w:t>
      </w:r>
      <m:oMath>
        <m:r>
          <w:rPr>
            <w:rFonts w:ascii="Cambria Math" w:eastAsiaTheme="minorEastAsia" w:hAnsi="Cambria Math" w:cs="AppleSystemUIFont"/>
            <w:lang w:val="es-ES_tradnl"/>
          </w:rPr>
          <m:t>Π</m:t>
        </m:r>
      </m:oMath>
      <w:r w:rsidRPr="00CD0BCF">
        <w:rPr>
          <w:rFonts w:ascii="AppleSystemUIFont" w:eastAsiaTheme="minorEastAsia" w:hAnsi="AppleSystemUIFont" w:cs="AppleSystemUIFont"/>
          <w:lang w:val="es-ES_tradnl"/>
        </w:rPr>
        <w:t xml:space="preserve"> es directo.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FD807" w14:textId="21E07185" w:rsidR="00000000" w:rsidRPr="007F637B" w:rsidRDefault="00000000" w:rsidP="00B2153D">
    <w:pPr>
      <w:pStyle w:val="Encabezado"/>
      <w:tabs>
        <w:tab w:val="clear" w:pos="4419"/>
        <w:tab w:val="clear" w:pos="8838"/>
      </w:tabs>
      <w:rPr>
        <w:lang w:val="es-ES"/>
      </w:rPr>
    </w:pPr>
    <w:r>
      <w:rPr>
        <w:lang w:val="es-ES"/>
      </w:rPr>
      <w:t xml:space="preserve">Lógica y </w:t>
    </w:r>
    <w:r>
      <w:rPr>
        <w:lang w:val="es-ES"/>
      </w:rPr>
      <w:t>A</w:t>
    </w:r>
    <w:r>
      <w:rPr>
        <w:lang w:val="es-ES"/>
      </w:rPr>
      <w:t xml:space="preserve">rgumentación </w:t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</w:r>
    <w:r>
      <w:rPr>
        <w:lang w:val="es-ES"/>
      </w:rPr>
      <w:tab/>
      <w:t>202</w:t>
    </w:r>
    <w:r>
      <w:rPr>
        <w:lang w:val="es-ES"/>
      </w:rPr>
      <w:t>4</w:t>
    </w:r>
    <w:r>
      <w:rPr>
        <w:lang w:val="es-ES"/>
      </w:rPr>
      <w:t>.</w:t>
    </w:r>
    <w:r w:rsidR="00716E75">
      <w:rPr>
        <w:lang w:val="es-E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329FF"/>
    <w:multiLevelType w:val="hybridMultilevel"/>
    <w:tmpl w:val="57061C22"/>
    <w:lvl w:ilvl="0" w:tplc="BDEC9A8A">
      <w:start w:val="1"/>
      <w:numFmt w:val="decimal"/>
      <w:lvlText w:val="ri%1."/>
      <w:lvlJc w:val="left"/>
      <w:pPr>
        <w:ind w:left="720" w:hanging="360"/>
      </w:pPr>
      <w:rPr>
        <w:rFonts w:hint="default"/>
        <w:b w:val="0"/>
        <w:bCs w:val="0"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6501"/>
    <w:multiLevelType w:val="hybridMultilevel"/>
    <w:tmpl w:val="243EE29A"/>
    <w:lvl w:ilvl="0" w:tplc="60786AC0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21F7E"/>
    <w:multiLevelType w:val="hybridMultilevel"/>
    <w:tmpl w:val="6A2EE78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078EC"/>
    <w:multiLevelType w:val="hybridMultilevel"/>
    <w:tmpl w:val="2ECCA458"/>
    <w:lvl w:ilvl="0" w:tplc="767CE13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B7DC8"/>
    <w:multiLevelType w:val="hybridMultilevel"/>
    <w:tmpl w:val="6D3875A4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E0950"/>
    <w:multiLevelType w:val="hybridMultilevel"/>
    <w:tmpl w:val="89667C9E"/>
    <w:lvl w:ilvl="0" w:tplc="5EAE9342">
      <w:start w:val="1"/>
      <w:numFmt w:val="lowerLetter"/>
      <w:lvlText w:val="%1."/>
      <w:lvlJc w:val="left"/>
      <w:pPr>
        <w:ind w:left="720" w:hanging="360"/>
      </w:pPr>
      <w:rPr>
        <w:b/>
        <w:bCs/>
        <w:i/>
        <w:i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43720">
    <w:abstractNumId w:val="3"/>
  </w:num>
  <w:num w:numId="2" w16cid:durableId="1549684558">
    <w:abstractNumId w:val="0"/>
  </w:num>
  <w:num w:numId="3" w16cid:durableId="98991434">
    <w:abstractNumId w:val="5"/>
  </w:num>
  <w:num w:numId="4" w16cid:durableId="732585933">
    <w:abstractNumId w:val="4"/>
  </w:num>
  <w:num w:numId="5" w16cid:durableId="883175514">
    <w:abstractNumId w:val="2"/>
  </w:num>
  <w:num w:numId="6" w16cid:durableId="1502232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75"/>
    <w:rsid w:val="006175FB"/>
    <w:rsid w:val="00620E4D"/>
    <w:rsid w:val="00716E75"/>
    <w:rsid w:val="008051AE"/>
    <w:rsid w:val="00B15CA8"/>
    <w:rsid w:val="00B53542"/>
    <w:rsid w:val="00BD0843"/>
    <w:rsid w:val="00C0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5043E3"/>
  <w15:chartTrackingRefBased/>
  <w15:docId w15:val="{530F3A03-688E-4E3C-9E7B-CF147D7F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E75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6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6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6E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6E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6E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6E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6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6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6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6E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6E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6E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6E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6E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6E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6E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6E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6E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6E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6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6E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6E7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16E75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16E7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16E75"/>
    <w:rPr>
      <w:kern w:val="0"/>
      <w:sz w:val="20"/>
      <w:szCs w:val="20"/>
      <w14:ligatures w14:val="none"/>
    </w:rPr>
  </w:style>
  <w:style w:type="character" w:styleId="Refdenotaalpie">
    <w:name w:val="footnote reference"/>
    <w:basedOn w:val="Fuentedeprrafopredeter"/>
    <w:uiPriority w:val="99"/>
    <w:semiHidden/>
    <w:unhideWhenUsed/>
    <w:rsid w:val="00716E75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16E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6E75"/>
    <w:rPr>
      <w:kern w:val="0"/>
      <w:sz w:val="24"/>
      <w:szCs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16E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E75"/>
    <w:rPr>
      <w:kern w:val="0"/>
      <w:sz w:val="24"/>
      <w:szCs w:val="24"/>
      <w14:ligatures w14:val="none"/>
    </w:rPr>
  </w:style>
  <w:style w:type="character" w:styleId="Nmerodepgina">
    <w:name w:val="page number"/>
    <w:basedOn w:val="Fuentedeprrafopredeter"/>
    <w:uiPriority w:val="99"/>
    <w:semiHidden/>
    <w:unhideWhenUsed/>
    <w:rsid w:val="00716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2024-11-08T00:23:00Z</dcterms:created>
  <dcterms:modified xsi:type="dcterms:W3CDTF">2024-11-08T00:23:00Z</dcterms:modified>
</cp:coreProperties>
</file>