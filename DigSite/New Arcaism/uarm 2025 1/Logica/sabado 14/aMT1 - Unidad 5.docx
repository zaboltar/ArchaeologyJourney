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2CF2C" w14:textId="77777777" w:rsidR="00CE1DAF" w:rsidRDefault="00CE1DAF" w:rsidP="00CE1DAF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47802E02" wp14:editId="1B71E4E3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05E2C2B9" w14:textId="77777777" w:rsidR="00CE1DAF" w:rsidRDefault="00CE1DAF" w:rsidP="00CE1DAF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6754F0B9" w14:textId="77777777" w:rsidR="00CE1DAF" w:rsidRDefault="00CE1DAF" w:rsidP="00CE1DAF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0A3C7EB" w14:textId="77777777" w:rsidR="00CE1DAF" w:rsidRDefault="00CE1DAF" w:rsidP="00CE1DAF">
      <w:pPr>
        <w:autoSpaceDE w:val="0"/>
        <w:autoSpaceDN w:val="0"/>
        <w:adjustRightInd w:val="0"/>
        <w:jc w:val="center"/>
        <w:rPr>
          <w:rFonts w:cstheme="minorHAnsi"/>
          <w:b/>
          <w:bCs/>
          <w:sz w:val="22"/>
          <w:szCs w:val="22"/>
          <w:lang w:val="es-ES_tradnl"/>
        </w:rPr>
      </w:pPr>
    </w:p>
    <w:p w14:paraId="66394C9F" w14:textId="77777777" w:rsidR="00CE1DAF" w:rsidRDefault="00CE1DAF" w:rsidP="00CE1DAF">
      <w:pPr>
        <w:autoSpaceDE w:val="0"/>
        <w:autoSpaceDN w:val="0"/>
        <w:adjustRightInd w:val="0"/>
        <w:jc w:val="center"/>
        <w:rPr>
          <w:rFonts w:cstheme="minorHAnsi"/>
          <w:b/>
          <w:bCs/>
          <w:sz w:val="22"/>
          <w:szCs w:val="22"/>
          <w:lang w:val="es-ES_tradnl"/>
        </w:rPr>
      </w:pPr>
    </w:p>
    <w:p w14:paraId="3F3D7030" w14:textId="77777777" w:rsidR="00CE1DAF" w:rsidRDefault="00CE1DAF" w:rsidP="00CE1DAF">
      <w:pPr>
        <w:autoSpaceDE w:val="0"/>
        <w:autoSpaceDN w:val="0"/>
        <w:adjustRightInd w:val="0"/>
        <w:jc w:val="center"/>
        <w:rPr>
          <w:rFonts w:cstheme="minorHAnsi"/>
          <w:b/>
          <w:bCs/>
          <w:sz w:val="22"/>
          <w:szCs w:val="22"/>
          <w:lang w:val="es-ES_tradnl"/>
        </w:rPr>
      </w:pPr>
      <w:r w:rsidRPr="00C04ED4">
        <w:rPr>
          <w:rFonts w:cstheme="minorHAnsi"/>
          <w:b/>
          <w:bCs/>
          <w:sz w:val="22"/>
          <w:szCs w:val="22"/>
          <w:lang w:val="es-ES_tradnl"/>
        </w:rPr>
        <w:t>Unidad</w:t>
      </w:r>
      <w:r>
        <w:rPr>
          <w:rFonts w:cstheme="minorHAnsi"/>
          <w:b/>
          <w:bCs/>
          <w:sz w:val="22"/>
          <w:szCs w:val="22"/>
          <w:lang w:val="es-ES_tradnl"/>
        </w:rPr>
        <w:t xml:space="preserve"> 5</w:t>
      </w:r>
    </w:p>
    <w:p w14:paraId="3305C804" w14:textId="77777777" w:rsidR="00CE1DAF" w:rsidRDefault="00CE1DAF" w:rsidP="00CE1DAF">
      <w:pPr>
        <w:autoSpaceDE w:val="0"/>
        <w:autoSpaceDN w:val="0"/>
        <w:adjustRightInd w:val="0"/>
        <w:jc w:val="center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>Sintaxis</w:t>
      </w:r>
      <w:r w:rsidRPr="00C04ED4">
        <w:rPr>
          <w:rFonts w:cstheme="minorHAnsi"/>
          <w:b/>
          <w:bCs/>
          <w:sz w:val="22"/>
          <w:szCs w:val="22"/>
          <w:lang w:val="es-ES_tradnl"/>
        </w:rPr>
        <w:t xml:space="preserve"> y semántica</w:t>
      </w:r>
      <w:r>
        <w:rPr>
          <w:rFonts w:cstheme="minorHAnsi"/>
          <w:b/>
          <w:bCs/>
          <w:sz w:val="22"/>
          <w:szCs w:val="22"/>
          <w:lang w:val="es-ES_tradnl"/>
        </w:rPr>
        <w:t xml:space="preserve"> de LPO</w:t>
      </w:r>
    </w:p>
    <w:p w14:paraId="7FD70E7A" w14:textId="77777777" w:rsidR="00CE1DAF" w:rsidRPr="00A8605F" w:rsidRDefault="00CE1DAF" w:rsidP="00CE1DAF">
      <w:pPr>
        <w:autoSpaceDE w:val="0"/>
        <w:autoSpaceDN w:val="0"/>
        <w:adjustRightInd w:val="0"/>
        <w:jc w:val="center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>Material teórico 1. Sintaxis</w:t>
      </w:r>
      <w:r w:rsidRPr="00C04ED4">
        <w:rPr>
          <w:rFonts w:cstheme="minorHAnsi"/>
          <w:b/>
          <w:bCs/>
          <w:sz w:val="22"/>
          <w:szCs w:val="22"/>
          <w:lang w:val="es-ES_tradnl"/>
        </w:rPr>
        <w:t xml:space="preserve"> de LPO</w:t>
      </w:r>
    </w:p>
    <w:p w14:paraId="78535408" w14:textId="77777777" w:rsidR="00CE1DAF" w:rsidRPr="00C04ED4" w:rsidRDefault="00CE1DAF" w:rsidP="00CE1DAF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s-ES_tradnl"/>
        </w:rPr>
      </w:pPr>
    </w:p>
    <w:p w14:paraId="2FCB9E89" w14:textId="77777777" w:rsidR="00CE1DAF" w:rsidRPr="00C04ED4" w:rsidRDefault="00CE1DAF" w:rsidP="00CE1DAF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b/>
          <w:bCs/>
          <w:sz w:val="22"/>
          <w:szCs w:val="22"/>
          <w:lang w:val="es-ES_tradnl"/>
        </w:rPr>
        <w:t>1</w:t>
      </w:r>
      <w:r>
        <w:rPr>
          <w:rFonts w:cstheme="minorHAnsi"/>
          <w:b/>
          <w:bCs/>
          <w:sz w:val="22"/>
          <w:szCs w:val="22"/>
          <w:lang w:val="es-ES_tradnl"/>
        </w:rPr>
        <w:t>.</w:t>
      </w:r>
      <w:r w:rsidRPr="00C04ED4">
        <w:rPr>
          <w:rFonts w:cstheme="minorHAnsi"/>
          <w:b/>
          <w:bCs/>
          <w:sz w:val="22"/>
          <w:szCs w:val="22"/>
          <w:lang w:val="es-ES_tradnl"/>
        </w:rPr>
        <w:t xml:space="preserve"> Alfabeto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410"/>
        <w:gridCol w:w="1559"/>
      </w:tblGrid>
      <w:tr w:rsidR="00CE1DAF" w:rsidRPr="00C04ED4" w14:paraId="5CC95687" w14:textId="77777777" w:rsidTr="00FB77AC">
        <w:trPr>
          <w:trHeight w:val="88"/>
          <w:jc w:val="center"/>
        </w:trPr>
        <w:tc>
          <w:tcPr>
            <w:tcW w:w="4673" w:type="dxa"/>
            <w:gridSpan w:val="2"/>
            <w:vAlign w:val="center"/>
          </w:tcPr>
          <w:p w14:paraId="318DA957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Nombre del símbolo</w:t>
            </w:r>
          </w:p>
        </w:tc>
        <w:tc>
          <w:tcPr>
            <w:tcW w:w="1559" w:type="dxa"/>
            <w:vAlign w:val="center"/>
          </w:tcPr>
          <w:p w14:paraId="22A63198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Símbolo</w:t>
            </w:r>
          </w:p>
        </w:tc>
      </w:tr>
      <w:tr w:rsidR="00CE1DAF" w:rsidRPr="00C04ED4" w14:paraId="62DABA39" w14:textId="77777777" w:rsidTr="00FB77AC">
        <w:trPr>
          <w:trHeight w:val="78"/>
          <w:jc w:val="center"/>
        </w:trPr>
        <w:tc>
          <w:tcPr>
            <w:tcW w:w="4673" w:type="dxa"/>
            <w:gridSpan w:val="2"/>
            <w:vAlign w:val="center"/>
          </w:tcPr>
          <w:p w14:paraId="33096FBB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Letras oracionales</w:t>
            </w:r>
          </w:p>
        </w:tc>
        <w:tc>
          <w:tcPr>
            <w:tcW w:w="1559" w:type="dxa"/>
            <w:vAlign w:val="center"/>
          </w:tcPr>
          <w:p w14:paraId="0C1027FD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P, Q, R, S, T</m:t>
                </m:r>
              </m:oMath>
            </m:oMathPara>
          </w:p>
        </w:tc>
      </w:tr>
      <w:tr w:rsidR="00CE1DAF" w:rsidRPr="00C04ED4" w14:paraId="0F424737" w14:textId="77777777" w:rsidTr="00FB77AC">
        <w:trPr>
          <w:trHeight w:val="78"/>
          <w:jc w:val="center"/>
        </w:trPr>
        <w:tc>
          <w:tcPr>
            <w:tcW w:w="4673" w:type="dxa"/>
            <w:gridSpan w:val="2"/>
            <w:vAlign w:val="center"/>
          </w:tcPr>
          <w:p w14:paraId="7C270813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Letras predicativas</w:t>
            </w:r>
          </w:p>
        </w:tc>
        <w:tc>
          <w:tcPr>
            <w:tcW w:w="1559" w:type="dxa"/>
            <w:vAlign w:val="center"/>
          </w:tcPr>
          <w:p w14:paraId="006DCC46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F, G, H, J, K</m:t>
                </m:r>
              </m:oMath>
            </m:oMathPara>
          </w:p>
        </w:tc>
      </w:tr>
      <w:tr w:rsidR="00CE1DAF" w:rsidRPr="00C04ED4" w14:paraId="3AE34E29" w14:textId="77777777" w:rsidTr="00FB77AC">
        <w:trPr>
          <w:trHeight w:val="308"/>
          <w:jc w:val="center"/>
        </w:trPr>
        <w:tc>
          <w:tcPr>
            <w:tcW w:w="2263" w:type="dxa"/>
            <w:vMerge w:val="restart"/>
            <w:vAlign w:val="center"/>
          </w:tcPr>
          <w:p w14:paraId="7CB2BBC8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Términos individuales</w:t>
            </w:r>
          </w:p>
        </w:tc>
        <w:tc>
          <w:tcPr>
            <w:tcW w:w="2410" w:type="dxa"/>
            <w:vAlign w:val="center"/>
          </w:tcPr>
          <w:p w14:paraId="6FDAD2D7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Constantes</w:t>
            </w:r>
          </w:p>
        </w:tc>
        <w:tc>
          <w:tcPr>
            <w:tcW w:w="1559" w:type="dxa"/>
            <w:vAlign w:val="center"/>
          </w:tcPr>
          <w:p w14:paraId="38D768FC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a, b, c, d, e</m:t>
                </m:r>
              </m:oMath>
            </m:oMathPara>
          </w:p>
        </w:tc>
      </w:tr>
      <w:tr w:rsidR="00CE1DAF" w:rsidRPr="00C04ED4" w14:paraId="50E01D48" w14:textId="77777777" w:rsidTr="00FB77AC">
        <w:trPr>
          <w:trHeight w:val="242"/>
          <w:jc w:val="center"/>
        </w:trPr>
        <w:tc>
          <w:tcPr>
            <w:tcW w:w="2263" w:type="dxa"/>
            <w:vMerge/>
            <w:vAlign w:val="center"/>
          </w:tcPr>
          <w:p w14:paraId="3D3A40BA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</w:p>
        </w:tc>
        <w:tc>
          <w:tcPr>
            <w:tcW w:w="2410" w:type="dxa"/>
            <w:vAlign w:val="center"/>
          </w:tcPr>
          <w:p w14:paraId="7ED2047F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Variables</w:t>
            </w:r>
          </w:p>
        </w:tc>
        <w:tc>
          <w:tcPr>
            <w:tcW w:w="1559" w:type="dxa"/>
            <w:vAlign w:val="center"/>
          </w:tcPr>
          <w:p w14:paraId="5A036FAD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x, y, z</m:t>
                </m:r>
              </m:oMath>
            </m:oMathPara>
          </w:p>
        </w:tc>
      </w:tr>
      <w:tr w:rsidR="00CE1DAF" w:rsidRPr="00C04ED4" w14:paraId="1DC77919" w14:textId="77777777" w:rsidTr="00FB77AC">
        <w:trPr>
          <w:trHeight w:val="233"/>
          <w:jc w:val="center"/>
        </w:trPr>
        <w:tc>
          <w:tcPr>
            <w:tcW w:w="2263" w:type="dxa"/>
            <w:vMerge w:val="restart"/>
            <w:vAlign w:val="center"/>
          </w:tcPr>
          <w:p w14:paraId="40D04067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Cuantificadores </w:t>
            </w:r>
          </w:p>
        </w:tc>
        <w:tc>
          <w:tcPr>
            <w:tcW w:w="2410" w:type="dxa"/>
            <w:vAlign w:val="center"/>
          </w:tcPr>
          <w:p w14:paraId="104382D1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Universal</w:t>
            </w:r>
          </w:p>
        </w:tc>
        <w:tc>
          <w:tcPr>
            <w:tcW w:w="1559" w:type="dxa"/>
            <w:vAlign w:val="center"/>
          </w:tcPr>
          <w:p w14:paraId="08FE45C6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∀</m:t>
                </m:r>
              </m:oMath>
            </m:oMathPara>
          </w:p>
        </w:tc>
      </w:tr>
      <w:tr w:rsidR="00CE1DAF" w:rsidRPr="00C04ED4" w14:paraId="30428269" w14:textId="77777777" w:rsidTr="00FB77AC">
        <w:trPr>
          <w:trHeight w:val="233"/>
          <w:jc w:val="center"/>
        </w:trPr>
        <w:tc>
          <w:tcPr>
            <w:tcW w:w="2263" w:type="dxa"/>
            <w:vMerge/>
            <w:vAlign w:val="center"/>
          </w:tcPr>
          <w:p w14:paraId="087D8874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</w:p>
        </w:tc>
        <w:tc>
          <w:tcPr>
            <w:tcW w:w="2410" w:type="dxa"/>
            <w:vAlign w:val="center"/>
          </w:tcPr>
          <w:p w14:paraId="52E891D9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Particular</w:t>
            </w:r>
          </w:p>
        </w:tc>
        <w:tc>
          <w:tcPr>
            <w:tcW w:w="1559" w:type="dxa"/>
            <w:vAlign w:val="center"/>
          </w:tcPr>
          <w:p w14:paraId="3F300527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∃</m:t>
                </m:r>
              </m:oMath>
            </m:oMathPara>
          </w:p>
        </w:tc>
      </w:tr>
      <w:tr w:rsidR="00CE1DAF" w:rsidRPr="00C04ED4" w14:paraId="3616D905" w14:textId="77777777" w:rsidTr="00FB77AC">
        <w:trPr>
          <w:trHeight w:val="233"/>
          <w:jc w:val="center"/>
        </w:trPr>
        <w:tc>
          <w:tcPr>
            <w:tcW w:w="4673" w:type="dxa"/>
            <w:gridSpan w:val="2"/>
            <w:vAlign w:val="center"/>
          </w:tcPr>
          <w:p w14:paraId="0291B670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Conectores</w:t>
            </w:r>
          </w:p>
        </w:tc>
        <w:tc>
          <w:tcPr>
            <w:tcW w:w="1559" w:type="dxa"/>
            <w:vAlign w:val="center"/>
          </w:tcPr>
          <w:p w14:paraId="2B109452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¬, ∧, ∨,⊃,≡</m:t>
                </m:r>
              </m:oMath>
            </m:oMathPara>
          </w:p>
        </w:tc>
      </w:tr>
      <w:tr w:rsidR="00CE1DAF" w:rsidRPr="00C04ED4" w14:paraId="7A986EA3" w14:textId="77777777" w:rsidTr="00FB77AC">
        <w:trPr>
          <w:trHeight w:val="233"/>
          <w:jc w:val="center"/>
        </w:trPr>
        <w:tc>
          <w:tcPr>
            <w:tcW w:w="4673" w:type="dxa"/>
            <w:gridSpan w:val="2"/>
            <w:vAlign w:val="center"/>
          </w:tcPr>
          <w:p w14:paraId="25906D62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Paréntesis de conectores diádico</w:t>
            </w:r>
          </w:p>
        </w:tc>
        <w:tc>
          <w:tcPr>
            <w:tcW w:w="1559" w:type="dxa"/>
            <w:vAlign w:val="center"/>
          </w:tcPr>
          <w:p w14:paraId="30C116E7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(  )</m:t>
                </m:r>
              </m:oMath>
            </m:oMathPara>
          </w:p>
        </w:tc>
      </w:tr>
      <w:tr w:rsidR="00CE1DAF" w:rsidRPr="00C04ED4" w14:paraId="44BE34FF" w14:textId="77777777" w:rsidTr="00FB77AC">
        <w:trPr>
          <w:trHeight w:val="233"/>
          <w:jc w:val="center"/>
        </w:trPr>
        <w:tc>
          <w:tcPr>
            <w:tcW w:w="4673" w:type="dxa"/>
            <w:gridSpan w:val="2"/>
            <w:vAlign w:val="center"/>
          </w:tcPr>
          <w:p w14:paraId="44D9516F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Indicador de iteración</w:t>
            </w:r>
          </w:p>
        </w:tc>
        <w:tc>
          <w:tcPr>
            <w:tcW w:w="1559" w:type="dxa"/>
            <w:vAlign w:val="center"/>
          </w:tcPr>
          <w:p w14:paraId="6015F0A8" w14:textId="77777777" w:rsidR="00CE1DAF" w:rsidRPr="00C04ED4" w:rsidRDefault="00CE1DAF" w:rsidP="00FB77AC">
            <w:pPr>
              <w:jc w:val="center"/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202122"/>
                    <w:sz w:val="22"/>
                    <w:szCs w:val="22"/>
                    <w:shd w:val="clear" w:color="auto" w:fill="FFFFFF"/>
                  </w:rPr>
                  <m:t>'</m:t>
                </m:r>
              </m:oMath>
            </m:oMathPara>
          </w:p>
        </w:tc>
      </w:tr>
      <w:tr w:rsidR="00CE1DAF" w:rsidRPr="00C04ED4" w14:paraId="241BB0E3" w14:textId="77777777" w:rsidTr="00FB77AC">
        <w:trPr>
          <w:trHeight w:val="233"/>
          <w:jc w:val="center"/>
        </w:trPr>
        <w:tc>
          <w:tcPr>
            <w:tcW w:w="4673" w:type="dxa"/>
            <w:gridSpan w:val="2"/>
            <w:vAlign w:val="center"/>
          </w:tcPr>
          <w:p w14:paraId="5003FDEB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Llaves de conjuntos</w:t>
            </w:r>
          </w:p>
        </w:tc>
        <w:tc>
          <w:tcPr>
            <w:tcW w:w="1559" w:type="dxa"/>
            <w:vAlign w:val="center"/>
          </w:tcPr>
          <w:p w14:paraId="4430EDB2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{  }</m:t>
                </m:r>
              </m:oMath>
            </m:oMathPara>
          </w:p>
        </w:tc>
      </w:tr>
      <w:tr w:rsidR="00CE1DAF" w:rsidRPr="00C04ED4" w14:paraId="1FCFD02A" w14:textId="77777777" w:rsidTr="00FB77AC">
        <w:trPr>
          <w:trHeight w:val="233"/>
          <w:jc w:val="center"/>
        </w:trPr>
        <w:tc>
          <w:tcPr>
            <w:tcW w:w="4673" w:type="dxa"/>
            <w:gridSpan w:val="2"/>
            <w:vAlign w:val="center"/>
          </w:tcPr>
          <w:p w14:paraId="555DCB88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Separador de premisas</w:t>
            </w:r>
          </w:p>
        </w:tc>
        <w:tc>
          <w:tcPr>
            <w:tcW w:w="1559" w:type="dxa"/>
            <w:vAlign w:val="center"/>
          </w:tcPr>
          <w:p w14:paraId="0A55FCCC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,</m:t>
                </m:r>
              </m:oMath>
            </m:oMathPara>
          </w:p>
        </w:tc>
      </w:tr>
      <w:tr w:rsidR="00CE1DAF" w:rsidRPr="00C04ED4" w14:paraId="58F18FAE" w14:textId="77777777" w:rsidTr="00FB77AC">
        <w:trPr>
          <w:trHeight w:val="233"/>
          <w:jc w:val="center"/>
        </w:trPr>
        <w:tc>
          <w:tcPr>
            <w:tcW w:w="4673" w:type="dxa"/>
            <w:gridSpan w:val="2"/>
            <w:vAlign w:val="center"/>
          </w:tcPr>
          <w:p w14:paraId="02719BA0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Indicador de conclusión</w:t>
            </w:r>
          </w:p>
        </w:tc>
        <w:tc>
          <w:tcPr>
            <w:tcW w:w="1559" w:type="dxa"/>
            <w:vAlign w:val="center"/>
          </w:tcPr>
          <w:p w14:paraId="5B6BFDB9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∴</m:t>
                </m:r>
              </m:oMath>
            </m:oMathPara>
          </w:p>
        </w:tc>
      </w:tr>
    </w:tbl>
    <w:p w14:paraId="4621DF27" w14:textId="77777777" w:rsidR="00CE1DAF" w:rsidRPr="00C04ED4" w:rsidRDefault="00CE1DAF" w:rsidP="00CE1DAF">
      <w:pPr>
        <w:autoSpaceDE w:val="0"/>
        <w:autoSpaceDN w:val="0"/>
        <w:adjustRightInd w:val="0"/>
        <w:jc w:val="both"/>
        <w:rPr>
          <w:rFonts w:cstheme="minorHAnsi"/>
          <w:i/>
          <w:iCs/>
          <w:sz w:val="22"/>
          <w:szCs w:val="22"/>
          <w:lang w:val="es-ES_tradnl"/>
        </w:rPr>
      </w:pPr>
    </w:p>
    <w:p w14:paraId="1C7AA5F3" w14:textId="77777777" w:rsidR="00CE1DAF" w:rsidRPr="00C04ED4" w:rsidRDefault="00CE1DAF" w:rsidP="00CE1DAF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sz w:val="22"/>
          <w:szCs w:val="22"/>
          <w:lang w:val="es-ES_tradnl"/>
        </w:rPr>
        <w:tab/>
      </w:r>
      <w:r w:rsidRPr="00000578">
        <w:rPr>
          <w:rFonts w:cstheme="minorHAnsi"/>
          <w:sz w:val="22"/>
          <w:szCs w:val="22"/>
          <w:lang w:val="es-ES_tradnl"/>
        </w:rPr>
        <w:t>El léxico o conjunto de símbolos no lógicos</w:t>
      </w:r>
      <w:r w:rsidRPr="00C04ED4">
        <w:rPr>
          <w:rFonts w:cstheme="minorHAnsi"/>
          <w:sz w:val="22"/>
          <w:szCs w:val="22"/>
          <w:lang w:val="es-ES_tradnl"/>
        </w:rPr>
        <w:t xml:space="preserve"> del alfabeto abarca a tres categorías: las letras oracionales, las letras predicativas y los términos individuales.</w:t>
      </w:r>
      <w:r>
        <w:rPr>
          <w:rFonts w:cstheme="minorHAnsi"/>
          <w:sz w:val="22"/>
          <w:szCs w:val="22"/>
          <w:lang w:val="es-ES_tradnl"/>
        </w:rPr>
        <w:t xml:space="preserve"> El conjunto de símbolos lógicos incluye los cuantificadores y los conectores.</w:t>
      </w:r>
    </w:p>
    <w:p w14:paraId="283D1965" w14:textId="77777777" w:rsidR="00CE1DAF" w:rsidRPr="00C04ED4" w:rsidRDefault="00CE1DAF" w:rsidP="00CE1DAF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</w:p>
    <w:p w14:paraId="4B04016C" w14:textId="77777777" w:rsidR="00CE1DAF" w:rsidRPr="00C04ED4" w:rsidRDefault="00CE1DAF" w:rsidP="00CE1DAF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  <w:r w:rsidRPr="00C04ED4">
        <w:rPr>
          <w:rFonts w:cstheme="minorHAnsi"/>
          <w:b/>
          <w:bCs/>
          <w:sz w:val="22"/>
          <w:szCs w:val="22"/>
          <w:lang w:val="es-ES_tradnl"/>
        </w:rPr>
        <w:t>2</w:t>
      </w:r>
      <w:r>
        <w:rPr>
          <w:rFonts w:cstheme="minorHAnsi"/>
          <w:b/>
          <w:bCs/>
          <w:sz w:val="22"/>
          <w:szCs w:val="22"/>
          <w:lang w:val="es-ES_tradnl"/>
        </w:rPr>
        <w:t>.</w:t>
      </w:r>
      <w:r w:rsidRPr="00C04ED4">
        <w:rPr>
          <w:rFonts w:cstheme="minorHAnsi"/>
          <w:b/>
          <w:bCs/>
          <w:sz w:val="22"/>
          <w:szCs w:val="22"/>
          <w:lang w:val="es-ES_tradnl"/>
        </w:rPr>
        <w:t xml:space="preserve"> </w:t>
      </w:r>
      <w:proofErr w:type="spellStart"/>
      <w:r w:rsidRPr="00C04ED4">
        <w:rPr>
          <w:rFonts w:cstheme="minorHAnsi"/>
          <w:b/>
          <w:bCs/>
          <w:sz w:val="22"/>
          <w:szCs w:val="22"/>
          <w:lang w:val="es-ES_tradnl"/>
        </w:rPr>
        <w:t>Metavariables</w:t>
      </w:r>
      <w:proofErr w:type="spellEnd"/>
    </w:p>
    <w:p w14:paraId="73B75BE1" w14:textId="77777777" w:rsidR="00CE1DAF" w:rsidRPr="00C04ED4" w:rsidRDefault="00CE1DAF" w:rsidP="00CE1DAF">
      <w:pPr>
        <w:autoSpaceDE w:val="0"/>
        <w:autoSpaceDN w:val="0"/>
        <w:adjustRightInd w:val="0"/>
        <w:ind w:firstLine="708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sz w:val="22"/>
          <w:szCs w:val="22"/>
          <w:lang w:val="es-ES_tradnl"/>
        </w:rPr>
        <w:t xml:space="preserve">Las reglas de formación de la </w:t>
      </w:r>
      <w:r w:rsidRPr="00EA0417">
        <w:rPr>
          <w:rFonts w:cstheme="minorHAnsi"/>
          <w:sz w:val="22"/>
          <w:szCs w:val="22"/>
          <w:lang w:val="es-ES_tradnl"/>
        </w:rPr>
        <w:t>LPO</w:t>
      </w:r>
      <w:r w:rsidRPr="00C04ED4">
        <w:rPr>
          <w:rFonts w:cstheme="minorHAnsi"/>
          <w:sz w:val="22"/>
          <w:szCs w:val="22"/>
          <w:lang w:val="es-ES_tradnl"/>
        </w:rPr>
        <w:t xml:space="preserve"> utilizarán los siguientes símbolos para referirse </w:t>
      </w:r>
      <w:r>
        <w:rPr>
          <w:rFonts w:cstheme="minorHAnsi"/>
          <w:sz w:val="22"/>
          <w:szCs w:val="22"/>
          <w:lang w:val="es-ES_tradnl"/>
        </w:rPr>
        <w:t xml:space="preserve">de manera generalizada </w:t>
      </w:r>
      <w:r w:rsidRPr="00C04ED4">
        <w:rPr>
          <w:rFonts w:cstheme="minorHAnsi"/>
          <w:sz w:val="22"/>
          <w:szCs w:val="22"/>
          <w:lang w:val="es-ES_tradnl"/>
        </w:rPr>
        <w:t xml:space="preserve">a cada elemento del </w:t>
      </w:r>
      <w:r>
        <w:rPr>
          <w:rFonts w:cstheme="minorHAnsi"/>
          <w:sz w:val="22"/>
          <w:szCs w:val="22"/>
          <w:lang w:val="es-ES_tradnl"/>
        </w:rPr>
        <w:t>léxico</w:t>
      </w:r>
      <w:r w:rsidRPr="00C04ED4">
        <w:rPr>
          <w:rFonts w:cstheme="minorHAnsi"/>
          <w:sz w:val="22"/>
          <w:szCs w:val="22"/>
          <w:lang w:val="es-ES_tradnl"/>
        </w:rPr>
        <w:t xml:space="preserve"> </w:t>
      </w:r>
      <w:r>
        <w:rPr>
          <w:rFonts w:cstheme="minorHAnsi"/>
          <w:sz w:val="22"/>
          <w:szCs w:val="22"/>
          <w:lang w:val="es-ES_tradnl"/>
        </w:rPr>
        <w:t>y a las fórmulas, conjuntos de fórmulas y argumentos formalizados</w:t>
      </w:r>
      <w:r w:rsidRPr="00C04ED4">
        <w:rPr>
          <w:rFonts w:cstheme="minorHAnsi"/>
          <w:sz w:val="22"/>
          <w:szCs w:val="22"/>
          <w:lang w:val="es-ES_tradn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CE1DAF" w:rsidRPr="00C04ED4" w14:paraId="25A53623" w14:textId="77777777" w:rsidTr="00FB77AC">
        <w:tc>
          <w:tcPr>
            <w:tcW w:w="4244" w:type="dxa"/>
          </w:tcPr>
          <w:p w14:paraId="5C4CCA29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ϕ,ψ,χ,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ω</m:t>
                </m:r>
              </m:oMath>
            </m:oMathPara>
          </w:p>
        </w:tc>
        <w:tc>
          <w:tcPr>
            <w:tcW w:w="4244" w:type="dxa"/>
          </w:tcPr>
          <w:p w14:paraId="08F477D1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Fórmulas</w:t>
            </w:r>
          </w:p>
        </w:tc>
      </w:tr>
      <w:tr w:rsidR="00CE1DAF" w:rsidRPr="00C04ED4" w14:paraId="51C609D5" w14:textId="77777777" w:rsidTr="00FB77AC">
        <w:tc>
          <w:tcPr>
            <w:tcW w:w="4244" w:type="dxa"/>
          </w:tcPr>
          <w:p w14:paraId="4E1AB2CF" w14:textId="77777777" w:rsidR="00CE1DAF" w:rsidRPr="00BA7C83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  <w:lang w:val="es-ES_tradnl"/>
                  </w:rPr>
                  <m:t>Γ</m:t>
                </m:r>
              </m:oMath>
            </m:oMathPara>
          </w:p>
        </w:tc>
        <w:tc>
          <w:tcPr>
            <w:tcW w:w="4244" w:type="dxa"/>
          </w:tcPr>
          <w:p w14:paraId="714A7DB9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>Conjuntos de fórmulas</w:t>
            </w:r>
          </w:p>
        </w:tc>
      </w:tr>
      <w:tr w:rsidR="00CE1DAF" w:rsidRPr="00C04ED4" w14:paraId="36F89709" w14:textId="77777777" w:rsidTr="00FB77AC">
        <w:tc>
          <w:tcPr>
            <w:tcW w:w="4244" w:type="dxa"/>
          </w:tcPr>
          <w:p w14:paraId="35741250" w14:textId="77777777" w:rsidR="00CE1DAF" w:rsidRPr="00C41F3F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2"/>
                    <w:szCs w:val="22"/>
                    <w:lang w:val="es-ES_tradnl"/>
                  </w:rPr>
                  <m:t>Δ</m:t>
                </m:r>
              </m:oMath>
            </m:oMathPara>
          </w:p>
        </w:tc>
        <w:tc>
          <w:tcPr>
            <w:tcW w:w="4244" w:type="dxa"/>
          </w:tcPr>
          <w:p w14:paraId="40EF4A0C" w14:textId="77777777" w:rsidR="00CE1DAF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>Argumentos formalizados</w:t>
            </w:r>
          </w:p>
        </w:tc>
      </w:tr>
      <w:tr w:rsidR="00CE1DAF" w:rsidRPr="00C04ED4" w14:paraId="467EC4D2" w14:textId="77777777" w:rsidTr="00FB77AC">
        <w:tc>
          <w:tcPr>
            <w:tcW w:w="4244" w:type="dxa"/>
          </w:tcPr>
          <w:p w14:paraId="79C70497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eastAsia="Calibri" w:cstheme="minorHAnsi"/>
                <w:i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Π</m:t>
                </m:r>
              </m:oMath>
            </m:oMathPara>
          </w:p>
        </w:tc>
        <w:tc>
          <w:tcPr>
            <w:tcW w:w="4244" w:type="dxa"/>
          </w:tcPr>
          <w:p w14:paraId="63080A44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Letra</w:t>
            </w: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>s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oracional</w:t>
            </w: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>es</w:t>
            </w:r>
          </w:p>
        </w:tc>
      </w:tr>
      <w:tr w:rsidR="00CE1DAF" w:rsidRPr="00C04ED4" w14:paraId="1499B404" w14:textId="77777777" w:rsidTr="00FB77AC">
        <w:tc>
          <w:tcPr>
            <w:tcW w:w="4244" w:type="dxa"/>
          </w:tcPr>
          <w:p w14:paraId="08517845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Ψ</m:t>
                </m:r>
              </m:oMath>
            </m:oMathPara>
          </w:p>
        </w:tc>
        <w:tc>
          <w:tcPr>
            <w:tcW w:w="4244" w:type="dxa"/>
          </w:tcPr>
          <w:p w14:paraId="387FA996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Letra</w:t>
            </w: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>s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predicativa</w:t>
            </w: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>s</w:t>
            </w:r>
          </w:p>
        </w:tc>
      </w:tr>
      <w:tr w:rsidR="00CE1DAF" w:rsidRPr="00C04ED4" w14:paraId="28DD03DE" w14:textId="77777777" w:rsidTr="00FB77AC">
        <w:tc>
          <w:tcPr>
            <w:tcW w:w="4244" w:type="dxa"/>
          </w:tcPr>
          <w:p w14:paraId="679BACBB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τ,u</m:t>
                </m:r>
              </m:oMath>
            </m:oMathPara>
          </w:p>
        </w:tc>
        <w:tc>
          <w:tcPr>
            <w:tcW w:w="4244" w:type="dxa"/>
          </w:tcPr>
          <w:p w14:paraId="5A3E7360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Términos individuales</w:t>
            </w:r>
          </w:p>
        </w:tc>
      </w:tr>
      <w:tr w:rsidR="00CE1DAF" w:rsidRPr="00C04ED4" w14:paraId="77D2E694" w14:textId="77777777" w:rsidTr="00FB77AC">
        <w:tc>
          <w:tcPr>
            <w:tcW w:w="4244" w:type="dxa"/>
          </w:tcPr>
          <w:p w14:paraId="41EA14E5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κ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, l</m:t>
                </m:r>
              </m:oMath>
            </m:oMathPara>
          </w:p>
        </w:tc>
        <w:tc>
          <w:tcPr>
            <w:tcW w:w="4244" w:type="dxa"/>
          </w:tcPr>
          <w:p w14:paraId="4C306657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iCs/>
                <w:sz w:val="22"/>
                <w:szCs w:val="22"/>
                <w:lang w:val="es-ES_tradnl"/>
              </w:rPr>
              <w:t>Constantes</w:t>
            </w:r>
          </w:p>
        </w:tc>
      </w:tr>
      <w:tr w:rsidR="00CE1DAF" w:rsidRPr="00C04ED4" w14:paraId="74AC755E" w14:textId="77777777" w:rsidTr="00FB77AC">
        <w:tc>
          <w:tcPr>
            <w:tcW w:w="4244" w:type="dxa"/>
          </w:tcPr>
          <w:p w14:paraId="70E4A6D6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v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,w</m:t>
                </m:r>
              </m:oMath>
            </m:oMathPara>
          </w:p>
        </w:tc>
        <w:tc>
          <w:tcPr>
            <w:tcW w:w="4244" w:type="dxa"/>
          </w:tcPr>
          <w:p w14:paraId="0EE14F50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Variables</w:t>
            </w:r>
          </w:p>
        </w:tc>
      </w:tr>
    </w:tbl>
    <w:p w14:paraId="171F9807" w14:textId="77777777" w:rsidR="00CE1DAF" w:rsidRDefault="00CE1DAF" w:rsidP="00CE1DAF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s-ES_tradnl"/>
        </w:rPr>
      </w:pPr>
    </w:p>
    <w:p w14:paraId="32180834" w14:textId="77777777" w:rsidR="00CE1DAF" w:rsidRPr="00C04ED4" w:rsidRDefault="00CE1DAF" w:rsidP="00CE1DAF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>3.</w:t>
      </w:r>
      <w:r w:rsidRPr="00C04ED4">
        <w:rPr>
          <w:rFonts w:cstheme="minorHAnsi"/>
          <w:b/>
          <w:bCs/>
          <w:sz w:val="22"/>
          <w:szCs w:val="22"/>
          <w:lang w:val="es-ES_tradnl"/>
        </w:rPr>
        <w:t xml:space="preserve"> Reglas de formación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77"/>
      </w:tblGrid>
      <w:tr w:rsidR="00CE1DAF" w:rsidRPr="00C04ED4" w14:paraId="3D85857C" w14:textId="77777777" w:rsidTr="00FB77AC">
        <w:trPr>
          <w:trHeight w:val="888"/>
          <w:jc w:val="center"/>
        </w:trPr>
        <w:tc>
          <w:tcPr>
            <w:tcW w:w="8477" w:type="dxa"/>
          </w:tcPr>
          <w:p w14:paraId="5EFF8D8D" w14:textId="77777777" w:rsidR="00CE1DAF" w:rsidRPr="00C04ED4" w:rsidRDefault="00CE1DAF" w:rsidP="00FB77A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Para fórmulas atómicas</w:t>
            </w:r>
          </w:p>
          <w:p w14:paraId="0CE65230" w14:textId="77777777" w:rsidR="00CE1DAF" w:rsidRPr="00C04ED4" w:rsidRDefault="00CE1DAF" w:rsidP="00FB77AC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rf1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>.</w:t>
            </w: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>Toda letra oracional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Π</m:t>
              </m:r>
            </m:oMath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 es una </w:t>
            </w:r>
            <w:r w:rsidRPr="00D13CA4">
              <w:rPr>
                <w:rFonts w:cstheme="minorHAnsi"/>
                <w:sz w:val="22"/>
                <w:szCs w:val="22"/>
                <w:lang w:val="es-ES_tradnl"/>
              </w:rPr>
              <w:t xml:space="preserve">fbf. </w:t>
            </w:r>
            <w:r w:rsidRPr="00D13CA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[1]</w:t>
            </w:r>
          </w:p>
          <w:p w14:paraId="7AEBA77E" w14:textId="77777777" w:rsidR="00CE1DAF" w:rsidRPr="00C04ED4" w:rsidRDefault="00CE1DAF" w:rsidP="00FB77A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rf2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. Toda letra predicativa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seguida de un término individual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τ</m:t>
              </m:r>
            </m:oMath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 es una fbf. </w:t>
            </w: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[2]</w:t>
            </w:r>
          </w:p>
        </w:tc>
      </w:tr>
      <w:tr w:rsidR="00CE1DAF" w:rsidRPr="00C04ED4" w14:paraId="4C5B17E8" w14:textId="77777777" w:rsidTr="00FB77AC">
        <w:trPr>
          <w:trHeight w:val="283"/>
          <w:jc w:val="center"/>
        </w:trPr>
        <w:tc>
          <w:tcPr>
            <w:tcW w:w="8477" w:type="dxa"/>
          </w:tcPr>
          <w:p w14:paraId="465EB180" w14:textId="77777777" w:rsidR="00CE1DAF" w:rsidRPr="00C04ED4" w:rsidRDefault="00CE1DAF" w:rsidP="00FB77AC">
            <w:pPr>
              <w:spacing w:line="276" w:lineRule="auto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Para fórmulas compuestas</w:t>
            </w:r>
          </w:p>
          <w:p w14:paraId="39CC51F8" w14:textId="77777777" w:rsidR="00CE1DAF" w:rsidRPr="00C04ED4" w:rsidRDefault="00CE1DAF" w:rsidP="00FB77AC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rf3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.  </w:t>
            </w:r>
            <w:r w:rsidRPr="00C04ED4">
              <w:rPr>
                <w:rFonts w:cstheme="minorHAnsi"/>
                <w:sz w:val="22"/>
                <w:szCs w:val="22"/>
                <w:lang w:val="es-ES"/>
              </w:rPr>
              <w:t xml:space="preserve">Si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cstheme="minorHAnsi"/>
                <w:sz w:val="22"/>
                <w:szCs w:val="22"/>
                <w:lang w:val="es-ES"/>
              </w:rPr>
              <w:t xml:space="preserve"> es una fbf, entonces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¬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es una fbf.</w:t>
            </w:r>
          </w:p>
          <w:p w14:paraId="6E716218" w14:textId="77777777" w:rsidR="00CE1DAF" w:rsidRPr="00C04ED4" w:rsidRDefault="00CE1DAF" w:rsidP="00FB77AC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rf4</w:t>
            </w:r>
            <w:r w:rsidRPr="00C04ED4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. Si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 xml:space="preserve"> </w:t>
            </w:r>
            <w:r w:rsidRPr="00C04ED4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y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ψ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son fbfs, entonces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 xml:space="preserve"> </m:t>
              </m:r>
              <m:d>
                <m:dPr>
                  <m:ctrlPr>
                    <w:ins w:id="0" w:author="Usuario" w:date="2021-10-06T11:10:00Z"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w:ins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_tradnl"/>
                    </w:rPr>
                    <m:t>ϕ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∧</m:t>
                  </m:r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_tradnl"/>
                    </w:rPr>
                    <m:t>ψ</m:t>
                  </m:r>
                  <m:ctrlPr>
                    <w:ins w:id="1" w:author="Usuario" w:date="2021-10-06T11:10:00Z"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"/>
                      </w:rPr>
                    </w:ins>
                  </m:ctrlP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 xml:space="preserve">, </m:t>
              </m:r>
              <m:d>
                <m:dPr>
                  <m:ctrlPr>
                    <w:ins w:id="2" w:author="Usuario" w:date="2021-10-06T11:10:00Z"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w:ins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_tradnl"/>
                    </w:rPr>
                    <m:t>ϕ</m:t>
                  </m:r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∨</m:t>
                  </m:r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_tradnl"/>
                    </w:rPr>
                    <m:t>ψ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 xml:space="preserve">, </m:t>
              </m:r>
              <m:d>
                <m:dPr>
                  <m:ctrlPr>
                    <w:ins w:id="3" w:author="Usuario" w:date="2021-10-06T11:10:00Z"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w:ins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_tradnl"/>
                    </w:rPr>
                    <m:t>ϕ</m:t>
                  </m:r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⊃</m:t>
                  </m:r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_tradnl"/>
                    </w:rPr>
                    <m:t>ψ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 xml:space="preserve"> y (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≡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ψ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)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son fbfs.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</w:t>
            </w:r>
            <w:r w:rsidRPr="00B601C7"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>[3]</w:t>
            </w:r>
          </w:p>
          <w:p w14:paraId="0ECD2C1B" w14:textId="77777777" w:rsidR="00CE1DAF" w:rsidRPr="00C04ED4" w:rsidRDefault="00CE1DAF" w:rsidP="00FB77AC">
            <w:pPr>
              <w:spacing w:line="276" w:lineRule="auto"/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rf5</w:t>
            </w:r>
            <w:r w:rsidRPr="00C04ED4">
              <w:rPr>
                <w:rFonts w:cstheme="minorHAnsi"/>
                <w:sz w:val="22"/>
                <w:szCs w:val="22"/>
                <w:lang w:val="es-ES"/>
              </w:rPr>
              <w:t xml:space="preserve">. Si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cstheme="minorHAnsi"/>
                <w:i/>
                <w:iCs/>
                <w:sz w:val="22"/>
                <w:szCs w:val="22"/>
                <w:lang w:val="es-ES"/>
              </w:rPr>
              <w:t xml:space="preserve"> </w:t>
            </w:r>
            <w:r w:rsidRPr="00C04ED4">
              <w:rPr>
                <w:rFonts w:cstheme="minorHAnsi"/>
                <w:sz w:val="22"/>
                <w:szCs w:val="22"/>
                <w:lang w:val="es-ES"/>
              </w:rPr>
              <w:t xml:space="preserve">es una fbf y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v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es una variable, entonces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∃v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es una fbf. </w:t>
            </w:r>
            <w:r w:rsidRPr="00C04ED4"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[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4</w:t>
            </w:r>
            <w:r w:rsidRPr="00C04ED4"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]</w:t>
            </w:r>
          </w:p>
          <w:p w14:paraId="7021C52C" w14:textId="77777777" w:rsidR="00CE1DAF" w:rsidRPr="00C04ED4" w:rsidRDefault="00CE1DAF" w:rsidP="00FB77AC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lastRenderedPageBreak/>
              <w:t>rf6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.</w:t>
            </w:r>
            <w:r w:rsidRPr="00C04ED4">
              <w:rPr>
                <w:rFonts w:cstheme="minorHAnsi"/>
                <w:sz w:val="22"/>
                <w:szCs w:val="22"/>
                <w:lang w:val="es-ES"/>
              </w:rPr>
              <w:t xml:space="preserve"> Si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cstheme="minorHAnsi"/>
                <w:i/>
                <w:iCs/>
                <w:sz w:val="22"/>
                <w:szCs w:val="22"/>
                <w:lang w:val="es-ES"/>
              </w:rPr>
              <w:t xml:space="preserve"> </w:t>
            </w:r>
            <w:r w:rsidRPr="00C04ED4">
              <w:rPr>
                <w:rFonts w:cstheme="minorHAnsi"/>
                <w:sz w:val="22"/>
                <w:szCs w:val="22"/>
                <w:lang w:val="es-ES"/>
              </w:rPr>
              <w:t xml:space="preserve">es una fbf y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v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es una variable, entonces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∀v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es una fbf. </w:t>
            </w:r>
            <w:r w:rsidRPr="00C04ED4"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[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5</w:t>
            </w:r>
            <w:r w:rsidRPr="00C04ED4"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]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</w:t>
            </w:r>
          </w:p>
          <w:p w14:paraId="5A96201E" w14:textId="77777777" w:rsidR="00CE1DAF" w:rsidRPr="00C04ED4" w:rsidRDefault="00CE1DAF" w:rsidP="00FB77AC">
            <w:pPr>
              <w:spacing w:line="276" w:lineRule="auto"/>
              <w:rPr>
                <w:rFonts w:cstheme="minorHAnsi"/>
                <w:sz w:val="22"/>
                <w:szCs w:val="22"/>
                <w:lang w:val="es-ES"/>
              </w:rPr>
            </w:pP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rf7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. </w:t>
            </w:r>
            <w:r w:rsidRPr="00C04ED4">
              <w:rPr>
                <w:rFonts w:cstheme="minorHAnsi"/>
                <w:sz w:val="22"/>
                <w:szCs w:val="22"/>
                <w:lang w:val="es-ES"/>
              </w:rPr>
              <w:t>Nada más es una fbf.</w:t>
            </w:r>
            <w:r>
              <w:rPr>
                <w:rFonts w:cstheme="minorHAnsi"/>
                <w:sz w:val="22"/>
                <w:szCs w:val="22"/>
                <w:lang w:val="es-ES"/>
              </w:rPr>
              <w:t xml:space="preserve"> </w:t>
            </w:r>
            <w:r w:rsidRPr="007B6DBC">
              <w:rPr>
                <w:rFonts w:cstheme="minorHAnsi"/>
                <w:b/>
                <w:bCs/>
                <w:sz w:val="22"/>
                <w:szCs w:val="22"/>
                <w:lang w:val="es-ES"/>
              </w:rPr>
              <w:t>[6]</w:t>
            </w:r>
          </w:p>
        </w:tc>
      </w:tr>
    </w:tbl>
    <w:p w14:paraId="5DB10688" w14:textId="77777777" w:rsidR="00CE1DAF" w:rsidRDefault="00CE1DAF" w:rsidP="00CE1DAF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</w:rPr>
      </w:pPr>
    </w:p>
    <w:p w14:paraId="6B5474C8" w14:textId="77777777" w:rsidR="00CE1DAF" w:rsidRPr="00B601C7" w:rsidRDefault="00CE1DAF" w:rsidP="00CE1DAF">
      <w:pPr>
        <w:autoSpaceDE w:val="0"/>
        <w:autoSpaceDN w:val="0"/>
        <w:adjustRightInd w:val="0"/>
        <w:jc w:val="both"/>
        <w:rPr>
          <w:rFonts w:cstheme="minorHAnsi"/>
          <w:b/>
          <w:bCs/>
          <w:i/>
          <w:iCs/>
          <w:sz w:val="22"/>
          <w:szCs w:val="22"/>
          <w:lang w:val="es-ES_tradnl"/>
        </w:rPr>
      </w:pPr>
      <w:r w:rsidRPr="000F726C">
        <w:rPr>
          <w:rFonts w:cstheme="minorHAnsi"/>
          <w:b/>
          <w:bCs/>
          <w:sz w:val="22"/>
          <w:szCs w:val="22"/>
          <w:lang w:val="es-ES_tradnl"/>
        </w:rPr>
        <w:t>[1]</w:t>
      </w:r>
      <w:r w:rsidRPr="000F726C">
        <w:rPr>
          <w:rFonts w:cstheme="minorHAnsi"/>
          <w:b/>
          <w:bCs/>
          <w:i/>
          <w:iCs/>
          <w:sz w:val="22"/>
          <w:szCs w:val="22"/>
          <w:lang w:val="es-ES_tradnl"/>
        </w:rPr>
        <w:t xml:space="preserve"> </w:t>
      </w:r>
      <w:r w:rsidRPr="000F726C">
        <w:rPr>
          <w:rFonts w:cstheme="minorHAnsi"/>
          <w:sz w:val="22"/>
          <w:szCs w:val="22"/>
          <w:lang w:val="es-ES_tradnl"/>
        </w:rPr>
        <w:t>Las</w:t>
      </w:r>
      <w:r>
        <w:rPr>
          <w:rFonts w:cstheme="minorHAnsi"/>
          <w:sz w:val="22"/>
          <w:szCs w:val="22"/>
          <w:lang w:val="es-ES_tradnl"/>
        </w:rPr>
        <w:t xml:space="preserve"> letras oracionales son los únicos símbolos que, por sí solos, conforman una fórmula atómica. Sirven para formalizar oraciones impersonales</w:t>
      </w:r>
      <w:r>
        <w:rPr>
          <w:rStyle w:val="Refdenotaalpie"/>
          <w:rFonts w:cstheme="minorHAnsi"/>
          <w:sz w:val="22"/>
          <w:szCs w:val="22"/>
          <w:lang w:val="es-ES_tradnl"/>
        </w:rPr>
        <w:footnoteReference w:id="1"/>
      </w:r>
      <w:r>
        <w:rPr>
          <w:rFonts w:cstheme="minorHAnsi"/>
          <w:sz w:val="22"/>
          <w:szCs w:val="22"/>
          <w:lang w:val="es-ES_tradnl"/>
        </w:rPr>
        <w:t xml:space="preserve"> sin operaciones lógicas.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88"/>
        <w:gridCol w:w="3633"/>
      </w:tblGrid>
      <w:tr w:rsidR="00CE1DAF" w:rsidRPr="00C04ED4" w14:paraId="0FE1C10F" w14:textId="77777777" w:rsidTr="00FB77AC">
        <w:trPr>
          <w:trHeight w:val="223"/>
          <w:jc w:val="center"/>
        </w:trPr>
        <w:tc>
          <w:tcPr>
            <w:tcW w:w="2888" w:type="dxa"/>
          </w:tcPr>
          <w:p w14:paraId="221113A5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 xml:space="preserve">Fórmula atómica </w:t>
            </w:r>
            <w:r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oracional</w:t>
            </w:r>
          </w:p>
        </w:tc>
        <w:tc>
          <w:tcPr>
            <w:tcW w:w="3633" w:type="dxa"/>
          </w:tcPr>
          <w:p w14:paraId="042B6581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Instancia en español</w:t>
            </w:r>
          </w:p>
        </w:tc>
      </w:tr>
      <w:tr w:rsidR="00CE1DAF" w:rsidRPr="00C04ED4" w14:paraId="28CB1730" w14:textId="77777777" w:rsidTr="00FB77AC">
        <w:trPr>
          <w:trHeight w:val="233"/>
          <w:jc w:val="center"/>
        </w:trPr>
        <w:tc>
          <w:tcPr>
            <w:tcW w:w="2888" w:type="dxa"/>
          </w:tcPr>
          <w:p w14:paraId="62B822F4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156082" w:themeColor="accent1"/>
                    <w:sz w:val="22"/>
                    <w:szCs w:val="22"/>
                    <w:lang w:val="es-ES_tradnl"/>
                  </w:rPr>
                  <m:t>P</m:t>
                </m:r>
              </m:oMath>
            </m:oMathPara>
          </w:p>
        </w:tc>
        <w:tc>
          <w:tcPr>
            <w:tcW w:w="3633" w:type="dxa"/>
          </w:tcPr>
          <w:p w14:paraId="4D21E7EC" w14:textId="77777777" w:rsidR="00CE1DAF" w:rsidRPr="003378F6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3378F6"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Hace calor.</w:t>
            </w:r>
          </w:p>
        </w:tc>
      </w:tr>
      <w:tr w:rsidR="00CE1DAF" w:rsidRPr="00C04ED4" w14:paraId="430121A7" w14:textId="77777777" w:rsidTr="00FB77AC">
        <w:trPr>
          <w:trHeight w:val="223"/>
          <w:jc w:val="center"/>
        </w:trPr>
        <w:tc>
          <w:tcPr>
            <w:tcW w:w="2888" w:type="dxa"/>
          </w:tcPr>
          <w:p w14:paraId="124546BC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4EA72E" w:themeColor="accent6"/>
                    <w:sz w:val="22"/>
                    <w:szCs w:val="22"/>
                    <w:lang w:val="es-ES_tradnl"/>
                  </w:rPr>
                  <m:t>Q</m:t>
                </m:r>
              </m:oMath>
            </m:oMathPara>
          </w:p>
        </w:tc>
        <w:tc>
          <w:tcPr>
            <w:tcW w:w="3633" w:type="dxa"/>
          </w:tcPr>
          <w:p w14:paraId="06B759EA" w14:textId="77777777" w:rsidR="00CE1DAF" w:rsidRPr="003378F6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3378F6">
              <w:rPr>
                <w:rFonts w:cstheme="minorHAnsi"/>
                <w:color w:val="4EA72E" w:themeColor="accent6"/>
                <w:sz w:val="22"/>
                <w:szCs w:val="22"/>
                <w:lang w:val="es-ES_tradnl"/>
              </w:rPr>
              <w:t>Llueve</w:t>
            </w:r>
          </w:p>
        </w:tc>
      </w:tr>
      <w:tr w:rsidR="00CE1DAF" w:rsidRPr="00C04ED4" w14:paraId="39CDC120" w14:textId="77777777" w:rsidTr="00FB77AC">
        <w:trPr>
          <w:trHeight w:val="233"/>
          <w:jc w:val="center"/>
        </w:trPr>
        <w:tc>
          <w:tcPr>
            <w:tcW w:w="2888" w:type="dxa"/>
          </w:tcPr>
          <w:p w14:paraId="1D74CDA0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_tradnl"/>
                  </w:rPr>
                  <m:t>R</m:t>
                </m:r>
              </m:oMath>
            </m:oMathPara>
          </w:p>
        </w:tc>
        <w:tc>
          <w:tcPr>
            <w:tcW w:w="3633" w:type="dxa"/>
          </w:tcPr>
          <w:p w14:paraId="25013151" w14:textId="77777777" w:rsidR="00CE1DAF" w:rsidRPr="003378F6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3378F6">
              <w:rPr>
                <w:rFonts w:eastAsiaTheme="minorEastAsia" w:cstheme="minorHAnsi"/>
                <w:color w:val="FF0000"/>
                <w:sz w:val="22"/>
                <w:szCs w:val="22"/>
                <w:lang w:val="es-ES_tradnl"/>
              </w:rPr>
              <w:t>Se hace tarde.</w:t>
            </w:r>
            <w:r w:rsidRPr="003378F6">
              <w:rPr>
                <w:rFonts w:cstheme="minorHAnsi"/>
                <w:color w:val="E97132" w:themeColor="accent2"/>
                <w:sz w:val="22"/>
                <w:szCs w:val="22"/>
                <w:lang w:val="es-ES_tradnl"/>
              </w:rPr>
              <w:t xml:space="preserve"> </w:t>
            </w:r>
          </w:p>
        </w:tc>
      </w:tr>
    </w:tbl>
    <w:p w14:paraId="2576B428" w14:textId="77777777" w:rsidR="00CE1DAF" w:rsidRDefault="00CE1DAF" w:rsidP="00CE1DAF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</w:p>
    <w:p w14:paraId="55EA199A" w14:textId="77777777" w:rsidR="00CE1DAF" w:rsidRPr="00B601C7" w:rsidRDefault="00CE1DAF" w:rsidP="00CE1DAF">
      <w:pPr>
        <w:autoSpaceDE w:val="0"/>
        <w:autoSpaceDN w:val="0"/>
        <w:adjustRightInd w:val="0"/>
        <w:jc w:val="both"/>
        <w:rPr>
          <w:rFonts w:cstheme="minorHAnsi"/>
          <w:b/>
          <w:bCs/>
          <w:i/>
          <w:iCs/>
          <w:sz w:val="22"/>
          <w:szCs w:val="22"/>
          <w:lang w:val="es-ES_tradnl"/>
        </w:rPr>
      </w:pPr>
      <w:r w:rsidRPr="00C04ED4">
        <w:rPr>
          <w:rFonts w:cstheme="minorHAnsi"/>
          <w:b/>
          <w:bCs/>
          <w:sz w:val="22"/>
          <w:szCs w:val="22"/>
          <w:lang w:val="es-ES_tradnl"/>
        </w:rPr>
        <w:t xml:space="preserve"> [</w:t>
      </w:r>
      <w:r>
        <w:rPr>
          <w:rFonts w:cstheme="minorHAnsi"/>
          <w:b/>
          <w:bCs/>
          <w:sz w:val="22"/>
          <w:szCs w:val="22"/>
          <w:lang w:val="es-ES_tradnl"/>
        </w:rPr>
        <w:t>2</w:t>
      </w:r>
      <w:r w:rsidRPr="00C04ED4">
        <w:rPr>
          <w:rFonts w:cstheme="minorHAnsi"/>
          <w:b/>
          <w:bCs/>
          <w:sz w:val="22"/>
          <w:szCs w:val="22"/>
          <w:lang w:val="es-ES_tradnl"/>
        </w:rPr>
        <w:t>]</w:t>
      </w:r>
      <w:r>
        <w:rPr>
          <w:rFonts w:cstheme="minorHAnsi"/>
          <w:b/>
          <w:bCs/>
          <w:i/>
          <w:iCs/>
          <w:sz w:val="22"/>
          <w:szCs w:val="22"/>
          <w:lang w:val="es-ES_tradnl"/>
        </w:rPr>
        <w:t xml:space="preserve"> </w:t>
      </w:r>
      <w:r w:rsidRPr="00C04ED4">
        <w:rPr>
          <w:rFonts w:cstheme="minorHAnsi"/>
          <w:sz w:val="22"/>
          <w:szCs w:val="22"/>
          <w:lang w:val="es-ES_tradnl"/>
        </w:rPr>
        <w:t>En general, los pr</w:t>
      </w:r>
      <w:r w:rsidRPr="000F726C">
        <w:rPr>
          <w:rFonts w:cstheme="minorHAnsi"/>
          <w:sz w:val="22"/>
          <w:szCs w:val="22"/>
          <w:lang w:val="es-ES_tradnl"/>
        </w:rPr>
        <w:t>edicados pueden ir seguidos de uno o más términos para formar fórmulas atómicas. Sin embargo, la versión más acotada de la LPO</w:t>
      </w:r>
      <w:r w:rsidRPr="000F726C">
        <w:rPr>
          <w:rFonts w:cstheme="minorHAnsi"/>
          <w:i/>
          <w:iCs/>
          <w:sz w:val="22"/>
          <w:szCs w:val="22"/>
          <w:lang w:val="es-ES_tradnl"/>
        </w:rPr>
        <w:t xml:space="preserve"> </w:t>
      </w:r>
      <w:r w:rsidRPr="000F726C">
        <w:rPr>
          <w:rFonts w:cstheme="minorHAnsi"/>
          <w:sz w:val="22"/>
          <w:szCs w:val="22"/>
          <w:lang w:val="es-ES_tradnl"/>
        </w:rPr>
        <w:t xml:space="preserve">considera solo los predicados </w:t>
      </w:r>
      <w:proofErr w:type="spellStart"/>
      <w:r w:rsidRPr="000F726C">
        <w:rPr>
          <w:rFonts w:cstheme="minorHAnsi"/>
          <w:sz w:val="22"/>
          <w:szCs w:val="22"/>
          <w:lang w:val="es-ES_tradnl"/>
        </w:rPr>
        <w:t>monádicos</w:t>
      </w:r>
      <w:proofErr w:type="spellEnd"/>
      <w:r w:rsidRPr="00C04ED4">
        <w:rPr>
          <w:rFonts w:cstheme="minorHAnsi"/>
          <w:sz w:val="22"/>
          <w:szCs w:val="22"/>
          <w:lang w:val="es-ES_tradnl"/>
        </w:rPr>
        <w:t xml:space="preserve">, es decir, aquellos que solo aceptan un </w:t>
      </w:r>
      <w:r w:rsidRPr="00C04ED4">
        <w:rPr>
          <w:rFonts w:cstheme="minorHAnsi"/>
          <w:i/>
          <w:iCs/>
          <w:sz w:val="22"/>
          <w:szCs w:val="22"/>
          <w:lang w:val="es-ES_tradnl"/>
        </w:rPr>
        <w:t>input</w:t>
      </w:r>
      <w:r w:rsidRPr="00C04ED4">
        <w:rPr>
          <w:rFonts w:cstheme="minorHAnsi"/>
          <w:sz w:val="22"/>
          <w:szCs w:val="22"/>
          <w:lang w:val="es-ES_tradnl"/>
        </w:rPr>
        <w:t xml:space="preserve"> para términos.</w:t>
      </w:r>
      <w:r>
        <w:rPr>
          <w:rFonts w:cstheme="minorHAnsi"/>
          <w:sz w:val="22"/>
          <w:szCs w:val="22"/>
          <w:lang w:val="es-ES_tradnl"/>
        </w:rPr>
        <w:t xml:space="preserve"> Sirven para formalizar oraciones que predican algo sobre un único objeto individual y no tienen operaciones lógicas.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88"/>
        <w:gridCol w:w="3633"/>
      </w:tblGrid>
      <w:tr w:rsidR="00CE1DAF" w:rsidRPr="00C04ED4" w14:paraId="3EE6435F" w14:textId="77777777" w:rsidTr="00FB77AC">
        <w:trPr>
          <w:trHeight w:val="223"/>
          <w:jc w:val="center"/>
        </w:trPr>
        <w:tc>
          <w:tcPr>
            <w:tcW w:w="2888" w:type="dxa"/>
          </w:tcPr>
          <w:p w14:paraId="10E51632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 xml:space="preserve">Fórmula atómica </w:t>
            </w:r>
            <w:proofErr w:type="spellStart"/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monádica</w:t>
            </w:r>
            <w:proofErr w:type="spellEnd"/>
          </w:p>
        </w:tc>
        <w:tc>
          <w:tcPr>
            <w:tcW w:w="3633" w:type="dxa"/>
          </w:tcPr>
          <w:p w14:paraId="3F912932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Instancia en español</w:t>
            </w:r>
          </w:p>
        </w:tc>
      </w:tr>
      <w:tr w:rsidR="00CE1DAF" w:rsidRPr="00C04ED4" w14:paraId="5C7ED5DA" w14:textId="77777777" w:rsidTr="00FB77AC">
        <w:trPr>
          <w:trHeight w:val="233"/>
          <w:jc w:val="center"/>
        </w:trPr>
        <w:tc>
          <w:tcPr>
            <w:tcW w:w="2888" w:type="dxa"/>
          </w:tcPr>
          <w:p w14:paraId="22B3760B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156082" w:themeColor="accent1"/>
                    <w:sz w:val="22"/>
                    <w:szCs w:val="22"/>
                    <w:lang w:val="es-ES_tradnl"/>
                  </w:rPr>
                  <m:t>F</m:t>
                </m:r>
                <m:r>
                  <w:rPr>
                    <w:rFonts w:ascii="Cambria Math" w:hAnsi="Cambria Math" w:cstheme="minorHAnsi"/>
                    <w:color w:val="E97132" w:themeColor="accent2"/>
                    <w:sz w:val="22"/>
                    <w:szCs w:val="22"/>
                    <w:lang w:val="es-ES_tradnl"/>
                  </w:rPr>
                  <m:t>a</m:t>
                </m:r>
              </m:oMath>
            </m:oMathPara>
          </w:p>
        </w:tc>
        <w:tc>
          <w:tcPr>
            <w:tcW w:w="3633" w:type="dxa"/>
          </w:tcPr>
          <w:p w14:paraId="59C4585D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color w:val="E97132" w:themeColor="accent2"/>
                <w:sz w:val="22"/>
                <w:szCs w:val="22"/>
                <w:lang w:val="es-ES_tradnl"/>
              </w:rPr>
              <w:t>Laura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es alta.</w:t>
            </w:r>
          </w:p>
        </w:tc>
      </w:tr>
      <w:tr w:rsidR="00CE1DAF" w:rsidRPr="00C04ED4" w14:paraId="3D489A79" w14:textId="77777777" w:rsidTr="00FB77AC">
        <w:trPr>
          <w:trHeight w:val="223"/>
          <w:jc w:val="center"/>
        </w:trPr>
        <w:tc>
          <w:tcPr>
            <w:tcW w:w="2888" w:type="dxa"/>
          </w:tcPr>
          <w:p w14:paraId="08DF05E2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F9ED5" w:themeColor="accent4"/>
                    <w:sz w:val="22"/>
                    <w:szCs w:val="22"/>
                    <w:lang w:val="es-ES_tradnl"/>
                  </w:rPr>
                  <m:t>G</m:t>
                </m:r>
                <m:r>
                  <w:rPr>
                    <w:rFonts w:ascii="Cambria Math" w:hAnsi="Cambria Math" w:cstheme="minorHAnsi"/>
                    <w:color w:val="4EA72E" w:themeColor="accent6"/>
                    <w:sz w:val="22"/>
                    <w:szCs w:val="22"/>
                    <w:lang w:val="es-ES_tradnl"/>
                  </w:rPr>
                  <m:t>b</m:t>
                </m:r>
              </m:oMath>
            </m:oMathPara>
          </w:p>
        </w:tc>
        <w:tc>
          <w:tcPr>
            <w:tcW w:w="3633" w:type="dxa"/>
          </w:tcPr>
          <w:p w14:paraId="6EF161FA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i/>
                <w:iCs/>
                <w:color w:val="4EA72E" w:themeColor="accent6"/>
                <w:sz w:val="22"/>
                <w:szCs w:val="22"/>
                <w:lang w:val="es-ES_tradnl"/>
              </w:rPr>
              <w:t>Retablo</w:t>
            </w: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color w:val="0F9ED5" w:themeColor="accent4"/>
                <w:sz w:val="22"/>
                <w:szCs w:val="22"/>
                <w:lang w:val="es-ES_tradnl"/>
              </w:rPr>
              <w:t>ganó premios.</w:t>
            </w:r>
          </w:p>
        </w:tc>
      </w:tr>
      <w:tr w:rsidR="00CE1DAF" w:rsidRPr="00C04ED4" w14:paraId="76156E5A" w14:textId="77777777" w:rsidTr="00FB77AC">
        <w:trPr>
          <w:trHeight w:val="233"/>
          <w:jc w:val="center"/>
        </w:trPr>
        <w:tc>
          <w:tcPr>
            <w:tcW w:w="2888" w:type="dxa"/>
          </w:tcPr>
          <w:p w14:paraId="255AE81A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E97132" w:themeColor="accent2"/>
                    <w:sz w:val="22"/>
                    <w:szCs w:val="22"/>
                    <w:lang w:val="es-ES_tradnl"/>
                  </w:rPr>
                  <m:t>H</m:t>
                </m:r>
                <m:r>
                  <w:rPr>
                    <w:rFonts w:ascii="Cambria Math" w:hAnsi="Cambria Math" w:cstheme="minorHAnsi"/>
                    <w:color w:val="156082" w:themeColor="accent1"/>
                    <w:sz w:val="22"/>
                    <w:szCs w:val="22"/>
                    <w:lang w:val="es-ES_tradnl"/>
                  </w:rPr>
                  <m:t>x</m:t>
                </m:r>
              </m:oMath>
            </m:oMathPara>
          </w:p>
        </w:tc>
        <w:tc>
          <w:tcPr>
            <w:tcW w:w="3633" w:type="dxa"/>
          </w:tcPr>
          <w:p w14:paraId="2B87069D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3378F6">
              <w:rPr>
                <w:rFonts w:cstheme="minorHAnsi"/>
                <w:i/>
                <w:iCs/>
                <w:color w:val="156082" w:themeColor="accent1"/>
                <w:sz w:val="22"/>
                <w:szCs w:val="22"/>
                <w:lang w:val="es-ES_tradnl"/>
              </w:rPr>
              <w:t>x</w:t>
            </w:r>
            <w:r w:rsidRPr="003378F6"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 xml:space="preserve"> (él</w:t>
            </w:r>
            <w:r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/</w:t>
            </w:r>
            <w:r w:rsidRPr="003378F6"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ella</w:t>
            </w:r>
            <w:r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/</w:t>
            </w:r>
            <w:r w:rsidRPr="003378F6"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fulano)</w:t>
            </w: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color w:val="E97132" w:themeColor="accent2"/>
                <w:sz w:val="22"/>
                <w:szCs w:val="22"/>
                <w:lang w:val="es-ES_tradnl"/>
              </w:rPr>
              <w:t xml:space="preserve">tiene treinta años. </w:t>
            </w:r>
          </w:p>
        </w:tc>
      </w:tr>
    </w:tbl>
    <w:p w14:paraId="2F37712D" w14:textId="77777777" w:rsidR="00CE1DAF" w:rsidRPr="00C04ED4" w:rsidRDefault="00CE1DAF" w:rsidP="00CE1DAF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</w:p>
    <w:p w14:paraId="7CFD9633" w14:textId="77777777" w:rsidR="00CE1DAF" w:rsidRPr="000F726C" w:rsidRDefault="00CE1DAF" w:rsidP="00CE1DAF">
      <w:pPr>
        <w:autoSpaceDE w:val="0"/>
        <w:autoSpaceDN w:val="0"/>
        <w:adjustRightInd w:val="0"/>
        <w:ind w:firstLine="708"/>
        <w:jc w:val="both"/>
        <w:rPr>
          <w:rFonts w:cstheme="minorHAnsi"/>
          <w:sz w:val="22"/>
          <w:szCs w:val="22"/>
          <w:lang w:val="es-ES_tradnl"/>
        </w:rPr>
      </w:pPr>
      <w:r w:rsidRPr="000F726C">
        <w:rPr>
          <w:rFonts w:cstheme="minorHAnsi"/>
          <w:sz w:val="22"/>
          <w:szCs w:val="22"/>
          <w:lang w:val="es-ES_tradnl"/>
        </w:rPr>
        <w:t xml:space="preserve">Los predicados </w:t>
      </w:r>
      <w:proofErr w:type="spellStart"/>
      <w:r w:rsidRPr="000F726C">
        <w:rPr>
          <w:rFonts w:cstheme="minorHAnsi"/>
          <w:sz w:val="22"/>
          <w:szCs w:val="22"/>
          <w:lang w:val="es-ES_tradnl"/>
        </w:rPr>
        <w:t>poliádicos</w:t>
      </w:r>
      <w:proofErr w:type="spellEnd"/>
      <w:r w:rsidRPr="000F726C">
        <w:rPr>
          <w:rFonts w:cstheme="minorHAnsi"/>
          <w:sz w:val="22"/>
          <w:szCs w:val="22"/>
          <w:lang w:val="es-ES_tradnl"/>
        </w:rPr>
        <w:t xml:space="preserve"> o relacionales, en cambio, </w:t>
      </w:r>
      <w:r>
        <w:rPr>
          <w:rFonts w:cstheme="minorHAnsi"/>
          <w:sz w:val="22"/>
          <w:szCs w:val="22"/>
          <w:lang w:val="es-ES_tradnl"/>
        </w:rPr>
        <w:t>tienen</w:t>
      </w:r>
      <w:r w:rsidRPr="000F726C">
        <w:rPr>
          <w:rFonts w:cstheme="minorHAnsi"/>
          <w:sz w:val="22"/>
          <w:szCs w:val="22"/>
          <w:lang w:val="es-ES_tradnl"/>
        </w:rPr>
        <w:t xml:space="preserve"> dos o más </w:t>
      </w:r>
      <w:r w:rsidRPr="000F726C">
        <w:rPr>
          <w:rFonts w:cstheme="minorHAnsi"/>
          <w:i/>
          <w:iCs/>
          <w:sz w:val="22"/>
          <w:szCs w:val="22"/>
          <w:lang w:val="es-ES_tradnl"/>
        </w:rPr>
        <w:t>inputs</w:t>
      </w:r>
      <w:r w:rsidRPr="000F726C">
        <w:rPr>
          <w:rFonts w:cstheme="minorHAnsi"/>
          <w:sz w:val="22"/>
          <w:szCs w:val="22"/>
          <w:lang w:val="es-ES_tradnl"/>
        </w:rPr>
        <w:t xml:space="preserve"> para términos</w:t>
      </w:r>
      <w:r>
        <w:rPr>
          <w:rFonts w:cstheme="minorHAnsi"/>
          <w:sz w:val="22"/>
          <w:szCs w:val="22"/>
          <w:lang w:val="es-ES_tradnl"/>
        </w:rPr>
        <w:t>. Sirven para formalizar oraciones que establecen una relación entre dos o más objetos individuales y no tienen operaciones lógicas.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75"/>
        <w:gridCol w:w="4271"/>
      </w:tblGrid>
      <w:tr w:rsidR="00CE1DAF" w:rsidRPr="00C04ED4" w14:paraId="43260CBA" w14:textId="77777777" w:rsidTr="00FB77AC">
        <w:trPr>
          <w:trHeight w:val="206"/>
          <w:jc w:val="center"/>
        </w:trPr>
        <w:tc>
          <w:tcPr>
            <w:tcW w:w="2675" w:type="dxa"/>
          </w:tcPr>
          <w:p w14:paraId="27780DFA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 xml:space="preserve">Fórmula atómica </w:t>
            </w:r>
            <w:proofErr w:type="spellStart"/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poliádica</w:t>
            </w:r>
            <w:proofErr w:type="spellEnd"/>
          </w:p>
        </w:tc>
        <w:tc>
          <w:tcPr>
            <w:tcW w:w="4271" w:type="dxa"/>
          </w:tcPr>
          <w:p w14:paraId="43BCF594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Instancia en español</w:t>
            </w:r>
          </w:p>
        </w:tc>
      </w:tr>
      <w:tr w:rsidR="00CE1DAF" w:rsidRPr="00C04ED4" w14:paraId="6DCAB9C7" w14:textId="77777777" w:rsidTr="00FB77AC">
        <w:trPr>
          <w:trHeight w:val="215"/>
          <w:jc w:val="center"/>
        </w:trPr>
        <w:tc>
          <w:tcPr>
            <w:tcW w:w="2675" w:type="dxa"/>
          </w:tcPr>
          <w:p w14:paraId="25C30CDF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B0F0"/>
                    <w:sz w:val="22"/>
                    <w:szCs w:val="22"/>
                    <w:lang w:val="es-ES_tradnl"/>
                  </w:rPr>
                  <m:t>F</m:t>
                </m:r>
                <m:r>
                  <w:rPr>
                    <w:rFonts w:ascii="Cambria Math" w:hAnsi="Cambria Math" w:cstheme="minorHAnsi"/>
                    <w:color w:val="0F9ED5" w:themeColor="accent4"/>
                    <w:sz w:val="22"/>
                    <w:szCs w:val="22"/>
                    <w:lang w:val="es-ES_tradnl"/>
                  </w:rPr>
                  <m:t>a</m:t>
                </m:r>
                <m:r>
                  <w:rPr>
                    <w:rFonts w:ascii="Cambria Math" w:hAnsi="Cambria Math" w:cstheme="minorHAnsi"/>
                    <w:color w:val="4EA72E" w:themeColor="accent6"/>
                    <w:sz w:val="22"/>
                    <w:szCs w:val="22"/>
                    <w:lang w:val="es-ES_tradnl"/>
                  </w:rPr>
                  <m:t>b</m:t>
                </m:r>
              </m:oMath>
            </m:oMathPara>
          </w:p>
        </w:tc>
        <w:tc>
          <w:tcPr>
            <w:tcW w:w="4271" w:type="dxa"/>
          </w:tcPr>
          <w:p w14:paraId="46D17D8F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color w:val="0F9ED5" w:themeColor="accent4"/>
                <w:sz w:val="22"/>
                <w:szCs w:val="22"/>
                <w:lang w:val="es-ES_tradnl"/>
              </w:rPr>
              <w:t>Laura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color w:val="00B0F0"/>
                <w:sz w:val="22"/>
                <w:szCs w:val="22"/>
                <w:lang w:val="es-ES_tradnl"/>
              </w:rPr>
              <w:t xml:space="preserve">ama a </w:t>
            </w:r>
            <w:r w:rsidRPr="00C04ED4">
              <w:rPr>
                <w:rFonts w:cstheme="minorHAnsi"/>
                <w:color w:val="4EA72E" w:themeColor="accent6"/>
                <w:sz w:val="22"/>
                <w:szCs w:val="22"/>
                <w:lang w:val="es-ES_tradnl"/>
              </w:rPr>
              <w:t>Pedro</w:t>
            </w:r>
          </w:p>
        </w:tc>
      </w:tr>
      <w:tr w:rsidR="00CE1DAF" w:rsidRPr="00C04ED4" w14:paraId="0F89D79F" w14:textId="77777777" w:rsidTr="00FB77AC">
        <w:trPr>
          <w:trHeight w:val="206"/>
          <w:jc w:val="center"/>
        </w:trPr>
        <w:tc>
          <w:tcPr>
            <w:tcW w:w="2675" w:type="dxa"/>
          </w:tcPr>
          <w:p w14:paraId="1545F78A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_tradnl"/>
                  </w:rPr>
                  <m:t>G</m:t>
                </m:r>
                <m:r>
                  <w:rPr>
                    <w:rFonts w:ascii="Cambria Math" w:hAnsi="Cambria Math" w:cstheme="minorHAnsi"/>
                    <w:color w:val="00B0F0"/>
                    <w:sz w:val="22"/>
                    <w:szCs w:val="22"/>
                    <w:lang w:val="es-ES_tradnl"/>
                  </w:rPr>
                  <m:t>b</m:t>
                </m:r>
                <m:r>
                  <w:rPr>
                    <w:rFonts w:ascii="Cambria Math" w:hAnsi="Cambria Math" w:cstheme="minorHAnsi"/>
                    <w:color w:val="0F9ED5" w:themeColor="accent4"/>
                    <w:sz w:val="22"/>
                    <w:szCs w:val="22"/>
                    <w:lang w:val="es-ES_tradnl"/>
                  </w:rPr>
                  <m:t>a</m:t>
                </m:r>
                <m:r>
                  <w:rPr>
                    <w:rFonts w:ascii="Cambria Math" w:hAnsi="Cambria Math" w:cstheme="minorHAnsi"/>
                    <w:color w:val="E97132" w:themeColor="accent2"/>
                    <w:sz w:val="22"/>
                    <w:szCs w:val="22"/>
                    <w:lang w:val="es-ES_tradnl"/>
                  </w:rPr>
                  <m:t>c</m:t>
                </m:r>
              </m:oMath>
            </m:oMathPara>
          </w:p>
        </w:tc>
        <w:tc>
          <w:tcPr>
            <w:tcW w:w="4271" w:type="dxa"/>
          </w:tcPr>
          <w:p w14:paraId="38362081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i/>
                <w:iCs/>
                <w:color w:val="00B0F0"/>
                <w:sz w:val="22"/>
                <w:szCs w:val="22"/>
                <w:lang w:val="es-ES_tradnl"/>
              </w:rPr>
              <w:t>Retablo</w:t>
            </w: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color w:val="FF0000"/>
                <w:sz w:val="22"/>
                <w:szCs w:val="22"/>
                <w:lang w:val="es-ES_tradnl"/>
              </w:rPr>
              <w:t xml:space="preserve">ganó más premios que </w:t>
            </w:r>
            <w:r w:rsidRPr="00C04ED4">
              <w:rPr>
                <w:rFonts w:cstheme="minorHAnsi"/>
                <w:i/>
                <w:iCs/>
                <w:color w:val="0F9ED5" w:themeColor="accent4"/>
                <w:sz w:val="22"/>
                <w:szCs w:val="22"/>
                <w:lang w:val="es-ES_tradnl"/>
              </w:rPr>
              <w:t xml:space="preserve">Joker </w:t>
            </w:r>
            <w:r w:rsidRPr="00C04ED4">
              <w:rPr>
                <w:rFonts w:cstheme="minorHAnsi"/>
                <w:color w:val="FF0000"/>
                <w:sz w:val="22"/>
                <w:szCs w:val="22"/>
                <w:lang w:val="es-ES_tradnl"/>
              </w:rPr>
              <w:t>en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color w:val="E97132" w:themeColor="accent2"/>
                <w:sz w:val="22"/>
                <w:szCs w:val="22"/>
                <w:lang w:val="es-ES_tradnl"/>
              </w:rPr>
              <w:t>Perú</w:t>
            </w:r>
          </w:p>
        </w:tc>
      </w:tr>
      <w:tr w:rsidR="00CE1DAF" w:rsidRPr="00C04ED4" w14:paraId="24302D3F" w14:textId="77777777" w:rsidTr="00FB77AC">
        <w:trPr>
          <w:trHeight w:val="215"/>
          <w:jc w:val="center"/>
        </w:trPr>
        <w:tc>
          <w:tcPr>
            <w:tcW w:w="2675" w:type="dxa"/>
          </w:tcPr>
          <w:p w14:paraId="3621B1AC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E97132" w:themeColor="accent2"/>
                    <w:sz w:val="22"/>
                    <w:szCs w:val="22"/>
                    <w:lang w:val="es-ES_tradnl"/>
                  </w:rPr>
                  <m:t>H</m:t>
                </m:r>
                <m:r>
                  <w:rPr>
                    <w:rFonts w:ascii="Cambria Math" w:hAnsi="Cambria Math" w:cstheme="minorHAnsi"/>
                    <w:color w:val="0070C0"/>
                    <w:sz w:val="22"/>
                    <w:szCs w:val="22"/>
                    <w:lang w:val="es-ES_tradnl"/>
                  </w:rPr>
                  <m:t>x</m:t>
                </m:r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_tradnl"/>
                  </w:rPr>
                  <m:t>a</m:t>
                </m:r>
              </m:oMath>
            </m:oMathPara>
          </w:p>
        </w:tc>
        <w:tc>
          <w:tcPr>
            <w:tcW w:w="4271" w:type="dxa"/>
          </w:tcPr>
          <w:p w14:paraId="45A9F531" w14:textId="77777777" w:rsidR="00CE1DAF" w:rsidRPr="001925E6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1925E6">
              <w:rPr>
                <w:rFonts w:cstheme="minorHAnsi"/>
                <w:i/>
                <w:iCs/>
                <w:color w:val="0070C0"/>
                <w:sz w:val="22"/>
                <w:szCs w:val="22"/>
                <w:lang w:val="es-ES_tradnl"/>
              </w:rPr>
              <w:t>X</w:t>
            </w:r>
            <w:r>
              <w:rPr>
                <w:rFonts w:cstheme="minorHAnsi"/>
                <w:i/>
                <w:iCs/>
                <w:color w:val="0070C0"/>
                <w:sz w:val="22"/>
                <w:szCs w:val="22"/>
                <w:lang w:val="es-ES_tradnl"/>
              </w:rPr>
              <w:t xml:space="preserve"> </w:t>
            </w:r>
            <w:r w:rsidRPr="003378F6"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(él</w:t>
            </w:r>
            <w:r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/</w:t>
            </w:r>
            <w:r w:rsidRPr="003378F6"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ella</w:t>
            </w:r>
            <w:r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/</w:t>
            </w:r>
            <w:r w:rsidRPr="003378F6"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fulano)</w:t>
            </w:r>
            <w:r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 xml:space="preserve"> </w:t>
            </w:r>
            <w:r w:rsidRPr="001925E6">
              <w:rPr>
                <w:rFonts w:cstheme="minorHAnsi"/>
                <w:color w:val="E97132" w:themeColor="accent2"/>
                <w:sz w:val="22"/>
                <w:szCs w:val="22"/>
                <w:lang w:val="es-ES_tradnl"/>
              </w:rPr>
              <w:t>es más alto</w:t>
            </w:r>
            <w:r>
              <w:rPr>
                <w:rFonts w:cstheme="minorHAnsi"/>
                <w:color w:val="E97132" w:themeColor="accent2"/>
                <w:sz w:val="22"/>
                <w:szCs w:val="22"/>
                <w:lang w:val="es-ES_tradnl"/>
              </w:rPr>
              <w:t>/a</w:t>
            </w:r>
            <w:r w:rsidRPr="001925E6">
              <w:rPr>
                <w:rFonts w:cstheme="minorHAnsi"/>
                <w:color w:val="E97132" w:themeColor="accent2"/>
                <w:sz w:val="22"/>
                <w:szCs w:val="22"/>
                <w:lang w:val="es-ES_tradnl"/>
              </w:rPr>
              <w:t xml:space="preserve"> que</w:t>
            </w:r>
            <w:r w:rsidRPr="001925E6">
              <w:rPr>
                <w:rFonts w:cstheme="minorHAnsi"/>
                <w:sz w:val="22"/>
                <w:szCs w:val="22"/>
                <w:lang w:val="es-ES_tradnl"/>
              </w:rPr>
              <w:t xml:space="preserve"> </w:t>
            </w:r>
            <w:r w:rsidRPr="001925E6">
              <w:rPr>
                <w:rFonts w:cstheme="minorHAnsi"/>
                <w:color w:val="FF0000"/>
                <w:sz w:val="22"/>
                <w:szCs w:val="22"/>
                <w:lang w:val="es-ES_tradnl"/>
              </w:rPr>
              <w:t>José</w:t>
            </w:r>
          </w:p>
        </w:tc>
      </w:tr>
    </w:tbl>
    <w:p w14:paraId="6744988F" w14:textId="77777777" w:rsidR="00CE1DAF" w:rsidRPr="00C04ED4" w:rsidRDefault="00CE1DAF" w:rsidP="00CE1DAF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</w:rPr>
      </w:pPr>
    </w:p>
    <w:p w14:paraId="4D9D9B83" w14:textId="77777777" w:rsidR="00CE1DAF" w:rsidRPr="00550522" w:rsidRDefault="00CE1DAF" w:rsidP="00CE1DAF">
      <w:pPr>
        <w:spacing w:line="276" w:lineRule="auto"/>
        <w:jc w:val="both"/>
        <w:rPr>
          <w:rFonts w:cstheme="minorHAnsi"/>
          <w:sz w:val="22"/>
          <w:szCs w:val="22"/>
          <w:lang w:val="es-ES"/>
        </w:rPr>
      </w:pPr>
      <w:r w:rsidRPr="00B601C7">
        <w:rPr>
          <w:rFonts w:cstheme="minorHAnsi"/>
          <w:b/>
          <w:bCs/>
          <w:sz w:val="22"/>
          <w:szCs w:val="22"/>
          <w:lang w:val="es-ES"/>
        </w:rPr>
        <w:t>[3]</w:t>
      </w:r>
      <w:r>
        <w:rPr>
          <w:rFonts w:cstheme="minorHAnsi"/>
          <w:sz w:val="22"/>
          <w:szCs w:val="22"/>
          <w:lang w:val="es-ES"/>
        </w:rPr>
        <w:t xml:space="preserve"> </w:t>
      </w:r>
      <w:r w:rsidRPr="00C12D87">
        <w:rPr>
          <w:rFonts w:cstheme="minorHAnsi"/>
          <w:sz w:val="22"/>
          <w:szCs w:val="22"/>
          <w:lang w:val="es-ES"/>
        </w:rPr>
        <w:t>Ejemplos de fórmulas con un conector lógico</w:t>
      </w:r>
      <w:r>
        <w:rPr>
          <w:rFonts w:cstheme="minorHAnsi"/>
          <w:sz w:val="22"/>
          <w:szCs w:val="22"/>
          <w:lang w:val="es-ES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00"/>
        <w:gridCol w:w="4975"/>
      </w:tblGrid>
      <w:tr w:rsidR="00CE1DAF" w:rsidRPr="00C04ED4" w14:paraId="75E07591" w14:textId="77777777" w:rsidTr="00FB77AC">
        <w:trPr>
          <w:trHeight w:val="206"/>
          <w:jc w:val="center"/>
        </w:trPr>
        <w:tc>
          <w:tcPr>
            <w:tcW w:w="3100" w:type="dxa"/>
          </w:tcPr>
          <w:p w14:paraId="3263CA35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 xml:space="preserve">Fórmula </w:t>
            </w:r>
            <w:r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con un conector lógico</w:t>
            </w:r>
          </w:p>
        </w:tc>
        <w:tc>
          <w:tcPr>
            <w:tcW w:w="4975" w:type="dxa"/>
          </w:tcPr>
          <w:p w14:paraId="39511006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Instancia en español</w:t>
            </w:r>
          </w:p>
        </w:tc>
      </w:tr>
      <w:tr w:rsidR="00CE1DAF" w:rsidRPr="00C04ED4" w14:paraId="77FB3BFD" w14:textId="77777777" w:rsidTr="00FB77AC">
        <w:trPr>
          <w:trHeight w:val="215"/>
          <w:jc w:val="center"/>
        </w:trPr>
        <w:tc>
          <w:tcPr>
            <w:tcW w:w="3100" w:type="dxa"/>
          </w:tcPr>
          <w:p w14:paraId="3F0B2F24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_tradnl"/>
                  </w:rPr>
                  <m:t>¬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P</m:t>
                </m:r>
              </m:oMath>
            </m:oMathPara>
          </w:p>
        </w:tc>
        <w:tc>
          <w:tcPr>
            <w:tcW w:w="4975" w:type="dxa"/>
          </w:tcPr>
          <w:p w14:paraId="2B1C4E79" w14:textId="77777777" w:rsidR="00CE1DAF" w:rsidRPr="00DF5F0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DF5F04">
              <w:rPr>
                <w:rFonts w:cstheme="minorHAnsi"/>
                <w:b/>
                <w:bCs/>
                <w:color w:val="FF0000"/>
                <w:sz w:val="22"/>
                <w:szCs w:val="22"/>
                <w:lang w:val="es-ES_tradnl"/>
              </w:rPr>
              <w:t>No</w:t>
            </w:r>
            <w:r w:rsidRPr="00DF5F04">
              <w:rPr>
                <w:rFonts w:cstheme="minorHAnsi"/>
                <w:sz w:val="22"/>
                <w:szCs w:val="22"/>
                <w:lang w:val="es-ES_tradnl"/>
              </w:rPr>
              <w:t xml:space="preserve"> hace calor.</w:t>
            </w:r>
          </w:p>
        </w:tc>
      </w:tr>
      <w:tr w:rsidR="00CE1DAF" w:rsidRPr="00C04ED4" w14:paraId="4164E986" w14:textId="77777777" w:rsidTr="00FB77AC">
        <w:trPr>
          <w:trHeight w:val="206"/>
          <w:jc w:val="center"/>
        </w:trPr>
        <w:tc>
          <w:tcPr>
            <w:tcW w:w="3100" w:type="dxa"/>
          </w:tcPr>
          <w:p w14:paraId="7C395669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(Fa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_tradnl"/>
                  </w:rPr>
                  <m:t>∧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Fb)</m:t>
                </m:r>
              </m:oMath>
            </m:oMathPara>
          </w:p>
        </w:tc>
        <w:tc>
          <w:tcPr>
            <w:tcW w:w="4975" w:type="dxa"/>
          </w:tcPr>
          <w:p w14:paraId="3EB503F0" w14:textId="77777777" w:rsidR="00CE1DAF" w:rsidRPr="00DF5F0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DF5F04">
              <w:rPr>
                <w:rFonts w:cstheme="minorHAnsi"/>
                <w:sz w:val="22"/>
                <w:szCs w:val="22"/>
                <w:lang w:val="es-ES_tradnl"/>
              </w:rPr>
              <w:t xml:space="preserve">Isabel </w:t>
            </w:r>
            <w:r w:rsidRPr="00DF5F04">
              <w:rPr>
                <w:rFonts w:cstheme="minorHAnsi"/>
                <w:b/>
                <w:bCs/>
                <w:color w:val="FF0000"/>
                <w:sz w:val="22"/>
                <w:szCs w:val="22"/>
                <w:lang w:val="es-ES_tradnl"/>
              </w:rPr>
              <w:t>y</w:t>
            </w:r>
            <w:r w:rsidRPr="00DF5F04">
              <w:rPr>
                <w:rFonts w:cstheme="minorHAnsi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DF5F04">
              <w:rPr>
                <w:rFonts w:cstheme="minorHAnsi"/>
                <w:sz w:val="22"/>
                <w:szCs w:val="22"/>
                <w:lang w:val="es-ES_tradnl"/>
              </w:rPr>
              <w:t>Glicerio</w:t>
            </w:r>
            <w:proofErr w:type="spellEnd"/>
            <w:r w:rsidRPr="00DF5F04">
              <w:rPr>
                <w:rFonts w:cstheme="minorHAnsi"/>
                <w:sz w:val="22"/>
                <w:szCs w:val="22"/>
                <w:lang w:val="es-ES_tradnl"/>
              </w:rPr>
              <w:t xml:space="preserve"> viven en Puno. </w:t>
            </w:r>
          </w:p>
        </w:tc>
      </w:tr>
      <w:tr w:rsidR="00CE1DAF" w:rsidRPr="00C04ED4" w14:paraId="46267FCB" w14:textId="77777777" w:rsidTr="00FB77AC">
        <w:trPr>
          <w:trHeight w:val="215"/>
          <w:jc w:val="center"/>
        </w:trPr>
        <w:tc>
          <w:tcPr>
            <w:tcW w:w="3100" w:type="dxa"/>
          </w:tcPr>
          <w:p w14:paraId="575FA3A1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(Ga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_tradnl"/>
                  </w:rPr>
                  <m:t>∨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Ha)</m:t>
                </m:r>
              </m:oMath>
            </m:oMathPara>
          </w:p>
        </w:tc>
        <w:tc>
          <w:tcPr>
            <w:tcW w:w="4975" w:type="dxa"/>
          </w:tcPr>
          <w:p w14:paraId="0B152B30" w14:textId="77777777" w:rsidR="00CE1DAF" w:rsidRPr="00DF5F0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DF5F04">
              <w:rPr>
                <w:rFonts w:cstheme="minorHAnsi"/>
                <w:sz w:val="22"/>
                <w:szCs w:val="22"/>
                <w:lang w:val="es-ES_tradnl"/>
              </w:rPr>
              <w:t xml:space="preserve">Isabel juega básquet </w:t>
            </w:r>
            <w:r w:rsidRPr="00DF5F04">
              <w:rPr>
                <w:rFonts w:cstheme="minorHAnsi"/>
                <w:b/>
                <w:bCs/>
                <w:color w:val="FF0000"/>
                <w:sz w:val="22"/>
                <w:szCs w:val="22"/>
                <w:lang w:val="es-ES_tradnl"/>
              </w:rPr>
              <w:t>o</w:t>
            </w:r>
            <w:r w:rsidRPr="00DF5F04">
              <w:rPr>
                <w:rFonts w:cstheme="minorHAnsi"/>
                <w:sz w:val="22"/>
                <w:szCs w:val="22"/>
                <w:lang w:val="es-ES_tradnl"/>
              </w:rPr>
              <w:t xml:space="preserve"> tiene celular.</w:t>
            </w:r>
          </w:p>
        </w:tc>
      </w:tr>
      <w:tr w:rsidR="00CE1DAF" w:rsidRPr="00C04ED4" w14:paraId="48756405" w14:textId="77777777" w:rsidTr="00FB77AC">
        <w:trPr>
          <w:trHeight w:val="215"/>
          <w:jc w:val="center"/>
        </w:trPr>
        <w:tc>
          <w:tcPr>
            <w:tcW w:w="3100" w:type="dxa"/>
          </w:tcPr>
          <w:p w14:paraId="4E0160CB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iCs/>
                <w:color w:val="E97132" w:themeColor="accent2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(Ja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_tradnl"/>
                  </w:rPr>
                  <m:t>⊃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Kb)</m:t>
                </m:r>
              </m:oMath>
            </m:oMathPara>
          </w:p>
        </w:tc>
        <w:tc>
          <w:tcPr>
            <w:tcW w:w="4975" w:type="dxa"/>
          </w:tcPr>
          <w:p w14:paraId="25EB219E" w14:textId="77777777" w:rsidR="00CE1DAF" w:rsidRPr="00CB2435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E5359E">
              <w:rPr>
                <w:rFonts w:cstheme="minorHAnsi"/>
                <w:b/>
                <w:bCs/>
                <w:color w:val="FF0000"/>
                <w:sz w:val="22"/>
                <w:szCs w:val="22"/>
                <w:lang w:val="es-ES_tradnl"/>
              </w:rPr>
              <w:t>Si</w:t>
            </w:r>
            <w:r>
              <w:rPr>
                <w:rFonts w:cstheme="minorHAnsi"/>
                <w:sz w:val="22"/>
                <w:szCs w:val="22"/>
                <w:lang w:val="es-ES_tradnl"/>
              </w:rPr>
              <w:t xml:space="preserve"> Isabel toma el bus</w:t>
            </w:r>
            <w:r w:rsidRPr="00E5359E">
              <w:rPr>
                <w:rFonts w:cstheme="minorHAnsi"/>
                <w:b/>
                <w:bCs/>
                <w:color w:val="FF0000"/>
                <w:sz w:val="22"/>
                <w:szCs w:val="22"/>
                <w:lang w:val="es-ES_tradnl"/>
              </w:rPr>
              <w:t>, entonces</w:t>
            </w:r>
            <w:r>
              <w:rPr>
                <w:rFonts w:cstheme="minorHAnsi"/>
                <w:sz w:val="22"/>
                <w:szCs w:val="22"/>
                <w:lang w:val="es-ES_tradnl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s-ES_tradnl"/>
              </w:rPr>
              <w:t>Glicerio</w:t>
            </w:r>
            <w:proofErr w:type="spellEnd"/>
            <w:r>
              <w:rPr>
                <w:rFonts w:cstheme="minorHAnsi"/>
                <w:sz w:val="22"/>
                <w:szCs w:val="22"/>
                <w:lang w:val="es-ES_tradnl"/>
              </w:rPr>
              <w:t xml:space="preserve"> va en auto.</w:t>
            </w:r>
          </w:p>
        </w:tc>
      </w:tr>
      <w:tr w:rsidR="00CE1DAF" w:rsidRPr="00C04ED4" w14:paraId="5FE0C19A" w14:textId="77777777" w:rsidTr="00FB77AC">
        <w:trPr>
          <w:trHeight w:val="215"/>
          <w:jc w:val="center"/>
        </w:trPr>
        <w:tc>
          <w:tcPr>
            <w:tcW w:w="3100" w:type="dxa"/>
          </w:tcPr>
          <w:p w14:paraId="5A8AE171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iCs/>
                <w:color w:val="E97132" w:themeColor="accent2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(Gb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_tradnl"/>
                  </w:rPr>
                  <m:t>≡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Hb)</m:t>
                </m:r>
              </m:oMath>
            </m:oMathPara>
          </w:p>
        </w:tc>
        <w:tc>
          <w:tcPr>
            <w:tcW w:w="4975" w:type="dxa"/>
          </w:tcPr>
          <w:p w14:paraId="1CF78CC9" w14:textId="77777777" w:rsidR="00CE1DAF" w:rsidRPr="00E5359E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cstheme="minorHAnsi"/>
                <w:sz w:val="22"/>
                <w:szCs w:val="22"/>
                <w:lang w:val="es-ES_tradnl"/>
              </w:rPr>
              <w:t>Glicerio</w:t>
            </w:r>
            <w:proofErr w:type="spellEnd"/>
            <w:r>
              <w:rPr>
                <w:rFonts w:cstheme="minorHAnsi"/>
                <w:sz w:val="22"/>
                <w:szCs w:val="22"/>
                <w:lang w:val="es-ES_tradnl"/>
              </w:rPr>
              <w:t xml:space="preserve"> juega básquet </w:t>
            </w:r>
            <w:r w:rsidRPr="00717AF6">
              <w:rPr>
                <w:rFonts w:cstheme="minorHAnsi"/>
                <w:b/>
                <w:bCs/>
                <w:color w:val="FF0000"/>
                <w:sz w:val="22"/>
                <w:szCs w:val="22"/>
                <w:lang w:val="es-ES_tradnl"/>
              </w:rPr>
              <w:t xml:space="preserve">si y solo si </w:t>
            </w:r>
            <w:r>
              <w:rPr>
                <w:rFonts w:cstheme="minorHAnsi"/>
                <w:sz w:val="22"/>
                <w:szCs w:val="22"/>
                <w:lang w:val="es-ES_tradnl"/>
              </w:rPr>
              <w:t>tiene celular.</w:t>
            </w:r>
          </w:p>
        </w:tc>
      </w:tr>
    </w:tbl>
    <w:p w14:paraId="4C700ED4" w14:textId="77777777" w:rsidR="00CE1DAF" w:rsidRDefault="00CE1DAF" w:rsidP="00CE1DAF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</w:p>
    <w:p w14:paraId="01F5CBB6" w14:textId="77777777" w:rsidR="00CE1DAF" w:rsidRPr="007B6DBC" w:rsidRDefault="00CE1DAF" w:rsidP="00CE1DAF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  <w:r w:rsidRPr="007B6DBC">
        <w:rPr>
          <w:rFonts w:cstheme="minorHAnsi"/>
          <w:b/>
          <w:bCs/>
          <w:sz w:val="22"/>
          <w:szCs w:val="22"/>
          <w:lang w:val="es-ES_tradnl"/>
        </w:rPr>
        <w:t>[4]</w:t>
      </w:r>
      <w:r>
        <w:rPr>
          <w:rFonts w:cstheme="minorHAnsi"/>
          <w:b/>
          <w:bCs/>
          <w:sz w:val="22"/>
          <w:szCs w:val="22"/>
          <w:lang w:val="es-ES_tradnl"/>
        </w:rPr>
        <w:t xml:space="preserve"> </w:t>
      </w:r>
      <w:r w:rsidRPr="007B6DBC">
        <w:rPr>
          <w:rFonts w:cstheme="minorHAnsi"/>
          <w:sz w:val="22"/>
          <w:szCs w:val="22"/>
          <w:lang w:val="es-ES_tradnl"/>
        </w:rPr>
        <w:t xml:space="preserve">Ejemplos de fórmulas </w:t>
      </w:r>
      <w:r>
        <w:rPr>
          <w:rFonts w:cstheme="minorHAnsi"/>
          <w:sz w:val="22"/>
          <w:szCs w:val="22"/>
          <w:lang w:val="es-ES_tradnl"/>
        </w:rPr>
        <w:t>con cuantificación particular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28"/>
        <w:gridCol w:w="4130"/>
      </w:tblGrid>
      <w:tr w:rsidR="00CE1DAF" w:rsidRPr="00C04ED4" w14:paraId="17B180BA" w14:textId="77777777" w:rsidTr="00FB77AC">
        <w:trPr>
          <w:trHeight w:val="206"/>
          <w:jc w:val="center"/>
        </w:trPr>
        <w:tc>
          <w:tcPr>
            <w:tcW w:w="2528" w:type="dxa"/>
          </w:tcPr>
          <w:p w14:paraId="4D94BFC9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Fórmula particular</w:t>
            </w:r>
          </w:p>
        </w:tc>
        <w:tc>
          <w:tcPr>
            <w:tcW w:w="4130" w:type="dxa"/>
          </w:tcPr>
          <w:p w14:paraId="5E8E647A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Instancia en español</w:t>
            </w:r>
          </w:p>
        </w:tc>
      </w:tr>
      <w:tr w:rsidR="00CE1DAF" w:rsidRPr="00C04ED4" w14:paraId="11C7BEFE" w14:textId="77777777" w:rsidTr="00FB77AC">
        <w:trPr>
          <w:trHeight w:val="215"/>
          <w:jc w:val="center"/>
        </w:trPr>
        <w:tc>
          <w:tcPr>
            <w:tcW w:w="2528" w:type="dxa"/>
          </w:tcPr>
          <w:p w14:paraId="0FA42256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156082" w:themeColor="accent1"/>
                    <w:sz w:val="22"/>
                    <w:szCs w:val="22"/>
                    <w:lang w:val="es-ES_tradnl"/>
                  </w:rPr>
                  <m:t>∃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F9ED5" w:themeColor="accent4"/>
                    <w:sz w:val="22"/>
                    <w:szCs w:val="22"/>
                    <w:lang w:val="es-ES_tradnl"/>
                  </w:rPr>
                  <m:t>F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x</m:t>
                </m:r>
              </m:oMath>
            </m:oMathPara>
          </w:p>
        </w:tc>
        <w:tc>
          <w:tcPr>
            <w:tcW w:w="4130" w:type="dxa"/>
          </w:tcPr>
          <w:p w14:paraId="26C5EAA7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color w:val="156082" w:themeColor="accent1"/>
                <w:sz w:val="22"/>
                <w:szCs w:val="22"/>
                <w:lang w:val="es-ES_tradnl"/>
              </w:rPr>
              <w:t>Al menos alguien</w:t>
            </w:r>
            <w:r w:rsidRPr="00C04ED4"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 xml:space="preserve"> </w:t>
            </w:r>
            <w:r w:rsidRPr="007D5A4D">
              <w:rPr>
                <w:rFonts w:cstheme="minorHAnsi"/>
                <w:color w:val="000000" w:themeColor="text1"/>
                <w:sz w:val="22"/>
                <w:szCs w:val="22"/>
                <w:lang w:val="es-ES_tradnl"/>
              </w:rPr>
              <w:t>es</w:t>
            </w:r>
            <w:r w:rsidRPr="007D5A4D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b/>
                <w:bCs/>
                <w:color w:val="0F9ED5" w:themeColor="accent4"/>
                <w:sz w:val="22"/>
                <w:szCs w:val="22"/>
                <w:lang w:val="es-ES_tradnl"/>
              </w:rPr>
              <w:t>poeta.</w:t>
            </w:r>
          </w:p>
        </w:tc>
      </w:tr>
      <w:tr w:rsidR="00CE1DAF" w:rsidRPr="00C04ED4" w14:paraId="05E3B808" w14:textId="77777777" w:rsidTr="00FB77AC">
        <w:trPr>
          <w:trHeight w:val="206"/>
          <w:jc w:val="center"/>
        </w:trPr>
        <w:tc>
          <w:tcPr>
            <w:tcW w:w="2528" w:type="dxa"/>
          </w:tcPr>
          <w:p w14:paraId="36F6E433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156082" w:themeColor="accent1"/>
                    <w:sz w:val="22"/>
                    <w:szCs w:val="22"/>
                    <w:lang w:val="es-ES_tradnl"/>
                  </w:rPr>
                  <m:t>∃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 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97132" w:themeColor="accent2"/>
                    <w:sz w:val="22"/>
                    <w:szCs w:val="22"/>
                    <w:lang w:val="es-ES_tradnl"/>
                  </w:rPr>
                  <m:t>F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x∧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EA72E" w:themeColor="accent6"/>
                    <w:sz w:val="22"/>
                    <w:szCs w:val="22"/>
                    <w:lang w:val="es-ES_tradnl"/>
                  </w:rPr>
                  <m:t>G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x)</m:t>
                </m:r>
              </m:oMath>
            </m:oMathPara>
          </w:p>
        </w:tc>
        <w:tc>
          <w:tcPr>
            <w:tcW w:w="4130" w:type="dxa"/>
          </w:tcPr>
          <w:p w14:paraId="389D4EC5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4EA72E" w:themeColor="accent6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color w:val="156082" w:themeColor="accent1"/>
                <w:sz w:val="22"/>
                <w:szCs w:val="22"/>
                <w:lang w:val="es-ES_tradnl"/>
              </w:rPr>
              <w:t xml:space="preserve">Al menos un </w:t>
            </w:r>
            <w:r w:rsidRPr="00C04ED4">
              <w:rPr>
                <w:rFonts w:cstheme="minorHAnsi"/>
                <w:b/>
                <w:bCs/>
                <w:color w:val="E97132" w:themeColor="accent2"/>
                <w:sz w:val="22"/>
                <w:szCs w:val="22"/>
                <w:lang w:val="es-ES_tradnl"/>
              </w:rPr>
              <w:t>poeta</w:t>
            </w:r>
            <w:r w:rsidRPr="00C04ED4">
              <w:rPr>
                <w:rFonts w:cstheme="minorHAnsi"/>
                <w:color w:val="E97132" w:themeColor="accent2"/>
                <w:sz w:val="22"/>
                <w:szCs w:val="22"/>
                <w:lang w:val="es-ES_tradnl"/>
              </w:rPr>
              <w:t xml:space="preserve"> </w:t>
            </w:r>
            <w:r w:rsidRPr="007D5A4D">
              <w:rPr>
                <w:rFonts w:cstheme="minorHAnsi"/>
                <w:color w:val="000000" w:themeColor="text1"/>
                <w:sz w:val="22"/>
                <w:szCs w:val="22"/>
                <w:lang w:val="es-ES_tradnl"/>
              </w:rPr>
              <w:t>es</w:t>
            </w:r>
            <w:r w:rsidRPr="00C04ED4">
              <w:rPr>
                <w:rFonts w:cstheme="minorHAnsi"/>
                <w:b/>
                <w:bCs/>
                <w:color w:val="4EA72E" w:themeColor="accent6"/>
                <w:sz w:val="22"/>
                <w:szCs w:val="22"/>
                <w:lang w:val="es-ES_tradnl"/>
              </w:rPr>
              <w:t xml:space="preserve"> científico. </w:t>
            </w:r>
          </w:p>
        </w:tc>
      </w:tr>
    </w:tbl>
    <w:p w14:paraId="0C17C3EE" w14:textId="77777777" w:rsidR="00CE1DAF" w:rsidRPr="00C04ED4" w:rsidRDefault="00CE1DAF" w:rsidP="00CE1DAF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</w:p>
    <w:p w14:paraId="06C43DB5" w14:textId="77777777" w:rsidR="00CE1DAF" w:rsidRPr="00C04ED4" w:rsidRDefault="00CE1DAF" w:rsidP="00CE1DAF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b/>
          <w:bCs/>
          <w:sz w:val="22"/>
          <w:szCs w:val="22"/>
          <w:lang w:val="es-ES_tradnl"/>
        </w:rPr>
        <w:t>[</w:t>
      </w:r>
      <w:r>
        <w:rPr>
          <w:rFonts w:cstheme="minorHAnsi"/>
          <w:b/>
          <w:bCs/>
          <w:sz w:val="22"/>
          <w:szCs w:val="22"/>
          <w:lang w:val="es-ES_tradnl"/>
        </w:rPr>
        <w:t>5</w:t>
      </w:r>
      <w:r w:rsidRPr="00C04ED4">
        <w:rPr>
          <w:rFonts w:cstheme="minorHAnsi"/>
          <w:b/>
          <w:bCs/>
          <w:sz w:val="22"/>
          <w:szCs w:val="22"/>
          <w:lang w:val="es-ES_tradnl"/>
        </w:rPr>
        <w:t xml:space="preserve">] </w:t>
      </w:r>
      <w:r w:rsidRPr="00C04ED4">
        <w:rPr>
          <w:rFonts w:cstheme="minorHAnsi"/>
          <w:sz w:val="22"/>
          <w:szCs w:val="22"/>
          <w:lang w:val="es-ES_tradnl"/>
        </w:rPr>
        <w:t xml:space="preserve">Ejemplos de fórmulas </w:t>
      </w:r>
      <w:r>
        <w:rPr>
          <w:rFonts w:cstheme="minorHAnsi"/>
          <w:sz w:val="22"/>
          <w:szCs w:val="22"/>
          <w:lang w:val="es-ES_tradnl"/>
        </w:rPr>
        <w:t>con cuantificación universal</w:t>
      </w:r>
      <w:r w:rsidRPr="00C04ED4">
        <w:rPr>
          <w:rFonts w:cstheme="minorHAnsi"/>
          <w:sz w:val="22"/>
          <w:szCs w:val="22"/>
          <w:lang w:val="es-ES_tradnl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28"/>
        <w:gridCol w:w="4838"/>
      </w:tblGrid>
      <w:tr w:rsidR="00CE1DAF" w:rsidRPr="00C04ED4" w14:paraId="250E6C03" w14:textId="77777777" w:rsidTr="00FB77AC">
        <w:trPr>
          <w:trHeight w:val="206"/>
          <w:jc w:val="center"/>
        </w:trPr>
        <w:tc>
          <w:tcPr>
            <w:tcW w:w="2528" w:type="dxa"/>
          </w:tcPr>
          <w:p w14:paraId="317FFDBB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Fórmula universal</w:t>
            </w:r>
          </w:p>
        </w:tc>
        <w:tc>
          <w:tcPr>
            <w:tcW w:w="4838" w:type="dxa"/>
          </w:tcPr>
          <w:p w14:paraId="1635B286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Instancia en español</w:t>
            </w:r>
          </w:p>
        </w:tc>
      </w:tr>
      <w:tr w:rsidR="00CE1DAF" w:rsidRPr="00C04ED4" w14:paraId="412B05C1" w14:textId="77777777" w:rsidTr="00FB77AC">
        <w:trPr>
          <w:trHeight w:val="215"/>
          <w:jc w:val="center"/>
        </w:trPr>
        <w:tc>
          <w:tcPr>
            <w:tcW w:w="2528" w:type="dxa"/>
          </w:tcPr>
          <w:p w14:paraId="355284CF" w14:textId="77777777" w:rsidR="00CE1DAF" w:rsidRPr="00C04ED4" w:rsidRDefault="00CE1DAF" w:rsidP="00FB77AC">
            <w:pPr>
              <w:autoSpaceDE w:val="0"/>
              <w:autoSpaceDN w:val="0"/>
              <w:adjustRightInd w:val="0"/>
              <w:ind w:firstLine="709"/>
              <w:jc w:val="both"/>
              <w:rPr>
                <w:rFonts w:eastAsiaTheme="minorEastAsia" w:cstheme="minorHAnsi"/>
                <w:bCs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97132" w:themeColor="accent2"/>
                    <w:sz w:val="22"/>
                    <w:szCs w:val="22"/>
                    <w:lang w:val="es-ES_tradnl"/>
                  </w:rPr>
                  <m:t>∀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 xml:space="preserve">x </m:t>
                </m:r>
                <m:r>
                  <w:rPr>
                    <w:rFonts w:ascii="Cambria Math" w:hAnsi="Cambria Math" w:cstheme="minorHAnsi"/>
                    <w:color w:val="0F9ED5" w:themeColor="accent4"/>
                    <w:sz w:val="22"/>
                    <w:szCs w:val="22"/>
                    <w:lang w:val="es-ES_tradnl"/>
                  </w:rPr>
                  <m:t>F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</m:t>
                </m:r>
              </m:oMath>
            </m:oMathPara>
          </w:p>
        </w:tc>
        <w:tc>
          <w:tcPr>
            <w:tcW w:w="4838" w:type="dxa"/>
          </w:tcPr>
          <w:p w14:paraId="39BDCB3F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color w:val="E97132" w:themeColor="accent2"/>
                <w:sz w:val="22"/>
                <w:szCs w:val="22"/>
                <w:lang w:val="es-ES_tradnl"/>
              </w:rPr>
              <w:t>Todos</w:t>
            </w:r>
            <w:r w:rsidRPr="00C04ED4">
              <w:rPr>
                <w:rFonts w:cstheme="minorHAnsi"/>
                <w:color w:val="E97132" w:themeColor="accent2"/>
                <w:sz w:val="22"/>
                <w:szCs w:val="22"/>
                <w:lang w:val="es-ES_tradnl"/>
              </w:rPr>
              <w:t xml:space="preserve"> </w:t>
            </w:r>
            <w:r w:rsidRPr="00281F76">
              <w:rPr>
                <w:rFonts w:cstheme="minorHAnsi"/>
                <w:color w:val="000000" w:themeColor="text1"/>
                <w:sz w:val="22"/>
                <w:szCs w:val="22"/>
                <w:lang w:val="es-ES_tradnl"/>
              </w:rPr>
              <w:t>son</w:t>
            </w:r>
            <w:r w:rsidRPr="00C04ED4">
              <w:rPr>
                <w:rFonts w:cstheme="minorHAnsi"/>
                <w:b/>
                <w:bCs/>
                <w:color w:val="0F9ED5" w:themeColor="accent4"/>
                <w:sz w:val="22"/>
                <w:szCs w:val="22"/>
                <w:lang w:val="es-ES_tradnl"/>
              </w:rPr>
              <w:t xml:space="preserve"> poetas.</w:t>
            </w:r>
          </w:p>
        </w:tc>
      </w:tr>
      <w:tr w:rsidR="00CE1DAF" w:rsidRPr="00C04ED4" w14:paraId="491F217C" w14:textId="77777777" w:rsidTr="00FB77AC">
        <w:trPr>
          <w:trHeight w:val="63"/>
          <w:jc w:val="center"/>
        </w:trPr>
        <w:tc>
          <w:tcPr>
            <w:tcW w:w="2528" w:type="dxa"/>
          </w:tcPr>
          <w:p w14:paraId="2A889D19" w14:textId="77777777" w:rsidR="00CE1DAF" w:rsidRPr="00C04ED4" w:rsidRDefault="00CE1DAF" w:rsidP="00FB77AC">
            <w:pPr>
              <w:autoSpaceDE w:val="0"/>
              <w:autoSpaceDN w:val="0"/>
              <w:adjustRightInd w:val="0"/>
              <w:ind w:firstLine="709"/>
              <w:jc w:val="both"/>
              <w:rPr>
                <w:rFonts w:eastAsiaTheme="minorEastAsia" w:cstheme="minorHAnsi"/>
                <w:b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E97132" w:themeColor="accent2"/>
                    <w:sz w:val="22"/>
                    <w:szCs w:val="22"/>
                    <w:lang w:val="es-ES_tradnl"/>
                  </w:rPr>
                  <m:t>∀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 (</m:t>
                </m:r>
                <m:r>
                  <w:rPr>
                    <w:rFonts w:ascii="Cambria Math" w:hAnsi="Cambria Math" w:cstheme="minorHAnsi"/>
                    <w:color w:val="0F9ED5" w:themeColor="accent4"/>
                    <w:sz w:val="22"/>
                    <w:szCs w:val="22"/>
                    <w:lang w:val="es-ES_tradnl"/>
                  </w:rPr>
                  <m:t>F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x⊃</m:t>
                </m:r>
                <m:r>
                  <w:rPr>
                    <w:rFonts w:ascii="Cambria Math" w:hAnsi="Cambria Math" w:cstheme="minorHAnsi"/>
                    <w:color w:val="4EA72E" w:themeColor="accent6"/>
                    <w:sz w:val="22"/>
                    <w:szCs w:val="22"/>
                    <w:lang w:val="es-ES_tradnl"/>
                  </w:rPr>
                  <m:t>G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x)</m:t>
                </m:r>
              </m:oMath>
            </m:oMathPara>
          </w:p>
        </w:tc>
        <w:tc>
          <w:tcPr>
            <w:tcW w:w="4838" w:type="dxa"/>
          </w:tcPr>
          <w:p w14:paraId="55FF95B5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4EA72E" w:themeColor="accent6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color w:val="E97132" w:themeColor="accent2"/>
                <w:sz w:val="22"/>
                <w:szCs w:val="22"/>
                <w:lang w:val="es-ES_tradnl"/>
              </w:rPr>
              <w:t>Todos los</w:t>
            </w: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b/>
                <w:bCs/>
                <w:color w:val="0F9ED5" w:themeColor="accent4"/>
                <w:sz w:val="22"/>
                <w:szCs w:val="22"/>
                <w:lang w:val="es-ES_tradnl"/>
              </w:rPr>
              <w:t>poetas</w:t>
            </w: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 xml:space="preserve"> </w:t>
            </w:r>
            <w:r w:rsidRPr="007D5A4D">
              <w:rPr>
                <w:rFonts w:cstheme="minorHAnsi"/>
                <w:color w:val="000000" w:themeColor="text1"/>
                <w:sz w:val="22"/>
                <w:szCs w:val="22"/>
                <w:lang w:val="es-ES_tradnl"/>
              </w:rPr>
              <w:t>son</w:t>
            </w:r>
            <w:r w:rsidRPr="00C04ED4">
              <w:rPr>
                <w:rFonts w:cstheme="minorHAnsi"/>
                <w:b/>
                <w:bCs/>
                <w:color w:val="4EA72E" w:themeColor="accent6"/>
                <w:sz w:val="22"/>
                <w:szCs w:val="22"/>
                <w:lang w:val="es-ES_tradnl"/>
              </w:rPr>
              <w:t xml:space="preserve"> científicos. </w:t>
            </w:r>
          </w:p>
        </w:tc>
      </w:tr>
      <w:tr w:rsidR="00CE1DAF" w:rsidRPr="00C04ED4" w14:paraId="4B445339" w14:textId="77777777" w:rsidTr="00FB77AC">
        <w:trPr>
          <w:trHeight w:val="63"/>
          <w:jc w:val="center"/>
        </w:trPr>
        <w:tc>
          <w:tcPr>
            <w:tcW w:w="2528" w:type="dxa"/>
          </w:tcPr>
          <w:p w14:paraId="4A547EFE" w14:textId="77777777" w:rsidR="00CE1DAF" w:rsidRPr="00C04ED4" w:rsidRDefault="00CE1DAF" w:rsidP="00FB77AC">
            <w:pPr>
              <w:autoSpaceDE w:val="0"/>
              <w:autoSpaceDN w:val="0"/>
              <w:adjustRightInd w:val="0"/>
              <w:ind w:firstLine="709"/>
              <w:jc w:val="both"/>
              <w:rPr>
                <w:rFonts w:eastAsia="Calibri" w:cstheme="minorHAnsi"/>
                <w:color w:val="E97132" w:themeColor="accent2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E97132" w:themeColor="accent2"/>
                    <w:sz w:val="22"/>
                    <w:szCs w:val="22"/>
                    <w:lang w:val="es-ES_tradnl"/>
                  </w:rPr>
                  <m:t>∀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F9ED5" w:themeColor="accent4"/>
                    <w:sz w:val="22"/>
                    <w:szCs w:val="22"/>
                    <w:lang w:val="es-ES_tradnl"/>
                  </w:rPr>
                  <m:t>F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x∧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EA72E" w:themeColor="accent6"/>
                    <w:sz w:val="22"/>
                    <w:szCs w:val="22"/>
                    <w:lang w:val="es-ES_tradnl"/>
                  </w:rPr>
                  <m:t>G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x)</m:t>
                </m:r>
              </m:oMath>
            </m:oMathPara>
          </w:p>
        </w:tc>
        <w:tc>
          <w:tcPr>
            <w:tcW w:w="4838" w:type="dxa"/>
          </w:tcPr>
          <w:p w14:paraId="2698B429" w14:textId="77777777" w:rsidR="00CE1DAF" w:rsidRPr="00C04ED4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E97132" w:themeColor="accent2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color w:val="E97132" w:themeColor="accent2"/>
                <w:sz w:val="22"/>
                <w:szCs w:val="22"/>
                <w:lang w:val="es-ES_tradnl"/>
              </w:rPr>
              <w:t xml:space="preserve">Todos </w:t>
            </w:r>
            <w:r w:rsidRPr="00A97F41">
              <w:rPr>
                <w:rFonts w:cstheme="minorHAnsi"/>
                <w:color w:val="000000" w:themeColor="text1"/>
                <w:sz w:val="22"/>
                <w:szCs w:val="22"/>
                <w:lang w:val="es-ES_tradnl"/>
              </w:rPr>
              <w:t>son</w:t>
            </w:r>
            <w:r w:rsidRPr="00C04ED4">
              <w:rPr>
                <w:rFonts w:cstheme="minorHAnsi"/>
                <w:b/>
                <w:bCs/>
                <w:color w:val="0F9ED5" w:themeColor="accent4"/>
                <w:sz w:val="22"/>
                <w:szCs w:val="22"/>
                <w:lang w:val="es-ES_tradnl"/>
              </w:rPr>
              <w:t xml:space="preserve"> poetas</w:t>
            </w:r>
            <w:r w:rsidRPr="00C04ED4">
              <w:rPr>
                <w:rFonts w:cstheme="minorHAnsi"/>
                <w:b/>
                <w:bCs/>
                <w:color w:val="E97132" w:themeColor="accent2"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color w:val="000000" w:themeColor="text1"/>
                <w:sz w:val="22"/>
                <w:szCs w:val="22"/>
                <w:lang w:val="es-ES_tradnl"/>
              </w:rPr>
              <w:t>y</w:t>
            </w:r>
            <w:r w:rsidRPr="00C04ED4">
              <w:rPr>
                <w:rFonts w:cstheme="minorHAnsi"/>
                <w:b/>
                <w:bCs/>
                <w:color w:val="E97132" w:themeColor="accent2"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b/>
                <w:bCs/>
                <w:color w:val="4EA72E" w:themeColor="accent6"/>
                <w:sz w:val="22"/>
                <w:szCs w:val="22"/>
                <w:lang w:val="es-ES_tradnl"/>
              </w:rPr>
              <w:t>científicos</w:t>
            </w:r>
            <w:r w:rsidRPr="00C04ED4">
              <w:rPr>
                <w:rFonts w:cstheme="minorHAnsi"/>
                <w:b/>
                <w:bCs/>
                <w:color w:val="E97132" w:themeColor="accent2"/>
                <w:sz w:val="22"/>
                <w:szCs w:val="22"/>
                <w:lang w:val="es-ES_tradnl"/>
              </w:rPr>
              <w:t>.</w:t>
            </w:r>
          </w:p>
        </w:tc>
      </w:tr>
    </w:tbl>
    <w:p w14:paraId="173992BE" w14:textId="77777777" w:rsidR="00CE1DAF" w:rsidRDefault="00CE1DAF" w:rsidP="00CE1DAF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</w:p>
    <w:p w14:paraId="16BF3F1E" w14:textId="77777777" w:rsidR="00CE1DAF" w:rsidRDefault="00CE1DAF" w:rsidP="00CE1DAF">
      <w:pPr>
        <w:spacing w:line="276" w:lineRule="auto"/>
        <w:jc w:val="both"/>
        <w:rPr>
          <w:rFonts w:cstheme="minorHAnsi"/>
          <w:sz w:val="22"/>
          <w:szCs w:val="22"/>
          <w:lang w:val="es-ES"/>
        </w:rPr>
      </w:pPr>
      <w:r>
        <w:rPr>
          <w:rFonts w:cstheme="minorHAnsi"/>
          <w:b/>
          <w:bCs/>
          <w:sz w:val="22"/>
          <w:szCs w:val="22"/>
          <w:lang w:val="es-ES"/>
        </w:rPr>
        <w:t xml:space="preserve">[6] </w:t>
      </w:r>
      <w:r>
        <w:rPr>
          <w:rFonts w:cstheme="minorHAnsi"/>
          <w:sz w:val="22"/>
          <w:szCs w:val="22"/>
          <w:lang w:val="es-ES"/>
        </w:rPr>
        <w:t xml:space="preserve">Toda </w:t>
      </w:r>
      <w:r w:rsidRPr="004F1E21">
        <w:rPr>
          <w:rFonts w:cstheme="minorHAnsi"/>
          <w:sz w:val="22"/>
          <w:szCs w:val="22"/>
          <w:lang w:val="es-ES"/>
        </w:rPr>
        <w:t xml:space="preserve">secuencia de símbolos de LPO que no siga </w:t>
      </w:r>
      <w:r w:rsidRPr="00000578">
        <w:rPr>
          <w:rFonts w:cstheme="minorHAnsi"/>
          <w:i/>
          <w:iCs/>
          <w:sz w:val="22"/>
          <w:szCs w:val="22"/>
          <w:lang w:val="es-ES"/>
        </w:rPr>
        <w:t>rf1-rf7</w:t>
      </w:r>
      <w:r w:rsidRPr="00000578">
        <w:rPr>
          <w:rFonts w:cstheme="minorHAnsi"/>
          <w:sz w:val="22"/>
          <w:szCs w:val="22"/>
          <w:lang w:val="es-ES"/>
        </w:rPr>
        <w:t xml:space="preserve"> para construirse, será una expresión sin sentido en LPO.</w:t>
      </w:r>
      <w:r>
        <w:rPr>
          <w:rFonts w:cstheme="minorHAnsi"/>
          <w:sz w:val="22"/>
          <w:szCs w:val="22"/>
          <w:lang w:val="es-ES"/>
        </w:rPr>
        <w:t xml:space="preserve"> No se le atribuye, ni siquiera, el nombre de fórmula. Por ello, cuando se hable de fórmulas se estará hablando exclusivamente de </w:t>
      </w:r>
      <w:proofErr w:type="spellStart"/>
      <w:r>
        <w:rPr>
          <w:rFonts w:cstheme="minorHAnsi"/>
          <w:sz w:val="22"/>
          <w:szCs w:val="22"/>
          <w:lang w:val="es-ES"/>
        </w:rPr>
        <w:t>fbfs</w:t>
      </w:r>
      <w:proofErr w:type="spellEnd"/>
      <w:r>
        <w:rPr>
          <w:rFonts w:cstheme="minorHAnsi"/>
          <w:sz w:val="22"/>
          <w:szCs w:val="22"/>
          <w:lang w:val="es-ES"/>
        </w:rPr>
        <w:t>.</w:t>
      </w:r>
    </w:p>
    <w:p w14:paraId="41E52F4D" w14:textId="77777777" w:rsidR="00CE1DAF" w:rsidRPr="00C04ED4" w:rsidRDefault="00CE1DAF" w:rsidP="00CE1DAF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</w:p>
    <w:p w14:paraId="105468CE" w14:textId="77777777" w:rsidR="00CE1DAF" w:rsidRPr="00C04ED4" w:rsidRDefault="00CE1DAF" w:rsidP="00CE1DAF">
      <w:pPr>
        <w:spacing w:line="276" w:lineRule="auto"/>
        <w:rPr>
          <w:rFonts w:eastAsiaTheme="minorEastAsia" w:cstheme="minorHAnsi"/>
          <w:b/>
          <w:bCs/>
          <w:sz w:val="22"/>
          <w:szCs w:val="22"/>
          <w:lang w:val="es-ES_tradnl"/>
        </w:rPr>
      </w:pPr>
      <w:r w:rsidRPr="00C04ED4">
        <w:rPr>
          <w:rFonts w:cstheme="minorHAnsi"/>
          <w:b/>
          <w:bCs/>
          <w:sz w:val="22"/>
          <w:szCs w:val="22"/>
          <w:lang w:val="es-ES_tradnl"/>
        </w:rPr>
        <w:t>4</w:t>
      </w:r>
      <w:r>
        <w:rPr>
          <w:rFonts w:cstheme="minorHAnsi"/>
          <w:b/>
          <w:bCs/>
          <w:sz w:val="22"/>
          <w:szCs w:val="22"/>
          <w:lang w:val="es-ES_tradnl"/>
        </w:rPr>
        <w:t>.</w:t>
      </w:r>
      <w:r w:rsidRPr="00C04ED4">
        <w:rPr>
          <w:rFonts w:cstheme="minorHAnsi"/>
          <w:b/>
          <w:bCs/>
          <w:sz w:val="22"/>
          <w:szCs w:val="22"/>
          <w:lang w:val="es-ES_tradnl"/>
        </w:rPr>
        <w:t xml:space="preserve"> </w:t>
      </w:r>
      <w:r w:rsidRPr="00C04ED4">
        <w:rPr>
          <w:rFonts w:eastAsiaTheme="minorEastAsia" w:cstheme="minorHAnsi"/>
          <w:b/>
          <w:bCs/>
          <w:sz w:val="22"/>
          <w:szCs w:val="22"/>
          <w:lang w:val="es-ES_tradnl"/>
        </w:rPr>
        <w:t>Variables libres y ligadas</w:t>
      </w:r>
    </w:p>
    <w:p w14:paraId="1145536C" w14:textId="77777777" w:rsidR="00CE1DAF" w:rsidRPr="00C04ED4" w:rsidRDefault="00CE1DAF" w:rsidP="00CE1DAF">
      <w:pPr>
        <w:spacing w:line="276" w:lineRule="auto"/>
        <w:rPr>
          <w:rFonts w:cstheme="minorHAnsi"/>
          <w:b/>
          <w:bCs/>
          <w:sz w:val="22"/>
          <w:szCs w:val="22"/>
          <w:lang w:val="es-ES_tradnl"/>
        </w:rPr>
      </w:pPr>
      <w:r w:rsidRPr="00C04ED4">
        <w:rPr>
          <w:rFonts w:cstheme="minorHAnsi"/>
          <w:b/>
          <w:bCs/>
          <w:sz w:val="22"/>
          <w:szCs w:val="22"/>
          <w:lang w:val="es-ES_tradnl"/>
        </w:rPr>
        <w:tab/>
      </w:r>
      <w:r w:rsidRPr="00C04ED4">
        <w:rPr>
          <w:rFonts w:cstheme="minorHAnsi"/>
          <w:sz w:val="22"/>
          <w:szCs w:val="22"/>
          <w:lang w:val="es-ES_tradnl"/>
        </w:rPr>
        <w:t xml:space="preserve">Para clasificar las variables que aparecen en </w:t>
      </w:r>
      <w:r>
        <w:rPr>
          <w:rFonts w:cstheme="minorHAnsi"/>
          <w:sz w:val="22"/>
          <w:szCs w:val="22"/>
          <w:lang w:val="es-ES_tradnl"/>
        </w:rPr>
        <w:t xml:space="preserve">una </w:t>
      </w:r>
      <w:r w:rsidRPr="00C04ED4">
        <w:rPr>
          <w:rFonts w:cstheme="minorHAnsi"/>
          <w:sz w:val="22"/>
          <w:szCs w:val="22"/>
          <w:lang w:val="es-ES_tradnl"/>
        </w:rPr>
        <w:t>fórmula, se debe explicar, primero, en qué consiste el alcance de cuantificación.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CE1DAF" w:rsidRPr="00C04ED4" w14:paraId="5B99AC82" w14:textId="77777777" w:rsidTr="00FB77AC">
        <w:tc>
          <w:tcPr>
            <w:tcW w:w="8488" w:type="dxa"/>
          </w:tcPr>
          <w:p w14:paraId="2B9E0CA2" w14:textId="77777777" w:rsidR="00CE1DAF" w:rsidRPr="00C04ED4" w:rsidRDefault="00CE1DAF" w:rsidP="00FB77A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 xml:space="preserve">Def. </w:t>
            </w:r>
            <w: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>1</w:t>
            </w: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 xml:space="preserve">. </w:t>
            </w: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Alcance de cuantificación</w:t>
            </w:r>
          </w:p>
          <w:p w14:paraId="695777BE" w14:textId="77777777" w:rsidR="00CE1DAF" w:rsidRPr="00C04ED4" w:rsidRDefault="00CE1DAF" w:rsidP="00FB77AC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El alcance de los cuantificadores en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∀v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y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∃v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es el conjunto de símbolos de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oMath>
          </w:p>
        </w:tc>
      </w:tr>
    </w:tbl>
    <w:p w14:paraId="317BD410" w14:textId="77777777" w:rsidR="00CE1DAF" w:rsidRPr="00C04ED4" w:rsidRDefault="00CE1DAF" w:rsidP="00CE1DAF">
      <w:pPr>
        <w:spacing w:line="276" w:lineRule="auto"/>
        <w:rPr>
          <w:rFonts w:cstheme="minorHAnsi"/>
          <w:b/>
          <w:bCs/>
          <w:sz w:val="22"/>
          <w:szCs w:val="22"/>
        </w:rPr>
      </w:pPr>
    </w:p>
    <w:p w14:paraId="768345AC" w14:textId="77777777" w:rsidR="00CE1DAF" w:rsidRPr="00C04ED4" w:rsidRDefault="00CE1DAF" w:rsidP="00CE1DAF">
      <w:pPr>
        <w:spacing w:line="276" w:lineRule="auto"/>
        <w:rPr>
          <w:rFonts w:eastAsiaTheme="minorEastAsia" w:cstheme="minorHAnsi"/>
          <w:sz w:val="22"/>
          <w:szCs w:val="22"/>
          <w:lang w:val="es-ES_tradnl"/>
        </w:rPr>
      </w:pPr>
      <w:r w:rsidRPr="00C04ED4">
        <w:rPr>
          <w:rFonts w:eastAsiaTheme="minorEastAsia" w:cstheme="minorHAnsi"/>
          <w:b/>
          <w:bCs/>
          <w:sz w:val="22"/>
          <w:szCs w:val="22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_tradnl"/>
        </w:rPr>
        <w:t>Teniendo esto en cuenta, las variables pueden ser libres o ligadas: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CE1DAF" w:rsidRPr="00C04ED4" w14:paraId="234C5B36" w14:textId="77777777" w:rsidTr="00FB77AC">
        <w:tc>
          <w:tcPr>
            <w:tcW w:w="8488" w:type="dxa"/>
          </w:tcPr>
          <w:p w14:paraId="2514CBDA" w14:textId="77777777" w:rsidR="00CE1DAF" w:rsidRPr="00C04ED4" w:rsidRDefault="00CE1DAF" w:rsidP="00FB77AC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 xml:space="preserve">Def. </w:t>
            </w:r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>2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. </w:t>
            </w:r>
            <w:r w:rsidRPr="00C04ED4"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Variable libre</w:t>
            </w:r>
          </w:p>
          <w:p w14:paraId="29DD211F" w14:textId="77777777" w:rsidR="00CE1DAF" w:rsidRPr="00C04ED4" w:rsidRDefault="00CE1DAF" w:rsidP="00FB77AC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v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es libre </w:t>
            </w:r>
            <w:r w:rsidRPr="00C04ED4">
              <w:rPr>
                <w:rFonts w:eastAsiaTheme="minorEastAsia" w:cstheme="minorHAnsi"/>
                <w:i/>
                <w:iCs/>
                <w:sz w:val="22"/>
                <w:szCs w:val="22"/>
                <w:lang w:val="es-ES_tradnl"/>
              </w:rPr>
              <w:t>sii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no está bajo el alcance de un cuantificador con la misma variable</w:t>
            </w:r>
          </w:p>
        </w:tc>
      </w:tr>
      <w:tr w:rsidR="00CE1DAF" w:rsidRPr="00C04ED4" w14:paraId="21306F18" w14:textId="77777777" w:rsidTr="00FB77AC">
        <w:tc>
          <w:tcPr>
            <w:tcW w:w="8488" w:type="dxa"/>
          </w:tcPr>
          <w:p w14:paraId="4353DBE4" w14:textId="77777777" w:rsidR="00CE1DAF" w:rsidRPr="00C04ED4" w:rsidRDefault="00CE1DAF" w:rsidP="00FB77AC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 xml:space="preserve">Def. </w:t>
            </w:r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>3</w:t>
            </w:r>
            <w:r w:rsidRPr="00C04ED4"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>.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Variable ligada</w:t>
            </w:r>
          </w:p>
          <w:p w14:paraId="0327994A" w14:textId="77777777" w:rsidR="00CE1DAF" w:rsidRPr="00C04ED4" w:rsidRDefault="00CE1DAF" w:rsidP="00FB77AC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v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es ligada </w:t>
            </w:r>
            <w:r w:rsidRPr="00C04ED4">
              <w:rPr>
                <w:rFonts w:eastAsiaTheme="minorEastAsia" w:cstheme="minorHAnsi"/>
                <w:i/>
                <w:iCs/>
                <w:sz w:val="22"/>
                <w:szCs w:val="22"/>
                <w:lang w:val="es-ES_tradnl"/>
              </w:rPr>
              <w:t xml:space="preserve">sii 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está bajo el alcance de un cuantificador con la misma variable</w:t>
            </w:r>
          </w:p>
        </w:tc>
      </w:tr>
    </w:tbl>
    <w:p w14:paraId="5A22C2F0" w14:textId="77777777" w:rsidR="00CE1DAF" w:rsidRPr="00C04ED4" w:rsidRDefault="00CE1DAF" w:rsidP="00CE1DAF">
      <w:pPr>
        <w:spacing w:line="276" w:lineRule="auto"/>
        <w:rPr>
          <w:rFonts w:eastAsiaTheme="minorEastAsia" w:cstheme="minorHAnsi"/>
          <w:b/>
          <w:bCs/>
          <w:sz w:val="22"/>
          <w:szCs w:val="22"/>
          <w:lang w:val="es-ES_tradnl"/>
        </w:rPr>
      </w:pPr>
    </w:p>
    <w:p w14:paraId="029D4C28" w14:textId="77777777" w:rsidR="00CE1DAF" w:rsidRPr="00C04ED4" w:rsidRDefault="00CE1DAF" w:rsidP="00CE1DAF">
      <w:pPr>
        <w:spacing w:line="276" w:lineRule="auto"/>
        <w:rPr>
          <w:rFonts w:eastAsiaTheme="minorEastAsia" w:cstheme="minorHAnsi"/>
          <w:b/>
          <w:bCs/>
          <w:sz w:val="22"/>
          <w:szCs w:val="22"/>
          <w:lang w:val="es-ES_tradnl"/>
        </w:rPr>
      </w:pPr>
      <w:r w:rsidRPr="00C04ED4">
        <w:rPr>
          <w:rFonts w:eastAsiaTheme="minorEastAsia" w:cstheme="minorHAnsi"/>
          <w:b/>
          <w:bCs/>
          <w:sz w:val="22"/>
          <w:szCs w:val="22"/>
          <w:lang w:val="es-ES_tradnl"/>
        </w:rPr>
        <w:t>Ejercicio de aplicación</w:t>
      </w:r>
    </w:p>
    <w:p w14:paraId="677F3B46" w14:textId="77777777" w:rsidR="00CE1DAF" w:rsidRPr="00C04ED4" w:rsidRDefault="00CE1DAF" w:rsidP="00CE1DAF">
      <w:pPr>
        <w:spacing w:line="276" w:lineRule="auto"/>
        <w:rPr>
          <w:rFonts w:eastAsiaTheme="minorEastAsia" w:cstheme="minorHAnsi"/>
          <w:sz w:val="22"/>
          <w:szCs w:val="22"/>
          <w:lang w:val="es-ES_tradnl"/>
        </w:rPr>
      </w:pPr>
      <w:r w:rsidRPr="00C04ED4">
        <w:rPr>
          <w:rFonts w:eastAsiaTheme="minorEastAsia" w:cstheme="minorHAnsi"/>
          <w:sz w:val="22"/>
          <w:szCs w:val="22"/>
          <w:lang w:val="es-ES_tradnl"/>
        </w:rPr>
        <w:t>Completa los espacios en blanco en los siguientes ítems:</w:t>
      </w:r>
    </w:p>
    <w:p w14:paraId="1711D4BC" w14:textId="77777777" w:rsidR="00CE1DAF" w:rsidRPr="00C04ED4" w:rsidRDefault="00CE1DAF" w:rsidP="00CE1DAF">
      <w:pPr>
        <w:pStyle w:val="Prrafodelista"/>
        <w:numPr>
          <w:ilvl w:val="0"/>
          <w:numId w:val="1"/>
        </w:numPr>
        <w:spacing w:line="276" w:lineRule="auto"/>
        <w:ind w:left="284" w:hanging="218"/>
        <w:rPr>
          <w:rFonts w:eastAsiaTheme="minorEastAsia" w:cstheme="minorHAnsi"/>
          <w:sz w:val="22"/>
          <w:szCs w:val="22"/>
          <w:lang w:val="es-ES_tradnl"/>
        </w:rPr>
      </w:pP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En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Fx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,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x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 es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_tradnl"/>
        </w:rPr>
        <w:t>.</w:t>
      </w:r>
    </w:p>
    <w:p w14:paraId="221AF4C9" w14:textId="77777777" w:rsidR="00CE1DAF" w:rsidRPr="00C04ED4" w:rsidRDefault="00CE1DAF" w:rsidP="00CE1DAF">
      <w:pPr>
        <w:pStyle w:val="Prrafodelista"/>
        <w:numPr>
          <w:ilvl w:val="0"/>
          <w:numId w:val="1"/>
        </w:numPr>
        <w:spacing w:line="276" w:lineRule="auto"/>
        <w:ind w:left="284" w:hanging="218"/>
        <w:rPr>
          <w:rFonts w:eastAsiaTheme="minorEastAsia" w:cstheme="minorHAnsi"/>
          <w:i/>
          <w:iCs/>
          <w:sz w:val="22"/>
          <w:szCs w:val="22"/>
          <w:lang w:val="es-ES_tradnl"/>
        </w:rPr>
      </w:pP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En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∀xFx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>,</w:t>
      </w:r>
      <w:r w:rsidRPr="00C04ED4">
        <w:rPr>
          <w:rFonts w:eastAsiaTheme="minorEastAsia" w:cstheme="minorHAnsi"/>
          <w:i/>
          <w:iCs/>
          <w:sz w:val="22"/>
          <w:szCs w:val="22"/>
          <w:lang w:val="es-ES_tradnl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x</m:t>
        </m:r>
      </m:oMath>
      <w:r w:rsidRPr="00C04ED4">
        <w:rPr>
          <w:rFonts w:eastAsiaTheme="minorEastAsia" w:cstheme="minorHAnsi"/>
          <w:i/>
          <w:sz w:val="22"/>
          <w:szCs w:val="22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_tradnl"/>
        </w:rPr>
        <w:t>.</w:t>
      </w:r>
    </w:p>
    <w:p w14:paraId="7F2D773E" w14:textId="77777777" w:rsidR="00CE1DAF" w:rsidRPr="00C04ED4" w:rsidRDefault="00CE1DAF" w:rsidP="00CE1DAF">
      <w:pPr>
        <w:pStyle w:val="Prrafodelista"/>
        <w:numPr>
          <w:ilvl w:val="0"/>
          <w:numId w:val="1"/>
        </w:numPr>
        <w:spacing w:line="276" w:lineRule="auto"/>
        <w:ind w:left="284" w:hanging="218"/>
        <w:rPr>
          <w:rFonts w:eastAsiaTheme="minorEastAsia" w:cstheme="minorHAnsi"/>
          <w:i/>
          <w:iCs/>
          <w:sz w:val="22"/>
          <w:szCs w:val="22"/>
          <w:u w:val="single"/>
          <w:lang w:val="es-ES_tradnl"/>
        </w:rPr>
      </w:pPr>
      <w:r w:rsidRPr="00C04ED4">
        <w:rPr>
          <w:rFonts w:eastAsiaTheme="minorEastAsia" w:cstheme="minorHAnsi"/>
          <w:sz w:val="22"/>
          <w:szCs w:val="22"/>
          <w:lang w:val="es-ES_tradnl"/>
        </w:rPr>
        <w:t>En</w:t>
      </w:r>
      <w:r w:rsidRPr="00C04ED4">
        <w:rPr>
          <w:rFonts w:eastAsiaTheme="minorEastAsia" w:cstheme="minorHAnsi"/>
          <w:i/>
          <w:iCs/>
          <w:sz w:val="22"/>
          <w:szCs w:val="22"/>
          <w:lang w:val="es-ES_tradnl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∀xFy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: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y</m:t>
        </m:r>
      </m:oMath>
      <w:r w:rsidRPr="00C04ED4">
        <w:rPr>
          <w:rFonts w:eastAsiaTheme="minorEastAsia" w:cstheme="minorHAnsi"/>
          <w:iCs/>
          <w:sz w:val="22"/>
          <w:szCs w:val="22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_tradnl"/>
        </w:rPr>
        <w:t>.</w:t>
      </w:r>
    </w:p>
    <w:p w14:paraId="0E447685" w14:textId="77777777" w:rsidR="00CE1DAF" w:rsidRPr="00C04ED4" w:rsidRDefault="00CE1DAF" w:rsidP="00CE1DAF">
      <w:pPr>
        <w:pStyle w:val="Prrafodelista"/>
        <w:numPr>
          <w:ilvl w:val="0"/>
          <w:numId w:val="1"/>
        </w:numPr>
        <w:spacing w:line="276" w:lineRule="auto"/>
        <w:ind w:left="284" w:hanging="218"/>
        <w:rPr>
          <w:rFonts w:eastAsiaTheme="minorEastAsia" w:cstheme="minorHAnsi"/>
          <w:sz w:val="22"/>
          <w:szCs w:val="22"/>
          <w:lang w:val="es-ES_tradnl"/>
        </w:rPr>
      </w:pP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En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∃x</m:t>
        </m:r>
        <m:d>
          <m:dPr>
            <m:ctrlPr>
              <w:ins w:id="4" w:author="Usuario" w:date="2021-10-06T11:10:00Z"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∧Gx</m:t>
            </m:r>
          </m:e>
        </m:d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: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x</m:t>
        </m:r>
      </m:oMath>
      <w:r w:rsidRPr="00C04ED4">
        <w:rPr>
          <w:rFonts w:eastAsiaTheme="minorEastAsia" w:cstheme="minorHAnsi"/>
          <w:sz w:val="22"/>
          <w:szCs w:val="22"/>
          <w:lang w:val="es-ES"/>
        </w:rPr>
        <w:t xml:space="preserve"> es </w:t>
      </w: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"/>
        </w:rPr>
        <w:t xml:space="preserve"> en ambas apariciones.</w:t>
      </w:r>
    </w:p>
    <w:p w14:paraId="73837C7E" w14:textId="77777777" w:rsidR="00CE1DAF" w:rsidRPr="00C04ED4" w:rsidRDefault="00CE1DAF" w:rsidP="00CE1DAF">
      <w:pPr>
        <w:pStyle w:val="Prrafodelista"/>
        <w:numPr>
          <w:ilvl w:val="0"/>
          <w:numId w:val="1"/>
        </w:numPr>
        <w:spacing w:line="276" w:lineRule="auto"/>
        <w:ind w:left="284" w:right="-291" w:hanging="218"/>
        <w:rPr>
          <w:rFonts w:eastAsiaTheme="minorEastAsia" w:cstheme="minorHAnsi"/>
          <w:sz w:val="22"/>
          <w:szCs w:val="22"/>
          <w:lang w:val="es-ES_tradnl"/>
        </w:rPr>
      </w:pP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En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(</m:t>
        </m:r>
        <m:r>
          <w:rPr>
            <w:rFonts w:ascii="Cambria Math" w:hAnsi="Cambria Math" w:cstheme="minorHAnsi"/>
            <w:sz w:val="22"/>
            <w:szCs w:val="22"/>
            <w:lang w:val="es-ES_tradnl"/>
          </w:rPr>
          <m:t>∃xFx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∧Gx)</m:t>
        </m:r>
      </m:oMath>
      <w:r w:rsidRPr="00C04ED4">
        <w:rPr>
          <w:rFonts w:eastAsiaTheme="minorEastAsia" w:cstheme="minorHAnsi"/>
          <w:sz w:val="22"/>
          <w:szCs w:val="22"/>
          <w:lang w:val="es-ES"/>
        </w:rPr>
        <w:t xml:space="preserve">: la primera aparición de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x</m:t>
        </m:r>
      </m:oMath>
      <w:r w:rsidRPr="00C04ED4">
        <w:rPr>
          <w:rFonts w:eastAsiaTheme="minorEastAsia" w:cstheme="minorHAnsi"/>
          <w:sz w:val="22"/>
          <w:szCs w:val="22"/>
          <w:lang w:val="es-ES"/>
        </w:rPr>
        <w:t xml:space="preserve"> es </w:t>
      </w: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_tradnl"/>
        </w:rPr>
        <w:t>.</w:t>
      </w:r>
      <w:r w:rsidRPr="00C04ED4">
        <w:rPr>
          <w:rFonts w:eastAsiaTheme="minorEastAsia" w:cstheme="minorHAnsi"/>
          <w:sz w:val="22"/>
          <w:szCs w:val="22"/>
          <w:lang w:val="es-ES"/>
        </w:rPr>
        <w:t xml:space="preserve">; la segunda, es </w:t>
      </w: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"/>
        </w:rPr>
        <w:t>.</w:t>
      </w:r>
    </w:p>
    <w:p w14:paraId="164BE61C" w14:textId="77777777" w:rsidR="00CE1DAF" w:rsidRPr="00C04ED4" w:rsidRDefault="00CE1DAF" w:rsidP="00CE1DAF">
      <w:pPr>
        <w:pStyle w:val="Prrafodelista"/>
        <w:numPr>
          <w:ilvl w:val="0"/>
          <w:numId w:val="1"/>
        </w:numPr>
        <w:spacing w:line="276" w:lineRule="auto"/>
        <w:ind w:left="284" w:hanging="218"/>
        <w:rPr>
          <w:rFonts w:eastAsiaTheme="minorEastAsia" w:cstheme="minorHAnsi"/>
          <w:sz w:val="22"/>
          <w:szCs w:val="22"/>
          <w:lang w:val="es-ES_tradnl"/>
        </w:rPr>
      </w:pP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En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</m:t>
        </m:r>
        <m:d>
          <m:dPr>
            <m:ctrlPr>
              <w:ins w:id="5" w:author="Usuario" w:date="2021-10-06T11:10:00Z"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Fx⊃Gy</m:t>
            </m:r>
          </m:e>
        </m:d>
      </m:oMath>
      <w:r w:rsidRPr="00C04ED4">
        <w:rPr>
          <w:rFonts w:eastAsiaTheme="minorEastAsia" w:cstheme="minorHAnsi"/>
          <w:iCs/>
          <w:sz w:val="22"/>
          <w:szCs w:val="22"/>
          <w:lang w:val="es-ES_tradnl"/>
        </w:rPr>
        <w:t xml:space="preserve">: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x</m:t>
        </m:r>
      </m:oMath>
      <w:r w:rsidRPr="00C04ED4">
        <w:rPr>
          <w:rFonts w:eastAsiaTheme="minorEastAsia" w:cstheme="minorHAnsi"/>
          <w:sz w:val="22"/>
          <w:szCs w:val="22"/>
          <w:lang w:val="es-ES"/>
        </w:rPr>
        <w:t xml:space="preserve"> es</w:t>
      </w: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"/>
        </w:rPr>
        <w:t xml:space="preserve">; y, por otro lado,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y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 es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_tradnl"/>
        </w:rPr>
        <w:t>.</w:t>
      </w:r>
    </w:p>
    <w:p w14:paraId="78C78F38" w14:textId="77777777" w:rsidR="00CE1DAF" w:rsidRPr="00C04ED4" w:rsidRDefault="00CE1DAF" w:rsidP="00CE1DAF">
      <w:pPr>
        <w:pStyle w:val="Prrafodelista"/>
        <w:numPr>
          <w:ilvl w:val="0"/>
          <w:numId w:val="1"/>
        </w:numPr>
        <w:spacing w:line="276" w:lineRule="auto"/>
        <w:ind w:left="284" w:hanging="218"/>
        <w:rPr>
          <w:rFonts w:eastAsiaTheme="minorEastAsia" w:cstheme="minorHAnsi"/>
          <w:sz w:val="22"/>
          <w:szCs w:val="22"/>
          <w:lang w:val="es-ES_tradnl"/>
        </w:rPr>
      </w:pP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En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∃x</m:t>
        </m:r>
        <m:d>
          <m:dPr>
            <m:ctrlPr>
              <w:ins w:id="6" w:author="Usuario" w:date="2021-10-06T11:10:00Z"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∨¬Ga</m:t>
            </m:r>
          </m:e>
        </m:d>
        <m:r>
          <w:rPr>
            <w:rFonts w:ascii="Cambria Math" w:hAnsi="Cambria Math" w:cstheme="minorHAnsi"/>
            <w:sz w:val="22"/>
            <w:szCs w:val="22"/>
            <w:lang w:val="es-ES_tradnl"/>
          </w:rPr>
          <m:t>:</m:t>
        </m:r>
      </m:oMath>
      <w:r w:rsidRPr="00C04ED4">
        <w:rPr>
          <w:rFonts w:eastAsiaTheme="minorEastAsia" w:cstheme="minorHAnsi"/>
          <w:iCs/>
          <w:sz w:val="22"/>
          <w:szCs w:val="22"/>
          <w:lang w:val="es-ES_tradnl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x</m:t>
        </m:r>
      </m:oMath>
      <w:r w:rsidRPr="00C04ED4">
        <w:rPr>
          <w:rFonts w:eastAsiaTheme="minorEastAsia" w:cstheme="minorHAnsi"/>
          <w:sz w:val="22"/>
          <w:szCs w:val="22"/>
          <w:lang w:val="es-ES"/>
        </w:rPr>
        <w:t xml:space="preserve"> es </w:t>
      </w: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_tradnl"/>
        </w:rPr>
        <w:t>.</w:t>
      </w:r>
    </w:p>
    <w:p w14:paraId="1ACE4963" w14:textId="77777777" w:rsidR="00CE1DAF" w:rsidRPr="00C04ED4" w:rsidRDefault="00CE1DAF" w:rsidP="00CE1DAF">
      <w:pPr>
        <w:pStyle w:val="Prrafodelista"/>
        <w:numPr>
          <w:ilvl w:val="0"/>
          <w:numId w:val="1"/>
        </w:numPr>
        <w:spacing w:line="276" w:lineRule="auto"/>
        <w:ind w:left="284" w:hanging="218"/>
        <w:rPr>
          <w:rFonts w:eastAsiaTheme="minorEastAsia" w:cstheme="minorHAnsi"/>
          <w:b/>
          <w:bCs/>
          <w:sz w:val="22"/>
          <w:szCs w:val="22"/>
          <w:lang w:val="es-ES_tradnl"/>
        </w:rPr>
      </w:pPr>
      <m:oMath>
        <m:d>
          <m:dPr>
            <m:ctrlPr>
              <w:ins w:id="7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∃x</m:t>
            </m:r>
            <m:d>
              <m:dPr>
                <m:ctrlPr>
                  <w:ins w:id="8" w:author="Usuario" w:date="2021-10-06T11:10:00Z">
                    <w:rPr>
                      <w:rFonts w:ascii="Cambria Math" w:hAnsi="Cambria Math" w:cstheme="minorHAnsi"/>
                      <w:i/>
                      <w:iCs/>
                      <w:sz w:val="22"/>
                      <w:szCs w:val="22"/>
                      <w:lang w:val="es-ES_tradnl"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∧Gx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⊃Fx</m:t>
            </m:r>
          </m:e>
        </m:d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: las dos primeras apariciones de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 están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; la tercera está 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_tradnl"/>
        </w:rPr>
        <w:t>.</w:t>
      </w:r>
    </w:p>
    <w:p w14:paraId="76E2201F" w14:textId="77777777" w:rsidR="00CE1DAF" w:rsidRPr="00C04ED4" w:rsidRDefault="00CE1DAF" w:rsidP="00CE1DAF">
      <w:pPr>
        <w:spacing w:line="276" w:lineRule="auto"/>
        <w:rPr>
          <w:rFonts w:eastAsiaTheme="minorEastAsia" w:cstheme="minorHAnsi"/>
          <w:sz w:val="22"/>
          <w:szCs w:val="22"/>
          <w:lang w:val="es-ES_tradnl"/>
        </w:rPr>
      </w:pPr>
    </w:p>
    <w:p w14:paraId="5BF73833" w14:textId="77777777" w:rsidR="00CE1DAF" w:rsidRPr="00C04ED4" w:rsidRDefault="00CE1DAF" w:rsidP="00CE1DAF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  <w:r w:rsidRPr="00C04ED4">
        <w:rPr>
          <w:rFonts w:cstheme="minorHAnsi"/>
          <w:b/>
          <w:bCs/>
          <w:sz w:val="22"/>
          <w:szCs w:val="22"/>
          <w:lang w:val="es-ES_tradnl"/>
        </w:rPr>
        <w:t>5</w:t>
      </w:r>
      <w:r>
        <w:rPr>
          <w:rFonts w:cstheme="minorHAnsi"/>
          <w:b/>
          <w:bCs/>
          <w:sz w:val="22"/>
          <w:szCs w:val="22"/>
          <w:lang w:val="es-ES_tradnl"/>
        </w:rPr>
        <w:t>.</w:t>
      </w:r>
      <w:r w:rsidRPr="00C04ED4">
        <w:rPr>
          <w:rFonts w:cstheme="minorHAnsi"/>
          <w:b/>
          <w:bCs/>
          <w:sz w:val="22"/>
          <w:szCs w:val="22"/>
          <w:lang w:val="es-ES_tradnl"/>
        </w:rPr>
        <w:t xml:space="preserve"> Fórmulas abiertas y cerradas </w:t>
      </w:r>
    </w:p>
    <w:p w14:paraId="3633EEF2" w14:textId="77777777" w:rsidR="00CE1DAF" w:rsidRPr="00C04ED4" w:rsidRDefault="00CE1DAF" w:rsidP="00CE1DAF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_tradnl"/>
        </w:rPr>
      </w:pPr>
      <w:r w:rsidRPr="00C04ED4">
        <w:rPr>
          <w:rFonts w:cstheme="minorHAnsi"/>
          <w:sz w:val="22"/>
          <w:szCs w:val="22"/>
          <w:lang w:val="es-ES_tradnl"/>
        </w:rPr>
        <w:tab/>
        <w:t xml:space="preserve">Según la presencia o ausencia de variables libres en una fórmula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ϕ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>, se puede determinar si esta es abierta o cerrada: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CE1DAF" w:rsidRPr="00C04ED4" w14:paraId="35EA9DF2" w14:textId="77777777" w:rsidTr="00FB77AC">
        <w:tc>
          <w:tcPr>
            <w:tcW w:w="8488" w:type="dxa"/>
          </w:tcPr>
          <w:p w14:paraId="01627B68" w14:textId="77777777" w:rsidR="00CE1DAF" w:rsidRPr="00C04ED4" w:rsidRDefault="00CE1DAF" w:rsidP="00FB77AC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 xml:space="preserve">Def. </w:t>
            </w:r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>4</w:t>
            </w:r>
            <w:r w:rsidRPr="00C04ED4"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>.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Fórmula abierta</w:t>
            </w:r>
          </w:p>
          <w:p w14:paraId="3A24EED1" w14:textId="77777777" w:rsidR="00CE1DAF" w:rsidRPr="00C04ED4" w:rsidRDefault="00CE1DAF" w:rsidP="00FB77AC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s-ES_tradnl"/>
              </w:rPr>
            </w:pP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es abierta </w:t>
            </w:r>
            <w:r w:rsidRPr="00C04ED4">
              <w:rPr>
                <w:rFonts w:eastAsiaTheme="minorEastAsia" w:cstheme="minorHAnsi"/>
                <w:i/>
                <w:iCs/>
                <w:sz w:val="22"/>
                <w:szCs w:val="22"/>
                <w:lang w:val="es-ES_tradnl"/>
              </w:rPr>
              <w:t>sii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tiene al menos una variable libre</w:t>
            </w:r>
          </w:p>
        </w:tc>
      </w:tr>
      <w:tr w:rsidR="00CE1DAF" w:rsidRPr="00C04ED4" w14:paraId="7690D35B" w14:textId="77777777" w:rsidTr="00FB77AC">
        <w:tc>
          <w:tcPr>
            <w:tcW w:w="8488" w:type="dxa"/>
          </w:tcPr>
          <w:p w14:paraId="04BA1FF0" w14:textId="77777777" w:rsidR="00CE1DAF" w:rsidRPr="00C04ED4" w:rsidRDefault="00CE1DAF" w:rsidP="00FB77AC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 xml:space="preserve">Def. </w:t>
            </w:r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>5</w:t>
            </w:r>
            <w:r w:rsidRPr="00C04ED4"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>.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Fórmula cerrada</w:t>
            </w:r>
          </w:p>
          <w:p w14:paraId="7367F78D" w14:textId="77777777" w:rsidR="00CE1DAF" w:rsidRPr="00C04ED4" w:rsidRDefault="00CE1DAF" w:rsidP="00FB77A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es cerrada </w:t>
            </w:r>
            <w:r w:rsidRPr="00C04ED4">
              <w:rPr>
                <w:rFonts w:eastAsiaTheme="minorEastAsia" w:cstheme="minorHAnsi"/>
                <w:i/>
                <w:iCs/>
                <w:sz w:val="22"/>
                <w:szCs w:val="22"/>
                <w:lang w:val="es-ES_tradnl"/>
              </w:rPr>
              <w:t xml:space="preserve">sii 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no tiene ninguna variable libre</w:t>
            </w:r>
          </w:p>
        </w:tc>
      </w:tr>
    </w:tbl>
    <w:p w14:paraId="2D094312" w14:textId="77777777" w:rsidR="00CE1DAF" w:rsidRPr="00C04ED4" w:rsidRDefault="00CE1DAF" w:rsidP="00CE1DAF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_tradnl"/>
        </w:rPr>
      </w:pPr>
    </w:p>
    <w:p w14:paraId="575ECA80" w14:textId="77777777" w:rsidR="00CE1DAF" w:rsidRPr="00C04ED4" w:rsidRDefault="00CE1DAF" w:rsidP="00CE1DAF">
      <w:pPr>
        <w:spacing w:line="276" w:lineRule="auto"/>
        <w:rPr>
          <w:rFonts w:eastAsiaTheme="minorEastAsia" w:cstheme="minorHAnsi"/>
          <w:b/>
          <w:bCs/>
          <w:sz w:val="22"/>
          <w:szCs w:val="22"/>
          <w:lang w:val="es-ES_tradnl"/>
        </w:rPr>
      </w:pPr>
      <w:r w:rsidRPr="00C04ED4">
        <w:rPr>
          <w:rFonts w:eastAsiaTheme="minorEastAsia" w:cstheme="minorHAnsi"/>
          <w:b/>
          <w:bCs/>
          <w:sz w:val="22"/>
          <w:szCs w:val="22"/>
          <w:lang w:val="es-ES_tradnl"/>
        </w:rPr>
        <w:t>Ejercicio de aplicación</w:t>
      </w:r>
    </w:p>
    <w:p w14:paraId="6A8B7CD8" w14:textId="77777777" w:rsidR="00CE1DAF" w:rsidRPr="00C04ED4" w:rsidRDefault="00CE1DAF" w:rsidP="00CE1DAF">
      <w:pPr>
        <w:spacing w:line="276" w:lineRule="auto"/>
        <w:rPr>
          <w:rFonts w:eastAsiaTheme="minorEastAsia" w:cstheme="minorHAnsi"/>
          <w:sz w:val="22"/>
          <w:szCs w:val="22"/>
          <w:lang w:val="es-ES_tradnl"/>
        </w:rPr>
      </w:pPr>
      <w:r w:rsidRPr="00C04ED4">
        <w:rPr>
          <w:rFonts w:eastAsiaTheme="minorEastAsia" w:cstheme="minorHAnsi"/>
          <w:sz w:val="22"/>
          <w:szCs w:val="22"/>
          <w:lang w:val="es-ES_tradnl"/>
        </w:rPr>
        <w:t>Completa los espacios en blanco en los siguientes ítems:</w:t>
      </w:r>
    </w:p>
    <w:p w14:paraId="04415D56" w14:textId="77777777" w:rsidR="00CE1DAF" w:rsidRPr="00C04ED4" w:rsidRDefault="00CE1DAF" w:rsidP="00CE1DAF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eastAsiaTheme="minorEastAsia" w:cstheme="minorHAnsi"/>
          <w:b/>
          <w:bCs/>
          <w:sz w:val="22"/>
          <w:szCs w:val="22"/>
          <w:u w:val="single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Fx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: fórmula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14:paraId="5AA6712D" w14:textId="77777777" w:rsidR="00CE1DAF" w:rsidRPr="00C04ED4" w:rsidRDefault="00CE1DAF" w:rsidP="00CE1DAF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eastAsiaTheme="minorEastAsia" w:cstheme="minorHAnsi"/>
          <w:iCs/>
          <w:sz w:val="22"/>
          <w:szCs w:val="22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∀xFx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: fórmula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14:paraId="3E50A962" w14:textId="77777777" w:rsidR="00CE1DAF" w:rsidRPr="00C04ED4" w:rsidRDefault="00CE1DAF" w:rsidP="00CE1DAF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eastAsiaTheme="minorEastAsia" w:cstheme="minorHAnsi"/>
          <w:b/>
          <w:bCs/>
          <w:sz w:val="22"/>
          <w:szCs w:val="22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∀xFy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: fórmula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14:paraId="377EECDE" w14:textId="77777777" w:rsidR="00CE1DAF" w:rsidRPr="00C04ED4" w:rsidRDefault="00CE1DAF" w:rsidP="00CE1DAF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eastAsiaTheme="minorEastAsia" w:cstheme="minorHAnsi"/>
          <w:b/>
          <w:bCs/>
          <w:sz w:val="22"/>
          <w:szCs w:val="22"/>
          <w:lang w:val="es-ES_tradnl"/>
        </w:rPr>
      </w:pP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∀x(Fx⊃Gy)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: fórmula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14:paraId="1B51D971" w14:textId="77777777" w:rsidR="00CE1DAF" w:rsidRPr="00C04ED4" w:rsidRDefault="00CE1DAF" w:rsidP="00CE1DAF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eastAsiaTheme="minorEastAsia" w:cstheme="minorHAnsi"/>
          <w:b/>
          <w:bCs/>
          <w:sz w:val="22"/>
          <w:szCs w:val="22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∃z</m:t>
        </m:r>
        <m:d>
          <m:dPr>
            <m:ctrlPr>
              <w:ins w:id="9" w:author="Usuario" w:date="2021-10-06T11:10:00Z"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Fz</m:t>
            </m:r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∧¬Fx</m:t>
            </m:r>
          </m:e>
        </m:d>
      </m:oMath>
      <w:r w:rsidRPr="00C04ED4">
        <w:rPr>
          <w:rFonts w:eastAsiaTheme="minorEastAsia" w:cstheme="minorHAnsi"/>
          <w:iCs/>
          <w:sz w:val="22"/>
          <w:szCs w:val="22"/>
          <w:lang w:val="es-ES_tradnl"/>
        </w:rPr>
        <w:t xml:space="preserve">: </w:t>
      </w: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fórmula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14:paraId="2E0F80E5" w14:textId="77777777" w:rsidR="00CE1DAF" w:rsidRPr="00C04ED4" w:rsidRDefault="00CE1DAF" w:rsidP="00CE1DAF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eastAsiaTheme="minorEastAsia" w:cstheme="minorHAnsi"/>
          <w:b/>
          <w:bCs/>
          <w:sz w:val="22"/>
          <w:szCs w:val="22"/>
          <w:lang w:val="es-ES_tradnl"/>
        </w:rPr>
      </w:pPr>
      <w:r w:rsidRPr="00C04ED4">
        <w:rPr>
          <w:rFonts w:eastAsiaTheme="minorEastAsia" w:cstheme="minorHAnsi"/>
          <w:iCs/>
          <w:sz w:val="22"/>
          <w:szCs w:val="22"/>
          <w:lang w:val="es-ES_tradnl"/>
        </w:rPr>
        <w:t>(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P⊃Q</m:t>
        </m:r>
      </m:oMath>
      <w:r w:rsidRPr="00C04ED4">
        <w:rPr>
          <w:rFonts w:eastAsiaTheme="minorEastAsia" w:cstheme="minorHAnsi"/>
          <w:iCs/>
          <w:sz w:val="22"/>
          <w:szCs w:val="22"/>
          <w:lang w:val="es-ES_tradnl"/>
        </w:rPr>
        <w:t xml:space="preserve">): </w:t>
      </w: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fórmula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14:paraId="23D0978D" w14:textId="77777777" w:rsidR="00CE1DAF" w:rsidRPr="00C04ED4" w:rsidRDefault="00CE1DAF" w:rsidP="00CE1DA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426"/>
        <w:jc w:val="both"/>
        <w:rPr>
          <w:rFonts w:cstheme="minorHAnsi"/>
          <w:b/>
          <w:bCs/>
          <w:sz w:val="22"/>
          <w:szCs w:val="22"/>
          <w:u w:val="single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∃z∀x(Hy⊃Fx)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: fórmula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14:paraId="1452C535" w14:textId="77777777" w:rsidR="00CE1DAF" w:rsidRPr="00C04ED4" w:rsidRDefault="00CE1DAF" w:rsidP="00CE1DAF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eastAsiaTheme="minorEastAsia" w:cstheme="minorHAnsi"/>
          <w:iCs/>
          <w:sz w:val="22"/>
          <w:szCs w:val="22"/>
          <w:lang w:val="es-ES_tradnl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Fa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: fórmula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14:paraId="46643295" w14:textId="77777777" w:rsidR="00CE1DAF" w:rsidRPr="00C04ED4" w:rsidRDefault="00CE1DAF" w:rsidP="00CE1DAF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eastAsiaTheme="minorEastAsia" w:cstheme="minorHAnsi"/>
          <w:iCs/>
          <w:sz w:val="22"/>
          <w:szCs w:val="22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∃x</m:t>
        </m:r>
        <m:d>
          <m:dPr>
            <m:ctrlPr>
              <w:ins w:id="10" w:author="Usuario" w:date="2021-10-06T11:10:00Z"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∧Gx</m:t>
            </m:r>
          </m:e>
        </m:d>
      </m:oMath>
      <w:r w:rsidRPr="00C04ED4">
        <w:rPr>
          <w:rFonts w:eastAsiaTheme="minorEastAsia" w:cstheme="minorHAnsi"/>
          <w:iCs/>
          <w:sz w:val="22"/>
          <w:szCs w:val="22"/>
          <w:lang w:val="es-ES_tradnl"/>
        </w:rPr>
        <w:t xml:space="preserve">: </w:t>
      </w: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fórmula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14:paraId="0CF55E0A" w14:textId="77777777" w:rsidR="00CE1DAF" w:rsidRPr="00C04ED4" w:rsidRDefault="00CE1DAF" w:rsidP="00CE1DAF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eastAsiaTheme="minorEastAsia" w:cstheme="minorHAnsi"/>
          <w:iCs/>
          <w:sz w:val="22"/>
          <w:szCs w:val="22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∃x</m:t>
        </m:r>
        <m:d>
          <m:dPr>
            <m:ctrlPr>
              <w:ins w:id="11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∨¬Gx</m:t>
            </m:r>
          </m:e>
        </m:d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: fórmula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14:paraId="3C256C4A" w14:textId="77777777" w:rsidR="00CE1DAF" w:rsidRPr="00C04ED4" w:rsidRDefault="00CE1DAF" w:rsidP="00CE1DAF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eastAsiaTheme="minorEastAsia" w:cstheme="minorHAnsi"/>
          <w:iCs/>
          <w:sz w:val="22"/>
          <w:szCs w:val="22"/>
          <w:u w:val="single"/>
          <w:lang w:val="es-ES_tradnl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P</m:t>
        </m:r>
      </m:oMath>
      <w:r w:rsidRPr="00C04ED4">
        <w:rPr>
          <w:rFonts w:eastAsiaTheme="minorEastAsia" w:cstheme="minorHAnsi"/>
          <w:iCs/>
          <w:sz w:val="22"/>
          <w:szCs w:val="22"/>
          <w:lang w:val="es-ES_tradnl"/>
        </w:rPr>
        <w:t xml:space="preserve">: </w:t>
      </w: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fórmula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14:paraId="02B837BE" w14:textId="77777777" w:rsidR="00CE1DAF" w:rsidRPr="00C04ED4" w:rsidRDefault="00CE1DAF" w:rsidP="00CE1DA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426"/>
        <w:jc w:val="both"/>
        <w:rPr>
          <w:rFonts w:cstheme="minorHAnsi"/>
          <w:b/>
          <w:bCs/>
          <w:sz w:val="22"/>
          <w:szCs w:val="22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∃z∀x(Hz⊃Fx)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: fórmula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  <w:t xml:space="preserve"> </w:t>
      </w:r>
    </w:p>
    <w:p w14:paraId="703F13DE" w14:textId="77777777" w:rsidR="00CE1DAF" w:rsidRPr="00C04ED4" w:rsidRDefault="00CE1DAF" w:rsidP="00CE1DA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426"/>
        <w:jc w:val="both"/>
        <w:rPr>
          <w:rFonts w:cstheme="minorHAnsi"/>
          <w:b/>
          <w:bCs/>
          <w:sz w:val="22"/>
          <w:szCs w:val="22"/>
          <w:u w:val="single"/>
          <w:lang w:val="es-ES_tradnl"/>
        </w:rPr>
      </w:pPr>
      <w:r w:rsidRPr="00C04ED4">
        <w:rPr>
          <w:rFonts w:eastAsiaTheme="minorEastAsia" w:cstheme="minorHAnsi"/>
          <w:iCs/>
          <w:sz w:val="22"/>
          <w:szCs w:val="22"/>
          <w:lang w:val="es-ES_tradnl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∃z∀x(Hz⊃Fz)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: fórmula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14:paraId="3EEA0D0F" w14:textId="77777777" w:rsidR="00CE1DAF" w:rsidRPr="00C04ED4" w:rsidRDefault="00CE1DAF" w:rsidP="00CE1DA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426"/>
        <w:jc w:val="both"/>
        <w:rPr>
          <w:rFonts w:cstheme="minorHAnsi"/>
          <w:b/>
          <w:bCs/>
          <w:sz w:val="22"/>
          <w:szCs w:val="22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∃z∀x(Hx⊃Fx)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: fórmula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14:paraId="3403C819" w14:textId="77777777" w:rsidR="00CE1DAF" w:rsidRPr="00C04ED4" w:rsidRDefault="00CE1DAF" w:rsidP="00CE1DA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426"/>
        <w:jc w:val="both"/>
        <w:rPr>
          <w:rFonts w:cstheme="minorHAnsi"/>
          <w:b/>
          <w:bCs/>
          <w:sz w:val="22"/>
          <w:szCs w:val="22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(∀x∃zHz⊃Fz)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: fórmula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14:paraId="10204425" w14:textId="77777777" w:rsidR="00CE1DAF" w:rsidRPr="002A6E1D" w:rsidRDefault="00CE1DAF" w:rsidP="00CE1DAF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sz w:val="22"/>
          <w:szCs w:val="22"/>
          <w:lang w:val="es-ES_tradnl"/>
        </w:rPr>
      </w:pPr>
    </w:p>
    <w:p w14:paraId="40E309D8" w14:textId="77777777" w:rsidR="00CE1DAF" w:rsidRPr="007B6DBC" w:rsidRDefault="00CE1DAF" w:rsidP="00CE1DAF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>6.</w:t>
      </w:r>
      <w:r w:rsidRPr="00C04ED4">
        <w:rPr>
          <w:rFonts w:cstheme="minorHAnsi"/>
          <w:b/>
          <w:bCs/>
          <w:sz w:val="22"/>
          <w:szCs w:val="22"/>
          <w:lang w:val="es-ES_tradnl"/>
        </w:rPr>
        <w:t xml:space="preserve"> Árboles sintácticos</w:t>
      </w:r>
    </w:p>
    <w:p w14:paraId="60FD8B78" w14:textId="77777777" w:rsidR="00CE1DAF" w:rsidRPr="00C04ED4" w:rsidRDefault="00CE1DAF" w:rsidP="00CE1DAF">
      <w:pPr>
        <w:autoSpaceDE w:val="0"/>
        <w:autoSpaceDN w:val="0"/>
        <w:adjustRightInd w:val="0"/>
        <w:ind w:firstLine="708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sz w:val="22"/>
          <w:szCs w:val="22"/>
          <w:lang w:val="es-ES_tradnl"/>
        </w:rPr>
        <w:t xml:space="preserve">Respetando las reglas de formación, se puede representar la historia única de formación de cualquier fórmula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ϕ</m:t>
        </m:r>
      </m:oMath>
      <w:r w:rsidRPr="00C04ED4">
        <w:rPr>
          <w:rFonts w:cstheme="minorHAnsi"/>
          <w:sz w:val="22"/>
          <w:szCs w:val="22"/>
          <w:lang w:val="es-ES_tradnl"/>
        </w:rPr>
        <w:t xml:space="preserve"> en un árbol sintáctico, tal como se hizo en LC. La única indicación extra es relativa a la aplicación de </w:t>
      </w:r>
      <w:r w:rsidRPr="00C04ED4">
        <w:rPr>
          <w:rFonts w:cstheme="minorHAnsi"/>
          <w:i/>
          <w:iCs/>
          <w:sz w:val="22"/>
          <w:szCs w:val="22"/>
          <w:lang w:val="es-ES_tradnl"/>
        </w:rPr>
        <w:t>rf5</w:t>
      </w:r>
      <w:r w:rsidRPr="00C04ED4">
        <w:rPr>
          <w:rFonts w:cstheme="minorHAnsi"/>
          <w:sz w:val="22"/>
          <w:szCs w:val="22"/>
          <w:lang w:val="es-ES_tradnl"/>
        </w:rPr>
        <w:t xml:space="preserve"> y </w:t>
      </w:r>
      <w:r w:rsidRPr="00C04ED4">
        <w:rPr>
          <w:rFonts w:cstheme="minorHAnsi"/>
          <w:i/>
          <w:iCs/>
          <w:sz w:val="22"/>
          <w:szCs w:val="22"/>
          <w:lang w:val="es-ES_tradnl"/>
        </w:rPr>
        <w:t>rf6</w:t>
      </w:r>
      <w:r w:rsidRPr="00C04ED4">
        <w:rPr>
          <w:rFonts w:cstheme="minorHAnsi"/>
          <w:sz w:val="22"/>
          <w:szCs w:val="22"/>
          <w:lang w:val="es-ES_tradn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CE1DAF" w:rsidRPr="00C04ED4" w14:paraId="154C703D" w14:textId="77777777" w:rsidTr="00FB77AC">
        <w:tc>
          <w:tcPr>
            <w:tcW w:w="8488" w:type="dxa"/>
          </w:tcPr>
          <w:p w14:paraId="79DC58ED" w14:textId="77777777" w:rsidR="00CE1DAF" w:rsidRPr="008658C1" w:rsidRDefault="00CE1DAF" w:rsidP="00FB77AC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Toda fórmula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∀v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o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∃v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tiene como símbolo de mayor jerarquía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∀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y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∃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, respectivamente</w:t>
            </w: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. 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Cuando una fórmula </w:t>
            </w:r>
            <w:r>
              <w:rPr>
                <w:rFonts w:cstheme="minorHAnsi"/>
                <w:sz w:val="22"/>
                <w:szCs w:val="22"/>
                <w:lang w:val="es-ES_tradnl"/>
              </w:rPr>
              <w:t xml:space="preserve">así 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aparece en un árbol sintáctico,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 en el siguiente paso se consigna solo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,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 sin el cuantificador respectivo ni la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v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>que lo seguía.</w:t>
            </w:r>
          </w:p>
        </w:tc>
      </w:tr>
    </w:tbl>
    <w:p w14:paraId="307A9C9E" w14:textId="77777777" w:rsidR="00CE1DAF" w:rsidRDefault="00CE1DAF" w:rsidP="00CE1DAF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</w:p>
    <w:p w14:paraId="6AD725AC" w14:textId="77777777" w:rsidR="00CE1DAF" w:rsidRPr="00201696" w:rsidRDefault="00CE1DAF" w:rsidP="00CE1DAF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  <w:r w:rsidRPr="00201696">
        <w:rPr>
          <w:rFonts w:cstheme="minorHAnsi"/>
          <w:b/>
          <w:bCs/>
          <w:sz w:val="22"/>
          <w:szCs w:val="22"/>
          <w:lang w:val="es-ES_tradnl"/>
        </w:rPr>
        <w:t>Ejercicios modelo</w:t>
      </w:r>
    </w:p>
    <w:p w14:paraId="5ACD343D" w14:textId="77777777" w:rsidR="00CE1DAF" w:rsidRPr="00C04ED4" w:rsidRDefault="00CE1DAF" w:rsidP="00CE1DAF">
      <w:pPr>
        <w:autoSpaceDE w:val="0"/>
        <w:autoSpaceDN w:val="0"/>
        <w:adjustRightInd w:val="0"/>
        <w:jc w:val="both"/>
        <w:rPr>
          <w:rFonts w:eastAsiaTheme="minorEastAsia" w:cstheme="minorHAnsi"/>
          <w:iCs/>
          <w:sz w:val="22"/>
          <w:szCs w:val="22"/>
          <w:lang w:val="es-ES_tradnl"/>
        </w:rPr>
      </w:pPr>
      <w:r w:rsidRPr="00201696">
        <w:rPr>
          <w:rFonts w:eastAsiaTheme="minorEastAsia" w:cstheme="minorHAnsi"/>
          <w:b/>
          <w:bCs/>
          <w:sz w:val="22"/>
          <w:szCs w:val="22"/>
          <w:lang w:val="es-ES_tradnl"/>
        </w:rPr>
        <w:t>1.</w:t>
      </w:r>
      <w:r>
        <w:rPr>
          <w:rFonts w:eastAsiaTheme="minorEastAsia" w:cstheme="minorHAnsi"/>
          <w:sz w:val="22"/>
          <w:szCs w:val="22"/>
          <w:lang w:val="es-ES_tradnl"/>
        </w:rPr>
        <w:t xml:space="preserve"> </w:t>
      </w:r>
      <m:oMath>
        <m:d>
          <m:dPr>
            <m:ctrlPr>
              <w:ins w:id="12" w:author="Usuario" w:date="2021-10-06T11:10:00Z"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∃x</m:t>
            </m:r>
            <m:d>
              <m:dPr>
                <m:ctrlPr>
                  <w:ins w:id="13" w:author="Usuario" w:date="2021-10-06T11:10:00Z"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_tradnl"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∨¬Gx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⊃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Fa</m:t>
            </m:r>
          </m:e>
        </m:d>
      </m:oMath>
      <w:r w:rsidRPr="00C04ED4">
        <w:rPr>
          <w:rFonts w:eastAsiaTheme="minorEastAsia" w:cstheme="minorHAnsi"/>
          <w:iCs/>
          <w:sz w:val="22"/>
          <w:szCs w:val="22"/>
          <w:lang w:val="es-ES_tradnl"/>
        </w:rPr>
        <w:t>:</w:t>
      </w:r>
    </w:p>
    <w:p w14:paraId="0D59F2A3" w14:textId="77777777" w:rsidR="00CE1DAF" w:rsidRPr="00C04ED4" w:rsidRDefault="00CE1DAF" w:rsidP="00CE1DAF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sz w:val="22"/>
          <w:szCs w:val="22"/>
          <w:lang w:val="es-ES_tradnl"/>
        </w:rPr>
        <w:tab/>
      </w:r>
      <w:r w:rsidRPr="00C04ED4">
        <w:rPr>
          <w:rFonts w:cstheme="minorHAnsi"/>
          <w:sz w:val="22"/>
          <w:szCs w:val="22"/>
          <w:lang w:val="es-ES_tradnl"/>
        </w:rPr>
        <w:tab/>
      </w:r>
      <w:r w:rsidRPr="00C04ED4">
        <w:rPr>
          <w:rFonts w:cstheme="minorHAnsi"/>
          <w:sz w:val="22"/>
          <w:szCs w:val="22"/>
          <w:lang w:val="es-ES_tradnl"/>
        </w:rPr>
        <w:tab/>
      </w:r>
      <w:r w:rsidRPr="00C04ED4">
        <w:rPr>
          <w:rFonts w:cstheme="minorHAnsi"/>
          <w:sz w:val="22"/>
          <w:szCs w:val="22"/>
          <w:lang w:val="es-ES_tradnl"/>
        </w:rPr>
        <w:tab/>
      </w:r>
      <w:r w:rsidRPr="00C04ED4">
        <w:rPr>
          <w:rFonts w:cstheme="minorHAnsi"/>
          <w:sz w:val="22"/>
          <w:szCs w:val="22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 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Gy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</m:t>
        </m:r>
      </m:oMath>
    </w:p>
    <w:p w14:paraId="4EBE0EF6" w14:textId="77777777" w:rsidR="00CE1DAF" w:rsidRPr="00C04ED4" w:rsidRDefault="00CE1DAF" w:rsidP="00CE1DAF">
      <w:pPr>
        <w:autoSpaceDE w:val="0"/>
        <w:autoSpaceDN w:val="0"/>
        <w:adjustRightInd w:val="0"/>
        <w:ind w:left="2124" w:firstLine="708"/>
        <w:jc w:val="both"/>
        <w:rPr>
          <w:rFonts w:cstheme="minorHAnsi"/>
          <w:sz w:val="22"/>
          <w:szCs w:val="22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u w:val="single"/>
            <w:lang w:val="es-ES_tradnl"/>
          </w:rPr>
          <m:t>Fx</m:t>
        </m:r>
      </m:oMath>
      <w:r w:rsidRPr="00C04ED4">
        <w:rPr>
          <w:rFonts w:eastAsiaTheme="minorEastAsia" w:cstheme="minorHAnsi"/>
          <w:iCs/>
          <w:sz w:val="22"/>
          <w:szCs w:val="22"/>
          <w:u w:val="single"/>
          <w:lang w:val="es-ES_tradnl"/>
        </w:rPr>
        <w:tab/>
        <w:t xml:space="preserve">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¬Gy</m:t>
        </m:r>
      </m:oMath>
    </w:p>
    <w:p w14:paraId="6C50D299" w14:textId="77777777" w:rsidR="00CE1DAF" w:rsidRPr="00C04ED4" w:rsidRDefault="00CE1DAF" w:rsidP="00CE1DAF">
      <w:pPr>
        <w:autoSpaceDE w:val="0"/>
        <w:autoSpaceDN w:val="0"/>
        <w:adjustRightInd w:val="0"/>
        <w:ind w:left="2832" w:firstLine="708"/>
        <w:jc w:val="both"/>
        <w:rPr>
          <w:rFonts w:cstheme="minorHAnsi"/>
          <w:sz w:val="22"/>
          <w:szCs w:val="22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2"/>
              <w:szCs w:val="22"/>
              <w:u w:val="single"/>
              <w:lang w:val="es-ES_tradnl"/>
            </w:rPr>
            <m:t>(Fx</m:t>
          </m:r>
          <m:r>
            <w:rPr>
              <w:rFonts w:ascii="Cambria Math" w:hAnsi="Cambria Math" w:cstheme="minorHAnsi"/>
              <w:sz w:val="22"/>
              <w:szCs w:val="22"/>
              <w:u w:val="single"/>
              <w:lang w:val="es-ES"/>
            </w:rPr>
            <m:t>∨¬Gy</m:t>
          </m:r>
          <m:r>
            <w:rPr>
              <w:rFonts w:ascii="Cambria Math" w:hAnsi="Cambria Math" w:cstheme="minorHAnsi"/>
              <w:sz w:val="22"/>
              <w:szCs w:val="22"/>
              <w:u w:val="single"/>
              <w:lang w:val="es-ES_tradnl"/>
            </w:rPr>
            <m:t>)</m:t>
          </m:r>
        </m:oMath>
      </m:oMathPara>
    </w:p>
    <w:p w14:paraId="73AC329D" w14:textId="77777777" w:rsidR="00CE1DAF" w:rsidRPr="00C04ED4" w:rsidRDefault="00CE1DAF" w:rsidP="00CE1DAF">
      <w:pPr>
        <w:autoSpaceDE w:val="0"/>
        <w:autoSpaceDN w:val="0"/>
        <w:adjustRightInd w:val="0"/>
        <w:jc w:val="center"/>
        <w:rPr>
          <w:rFonts w:eastAsiaTheme="minorEastAsia" w:cstheme="minorHAnsi"/>
          <w:iCs/>
          <w:sz w:val="22"/>
          <w:szCs w:val="22"/>
          <w:u w:val="single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u w:val="single"/>
            <w:lang w:val="es-ES_tradnl"/>
          </w:rPr>
          <m:t>∃x(Fx</m:t>
        </m:r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∨¬Gy</m:t>
        </m:r>
        <m:r>
          <w:rPr>
            <w:rFonts w:ascii="Cambria Math" w:hAnsi="Cambria Math" w:cstheme="minorHAnsi"/>
            <w:sz w:val="22"/>
            <w:szCs w:val="22"/>
            <w:u w:val="single"/>
            <w:lang w:val="es-ES_tradnl"/>
          </w:rPr>
          <m:t>)</m:t>
        </m:r>
      </m:oMath>
      <w:r w:rsidRPr="00C04ED4">
        <w:rPr>
          <w:rFonts w:eastAsiaTheme="minorEastAsia" w:cstheme="minorHAnsi"/>
          <w:iCs/>
          <w:sz w:val="22"/>
          <w:szCs w:val="22"/>
          <w:u w:val="single"/>
          <w:lang w:val="es-ES_tradnl"/>
        </w:rPr>
        <w:t xml:space="preserve">  </w:t>
      </w:r>
      <w:r w:rsidRPr="00C04ED4">
        <w:rPr>
          <w:rFonts w:eastAsiaTheme="minorEastAsia" w:cstheme="minorHAnsi"/>
          <w:iCs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iCs/>
          <w:sz w:val="22"/>
          <w:szCs w:val="22"/>
          <w:u w:val="single"/>
          <w:lang w:val="es-ES_tradnl"/>
        </w:rPr>
        <w:tab/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_tradnl"/>
          </w:rPr>
          <m:t>Fa</m:t>
        </m:r>
      </m:oMath>
    </w:p>
    <w:p w14:paraId="301E94C4" w14:textId="77777777" w:rsidR="00CE1DAF" w:rsidRPr="00C04ED4" w:rsidRDefault="00CE1DAF" w:rsidP="00CE1DAF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  <m:oMathPara>
        <m:oMath>
          <m:d>
            <m:dPr>
              <m:ctrlPr>
                <w:ins w:id="14" w:author="Usuario" w:date="2021-10-06T11:10:00Z"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_tradnl"/>
                  </w:rPr>
                </w:ins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∃x</m:t>
              </m:r>
              <m:d>
                <m:dPr>
                  <m:ctrlPr>
                    <w:ins w:id="15" w:author="Usuario" w:date="2021-10-06T11:10:00Z"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_tradnl"/>
                      </w:rPr>
                    </w:ins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_tradnl"/>
                    </w:rPr>
                    <m:t>Fx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∨¬Gy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color w:val="4EA72E" w:themeColor="accent6"/>
                  <w:sz w:val="22"/>
                  <w:szCs w:val="22"/>
                  <w:lang w:val="es-ES_tradnl"/>
                </w:rPr>
                <m:t>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 xml:space="preserve"> Fa</m:t>
              </m:r>
            </m:e>
          </m:d>
        </m:oMath>
      </m:oMathPara>
    </w:p>
    <w:p w14:paraId="203DF40E" w14:textId="77777777" w:rsidR="00CE1DAF" w:rsidRPr="00C04ED4" w:rsidRDefault="00CE1DAF" w:rsidP="00CE1DAF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</w:p>
    <w:p w14:paraId="03C87031" w14:textId="77777777" w:rsidR="00CE1DAF" w:rsidRDefault="00CE1DAF" w:rsidP="00CE1DAF">
      <w:pPr>
        <w:autoSpaceDE w:val="0"/>
        <w:autoSpaceDN w:val="0"/>
        <w:adjustRightInd w:val="0"/>
        <w:ind w:firstLine="708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sz w:val="22"/>
          <w:szCs w:val="22"/>
          <w:lang w:val="es-ES_tradnl"/>
        </w:rPr>
        <w:t xml:space="preserve">La regla del conteo de paréntesis para determinar el operador principal se mantiene y el final del desarrollo se alcanza también cuando solo hay fórmulas atómicas al extremo de las ramas. </w:t>
      </w:r>
    </w:p>
    <w:p w14:paraId="3B84B6A2" w14:textId="77777777" w:rsidR="00CE1DAF" w:rsidRDefault="00CE1DAF" w:rsidP="00CE1DAF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</w:p>
    <w:p w14:paraId="6D5F2C7B" w14:textId="77777777" w:rsidR="00CE1DAF" w:rsidRPr="00C04ED4" w:rsidRDefault="00CE1DAF" w:rsidP="00CE1DAF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_tradnl"/>
        </w:rPr>
      </w:pPr>
      <w:r w:rsidRPr="00201696">
        <w:rPr>
          <w:rFonts w:cstheme="minorHAnsi"/>
          <w:b/>
          <w:bCs/>
          <w:sz w:val="22"/>
          <w:szCs w:val="22"/>
          <w:lang w:val="es-ES_tradnl"/>
        </w:rPr>
        <w:t>2.</w:t>
      </w:r>
      <w:r w:rsidRPr="00C04ED4">
        <w:rPr>
          <w:rFonts w:cstheme="minorHAnsi"/>
          <w:sz w:val="22"/>
          <w:szCs w:val="22"/>
          <w:lang w:val="es-ES_tradnl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∃x</m:t>
        </m:r>
        <m:d>
          <m:dPr>
            <m:ctrlPr>
              <w:ins w:id="16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d>
              <m:dPr>
                <m:ctrlPr>
                  <w:ins w:id="17" w:author="Usuario" w:date="2021-10-06T11:10:00Z"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_tradnl"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∨¬Gy</m:t>
                </m:r>
                <m:ctrlPr>
                  <w:ins w:id="18" w:author="Usuario" w:date="2021-10-06T11:10:00Z"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"/>
                    </w:rPr>
                  </w:ins>
                </m:ctrlP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⊃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 xml:space="preserve"> Fa</m:t>
            </m:r>
            <m:ctrlPr>
              <w:ins w:id="19" w:author="Usuario" w:date="2021-10-06T11:10:00Z"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e>
        </m:d>
      </m:oMath>
    </w:p>
    <w:p w14:paraId="773A5D65" w14:textId="77777777" w:rsidR="00CE1DAF" w:rsidRPr="00C04ED4" w:rsidRDefault="00CE1DAF" w:rsidP="00CE1DAF">
      <w:pPr>
        <w:autoSpaceDE w:val="0"/>
        <w:autoSpaceDN w:val="0"/>
        <w:adjustRightInd w:val="0"/>
        <w:ind w:left="2832" w:firstLine="708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Gy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</m:t>
        </m:r>
      </m:oMath>
    </w:p>
    <w:p w14:paraId="151DEF7E" w14:textId="77777777" w:rsidR="00CE1DAF" w:rsidRPr="00C04ED4" w:rsidRDefault="00CE1DAF" w:rsidP="00CE1DAF">
      <w:pPr>
        <w:autoSpaceDE w:val="0"/>
        <w:autoSpaceDN w:val="0"/>
        <w:adjustRightInd w:val="0"/>
        <w:ind w:left="1416" w:firstLine="708"/>
        <w:jc w:val="both"/>
        <w:rPr>
          <w:rFonts w:cstheme="minorHAnsi"/>
          <w:sz w:val="22"/>
          <w:szCs w:val="22"/>
          <w:u w:val="single"/>
          <w:lang w:val="es-ES_tradnl"/>
        </w:rPr>
      </w:pP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        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_tradnl"/>
          </w:rPr>
          <m:t xml:space="preserve"> Fx</m:t>
        </m:r>
      </m:oMath>
      <w:r w:rsidRPr="00C04ED4">
        <w:rPr>
          <w:rFonts w:eastAsiaTheme="minorEastAsia" w:cstheme="minorHAnsi"/>
          <w:iCs/>
          <w:sz w:val="22"/>
          <w:szCs w:val="22"/>
          <w:u w:val="single"/>
          <w:lang w:val="es-ES_tradnl"/>
        </w:rPr>
        <w:tab/>
        <w:t xml:space="preserve">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¬Gy</m:t>
        </m:r>
      </m:oMath>
    </w:p>
    <w:p w14:paraId="38797BBB" w14:textId="77777777" w:rsidR="00CE1DAF" w:rsidRPr="00C04ED4" w:rsidRDefault="00CE1DAF" w:rsidP="00CE1DAF">
      <w:pPr>
        <w:autoSpaceDE w:val="0"/>
        <w:autoSpaceDN w:val="0"/>
        <w:adjustRightInd w:val="0"/>
        <w:jc w:val="center"/>
        <w:rPr>
          <w:rFonts w:cstheme="minorHAnsi"/>
          <w:sz w:val="22"/>
          <w:szCs w:val="22"/>
          <w:u w:val="single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u w:val="single"/>
            <w:lang w:val="es-ES_tradnl"/>
          </w:rPr>
          <m:t>(Fx</m:t>
        </m:r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∨¬Gy)</m:t>
        </m:r>
      </m:oMath>
      <w:r w:rsidRPr="00C04ED4">
        <w:rPr>
          <w:rFonts w:eastAsiaTheme="minorEastAsia" w:cstheme="minorHAnsi"/>
          <w:sz w:val="22"/>
          <w:szCs w:val="22"/>
          <w:u w:val="single"/>
          <w:lang w:val="es-ES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"/>
        </w:rPr>
        <w:tab/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_tradnl"/>
          </w:rPr>
          <m:t>Fa</m:t>
        </m:r>
      </m:oMath>
    </w:p>
    <w:p w14:paraId="278C8F4D" w14:textId="77777777" w:rsidR="00CE1DAF" w:rsidRPr="00C04ED4" w:rsidRDefault="00CE1DAF" w:rsidP="00CE1DAF">
      <w:pPr>
        <w:autoSpaceDE w:val="0"/>
        <w:autoSpaceDN w:val="0"/>
        <w:adjustRightInd w:val="0"/>
        <w:jc w:val="center"/>
        <w:rPr>
          <w:rFonts w:eastAsiaTheme="minorEastAsia" w:cstheme="minorHAnsi"/>
          <w:sz w:val="22"/>
          <w:szCs w:val="22"/>
          <w:u w:val="single"/>
          <w:lang w:val="es-ES_tradnl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u w:val="single"/>
              <w:lang w:val="es-ES_tradnl"/>
            </w:rPr>
            <m:t xml:space="preserve">  </m:t>
          </m:r>
          <m:d>
            <m:dPr>
              <m:ctrlPr>
                <w:ins w:id="20" w:author="Usuario" w:date="2021-10-06T11:10:00Z">
                  <w:rPr>
                    <w:rFonts w:ascii="Cambria Math" w:hAnsi="Cambria Math" w:cstheme="minorHAnsi"/>
                    <w:i/>
                    <w:sz w:val="22"/>
                    <w:szCs w:val="22"/>
                    <w:u w:val="single"/>
                    <w:lang w:val="es-ES_tradnl"/>
                  </w:rPr>
                </w:ins>
              </m:ctrlPr>
            </m:dPr>
            <m:e>
              <m:d>
                <m:dPr>
                  <m:ctrlPr>
                    <w:ins w:id="21" w:author="Usuario" w:date="2021-10-06T11:10:00Z"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u w:val="single"/>
                        <w:lang w:val="es-ES_tradnl"/>
                      </w:rPr>
                    </w:ins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u w:val="single"/>
                      <w:lang w:val="es-ES_tradnl"/>
                    </w:rPr>
                    <m:t>Fx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u w:val="single"/>
                      <w:lang w:val="es-ES"/>
                    </w:rPr>
                    <m:t>∨¬Gy</m:t>
                  </m:r>
                  <m:ctrlPr>
                    <w:ins w:id="22" w:author="Usuario" w:date="2021-10-06T11:10:00Z"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u w:val="single"/>
                        <w:lang w:val="es-ES"/>
                      </w:rPr>
                    </w:ins>
                  </m:ctrlP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  <w:u w:val="single"/>
                  <w:lang w:val="es-ES_tradnl"/>
                </w:rPr>
                <m:t>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_tradnl"/>
                </w:rPr>
                <m:t xml:space="preserve"> Fa</m:t>
              </m:r>
              <m:ctrlPr>
                <w:ins w:id="23" w:author="Usuario" w:date="2021-10-06T11:10:00Z"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u w:val="single"/>
                    <w:lang w:val="es-ES_tradnl"/>
                  </w:rPr>
                </w:ins>
              </m:ctrlPr>
            </m:e>
          </m:d>
          <m:r>
            <w:rPr>
              <w:rFonts w:ascii="Cambria Math" w:eastAsiaTheme="minorEastAsia" w:hAnsi="Cambria Math" w:cstheme="minorHAnsi"/>
              <w:sz w:val="22"/>
              <w:szCs w:val="22"/>
              <w:u w:val="single"/>
              <w:lang w:val="es-ES_tradnl"/>
            </w:rPr>
            <m:t xml:space="preserve"> </m:t>
          </m:r>
        </m:oMath>
      </m:oMathPara>
    </w:p>
    <w:p w14:paraId="566232B2" w14:textId="77777777" w:rsidR="00CE1DAF" w:rsidRPr="00C04ED4" w:rsidRDefault="00CE1DAF" w:rsidP="00CE1DAF">
      <w:pPr>
        <w:autoSpaceDE w:val="0"/>
        <w:autoSpaceDN w:val="0"/>
        <w:adjustRightInd w:val="0"/>
        <w:jc w:val="center"/>
        <w:rPr>
          <w:rFonts w:eastAsiaTheme="minorEastAsia" w:cstheme="minorHAnsi"/>
          <w:sz w:val="22"/>
          <w:szCs w:val="22"/>
          <w:lang w:val="es-ES_tradnl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 w:val="22"/>
              <w:szCs w:val="22"/>
              <w:lang w:val="es-ES_tradnl"/>
            </w:rPr>
            <m:t>∃x</m:t>
          </m:r>
          <m:d>
            <m:dPr>
              <m:ctrlPr>
                <w:ins w:id="24" w:author="Usuario" w:date="2021-10-06T11:10:00Z">
                  <w:rPr>
                    <w:rFonts w:ascii="Cambria Math" w:hAnsi="Cambria Math" w:cstheme="minorHAnsi"/>
                    <w:i/>
                    <w:sz w:val="22"/>
                    <w:szCs w:val="22"/>
                    <w:lang w:val="es-ES_tradnl"/>
                  </w:rPr>
                </w:ins>
              </m:ctrlPr>
            </m:dPr>
            <m:e>
              <m:d>
                <m:dPr>
                  <m:ctrlPr>
                    <w:ins w:id="25" w:author="Usuario" w:date="2021-10-06T11:10:00Z"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_tradnl"/>
                      </w:rPr>
                    </w:ins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_tradnl"/>
                    </w:rPr>
                    <m:t>Fx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∨¬Gy</m:t>
                  </m:r>
                  <m:ctrlPr>
                    <w:ins w:id="26" w:author="Usuario" w:date="2021-10-06T11:10:00Z"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"/>
                      </w:rPr>
                    </w:ins>
                  </m:ctrlP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 xml:space="preserve"> Fa</m:t>
              </m:r>
              <m:ctrlPr>
                <w:ins w:id="27" w:author="Usuario" w:date="2021-10-06T11:10:00Z"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_tradnl"/>
                  </w:rPr>
                </w:ins>
              </m:ctrlPr>
            </m:e>
          </m:d>
        </m:oMath>
      </m:oMathPara>
    </w:p>
    <w:p w14:paraId="103FB993" w14:textId="77777777" w:rsidR="00CE1DAF" w:rsidRPr="00C04ED4" w:rsidRDefault="00CE1DAF" w:rsidP="00CE1DAF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</w:p>
    <w:p w14:paraId="77BEE6E2" w14:textId="77777777" w:rsidR="00CE1DAF" w:rsidRDefault="00CE1DAF" w:rsidP="00CE1DAF">
      <w:pPr>
        <w:autoSpaceDE w:val="0"/>
        <w:autoSpaceDN w:val="0"/>
        <w:adjustRightInd w:val="0"/>
        <w:ind w:firstLine="708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sz w:val="22"/>
          <w:szCs w:val="22"/>
          <w:lang w:val="es-ES_tradnl"/>
        </w:rPr>
        <w:t xml:space="preserve">Al extremo izquierdo de la fórmula hay un cuantificador; por lo tanto, este tiene la jerarquía principal en la fórmula. En esta fórmula la condicional es el operador principal de la </w:t>
      </w:r>
      <w:proofErr w:type="spellStart"/>
      <w:r w:rsidRPr="00C04ED4">
        <w:rPr>
          <w:rFonts w:cstheme="minorHAnsi"/>
          <w:sz w:val="22"/>
          <w:szCs w:val="22"/>
          <w:lang w:val="es-ES_tradnl"/>
        </w:rPr>
        <w:t>subfórmula</w:t>
      </w:r>
      <w:proofErr w:type="spellEnd"/>
      <w:r w:rsidRPr="00C04ED4">
        <w:rPr>
          <w:rFonts w:cstheme="minorHAnsi"/>
          <w:sz w:val="22"/>
          <w:szCs w:val="22"/>
          <w:lang w:val="es-ES_tradnl"/>
        </w:rPr>
        <w:t xml:space="preserve"> del segundo paso.</w:t>
      </w:r>
      <w:r>
        <w:rPr>
          <w:rFonts w:cstheme="minorHAnsi"/>
          <w:sz w:val="22"/>
          <w:szCs w:val="22"/>
          <w:lang w:val="es-ES_tradnl"/>
        </w:rPr>
        <w:t xml:space="preserve"> </w:t>
      </w:r>
    </w:p>
    <w:p w14:paraId="71AC6BED" w14:textId="77777777" w:rsidR="00CE1DAF" w:rsidRDefault="00CE1DAF" w:rsidP="00CE1DAF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</w:p>
    <w:p w14:paraId="7EB55ECD" w14:textId="77777777" w:rsidR="00CE1DAF" w:rsidRDefault="00CE1DAF" w:rsidP="00CE1DAF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201696">
        <w:rPr>
          <w:rFonts w:eastAsiaTheme="minorEastAsia" w:cstheme="minorHAnsi"/>
          <w:b/>
          <w:bCs/>
          <w:sz w:val="22"/>
          <w:szCs w:val="22"/>
          <w:lang w:val="es-ES"/>
        </w:rPr>
        <w:t xml:space="preserve">3.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es-ES"/>
                          </w:rPr>
                          <m:t>P∨P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≡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R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∧Kb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⊃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∀x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Fx∧Gx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∨¬Ha</m:t>
                </m:r>
              </m:e>
            </m:d>
          </m:e>
        </m:d>
      </m:oMath>
      <w:r>
        <w:rPr>
          <w:rFonts w:eastAsiaTheme="minorEastAsia" w:cstheme="minorHAnsi"/>
          <w:sz w:val="22"/>
          <w:szCs w:val="22"/>
          <w:lang w:val="es-ES"/>
        </w:rPr>
        <w:tab/>
      </w:r>
    </w:p>
    <w:p w14:paraId="0F02DA7B" w14:textId="77777777" w:rsidR="00CE1DAF" w:rsidRDefault="00CE1DAF" w:rsidP="00CE1DAF">
      <w:pPr>
        <w:spacing w:line="276" w:lineRule="auto"/>
        <w:ind w:left="708" w:firstLine="708"/>
        <w:jc w:val="both"/>
        <w:rPr>
          <w:rFonts w:cstheme="minorHAnsi"/>
          <w:i/>
          <w:iCs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 xml:space="preserve">P </m:t>
        </m:r>
      </m:oMath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 xml:space="preserve">        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P</m:t>
        </m:r>
      </m:oMath>
      <w:r>
        <w:rPr>
          <w:rFonts w:eastAsiaTheme="minorEastAsia" w:cstheme="minorHAnsi"/>
          <w:i/>
          <w:iCs/>
          <w:sz w:val="22"/>
          <w:szCs w:val="22"/>
          <w:lang w:val="es-ES"/>
        </w:rPr>
        <w:tab/>
      </w:r>
      <w:r>
        <w:rPr>
          <w:rFonts w:eastAsiaTheme="minorEastAsia" w:cstheme="minorHAnsi"/>
          <w:i/>
          <w:iCs/>
          <w:sz w:val="22"/>
          <w:szCs w:val="22"/>
          <w:lang w:val="es-ES"/>
        </w:rPr>
        <w:tab/>
      </w:r>
      <w:r>
        <w:rPr>
          <w:rFonts w:eastAsiaTheme="minorEastAsia" w:cstheme="minorHAnsi"/>
          <w:i/>
          <w:iCs/>
          <w:sz w:val="22"/>
          <w:szCs w:val="22"/>
          <w:lang w:val="es-ES"/>
        </w:rPr>
        <w:tab/>
      </w:r>
      <w:r>
        <w:rPr>
          <w:rFonts w:eastAsiaTheme="minorEastAsia" w:cstheme="minorHAnsi"/>
          <w:i/>
          <w:iCs/>
          <w:sz w:val="22"/>
          <w:szCs w:val="22"/>
          <w:lang w:val="es-ES"/>
        </w:rPr>
        <w:tab/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Fx</m:t>
        </m:r>
      </m:oMath>
      <w:r w:rsidRPr="00C752D7"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ab/>
      </w:r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 xml:space="preserve"> 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Gx</m:t>
        </m:r>
      </m:oMath>
    </w:p>
    <w:p w14:paraId="7B846BD5" w14:textId="77777777" w:rsidR="00CE1DAF" w:rsidRDefault="00CE1DAF" w:rsidP="00CE1DAF">
      <w:pPr>
        <w:spacing w:line="276" w:lineRule="auto"/>
        <w:ind w:left="708" w:firstLine="708"/>
        <w:jc w:val="both"/>
        <w:rPr>
          <w:rFonts w:cstheme="minorHAnsi"/>
          <w:i/>
          <w:iCs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(P ∨ P)</m:t>
        </m:r>
      </m:oMath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 xml:space="preserve"> </w:t>
      </w:r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ab/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R</m:t>
        </m:r>
      </m:oMath>
      <w:r>
        <w:rPr>
          <w:rFonts w:eastAsiaTheme="minorEastAsia" w:cstheme="minorHAnsi"/>
          <w:i/>
          <w:iCs/>
          <w:sz w:val="22"/>
          <w:szCs w:val="22"/>
          <w:lang w:val="es-ES"/>
        </w:rPr>
        <w:tab/>
      </w:r>
      <w:r>
        <w:rPr>
          <w:rFonts w:eastAsiaTheme="minorEastAsia" w:cstheme="minorHAnsi"/>
          <w:i/>
          <w:iCs/>
          <w:sz w:val="22"/>
          <w:szCs w:val="22"/>
          <w:lang w:val="es-ES"/>
        </w:rPr>
        <w:tab/>
      </w:r>
      <w:r>
        <w:rPr>
          <w:rFonts w:eastAsiaTheme="minorEastAsia" w:cstheme="minorHAnsi"/>
          <w:i/>
          <w:iCs/>
          <w:sz w:val="22"/>
          <w:szCs w:val="22"/>
          <w:lang w:val="es-ES"/>
        </w:rPr>
        <w:tab/>
      </w:r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 xml:space="preserve"> </w:t>
      </w:r>
      <w:r w:rsidRPr="00C752D7"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u w:val="single"/>
                <w:lang w:val="es-ES"/>
              </w:rPr>
              <m:t>Fx∧Gx</m:t>
            </m:r>
          </m:e>
        </m:d>
      </m:oMath>
      <w:r w:rsidRPr="00C752D7"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 xml:space="preserve"> </w:t>
      </w:r>
      <w:r>
        <w:rPr>
          <w:rFonts w:eastAsiaTheme="minorEastAsia" w:cstheme="minorHAnsi"/>
          <w:i/>
          <w:iCs/>
          <w:sz w:val="22"/>
          <w:szCs w:val="22"/>
          <w:lang w:val="es-ES"/>
        </w:rPr>
        <w:t xml:space="preserve">              </w:t>
      </w:r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Ha</m:t>
        </m:r>
      </m:oMath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 xml:space="preserve"> </w:t>
      </w:r>
    </w:p>
    <w:p w14:paraId="2229D1B4" w14:textId="77777777" w:rsidR="00CE1DAF" w:rsidRDefault="00CE1DAF" w:rsidP="00CE1DAF">
      <w:pPr>
        <w:spacing w:line="276" w:lineRule="auto"/>
        <w:ind w:left="708" w:firstLine="708"/>
        <w:jc w:val="both"/>
        <w:rPr>
          <w:rFonts w:cstheme="minorHAnsi"/>
          <w:i/>
          <w:iCs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 xml:space="preserve">((P ∨ P) 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≡</m:t>
        </m:r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 xml:space="preserve"> R)</m:t>
        </m:r>
      </m:oMath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 xml:space="preserve"> </w:t>
      </w:r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ab/>
        <w:t xml:space="preserve">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Kb</m:t>
        </m:r>
      </m:oMath>
      <w:r>
        <w:rPr>
          <w:rFonts w:eastAsiaTheme="minorEastAsia" w:cstheme="minorHAnsi"/>
          <w:i/>
          <w:iCs/>
          <w:sz w:val="22"/>
          <w:szCs w:val="22"/>
          <w:lang w:val="es-ES"/>
        </w:rPr>
        <w:tab/>
      </w:r>
      <w:r>
        <w:rPr>
          <w:rFonts w:eastAsiaTheme="minorEastAsia" w:cstheme="minorHAnsi"/>
          <w:i/>
          <w:iCs/>
          <w:sz w:val="22"/>
          <w:szCs w:val="22"/>
          <w:lang w:val="es-ES"/>
        </w:rPr>
        <w:tab/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∀x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u w:val="single"/>
                <w:lang w:val="es-ES"/>
              </w:rPr>
              <m:t>Fx∧Gx</m:t>
            </m:r>
          </m:e>
        </m:d>
      </m:oMath>
      <w:r w:rsidRPr="006C43CB"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ab/>
        <w:t xml:space="preserve">   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¬Ha</m:t>
        </m:r>
      </m:oMath>
    </w:p>
    <w:p w14:paraId="395E9BAA" w14:textId="77777777" w:rsidR="00CE1DAF" w:rsidRDefault="00CE1DAF" w:rsidP="00CE1DAF">
      <w:pPr>
        <w:spacing w:line="276" w:lineRule="auto"/>
        <w:ind w:left="708" w:firstLine="708"/>
        <w:jc w:val="both"/>
        <w:rPr>
          <w:rFonts w:cstheme="minorHAnsi"/>
          <w:i/>
          <w:iCs/>
          <w:sz w:val="22"/>
          <w:szCs w:val="22"/>
          <w:u w:val="single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 xml:space="preserve">(((P ∨ P) 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≡</m:t>
        </m:r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 xml:space="preserve"> R) ∧ Kb)</m:t>
        </m:r>
      </m:oMath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 xml:space="preserve"> </w:t>
      </w:r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ab/>
      </w:r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ab/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(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∀x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Fx∧Gx</m:t>
            </m:r>
          </m:e>
        </m:d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 xml:space="preserve"> ∨ ¬Ha)</m:t>
        </m:r>
      </m:oMath>
    </w:p>
    <w:p w14:paraId="7D86A837" w14:textId="77777777" w:rsidR="00CE1DAF" w:rsidRDefault="00CE1DAF" w:rsidP="00CE1DAF">
      <w:pPr>
        <w:spacing w:line="276" w:lineRule="auto"/>
        <w:jc w:val="both"/>
        <w:rPr>
          <w:rFonts w:cstheme="minorHAnsi"/>
          <w:i/>
          <w:iCs/>
          <w:sz w:val="22"/>
          <w:szCs w:val="22"/>
          <w:lang w:val="es-ES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  <w:lang w:val="es-ES"/>
                            </w:rPr>
                            <m:t>P ∨ P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val="es-ES"/>
                        </w:rPr>
                        <m:t>≡</m:t>
                      </m:r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ES"/>
                        </w:rPr>
                        <m:t xml:space="preserve"> R</m:t>
                      </m:r>
                    </m:e>
                  </m:d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∧ Kb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⊃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∀x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ES"/>
                        </w:rPr>
                        <m:t>Fx∧Gx</m:t>
                      </m:r>
                    </m:e>
                  </m:d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∨ ¬Ha</m:t>
                  </m:r>
                </m:e>
              </m:d>
            </m:e>
          </m:d>
        </m:oMath>
      </m:oMathPara>
    </w:p>
    <w:p w14:paraId="31F02F8E" w14:textId="77777777" w:rsidR="00CE1DAF" w:rsidRDefault="00CE1DAF" w:rsidP="00CE1DAF">
      <w:pPr>
        <w:spacing w:line="276" w:lineRule="auto"/>
        <w:ind w:left="708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665D31E0" w14:textId="77777777" w:rsidR="00CE1DAF" w:rsidRDefault="00CE1DAF" w:rsidP="00CE1DAF">
      <w:pPr>
        <w:spacing w:line="276" w:lineRule="auto"/>
        <w:jc w:val="both"/>
        <w:rPr>
          <w:rFonts w:eastAsiaTheme="minorEastAsia" w:cstheme="minorHAnsi"/>
          <w:i/>
          <w:iCs/>
          <w:sz w:val="22"/>
          <w:szCs w:val="22"/>
          <w:lang w:val="es-ES"/>
        </w:rPr>
      </w:pPr>
      <w:r>
        <w:rPr>
          <w:rFonts w:eastAsiaTheme="minorEastAsia" w:cstheme="minorHAnsi"/>
          <w:b/>
          <w:bCs/>
          <w:sz w:val="22"/>
          <w:szCs w:val="22"/>
          <w:lang w:val="es-ES"/>
        </w:rPr>
        <w:t xml:space="preserve">4.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∃z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R</m:t>
                    </m:r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2"/>
                        <w:szCs w:val="22"/>
                        <w:u w:val="single"/>
                        <w:lang w:val="es-ES"/>
                      </w:rPr>
                      <m:t>≡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¬Q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∧¬S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¬P∧Q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∧S</m:t>
                </m:r>
              </m:e>
            </m:d>
          </m:e>
        </m:d>
      </m:oMath>
    </w:p>
    <w:p w14:paraId="204F4FAB" w14:textId="77777777" w:rsidR="00CE1DAF" w:rsidRPr="00392CC2" w:rsidRDefault="00CE1DAF" w:rsidP="00CE1DAF">
      <w:pPr>
        <w:spacing w:line="276" w:lineRule="auto"/>
        <w:ind w:left="708" w:firstLine="708"/>
        <w:jc w:val="both"/>
        <w:rPr>
          <w:rFonts w:eastAsiaTheme="minorEastAsia" w:cstheme="minorHAnsi"/>
          <w:i/>
          <w:iCs/>
          <w:color w:val="FFFFFF" w:themeColor="background1"/>
          <w:sz w:val="22"/>
          <w:szCs w:val="22"/>
          <w:u w:val="single"/>
          <w:lang w:val="es-ES"/>
        </w:rPr>
      </w:pPr>
      <w:r w:rsidRPr="00392CC2">
        <w:rPr>
          <w:rFonts w:eastAsiaTheme="minorEastAsia" w:cstheme="minorHAnsi"/>
          <w:i/>
          <w:sz w:val="22"/>
          <w:szCs w:val="22"/>
          <w:lang w:val="es-ES"/>
        </w:rPr>
        <w:t xml:space="preserve">        </w:t>
      </w:r>
      <w:r w:rsidRPr="00392CC2">
        <w:rPr>
          <w:rFonts w:eastAsiaTheme="minorEastAsia" w:cstheme="minorHAnsi"/>
          <w:i/>
          <w:color w:val="000000" w:themeColor="text1"/>
          <w:sz w:val="22"/>
          <w:szCs w:val="22"/>
          <w:lang w:val="es-ES"/>
        </w:rPr>
        <w:t xml:space="preserve">  </w:t>
      </w:r>
      <w:r w:rsidRPr="00392CC2">
        <w:rPr>
          <w:rFonts w:eastAsiaTheme="minorEastAsia" w:cstheme="minorHAnsi"/>
          <w:i/>
          <w:color w:val="000000" w:themeColor="text1"/>
          <w:sz w:val="22"/>
          <w:szCs w:val="22"/>
          <w:u w:val="single"/>
          <w:lang w:val="es-ES"/>
        </w:rPr>
        <w:t xml:space="preserve">  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u w:val="single"/>
            <w:lang w:val="es-ES"/>
          </w:rPr>
          <m:t>Q</m:t>
        </m:r>
      </m:oMath>
      <w:r w:rsidRPr="00392CC2">
        <w:rPr>
          <w:rFonts w:eastAsiaTheme="minorEastAsia" w:cstheme="minorHAnsi"/>
          <w:i/>
          <w:color w:val="000000" w:themeColor="text1"/>
          <w:sz w:val="22"/>
          <w:szCs w:val="22"/>
          <w:lang w:val="es-ES"/>
        </w:rPr>
        <w:tab/>
      </w:r>
      <w:r w:rsidRPr="00392CC2">
        <w:rPr>
          <w:rFonts w:eastAsiaTheme="minorEastAsia" w:cstheme="minorHAnsi"/>
          <w:i/>
          <w:color w:val="000000" w:themeColor="text1"/>
          <w:sz w:val="22"/>
          <w:szCs w:val="22"/>
          <w:lang w:val="es-ES"/>
        </w:rPr>
        <w:tab/>
      </w:r>
      <w:r w:rsidRPr="00392CC2">
        <w:rPr>
          <w:rFonts w:eastAsiaTheme="minorEastAsia" w:cstheme="minorHAnsi"/>
          <w:i/>
          <w:color w:val="000000" w:themeColor="text1"/>
          <w:sz w:val="22"/>
          <w:szCs w:val="22"/>
          <w:lang w:val="es-ES"/>
        </w:rPr>
        <w:tab/>
      </w:r>
      <w:r w:rsidRPr="00392CC2">
        <w:rPr>
          <w:rFonts w:eastAsiaTheme="minorEastAsia" w:cstheme="minorHAnsi"/>
          <w:i/>
          <w:color w:val="000000" w:themeColor="text1"/>
          <w:sz w:val="22"/>
          <w:szCs w:val="22"/>
          <w:lang w:val="es-ES"/>
        </w:rPr>
        <w:tab/>
      </w:r>
      <w:r w:rsidRPr="00392CC2">
        <w:rPr>
          <w:rFonts w:eastAsiaTheme="minorEastAsia" w:cstheme="minorHAnsi"/>
          <w:i/>
          <w:color w:val="000000" w:themeColor="text1"/>
          <w:sz w:val="22"/>
          <w:szCs w:val="22"/>
          <w:u w:val="single"/>
          <w:lang w:val="es-ES"/>
        </w:rPr>
        <w:t xml:space="preserve">  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u w:val="single"/>
            <w:lang w:val="es-ES"/>
          </w:rPr>
          <m:t>Ky</m:t>
        </m:r>
      </m:oMath>
    </w:p>
    <w:p w14:paraId="1DB01F2D" w14:textId="77777777" w:rsidR="00CE1DAF" w:rsidRPr="00392CC2" w:rsidRDefault="00CE1DAF" w:rsidP="00CE1DAF">
      <w:pPr>
        <w:spacing w:line="276" w:lineRule="auto"/>
        <w:ind w:left="708" w:firstLine="708"/>
        <w:jc w:val="both"/>
        <w:rPr>
          <w:rFonts w:eastAsiaTheme="minorEastAsia" w:cstheme="minorHAnsi"/>
          <w:i/>
          <w:iCs/>
          <w:color w:val="FFFFFF" w:themeColor="background1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u w:val="single"/>
            <w:lang w:val="es-ES"/>
          </w:rPr>
          <m:t>R</m:t>
        </m:r>
      </m:oMath>
      <w:r w:rsidRPr="00392CC2">
        <w:rPr>
          <w:rFonts w:eastAsiaTheme="minorEastAsia" w:cstheme="minorHAnsi"/>
          <w:i/>
          <w:color w:val="000000" w:themeColor="text1"/>
          <w:sz w:val="22"/>
          <w:szCs w:val="22"/>
          <w:u w:val="single"/>
          <w:lang w:val="es-ES"/>
        </w:rPr>
        <w:t xml:space="preserve">      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u w:val="single"/>
            <w:lang w:val="es-ES"/>
          </w:rPr>
          <m:t>¬Q</m:t>
        </m:r>
      </m:oMath>
      <w:r w:rsidRPr="00392CC2">
        <w:rPr>
          <w:rFonts w:eastAsiaTheme="minorEastAsia" w:cstheme="minorHAnsi"/>
          <w:i/>
          <w:color w:val="000000" w:themeColor="text1"/>
          <w:sz w:val="22"/>
          <w:szCs w:val="22"/>
          <w:u w:val="single"/>
          <w:lang w:val="es-ES"/>
        </w:rPr>
        <w:t xml:space="preserve"> </w:t>
      </w:r>
      <w:r w:rsidRPr="00392CC2">
        <w:rPr>
          <w:rFonts w:eastAsiaTheme="minorEastAsia" w:cstheme="minorHAnsi"/>
          <w:i/>
          <w:color w:val="FFFFFF" w:themeColor="background1"/>
          <w:sz w:val="22"/>
          <w:szCs w:val="22"/>
          <w:u w:val="single"/>
          <w:lang w:val="es-ES"/>
        </w:rPr>
        <w:tab/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u w:val="single"/>
            <w:lang w:val="es-ES"/>
          </w:rPr>
          <m:t xml:space="preserve">   Jz</m:t>
        </m:r>
      </m:oMath>
      <w:r w:rsidRPr="00392CC2">
        <w:rPr>
          <w:rFonts w:eastAsiaTheme="minorEastAsia" w:cstheme="minorHAnsi"/>
          <w:i/>
          <w:color w:val="FFFFFF" w:themeColor="background1"/>
          <w:sz w:val="22"/>
          <w:szCs w:val="22"/>
          <w:lang w:val="es-ES"/>
        </w:rPr>
        <w:tab/>
      </w:r>
      <w:r w:rsidRPr="00392CC2">
        <w:rPr>
          <w:rFonts w:eastAsiaTheme="minorEastAsia" w:cstheme="minorHAnsi"/>
          <w:i/>
          <w:color w:val="FFFFFF" w:themeColor="background1"/>
          <w:sz w:val="22"/>
          <w:szCs w:val="22"/>
          <w:lang w:val="es-ES"/>
        </w:rPr>
        <w:tab/>
      </w:r>
      <w:r w:rsidRPr="00392CC2">
        <w:rPr>
          <w:rFonts w:eastAsiaTheme="minorEastAsia" w:cstheme="minorHAnsi"/>
          <w:i/>
          <w:color w:val="FFFFFF" w:themeColor="background1"/>
          <w:sz w:val="22"/>
          <w:szCs w:val="22"/>
          <w:lang w:val="es-ES"/>
        </w:rPr>
        <w:tab/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u w:val="single"/>
            <w:lang w:val="es-ES"/>
          </w:rPr>
          <m:t>∀yKy         Q</m:t>
        </m:r>
      </m:oMath>
    </w:p>
    <w:p w14:paraId="08A8C2D7" w14:textId="77777777" w:rsidR="00CE1DAF" w:rsidRPr="00392CC2" w:rsidRDefault="00CE1DAF" w:rsidP="00CE1DAF">
      <w:pPr>
        <w:spacing w:line="276" w:lineRule="auto"/>
        <w:ind w:left="708" w:firstLine="708"/>
        <w:jc w:val="both"/>
        <w:rPr>
          <w:rFonts w:eastAsiaTheme="minorEastAsia" w:cstheme="minorHAnsi"/>
          <w:i/>
          <w:iCs/>
          <w:color w:val="FFFFFF" w:themeColor="background1"/>
          <w:sz w:val="22"/>
          <w:szCs w:val="22"/>
          <w:lang w:val="es-E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2"/>
                <w:szCs w:val="22"/>
                <w:u w:val="single"/>
                <w:lang w:val="es-ES"/>
              </w:rPr>
              <m:t>R≡¬Q</m:t>
            </m:r>
          </m:e>
        </m:d>
      </m:oMath>
      <w:r w:rsidRPr="00392CC2">
        <w:rPr>
          <w:rFonts w:eastAsiaTheme="minorEastAsia" w:cstheme="minorHAnsi"/>
          <w:i/>
          <w:color w:val="000000" w:themeColor="text1"/>
          <w:sz w:val="22"/>
          <w:szCs w:val="22"/>
          <w:u w:val="single"/>
          <w:lang w:val="es-ES"/>
        </w:rPr>
        <w:t xml:space="preserve"> </w:t>
      </w:r>
      <w:r w:rsidRPr="00392CC2">
        <w:rPr>
          <w:rFonts w:eastAsiaTheme="minorEastAsia" w:cstheme="minorHAnsi"/>
          <w:i/>
          <w:color w:val="000000" w:themeColor="text1"/>
          <w:sz w:val="22"/>
          <w:szCs w:val="22"/>
          <w:u w:val="single"/>
          <w:lang w:val="es-ES"/>
        </w:rPr>
        <w:tab/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u w:val="single"/>
            <w:lang w:val="es-ES"/>
          </w:rPr>
          <m:t>¬Jz</m:t>
        </m:r>
      </m:oMath>
      <w:r w:rsidRPr="00392CC2">
        <w:rPr>
          <w:rFonts w:eastAsiaTheme="minorEastAsia" w:cstheme="minorHAnsi"/>
          <w:i/>
          <w:color w:val="000000" w:themeColor="text1"/>
          <w:sz w:val="22"/>
          <w:szCs w:val="22"/>
          <w:lang w:val="es-ES"/>
        </w:rPr>
        <w:t xml:space="preserve"> </w:t>
      </w:r>
      <w:r w:rsidRPr="00392CC2">
        <w:rPr>
          <w:rFonts w:eastAsiaTheme="minorEastAsia" w:cstheme="minorHAnsi"/>
          <w:i/>
          <w:color w:val="000000" w:themeColor="text1"/>
          <w:sz w:val="22"/>
          <w:szCs w:val="22"/>
          <w:lang w:val="es-ES"/>
        </w:rPr>
        <w:tab/>
      </w:r>
      <w:r w:rsidRPr="00392CC2">
        <w:rPr>
          <w:rFonts w:eastAsiaTheme="minorEastAsia" w:cstheme="minorHAnsi"/>
          <w:i/>
          <w:color w:val="FFFFFF" w:themeColor="background1"/>
          <w:sz w:val="22"/>
          <w:szCs w:val="22"/>
          <w:lang w:val="es-ES"/>
        </w:rPr>
        <w:tab/>
        <w:t xml:space="preserve"> </w:t>
      </w:r>
      <w:r w:rsidRPr="00392CC2">
        <w:rPr>
          <w:rFonts w:eastAsiaTheme="minorEastAsia" w:cstheme="minorHAnsi"/>
          <w:i/>
          <w:color w:val="FFFFFF" w:themeColor="background1"/>
          <w:sz w:val="22"/>
          <w:szCs w:val="22"/>
          <w:lang w:val="es-ES"/>
        </w:rPr>
        <w:tab/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2"/>
                <w:szCs w:val="22"/>
                <w:lang w:val="es-ES"/>
              </w:rPr>
              <m:t>∀yKy</m:t>
            </m:r>
            <m:r>
              <w:rPr>
                <w:rFonts w:ascii="Cambria Math" w:eastAsiaTheme="minorEastAsia" w:hAnsi="Cambria Math" w:cstheme="minorHAnsi"/>
                <w:color w:val="000000" w:themeColor="text1"/>
                <w:sz w:val="22"/>
                <w:szCs w:val="22"/>
                <w:u w:val="single"/>
                <w:lang w:val="es-ES"/>
              </w:rPr>
              <m:t>∧Q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u w:val="single"/>
            <w:lang w:val="es-ES"/>
          </w:rPr>
          <m:t xml:space="preserve">  </m:t>
        </m:r>
      </m:oMath>
    </w:p>
    <w:p w14:paraId="4D475C24" w14:textId="77777777" w:rsidR="00CE1DAF" w:rsidRPr="00392CC2" w:rsidRDefault="00CE1DAF" w:rsidP="00CE1DAF">
      <w:pPr>
        <w:spacing w:line="276" w:lineRule="auto"/>
        <w:ind w:left="708" w:firstLine="708"/>
        <w:jc w:val="both"/>
        <w:rPr>
          <w:rFonts w:eastAsiaTheme="minorEastAsia" w:cstheme="minorHAnsi"/>
          <w:i/>
          <w:iCs/>
          <w:color w:val="FFFFFF" w:themeColor="background1"/>
          <w:sz w:val="22"/>
          <w:szCs w:val="22"/>
          <w:u w:val="single"/>
          <w:lang w:val="es-E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2"/>
                <w:szCs w:val="22"/>
                <w:u w:val="single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2"/>
                    <w:szCs w:val="22"/>
                    <w:u w:val="single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2"/>
                    <w:szCs w:val="22"/>
                    <w:u w:val="single"/>
                    <w:lang w:val="es-ES"/>
                  </w:rPr>
                  <m:t>R≡¬Q</m:t>
                </m:r>
              </m:e>
            </m:d>
            <m:r>
              <w:rPr>
                <w:rFonts w:ascii="Cambria Math" w:eastAsiaTheme="minorEastAsia" w:hAnsi="Cambria Math" w:cstheme="minorHAnsi"/>
                <w:color w:val="000000" w:themeColor="text1"/>
                <w:sz w:val="22"/>
                <w:szCs w:val="22"/>
                <w:u w:val="single"/>
                <w:lang w:val="es-ES"/>
              </w:rPr>
              <m:t>∧¬Jz</m:t>
            </m:r>
          </m:e>
        </m:d>
      </m:oMath>
      <w:r w:rsidRPr="00392CC2">
        <w:rPr>
          <w:rFonts w:eastAsiaTheme="minorEastAsia" w:cstheme="minorHAnsi"/>
          <w:i/>
          <w:color w:val="000000" w:themeColor="text1"/>
          <w:sz w:val="22"/>
          <w:szCs w:val="22"/>
          <w:u w:val="single"/>
          <w:lang w:val="es-ES"/>
        </w:rPr>
        <w:t xml:space="preserve">   </w:t>
      </w:r>
      <w:r w:rsidRPr="00392CC2">
        <w:rPr>
          <w:rFonts w:eastAsiaTheme="minorEastAsia" w:cstheme="minorHAnsi"/>
          <w:i/>
          <w:color w:val="000000" w:themeColor="text1"/>
          <w:sz w:val="22"/>
          <w:szCs w:val="22"/>
          <w:lang w:val="es-ES"/>
        </w:rPr>
        <w:tab/>
      </w:r>
      <w:r w:rsidRPr="00392CC2">
        <w:rPr>
          <w:rFonts w:eastAsiaTheme="minorEastAsia" w:cstheme="minorHAnsi"/>
          <w:i/>
          <w:color w:val="FFFFFF" w:themeColor="background1"/>
          <w:sz w:val="22"/>
          <w:szCs w:val="22"/>
          <w:lang w:val="es-ES"/>
        </w:rPr>
        <w:tab/>
      </w:r>
      <w:r w:rsidRPr="00392CC2">
        <w:rPr>
          <w:rFonts w:eastAsiaTheme="minorEastAsia" w:cstheme="minorHAnsi"/>
          <w:i/>
          <w:color w:val="FFFFFF" w:themeColor="background1"/>
          <w:sz w:val="22"/>
          <w:szCs w:val="22"/>
          <w:lang w:val="es-ES"/>
        </w:rPr>
        <w:tab/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u w:val="single"/>
            <w:lang w:val="es-ES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2"/>
                <w:szCs w:val="22"/>
                <w:lang w:val="es-ES"/>
              </w:rPr>
              <m:t>∀yKy</m:t>
            </m:r>
            <m:r>
              <w:rPr>
                <w:rFonts w:ascii="Cambria Math" w:eastAsiaTheme="minorEastAsia" w:hAnsi="Cambria Math" w:cstheme="minorHAnsi"/>
                <w:color w:val="000000" w:themeColor="text1"/>
                <w:sz w:val="22"/>
                <w:szCs w:val="22"/>
                <w:u w:val="single"/>
                <w:lang w:val="es-ES"/>
              </w:rPr>
              <m:t>∧Q</m:t>
            </m:r>
          </m:e>
        </m:d>
      </m:oMath>
      <w:r w:rsidRPr="00392CC2">
        <w:rPr>
          <w:rFonts w:eastAsiaTheme="minorEastAsia" w:cstheme="minorHAnsi"/>
          <w:i/>
          <w:color w:val="000000" w:themeColor="text1"/>
          <w:sz w:val="22"/>
          <w:szCs w:val="22"/>
          <w:u w:val="single"/>
          <w:lang w:val="es-ES"/>
        </w:rPr>
        <w:t xml:space="preserve"> </w:t>
      </w:r>
      <w:r w:rsidRPr="00392CC2">
        <w:rPr>
          <w:rFonts w:eastAsiaTheme="minorEastAsia" w:cstheme="minorHAnsi"/>
          <w:i/>
          <w:color w:val="000000" w:themeColor="text1"/>
          <w:sz w:val="22"/>
          <w:szCs w:val="22"/>
          <w:u w:val="single"/>
          <w:lang w:val="es-ES"/>
        </w:rPr>
        <w:tab/>
        <w:t xml:space="preserve">   </w:t>
      </w:r>
      <m:oMath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  <w:u w:val="single"/>
            <w:lang w:val="es-ES"/>
          </w:rPr>
          <m:t>S</m:t>
        </m:r>
      </m:oMath>
    </w:p>
    <w:p w14:paraId="45A6A719" w14:textId="77777777" w:rsidR="00CE1DAF" w:rsidRPr="00392CC2" w:rsidRDefault="00CE1DAF" w:rsidP="00CE1DAF">
      <w:pPr>
        <w:spacing w:line="276" w:lineRule="auto"/>
        <w:ind w:left="708" w:firstLine="708"/>
        <w:jc w:val="both"/>
        <w:rPr>
          <w:rFonts w:eastAsiaTheme="minorEastAsia" w:cstheme="minorHAnsi"/>
          <w:color w:val="000000" w:themeColor="text1"/>
          <w:sz w:val="22"/>
          <w:szCs w:val="22"/>
          <w:u w:val="single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∃z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2"/>
                <w:szCs w:val="22"/>
                <w:u w:val="single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2"/>
                    <w:szCs w:val="22"/>
                    <w:u w:val="single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2"/>
                    <w:szCs w:val="22"/>
                    <w:u w:val="single"/>
                    <w:lang w:val="es-ES"/>
                  </w:rPr>
                  <m:t>R≡¬Q</m:t>
                </m:r>
              </m:e>
            </m:d>
            <m:r>
              <w:rPr>
                <w:rFonts w:ascii="Cambria Math" w:eastAsiaTheme="minorEastAsia" w:hAnsi="Cambria Math" w:cstheme="minorHAnsi"/>
                <w:color w:val="000000" w:themeColor="text1"/>
                <w:sz w:val="22"/>
                <w:szCs w:val="22"/>
                <w:u w:val="single"/>
                <w:lang w:val="es-ES"/>
              </w:rPr>
              <m:t>∧¬Jz</m:t>
            </m:r>
          </m:e>
        </m:d>
      </m:oMath>
      <w:r w:rsidRPr="00392CC2">
        <w:rPr>
          <w:rFonts w:eastAsiaTheme="minorEastAsia" w:cstheme="minorHAnsi"/>
          <w:color w:val="000000" w:themeColor="text1"/>
          <w:sz w:val="22"/>
          <w:szCs w:val="22"/>
          <w:u w:val="single"/>
          <w:lang w:val="es-ES"/>
        </w:rPr>
        <w:tab/>
      </w:r>
      <w:r w:rsidRPr="00392CC2">
        <w:rPr>
          <w:rFonts w:eastAsiaTheme="minorEastAsia" w:cstheme="minorHAnsi"/>
          <w:color w:val="000000" w:themeColor="text1"/>
          <w:sz w:val="22"/>
          <w:szCs w:val="22"/>
          <w:u w:val="single"/>
          <w:lang w:val="es-ES"/>
        </w:rPr>
        <w:tab/>
      </w:r>
      <w:r w:rsidRPr="00392CC2">
        <w:rPr>
          <w:rFonts w:eastAsiaTheme="minorEastAsia" w:cstheme="minorHAnsi"/>
          <w:color w:val="000000" w:themeColor="text1"/>
          <w:sz w:val="22"/>
          <w:szCs w:val="22"/>
          <w:u w:val="single"/>
          <w:lang w:val="es-ES"/>
        </w:rPr>
        <w:tab/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2"/>
                <w:szCs w:val="22"/>
                <w:u w:val="single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2"/>
                    <w:szCs w:val="22"/>
                    <w:u w:val="single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2"/>
                    <w:szCs w:val="22"/>
                    <w:lang w:val="es-ES"/>
                  </w:rPr>
                  <m:t>∀yKy</m:t>
                </m:r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2"/>
                    <w:szCs w:val="22"/>
                    <w:u w:val="single"/>
                    <w:lang w:val="es-ES"/>
                  </w:rPr>
                  <m:t>∧Q</m:t>
                </m:r>
              </m:e>
            </m:d>
            <m:r>
              <w:rPr>
                <w:rFonts w:ascii="Cambria Math" w:eastAsiaTheme="minorEastAsia" w:hAnsi="Cambria Math" w:cstheme="minorHAnsi"/>
                <w:color w:val="000000" w:themeColor="text1"/>
                <w:sz w:val="22"/>
                <w:szCs w:val="22"/>
                <w:u w:val="single"/>
                <w:lang w:val="es-ES"/>
              </w:rPr>
              <m:t>∧S</m:t>
            </m:r>
          </m:e>
        </m:d>
      </m:oMath>
    </w:p>
    <w:p w14:paraId="256531A4" w14:textId="77777777" w:rsidR="00CE1DAF" w:rsidRDefault="00CE1DAF" w:rsidP="00CE1DAF">
      <w:pPr>
        <w:spacing w:line="276" w:lineRule="auto"/>
        <w:ind w:firstLine="708"/>
        <w:jc w:val="both"/>
        <w:rPr>
          <w:rFonts w:eastAsiaTheme="minorEastAsia" w:cstheme="minorHAnsi"/>
          <w:color w:val="000000" w:themeColor="text1"/>
          <w:sz w:val="22"/>
          <w:szCs w:val="22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∃z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  <w:szCs w:val="22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m:t>R</m:t>
                      </m:r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2"/>
                          <w:szCs w:val="22"/>
                          <w:u w:val="single"/>
                          <w:lang w:val="es-ES"/>
                        </w:rPr>
                        <m:t>≡</m:t>
                      </m:r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m:t>¬Q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  <w:szCs w:val="22"/>
                      <w:lang w:val="es-ES"/>
                    </w:rPr>
                    <m:t>∧¬Jz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000000" w:themeColor="text1"/>
                  <w:sz w:val="22"/>
                  <w:szCs w:val="22"/>
                  <w:lang w:val="es-ES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  <w:szCs w:val="22"/>
                      <w:lang w:val="es-ES"/>
                    </w:rPr>
                    <m:t>¬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m:t>∀yKy∧Q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2"/>
                      <w:szCs w:val="22"/>
                      <w:lang w:val="es-ES"/>
                    </w:rPr>
                    <m:t>∧S</m:t>
                  </m:r>
                </m:e>
              </m:d>
            </m:e>
          </m:d>
        </m:oMath>
      </m:oMathPara>
    </w:p>
    <w:p w14:paraId="362E25F6" w14:textId="77777777" w:rsidR="00CE1DAF" w:rsidRDefault="00CE1DAF" w:rsidP="00CE1DAF">
      <w:pPr>
        <w:spacing w:line="276" w:lineRule="auto"/>
        <w:jc w:val="both"/>
        <w:rPr>
          <w:rFonts w:eastAsiaTheme="minorEastAsia" w:cstheme="minorHAnsi"/>
          <w:sz w:val="22"/>
          <w:szCs w:val="22"/>
        </w:rPr>
      </w:pPr>
    </w:p>
    <w:p w14:paraId="23732FDA" w14:textId="77777777" w:rsidR="00CE1DAF" w:rsidRPr="00B67191" w:rsidRDefault="00CE1DAF" w:rsidP="00CE1DAF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1937C6">
        <w:rPr>
          <w:rFonts w:cstheme="minorHAnsi"/>
          <w:b/>
          <w:bCs/>
          <w:sz w:val="22"/>
          <w:szCs w:val="22"/>
          <w:lang w:val="es-ES_tradnl"/>
        </w:rPr>
        <w:t>5.</w:t>
      </w:r>
      <w:r w:rsidRPr="00C04ED4">
        <w:rPr>
          <w:rFonts w:cstheme="minorHAnsi"/>
          <w:sz w:val="22"/>
          <w:szCs w:val="22"/>
          <w:lang w:val="es-ES_tradnl"/>
        </w:rPr>
        <w:t xml:space="preserve"> </w:t>
      </w:r>
      <m:oMath>
        <m:d>
          <m:dPr>
            <m:ctrlPr>
              <w:ins w:id="28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∀x</m:t>
            </m:r>
            <m:d>
              <m:dPr>
                <m:ctrlPr>
                  <w:ins w:id="29" w:author="Usuario" w:date="2021-10-06T11:10:00Z"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_tradnl"/>
                    </w:rPr>
                  </w:ins>
                </m:ctrlPr>
              </m:dPr>
              <m:e>
                <m:d>
                  <m:dPr>
                    <m:ctrlPr>
                      <w:ins w:id="30" w:author="Usuario" w:date="2021-10-06T11:10:00Z">
                        <w:rPr>
                          <w:rFonts w:ascii="Cambria Math" w:hAnsi="Cambria Math" w:cstheme="minorHAnsi"/>
                          <w:i/>
                          <w:iCs/>
                          <w:sz w:val="22"/>
                          <w:szCs w:val="22"/>
                          <w:lang w:val="es-ES_tradnl"/>
                        </w:rPr>
                      </w:ins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_tradnl"/>
                      </w:rPr>
                      <m:t>∃yLy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∧La</m:t>
                    </m:r>
                    <m:ctrlPr>
                      <w:ins w:id="31" w:author="Usuario" w:date="2021-10-06T11:10:00Z"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w:ins>
                    </m:ctrlP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⊃Fx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∨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∃x</m:t>
            </m:r>
            <m:d>
              <m:dPr>
                <m:ctrlPr>
                  <w:ins w:id="32" w:author="Usuario" w:date="2021-10-06T11:10:00Z">
                    <w:rPr>
                      <w:rFonts w:ascii="Cambria Math" w:hAnsi="Cambria Math" w:cstheme="minorHAnsi"/>
                      <w:i/>
                      <w:iCs/>
                      <w:sz w:val="22"/>
                      <w:szCs w:val="22"/>
                      <w:lang w:val="es-ES_tradnl"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∧Gx</m:t>
                </m:r>
              </m:e>
            </m:d>
          </m:e>
        </m:d>
      </m:oMath>
    </w:p>
    <w:p w14:paraId="14FF7DBD" w14:textId="77777777" w:rsidR="00CE1DAF" w:rsidRPr="00C04ED4" w:rsidRDefault="00CE1DAF" w:rsidP="00CE1DAF">
      <w:pPr>
        <w:autoSpaceDE w:val="0"/>
        <w:autoSpaceDN w:val="0"/>
        <w:adjustRightInd w:val="0"/>
        <w:ind w:left="2124" w:firstLine="708"/>
        <w:jc w:val="both"/>
        <w:rPr>
          <w:rFonts w:eastAsiaTheme="minorEastAsia" w:cstheme="minorHAnsi"/>
          <w:sz w:val="22"/>
          <w:szCs w:val="22"/>
          <w:u w:val="single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2"/>
              <w:szCs w:val="22"/>
              <w:u w:val="single"/>
              <w:lang w:val="es-ES_tradnl"/>
            </w:rPr>
            <m:t>Ly</m:t>
          </m:r>
        </m:oMath>
      </m:oMathPara>
    </w:p>
    <w:p w14:paraId="28877056" w14:textId="77777777" w:rsidR="00CE1DAF" w:rsidRPr="00C04ED4" w:rsidRDefault="00CE1DAF" w:rsidP="00CE1DAF">
      <w:pPr>
        <w:autoSpaceDE w:val="0"/>
        <w:autoSpaceDN w:val="0"/>
        <w:adjustRightInd w:val="0"/>
        <w:ind w:left="1416" w:firstLine="708"/>
        <w:jc w:val="both"/>
        <w:rPr>
          <w:rFonts w:eastAsiaTheme="minorEastAsia" w:cstheme="minorHAnsi"/>
          <w:iCs/>
          <w:sz w:val="22"/>
          <w:szCs w:val="22"/>
          <w:u w:val="single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u w:val="single"/>
            <w:lang w:val="es-ES_tradnl"/>
          </w:rPr>
          <m:t>∃yLy</m:t>
        </m:r>
      </m:oMath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      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La</m:t>
        </m:r>
      </m:oMath>
    </w:p>
    <w:p w14:paraId="6EED6151" w14:textId="77777777" w:rsidR="00CE1DAF" w:rsidRPr="00C04ED4" w:rsidRDefault="00CE1DAF" w:rsidP="00CE1DAF">
      <w:pPr>
        <w:autoSpaceDE w:val="0"/>
        <w:autoSpaceDN w:val="0"/>
        <w:adjustRightInd w:val="0"/>
        <w:ind w:left="1416" w:firstLine="708"/>
        <w:jc w:val="both"/>
        <w:rPr>
          <w:rFonts w:cstheme="minorHAnsi"/>
          <w:sz w:val="22"/>
          <w:szCs w:val="22"/>
          <w:lang w:val="es-ES_tradnl"/>
        </w:rPr>
      </w:pPr>
      <m:oMath>
        <m:d>
          <m:dPr>
            <m:ctrlPr>
              <w:ins w:id="33" w:author="Usuario" w:date="2021-10-06T11:10:00Z">
                <w:rPr>
                  <w:rFonts w:ascii="Cambria Math" w:hAnsi="Cambria Math" w:cstheme="minorHAnsi"/>
                  <w:i/>
                  <w:iCs/>
                  <w:sz w:val="22"/>
                  <w:szCs w:val="22"/>
                  <w:u w:val="single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u w:val="single"/>
                <w:lang w:val="es-ES_tradnl"/>
              </w:rPr>
              <m:t>∃yLy</m:t>
            </m:r>
            <m:r>
              <w:rPr>
                <w:rFonts w:ascii="Cambria Math" w:hAnsi="Cambria Math" w:cstheme="minorHAnsi"/>
                <w:sz w:val="22"/>
                <w:szCs w:val="22"/>
                <w:u w:val="single"/>
                <w:lang w:val="es-ES"/>
              </w:rPr>
              <m:t>∧La</m:t>
            </m:r>
            <m:ctrlPr>
              <w:ins w:id="34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u w:val="single"/>
                  <w:lang w:val="es-ES"/>
                </w:rPr>
              </w:ins>
            </m:ctrlPr>
          </m:e>
        </m:d>
      </m:oMath>
      <w:r w:rsidRPr="00C04ED4">
        <w:rPr>
          <w:rFonts w:eastAsiaTheme="minorEastAsia" w:cstheme="minorHAnsi"/>
          <w:sz w:val="22"/>
          <w:szCs w:val="22"/>
          <w:u w:val="single"/>
          <w:lang w:val="es-ES"/>
        </w:rPr>
        <w:t xml:space="preserve">    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_tradnl"/>
          </w:rPr>
          <m:t>Fx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_tradnl"/>
        </w:rPr>
        <w:tab/>
        <w:t xml:space="preserve">         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_tradnl"/>
          </w:rPr>
          <m:t>Fx</m:t>
        </m:r>
      </m:oMath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    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Gx</m:t>
        </m:r>
      </m:oMath>
    </w:p>
    <w:p w14:paraId="23BB449B" w14:textId="77777777" w:rsidR="00CE1DAF" w:rsidRPr="00C04ED4" w:rsidRDefault="00CE1DAF" w:rsidP="00CE1DAF">
      <w:pPr>
        <w:autoSpaceDE w:val="0"/>
        <w:autoSpaceDN w:val="0"/>
        <w:adjustRightInd w:val="0"/>
        <w:ind w:left="1416" w:firstLine="708"/>
        <w:rPr>
          <w:rFonts w:eastAsiaTheme="minorEastAsia" w:cstheme="minorHAnsi"/>
          <w:sz w:val="22"/>
          <w:szCs w:val="22"/>
          <w:lang w:val="es-ES_tradnl"/>
        </w:rPr>
      </w:pPr>
      <m:oMath>
        <m:d>
          <m:dPr>
            <m:ctrlPr>
              <w:ins w:id="35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u w:val="single"/>
                  <w:lang w:val="es-ES_tradnl"/>
                </w:rPr>
              </w:ins>
            </m:ctrlPr>
          </m:dPr>
          <m:e>
            <m:d>
              <m:dPr>
                <m:ctrlPr>
                  <w:ins w:id="36" w:author="Usuario" w:date="2021-10-06T11:10:00Z">
                    <w:rPr>
                      <w:rFonts w:ascii="Cambria Math" w:hAnsi="Cambria Math" w:cstheme="minorHAnsi"/>
                      <w:i/>
                      <w:iCs/>
                      <w:sz w:val="22"/>
                      <w:szCs w:val="22"/>
                      <w:u w:val="single"/>
                      <w:lang w:val="es-ES_tradnl"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u w:val="single"/>
                    <w:lang w:val="es-ES_tradnl"/>
                  </w:rPr>
                  <m:t>∃yLy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u w:val="single"/>
                    <w:lang w:val="es-ES"/>
                  </w:rPr>
                  <m:t>∧La</m:t>
                </m:r>
                <m:ctrlPr>
                  <w:ins w:id="37" w:author="Usuario" w:date="2021-10-06T11:10:00Z">
                    <w:rPr>
                      <w:rFonts w:ascii="Cambria Math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w:ins>
                </m:ctrlPr>
              </m:e>
            </m:d>
            <m:r>
              <w:rPr>
                <w:rFonts w:ascii="Cambria Math" w:hAnsi="Cambria Math" w:cstheme="minorHAnsi"/>
                <w:sz w:val="22"/>
                <w:szCs w:val="22"/>
                <w:u w:val="single"/>
                <w:lang w:val="es-ES_tradnl"/>
              </w:rPr>
              <m:t>⊃</m:t>
            </m:r>
          </m:e>
        </m:d>
      </m:oMath>
      <w:r w:rsidRPr="00C04ED4">
        <w:rPr>
          <w:rFonts w:eastAsiaTheme="minorEastAsia" w:cstheme="minorHAnsi"/>
          <w:sz w:val="22"/>
          <w:szCs w:val="22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_tradnl"/>
        </w:rPr>
        <w:tab/>
        <w:t xml:space="preserve">        </w:t>
      </w:r>
      <m:oMath>
        <m:d>
          <m:dPr>
            <m:ctrlPr>
              <w:ins w:id="38" w:author="Usuario" w:date="2021-10-06T11:10:00Z">
                <w:rPr>
                  <w:rFonts w:ascii="Cambria Math" w:hAnsi="Cambria Math" w:cstheme="minorHAnsi"/>
                  <w:i/>
                  <w:iCs/>
                  <w:sz w:val="22"/>
                  <w:szCs w:val="22"/>
                  <w:u w:val="single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u w:val="single"/>
                <w:lang w:val="es-ES_tradnl"/>
              </w:rPr>
              <m:t>Fx</m:t>
            </m:r>
            <m:r>
              <w:rPr>
                <w:rFonts w:ascii="Cambria Math" w:hAnsi="Cambria Math" w:cstheme="minorHAnsi"/>
                <w:sz w:val="22"/>
                <w:szCs w:val="22"/>
                <w:u w:val="single"/>
                <w:lang w:val="es-ES"/>
              </w:rPr>
              <m:t>∧Gx</m:t>
            </m:r>
          </m:e>
        </m:d>
      </m:oMath>
    </w:p>
    <w:p w14:paraId="6243C29A" w14:textId="77777777" w:rsidR="00CE1DAF" w:rsidRPr="00C04ED4" w:rsidRDefault="00CE1DAF" w:rsidP="00CE1DAF">
      <w:pPr>
        <w:autoSpaceDE w:val="0"/>
        <w:autoSpaceDN w:val="0"/>
        <w:adjustRightInd w:val="0"/>
        <w:ind w:firstLine="708"/>
        <w:jc w:val="center"/>
        <w:rPr>
          <w:rFonts w:eastAsiaTheme="minorEastAsia" w:cstheme="minorHAnsi"/>
          <w:sz w:val="22"/>
          <w:szCs w:val="22"/>
          <w:u w:val="single"/>
          <w:lang w:val="es-ES_tradnl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u w:val="single"/>
              <w:lang w:val="es-ES_tradnl"/>
            </w:rPr>
            <m:t>∀x</m:t>
          </m:r>
          <m:d>
            <m:dPr>
              <m:ctrlPr>
                <w:ins w:id="39" w:author="Usuario" w:date="2021-10-06T11:10:00Z">
                  <w:rPr>
                    <w:rFonts w:ascii="Cambria Math" w:hAnsi="Cambria Math" w:cstheme="minorHAnsi"/>
                    <w:i/>
                    <w:sz w:val="22"/>
                    <w:szCs w:val="22"/>
                    <w:u w:val="single"/>
                    <w:lang w:val="es-ES_tradnl"/>
                  </w:rPr>
                </w:ins>
              </m:ctrlPr>
            </m:dPr>
            <m:e>
              <m:d>
                <m:dPr>
                  <m:ctrlPr>
                    <w:ins w:id="40" w:author="Usuario" w:date="2021-10-06T11:10:00Z">
                      <w:rPr>
                        <w:rFonts w:ascii="Cambria Math" w:hAnsi="Cambria Math" w:cstheme="minorHAnsi"/>
                        <w:i/>
                        <w:iCs/>
                        <w:sz w:val="22"/>
                        <w:szCs w:val="22"/>
                        <w:u w:val="single"/>
                        <w:lang w:val="es-ES_tradnl"/>
                      </w:rPr>
                    </w:ins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u w:val="single"/>
                      <w:lang w:val="es-ES_tradnl"/>
                    </w:rPr>
                    <m:t>∃yLy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u w:val="single"/>
                      <w:lang w:val="es-ES"/>
                    </w:rPr>
                    <m:t>∧La</m:t>
                  </m:r>
                  <m:ctrlPr>
                    <w:ins w:id="41" w:author="Usuario" w:date="2021-10-06T11:10:00Z"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u w:val="single"/>
                        <w:lang w:val="es-ES"/>
                      </w:rPr>
                    </w:ins>
                  </m:ctrlP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  <w:u w:val="single"/>
                  <w:lang w:val="es-ES_tradnl"/>
                </w:rPr>
                <m:t>⊃Fx</m:t>
              </m:r>
            </m:e>
          </m:d>
          <m:r>
            <w:rPr>
              <w:rFonts w:ascii="Cambria Math" w:hAnsi="Cambria Math" w:cstheme="minorHAnsi"/>
              <w:sz w:val="22"/>
              <w:szCs w:val="22"/>
              <w:u w:val="single"/>
              <w:lang w:val="es-ES_tradnl"/>
            </w:rPr>
            <m:t xml:space="preserve">               ∃x</m:t>
          </m:r>
          <m:d>
            <m:dPr>
              <m:ctrlPr>
                <w:ins w:id="42" w:author="Usuario" w:date="2021-10-06T11:10:00Z">
                  <w:rPr>
                    <w:rFonts w:ascii="Cambria Math" w:hAnsi="Cambria Math" w:cstheme="minorHAnsi"/>
                    <w:i/>
                    <w:iCs/>
                    <w:sz w:val="22"/>
                    <w:szCs w:val="22"/>
                    <w:u w:val="single"/>
                    <w:lang w:val="es-ES_tradnl"/>
                  </w:rPr>
                </w:ins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  <w:u w:val="single"/>
                  <w:lang w:val="es-ES_tradnl"/>
                </w:rPr>
                <m:t>Fx</m:t>
              </m:r>
              <m:r>
                <w:rPr>
                  <w:rFonts w:ascii="Cambria Math" w:hAnsi="Cambria Math" w:cstheme="minorHAnsi"/>
                  <w:sz w:val="22"/>
                  <w:szCs w:val="22"/>
                  <w:u w:val="single"/>
                  <w:lang w:val="es-ES"/>
                </w:rPr>
                <m:t>∧Gx</m:t>
              </m:r>
            </m:e>
          </m:d>
        </m:oMath>
      </m:oMathPara>
    </w:p>
    <w:p w14:paraId="5C8D750C" w14:textId="77777777" w:rsidR="00CE1DAF" w:rsidRPr="00C04ED4" w:rsidRDefault="00CE1DAF" w:rsidP="00CE1DAF">
      <w:pPr>
        <w:autoSpaceDE w:val="0"/>
        <w:autoSpaceDN w:val="0"/>
        <w:adjustRightInd w:val="0"/>
        <w:ind w:firstLine="708"/>
        <w:jc w:val="both"/>
        <w:rPr>
          <w:rFonts w:cstheme="minorHAnsi"/>
          <w:sz w:val="22"/>
          <w:szCs w:val="22"/>
          <w:lang w:val="es-ES_tradnl"/>
        </w:rPr>
      </w:pPr>
      <m:oMathPara>
        <m:oMath>
          <m:d>
            <m:dPr>
              <m:ctrlPr>
                <w:ins w:id="43" w:author="Usuario" w:date="2021-10-06T11:10:00Z">
                  <w:rPr>
                    <w:rFonts w:ascii="Cambria Math" w:hAnsi="Cambria Math" w:cstheme="minorHAnsi"/>
                    <w:i/>
                    <w:sz w:val="22"/>
                    <w:szCs w:val="22"/>
                    <w:lang w:val="es-ES_tradnl"/>
                  </w:rPr>
                </w:ins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∀x</m:t>
              </m:r>
              <m:d>
                <m:dPr>
                  <m:ctrlPr>
                    <w:ins w:id="44" w:author="Usuario" w:date="2021-10-06T11:10:00Z"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_tradnl"/>
                      </w:rPr>
                    </w:ins>
                  </m:ctrlPr>
                </m:dPr>
                <m:e>
                  <m:d>
                    <m:dPr>
                      <m:ctrlPr>
                        <w:ins w:id="45" w:author="Usuario" w:date="2021-10-06T11:10:00Z">
                          <w:rPr>
                            <w:rFonts w:ascii="Cambria Math" w:hAnsi="Cambria Math" w:cstheme="minorHAnsi"/>
                            <w:i/>
                            <w:iCs/>
                            <w:sz w:val="22"/>
                            <w:szCs w:val="22"/>
                            <w:lang w:val="es-ES_tradnl"/>
                          </w:rPr>
                        </w:ins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ES_tradnl"/>
                        </w:rPr>
                        <m:t>∃yLy</m:t>
                      </m:r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ES"/>
                        </w:rPr>
                        <m:t>∧La</m:t>
                      </m:r>
                      <m:ctrlPr>
                        <w:ins w:id="46" w:author="Usuario" w:date="2021-10-06T11:10:00Z"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w:ins>
                      </m:ctrlPr>
                    </m:e>
                  </m:d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_tradnl"/>
                    </w:rPr>
                    <m:t>⊃Fx</m:t>
                  </m: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∨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∃x</m:t>
              </m:r>
              <m:d>
                <m:dPr>
                  <m:ctrlPr>
                    <w:ins w:id="47" w:author="Usuario" w:date="2021-10-06T11:10:00Z">
                      <w:rPr>
                        <w:rFonts w:ascii="Cambria Math" w:hAnsi="Cambria Math" w:cstheme="minorHAnsi"/>
                        <w:i/>
                        <w:iCs/>
                        <w:sz w:val="22"/>
                        <w:szCs w:val="22"/>
                        <w:lang w:val="es-ES_tradnl"/>
                      </w:rPr>
                    </w:ins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_tradnl"/>
                    </w:rPr>
                    <m:t>Fx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∧Gx</m:t>
                  </m:r>
                </m:e>
              </m:d>
            </m:e>
          </m:d>
        </m:oMath>
      </m:oMathPara>
    </w:p>
    <w:p w14:paraId="39D024CD" w14:textId="77777777" w:rsidR="00CE1DAF" w:rsidRDefault="00CE1DAF" w:rsidP="00CE1DAF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0120A557" w14:textId="77777777" w:rsidR="00CE1DAF" w:rsidRDefault="00CE1DAF" w:rsidP="00CE1DAF">
      <w:pPr>
        <w:spacing w:line="276" w:lineRule="auto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>7. Grados de complejidad</w:t>
      </w:r>
    </w:p>
    <w:p w14:paraId="5C73BE6A" w14:textId="77777777" w:rsidR="00CE1DAF" w:rsidRPr="007E1E56" w:rsidRDefault="00CE1DAF" w:rsidP="00CE1DAF">
      <w:pPr>
        <w:spacing w:line="276" w:lineRule="auto"/>
        <w:ind w:firstLine="360"/>
        <w:jc w:val="both"/>
        <w:rPr>
          <w:rFonts w:cstheme="minorHAnsi"/>
          <w:sz w:val="22"/>
          <w:szCs w:val="22"/>
          <w:lang w:val="es-ES"/>
        </w:rPr>
      </w:pPr>
      <w:r>
        <w:rPr>
          <w:rFonts w:cstheme="minorHAnsi"/>
          <w:sz w:val="22"/>
          <w:szCs w:val="22"/>
          <w:lang w:val="es-ES"/>
        </w:rPr>
        <w:t>Se puede calcular el grado de complejidad</w:t>
      </w:r>
      <w:r w:rsidRPr="007E1E56">
        <w:rPr>
          <w:rFonts w:cstheme="minorHAnsi"/>
          <w:sz w:val="22"/>
          <w:szCs w:val="22"/>
          <w:lang w:val="es-ES"/>
        </w:rPr>
        <w:t xml:space="preserve"> </w:t>
      </w:r>
      <w:r>
        <w:rPr>
          <w:rFonts w:cstheme="minorHAnsi"/>
          <w:sz w:val="22"/>
          <w:szCs w:val="22"/>
          <w:lang w:val="es-ES"/>
        </w:rPr>
        <w:t>de cualquier fórmula de LPO siguiendo estas indicaciones:</w:t>
      </w:r>
    </w:p>
    <w:p w14:paraId="5F5CD11B" w14:textId="77777777" w:rsidR="00CE1DAF" w:rsidRDefault="00CE1DAF" w:rsidP="00CE1DAF">
      <w:pPr>
        <w:pStyle w:val="Prrafodelista"/>
        <w:numPr>
          <w:ilvl w:val="0"/>
          <w:numId w:val="4"/>
        </w:numPr>
        <w:spacing w:line="276" w:lineRule="auto"/>
        <w:ind w:left="567"/>
        <w:jc w:val="both"/>
        <w:rPr>
          <w:rFonts w:cstheme="minorHAnsi"/>
          <w:iCs/>
          <w:sz w:val="22"/>
          <w:szCs w:val="22"/>
          <w:lang w:val="es-ES"/>
        </w:rPr>
      </w:pPr>
      <w:r>
        <w:rPr>
          <w:rFonts w:cstheme="minorHAnsi"/>
          <w:iCs/>
          <w:sz w:val="22"/>
          <w:szCs w:val="22"/>
          <w:lang w:val="es-ES"/>
        </w:rPr>
        <w:t>Una fórmula atómica tiene siempre grado de complejidad 0.</w:t>
      </w:r>
    </w:p>
    <w:p w14:paraId="06CEF3FF" w14:textId="77777777" w:rsidR="00CE1DAF" w:rsidRDefault="00CE1DAF" w:rsidP="00CE1DAF">
      <w:pPr>
        <w:pStyle w:val="Prrafodelista"/>
        <w:numPr>
          <w:ilvl w:val="0"/>
          <w:numId w:val="4"/>
        </w:numPr>
        <w:spacing w:line="276" w:lineRule="auto"/>
        <w:ind w:left="567"/>
        <w:jc w:val="both"/>
        <w:rPr>
          <w:rFonts w:cstheme="minorHAnsi"/>
          <w:iCs/>
          <w:sz w:val="22"/>
          <w:szCs w:val="22"/>
          <w:lang w:val="es-ES"/>
        </w:rPr>
      </w:pPr>
      <w:r>
        <w:rPr>
          <w:rFonts w:cstheme="minorHAnsi"/>
          <w:iCs/>
          <w:sz w:val="22"/>
          <w:szCs w:val="22"/>
          <w:lang w:val="es-ES"/>
        </w:rPr>
        <w:t>Una</w:t>
      </w:r>
      <w:r w:rsidRPr="00EC49BC">
        <w:rPr>
          <w:rFonts w:cstheme="minorHAnsi"/>
          <w:iCs/>
          <w:sz w:val="22"/>
          <w:szCs w:val="22"/>
          <w:lang w:val="es-ES"/>
        </w:rPr>
        <w:t xml:space="preserve"> fórmula comp</w:t>
      </w:r>
      <w:r>
        <w:rPr>
          <w:rFonts w:cstheme="minorHAnsi"/>
          <w:iCs/>
          <w:sz w:val="22"/>
          <w:szCs w:val="22"/>
          <w:lang w:val="es-ES"/>
        </w:rPr>
        <w:t>uesta</w:t>
      </w:r>
      <w:r w:rsidRPr="00EC49BC">
        <w:rPr>
          <w:rFonts w:cstheme="minorHAnsi"/>
          <w:iCs/>
          <w:sz w:val="22"/>
          <w:szCs w:val="22"/>
          <w:lang w:val="es-ES"/>
        </w:rPr>
        <w:t xml:space="preserve"> formada </w:t>
      </w:r>
      <w:r>
        <w:rPr>
          <w:rFonts w:cstheme="minorHAnsi"/>
          <w:iCs/>
          <w:sz w:val="22"/>
          <w:szCs w:val="22"/>
          <w:lang w:val="es-ES"/>
        </w:rPr>
        <w:t>a través de una negación o un cuantificador antecedidos a</w:t>
      </w:r>
      <w:r w:rsidRPr="00EC49BC">
        <w:rPr>
          <w:rFonts w:cstheme="minorHAnsi"/>
          <w:iCs/>
          <w:sz w:val="22"/>
          <w:szCs w:val="22"/>
          <w:lang w:val="es-ES"/>
        </w:rPr>
        <w:t xml:space="preserve"> una fórmula de grado de complejidad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n</m:t>
        </m:r>
      </m:oMath>
      <w:r w:rsidRPr="00EC49BC">
        <w:rPr>
          <w:rFonts w:cstheme="minorHAnsi"/>
          <w:iCs/>
          <w:sz w:val="22"/>
          <w:szCs w:val="22"/>
          <w:lang w:val="es-ES"/>
        </w:rPr>
        <w:t xml:space="preserve"> tiene un grado de complejidad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n+1</m:t>
        </m:r>
      </m:oMath>
      <w:r w:rsidRPr="00EC49BC">
        <w:rPr>
          <w:rFonts w:cstheme="minorHAnsi"/>
          <w:iCs/>
          <w:sz w:val="22"/>
          <w:szCs w:val="22"/>
          <w:lang w:val="es-ES"/>
        </w:rPr>
        <w:t xml:space="preserve"> </w:t>
      </w:r>
    </w:p>
    <w:p w14:paraId="4C73226D" w14:textId="77777777" w:rsidR="00CE1DAF" w:rsidRPr="00692807" w:rsidRDefault="00CE1DAF" w:rsidP="00CE1DAF">
      <w:pPr>
        <w:pStyle w:val="Prrafodelista"/>
        <w:numPr>
          <w:ilvl w:val="0"/>
          <w:numId w:val="4"/>
        </w:numPr>
        <w:spacing w:line="276" w:lineRule="auto"/>
        <w:ind w:left="567"/>
        <w:jc w:val="both"/>
        <w:rPr>
          <w:rFonts w:eastAsiaTheme="minorEastAsia" w:cstheme="minorHAnsi"/>
          <w:iCs/>
          <w:sz w:val="22"/>
          <w:szCs w:val="22"/>
          <w:lang w:val="es-ES"/>
        </w:rPr>
      </w:pPr>
      <w:r>
        <w:rPr>
          <w:rFonts w:cstheme="minorHAnsi"/>
          <w:iCs/>
          <w:sz w:val="22"/>
          <w:szCs w:val="22"/>
          <w:lang w:val="es-ES"/>
        </w:rPr>
        <w:t xml:space="preserve">Una fórmula compuesta formada a través de la vinculación, por medio de un conector diádico, de dos fórmulas de grados de complejidad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m</m:t>
        </m:r>
      </m:oMath>
      <w:r>
        <w:rPr>
          <w:rFonts w:cstheme="minorHAnsi"/>
          <w:iCs/>
          <w:sz w:val="22"/>
          <w:szCs w:val="22"/>
          <w:lang w:val="es-ES"/>
        </w:rPr>
        <w:t xml:space="preserve"> y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n</m:t>
        </m:r>
      </m:oMath>
      <w:r>
        <w:rPr>
          <w:rFonts w:cstheme="minorHAnsi"/>
          <w:iCs/>
          <w:sz w:val="22"/>
          <w:szCs w:val="22"/>
          <w:lang w:val="es-ES"/>
        </w:rPr>
        <w:t xml:space="preserve">, respectivamente, o bien tiene grado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m+1</m:t>
        </m:r>
      </m:oMath>
      <w:r>
        <w:rPr>
          <w:rFonts w:cstheme="minorHAnsi"/>
          <w:iCs/>
          <w:sz w:val="22"/>
          <w:szCs w:val="22"/>
          <w:lang w:val="es-ES"/>
        </w:rPr>
        <w:t xml:space="preserve">, si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n</m:t>
        </m:r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≤m</m:t>
        </m:r>
      </m:oMath>
      <w:r w:rsidRPr="00E169E6">
        <w:rPr>
          <w:rFonts w:cstheme="minorHAnsi"/>
          <w:iCs/>
          <w:sz w:val="22"/>
          <w:szCs w:val="22"/>
          <w:lang w:val="es-ES"/>
        </w:rPr>
        <w:t xml:space="preserve">, o </w:t>
      </w:r>
      <w:r>
        <w:rPr>
          <w:rFonts w:eastAsiaTheme="minorEastAsia" w:cstheme="minorHAnsi"/>
          <w:iCs/>
          <w:sz w:val="22"/>
          <w:szCs w:val="22"/>
          <w:lang w:val="es-ES"/>
        </w:rPr>
        <w:t xml:space="preserve">bien tiene grado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n+1</m:t>
        </m:r>
      </m:oMath>
      <w:r w:rsidRPr="00E169E6">
        <w:rPr>
          <w:rFonts w:cstheme="minorHAnsi"/>
          <w:iCs/>
          <w:sz w:val="22"/>
          <w:szCs w:val="22"/>
          <w:lang w:val="es-ES"/>
        </w:rPr>
        <w:t xml:space="preserve">, si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m</m:t>
        </m:r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≤n</m:t>
        </m:r>
      </m:oMath>
      <w:r w:rsidRPr="00E169E6">
        <w:rPr>
          <w:rFonts w:cstheme="minorHAnsi"/>
          <w:iCs/>
          <w:sz w:val="22"/>
          <w:szCs w:val="22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CE1DAF" w14:paraId="7AC2E914" w14:textId="77777777" w:rsidTr="00FB77AC">
        <w:tc>
          <w:tcPr>
            <w:tcW w:w="4244" w:type="dxa"/>
            <w:vAlign w:val="center"/>
          </w:tcPr>
          <w:p w14:paraId="77FC908D" w14:textId="77777777" w:rsidR="00CE1DAF" w:rsidRDefault="00CE1DAF" w:rsidP="00FB77AC">
            <w:pPr>
              <w:spacing w:line="276" w:lineRule="auto"/>
              <w:jc w:val="center"/>
              <w:rPr>
                <w:rFonts w:eastAsiaTheme="minorEastAsia" w:cstheme="minorHAnsi"/>
                <w:b/>
                <w:bCs/>
                <w:iCs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b/>
                <w:bCs/>
                <w:iCs/>
                <w:sz w:val="22"/>
                <w:szCs w:val="22"/>
                <w:lang w:val="es-ES"/>
              </w:rPr>
              <w:t>Fórmulas de grado 0</w:t>
            </w:r>
          </w:p>
        </w:tc>
        <w:tc>
          <w:tcPr>
            <w:tcW w:w="4244" w:type="dxa"/>
            <w:vAlign w:val="center"/>
          </w:tcPr>
          <w:p w14:paraId="2F427313" w14:textId="77777777" w:rsidR="00CE1DAF" w:rsidRPr="00692807" w:rsidRDefault="00CE1DAF" w:rsidP="00FB77AC">
            <w:pPr>
              <w:spacing w:line="276" w:lineRule="auto"/>
              <w:jc w:val="center"/>
              <w:rPr>
                <w:rFonts w:eastAsiaTheme="minorEastAsia" w:cstheme="minorHAnsi"/>
                <w:bCs/>
                <w:i/>
                <w:sz w:val="20"/>
                <w:szCs w:val="20"/>
                <w:lang w:val="es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s-ES"/>
                  </w:rPr>
                  <m:t>P</m:t>
                </m:r>
              </m:oMath>
            </m:oMathPara>
          </w:p>
          <w:p w14:paraId="23457180" w14:textId="77777777" w:rsidR="00CE1DAF" w:rsidRPr="00692807" w:rsidRDefault="00CE1DAF" w:rsidP="00FB77AC">
            <w:pPr>
              <w:spacing w:line="276" w:lineRule="auto"/>
              <w:jc w:val="center"/>
              <w:rPr>
                <w:rFonts w:eastAsiaTheme="minorEastAsia" w:cstheme="minorHAnsi"/>
                <w:bCs/>
                <w:i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s-ES"/>
                  </w:rPr>
                  <m:t>Fa</m:t>
                </m:r>
              </m:oMath>
            </m:oMathPara>
          </w:p>
          <w:p w14:paraId="3A200DEC" w14:textId="77777777" w:rsidR="00CE1DAF" w:rsidRPr="00692807" w:rsidRDefault="00CE1DAF" w:rsidP="00FB77AC">
            <w:pPr>
              <w:spacing w:line="276" w:lineRule="auto"/>
              <w:jc w:val="center"/>
              <w:rPr>
                <w:rFonts w:eastAsiaTheme="minorEastAsia" w:cstheme="minorHAnsi"/>
                <w:bCs/>
                <w:i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s-ES"/>
                  </w:rPr>
                  <m:t>Hx</m:t>
                </m:r>
              </m:oMath>
            </m:oMathPara>
          </w:p>
        </w:tc>
      </w:tr>
      <w:tr w:rsidR="00CE1DAF" w14:paraId="4216DEAC" w14:textId="77777777" w:rsidTr="00FB77AC">
        <w:tc>
          <w:tcPr>
            <w:tcW w:w="4244" w:type="dxa"/>
            <w:vAlign w:val="center"/>
          </w:tcPr>
          <w:p w14:paraId="22749602" w14:textId="77777777" w:rsidR="00CE1DAF" w:rsidRDefault="00CE1DAF" w:rsidP="00FB77AC">
            <w:pPr>
              <w:spacing w:line="276" w:lineRule="auto"/>
              <w:jc w:val="center"/>
              <w:rPr>
                <w:rFonts w:eastAsiaTheme="minorEastAsia" w:cstheme="minorHAnsi"/>
                <w:b/>
                <w:bCs/>
                <w:iCs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b/>
                <w:bCs/>
                <w:iCs/>
                <w:sz w:val="22"/>
                <w:szCs w:val="22"/>
                <w:lang w:val="es-ES"/>
              </w:rPr>
              <w:t>Fórmulas de grado 1</w:t>
            </w:r>
          </w:p>
        </w:tc>
        <w:tc>
          <w:tcPr>
            <w:tcW w:w="4244" w:type="dxa"/>
            <w:vAlign w:val="center"/>
          </w:tcPr>
          <w:p w14:paraId="6DAB9A5F" w14:textId="77777777" w:rsidR="00CE1DAF" w:rsidRPr="00692807" w:rsidRDefault="00CE1DAF" w:rsidP="00FB77AC">
            <w:pPr>
              <w:spacing w:line="276" w:lineRule="auto"/>
              <w:jc w:val="center"/>
              <w:rPr>
                <w:rFonts w:eastAsiaTheme="minorEastAsia" w:cstheme="minorHAnsi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s-ES"/>
                  </w:rPr>
                  <m:t>¬P</m:t>
                </m:r>
              </m:oMath>
            </m:oMathPara>
          </w:p>
          <w:p w14:paraId="6B4E31EF" w14:textId="77777777" w:rsidR="00CE1DAF" w:rsidRPr="00692807" w:rsidRDefault="00CE1DAF" w:rsidP="00FB77AC">
            <w:pPr>
              <w:spacing w:line="276" w:lineRule="auto"/>
              <w:jc w:val="center"/>
              <w:rPr>
                <w:rFonts w:eastAsiaTheme="minorEastAsia" w:cstheme="minorHAnsi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s-ES"/>
                  </w:rPr>
                  <m:t>∀xJx</m:t>
                </m:r>
              </m:oMath>
            </m:oMathPara>
          </w:p>
          <w:p w14:paraId="31DE8EBE" w14:textId="77777777" w:rsidR="00CE1DAF" w:rsidRPr="00692807" w:rsidRDefault="00CE1DAF" w:rsidP="00FB77AC">
            <w:pPr>
              <w:spacing w:line="276" w:lineRule="auto"/>
              <w:jc w:val="center"/>
              <w:rPr>
                <w:rFonts w:eastAsiaTheme="minorEastAsia" w:cstheme="minorHAnsi"/>
                <w:bCs/>
                <w:i/>
                <w:iCs/>
                <w:sz w:val="20"/>
                <w:szCs w:val="2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bCs/>
                        <w:i/>
                        <w:iCs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s-ES"/>
                      </w:rPr>
                      <m:t>R∧Gb</m:t>
                    </m:r>
                  </m:e>
                </m:d>
              </m:oMath>
            </m:oMathPara>
          </w:p>
        </w:tc>
      </w:tr>
      <w:tr w:rsidR="00CE1DAF" w14:paraId="4FE8C29F" w14:textId="77777777" w:rsidTr="00FB77AC">
        <w:tc>
          <w:tcPr>
            <w:tcW w:w="4244" w:type="dxa"/>
            <w:vAlign w:val="center"/>
          </w:tcPr>
          <w:p w14:paraId="0269498D" w14:textId="77777777" w:rsidR="00CE1DAF" w:rsidRDefault="00CE1DAF" w:rsidP="00FB77AC">
            <w:pPr>
              <w:spacing w:line="276" w:lineRule="auto"/>
              <w:jc w:val="center"/>
              <w:rPr>
                <w:rFonts w:eastAsiaTheme="minorEastAsia" w:cstheme="minorHAnsi"/>
                <w:b/>
                <w:bCs/>
                <w:iCs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b/>
                <w:bCs/>
                <w:iCs/>
                <w:sz w:val="22"/>
                <w:szCs w:val="22"/>
                <w:lang w:val="es-ES"/>
              </w:rPr>
              <w:t>Fórmulas de grado 2</w:t>
            </w:r>
          </w:p>
        </w:tc>
        <w:tc>
          <w:tcPr>
            <w:tcW w:w="4244" w:type="dxa"/>
            <w:vAlign w:val="center"/>
          </w:tcPr>
          <w:p w14:paraId="1C374A44" w14:textId="77777777" w:rsidR="00CE1DAF" w:rsidRPr="00692807" w:rsidRDefault="00CE1DAF" w:rsidP="00FB77AC">
            <w:pPr>
              <w:spacing w:line="276" w:lineRule="auto"/>
              <w:jc w:val="center"/>
              <w:rPr>
                <w:rFonts w:eastAsiaTheme="minorEastAsia" w:cstheme="minorHAnsi"/>
                <w:bCs/>
                <w:iCs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bCs/>
                        <w:i/>
                        <w:iCs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s-ES"/>
                      </w:rPr>
                      <m:t>P⊃S</m:t>
                    </m:r>
                  </m:e>
                </m:d>
              </m:oMath>
            </m:oMathPara>
          </w:p>
          <w:p w14:paraId="1028D459" w14:textId="77777777" w:rsidR="00CE1DAF" w:rsidRPr="00692807" w:rsidRDefault="00CE1DAF" w:rsidP="00FB77AC">
            <w:pPr>
              <w:spacing w:line="276" w:lineRule="auto"/>
              <w:jc w:val="center"/>
              <w:rPr>
                <w:rFonts w:eastAsiaTheme="minorEastAsia" w:cstheme="minorHAnsi"/>
                <w:bCs/>
                <w:iCs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s-ES"/>
                  </w:rPr>
                  <m:t>∃y¬Fc</m:t>
                </m:r>
              </m:oMath>
            </m:oMathPara>
          </w:p>
          <w:p w14:paraId="096702F2" w14:textId="77777777" w:rsidR="00CE1DAF" w:rsidRPr="00692807" w:rsidRDefault="00CE1DAF" w:rsidP="00FB77AC">
            <w:pPr>
              <w:spacing w:line="276" w:lineRule="auto"/>
              <w:jc w:val="center"/>
              <w:rPr>
                <w:rFonts w:eastAsiaTheme="minorEastAsia" w:cstheme="minorHAnsi"/>
                <w:bCs/>
                <w:i/>
                <w:iCs/>
                <w:sz w:val="20"/>
                <w:szCs w:val="2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bCs/>
                        <w:i/>
                        <w:iCs/>
                        <w:sz w:val="20"/>
                        <w:szCs w:val="20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bCs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  <w:lang w:val="es-ES"/>
                          </w:rPr>
                          <m:t>Lc≡Lz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s-ES"/>
                      </w:rPr>
                      <m:t>⊃S</m:t>
                    </m:r>
                  </m:e>
                </m:d>
              </m:oMath>
            </m:oMathPara>
          </w:p>
        </w:tc>
      </w:tr>
      <w:tr w:rsidR="00CE1DAF" w14:paraId="3BE5BB11" w14:textId="77777777" w:rsidTr="00FB77AC">
        <w:tc>
          <w:tcPr>
            <w:tcW w:w="4244" w:type="dxa"/>
            <w:vAlign w:val="center"/>
          </w:tcPr>
          <w:p w14:paraId="2F7F3D42" w14:textId="77777777" w:rsidR="00CE1DAF" w:rsidRDefault="00CE1DAF" w:rsidP="00FB77AC">
            <w:pPr>
              <w:spacing w:line="276" w:lineRule="auto"/>
              <w:jc w:val="center"/>
              <w:rPr>
                <w:rFonts w:eastAsiaTheme="minorEastAsia" w:cstheme="minorHAnsi"/>
                <w:b/>
                <w:bCs/>
                <w:iCs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b/>
                <w:bCs/>
                <w:iCs/>
                <w:sz w:val="22"/>
                <w:szCs w:val="22"/>
                <w:lang w:val="es-ES"/>
              </w:rPr>
              <w:t>Fórmulas de grado 3</w:t>
            </w:r>
          </w:p>
        </w:tc>
        <w:tc>
          <w:tcPr>
            <w:tcW w:w="4244" w:type="dxa"/>
            <w:vAlign w:val="center"/>
          </w:tcPr>
          <w:p w14:paraId="3F5DCB3E" w14:textId="77777777" w:rsidR="00CE1DAF" w:rsidRPr="00692807" w:rsidRDefault="00CE1DAF" w:rsidP="00FB77AC">
            <w:pPr>
              <w:spacing w:line="276" w:lineRule="auto"/>
              <w:jc w:val="center"/>
              <w:rPr>
                <w:rFonts w:eastAsiaTheme="minorEastAsia" w:cstheme="minorHAnsi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s-ES"/>
                  </w:rPr>
                  <m:t>¬¬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s-ES"/>
                      </w:rPr>
                      <m:t>S∨T</m:t>
                    </m:r>
                  </m:e>
                </m:d>
              </m:oMath>
            </m:oMathPara>
          </w:p>
          <w:p w14:paraId="0C4AE131" w14:textId="77777777" w:rsidR="00CE1DAF" w:rsidRPr="00692807" w:rsidRDefault="00CE1DAF" w:rsidP="00FB77AC">
            <w:pPr>
              <w:spacing w:line="276" w:lineRule="auto"/>
              <w:jc w:val="center"/>
              <w:rPr>
                <w:rFonts w:eastAsiaTheme="minorEastAsia" w:cstheme="minorHAnsi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s-ES"/>
                  </w:rPr>
                  <m:t>¬∃x¬T</m:t>
                </m:r>
              </m:oMath>
            </m:oMathPara>
          </w:p>
          <w:p w14:paraId="2FADDC35" w14:textId="77777777" w:rsidR="00CE1DAF" w:rsidRPr="00692807" w:rsidRDefault="00CE1DAF" w:rsidP="00FB77AC">
            <w:pPr>
              <w:spacing w:line="276" w:lineRule="auto"/>
              <w:jc w:val="center"/>
              <w:rPr>
                <w:rFonts w:eastAsiaTheme="minorEastAsia" w:cstheme="minorHAnsi"/>
                <w:i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s-ES"/>
                  </w:rPr>
                  <m:t>∀z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  <w:lang w:val="es-ES"/>
                          </w:rPr>
                          <m:t>R⊃Q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  <w:lang w:val="es-ES"/>
                          </w:rPr>
                          <m:t>S≡P</m:t>
                        </m:r>
                      </m:e>
                    </m:d>
                  </m:e>
                </m:d>
              </m:oMath>
            </m:oMathPara>
          </w:p>
        </w:tc>
      </w:tr>
      <w:tr w:rsidR="00CE1DAF" w14:paraId="6784C40B" w14:textId="77777777" w:rsidTr="00FB77AC">
        <w:tc>
          <w:tcPr>
            <w:tcW w:w="4244" w:type="dxa"/>
            <w:vAlign w:val="center"/>
          </w:tcPr>
          <w:p w14:paraId="77463E89" w14:textId="77777777" w:rsidR="00CE1DAF" w:rsidRDefault="00CE1DAF" w:rsidP="00FB77AC">
            <w:pPr>
              <w:spacing w:line="276" w:lineRule="auto"/>
              <w:jc w:val="center"/>
              <w:rPr>
                <w:rFonts w:eastAsiaTheme="minorEastAsia" w:cstheme="minorHAnsi"/>
                <w:b/>
                <w:bCs/>
                <w:iCs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b/>
                <w:bCs/>
                <w:iCs/>
                <w:sz w:val="22"/>
                <w:szCs w:val="22"/>
                <w:lang w:val="es-ES"/>
              </w:rPr>
              <w:t>Fórmulas de grado 4</w:t>
            </w:r>
          </w:p>
        </w:tc>
        <w:tc>
          <w:tcPr>
            <w:tcW w:w="4244" w:type="dxa"/>
            <w:vAlign w:val="center"/>
          </w:tcPr>
          <w:p w14:paraId="5CD9F2EC" w14:textId="77777777" w:rsidR="00CE1DAF" w:rsidRPr="00692807" w:rsidRDefault="00CE1DAF" w:rsidP="00FB77AC">
            <w:pPr>
              <w:spacing w:line="276" w:lineRule="auto"/>
              <w:jc w:val="center"/>
              <w:rPr>
                <w:rFonts w:eastAsiaTheme="minorEastAsia" w:cstheme="minorHAnsi"/>
                <w:sz w:val="20"/>
                <w:szCs w:val="2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s-ES"/>
                      </w:rPr>
                      <m:t>∃y∀x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  <w:lang w:val="es-ES"/>
                          </w:rPr>
                          <m:t>Fy⊃Hx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s-ES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  <w:lang w:val="es-ES"/>
                          </w:rPr>
                          <m:t>¬S∨¬T</m:t>
                        </m:r>
                      </m:e>
                    </m:d>
                  </m:e>
                </m:d>
              </m:oMath>
            </m:oMathPara>
          </w:p>
          <w:p w14:paraId="304929F7" w14:textId="77777777" w:rsidR="00CE1DAF" w:rsidRPr="00692807" w:rsidRDefault="00CE1DAF" w:rsidP="00FB77AC">
            <w:pPr>
              <w:spacing w:line="276" w:lineRule="auto"/>
              <w:jc w:val="center"/>
              <w:rPr>
                <w:rFonts w:eastAsiaTheme="minorEastAsia" w:cstheme="minorHAnsi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s-ES"/>
                  </w:rPr>
                  <m:t>∃x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s-ES"/>
                      </w:rPr>
                      <m:t>T⊃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  <w:lang w:val="es-ES"/>
                          </w:rPr>
                          <m:t>Fx∧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0"/>
                                <w:szCs w:val="20"/>
                                <w:lang w:val="es-ES"/>
                              </w:rPr>
                              <m:t>Gy∨P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14:paraId="01DBC798" w14:textId="77777777" w:rsidR="00CE1DAF" w:rsidRPr="00692807" w:rsidRDefault="00CE1DAF" w:rsidP="00FB77AC">
            <w:pPr>
              <w:spacing w:line="276" w:lineRule="auto"/>
              <w:jc w:val="center"/>
              <w:rPr>
                <w:rFonts w:eastAsiaTheme="minorEastAsia" w:cstheme="minorHAnsi"/>
                <w:i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sz w:val="20"/>
                        <w:szCs w:val="20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  <w:lang w:val="es-ES"/>
                          </w:rPr>
                          <m:t>¬R⊃Q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0"/>
                                <w:szCs w:val="20"/>
                                <w:lang w:val="es-ES"/>
                              </w:rPr>
                              <m:t>S≡P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  <w:lang w:val="es-ES"/>
                          </w:rPr>
                          <m:t>∧R</m:t>
                        </m:r>
                      </m:e>
                    </m:d>
                  </m:e>
                </m:d>
              </m:oMath>
            </m:oMathPara>
          </w:p>
        </w:tc>
      </w:tr>
    </w:tbl>
    <w:p w14:paraId="6B61D22E" w14:textId="77777777" w:rsidR="00CE1DAF" w:rsidRDefault="00CE1DAF" w:rsidP="00CE1DAF">
      <w:pPr>
        <w:rPr>
          <w:b/>
          <w:bCs/>
        </w:rPr>
      </w:pPr>
    </w:p>
    <w:p w14:paraId="22C92D0B" w14:textId="77777777" w:rsidR="00CE1DAF" w:rsidRDefault="00CE1DAF" w:rsidP="00CE1DAF">
      <w:pPr>
        <w:ind w:firstLine="708"/>
        <w:rPr>
          <w:sz w:val="22"/>
          <w:szCs w:val="22"/>
        </w:rPr>
      </w:pPr>
      <w:r>
        <w:rPr>
          <w:sz w:val="22"/>
          <w:szCs w:val="22"/>
        </w:rPr>
        <w:t>Haciendo uso del alfabeto y las reglas de formación, se p</w:t>
      </w:r>
      <w:r w:rsidRPr="00AE2B44">
        <w:rPr>
          <w:sz w:val="22"/>
          <w:szCs w:val="22"/>
        </w:rPr>
        <w:t xml:space="preserve">uede elaborar fórmulas de cualquier grado de complejidad en </w:t>
      </w:r>
      <w:r>
        <w:rPr>
          <w:sz w:val="22"/>
          <w:szCs w:val="22"/>
        </w:rPr>
        <w:t>LPO</w:t>
      </w:r>
      <w:r w:rsidRPr="00AE2B44">
        <w:rPr>
          <w:sz w:val="22"/>
          <w:szCs w:val="22"/>
        </w:rPr>
        <w:t>.</w:t>
      </w:r>
    </w:p>
    <w:p w14:paraId="1AD1BC11" w14:textId="77777777" w:rsidR="00CE1DAF" w:rsidRDefault="00CE1DAF" w:rsidP="00CE1DAF">
      <w:pPr>
        <w:rPr>
          <w:sz w:val="22"/>
          <w:szCs w:val="22"/>
        </w:rPr>
      </w:pPr>
    </w:p>
    <w:p w14:paraId="7B288D12" w14:textId="77777777" w:rsidR="00CE1DAF" w:rsidRDefault="00CE1DAF" w:rsidP="00CE1DAF">
      <w:pPr>
        <w:rPr>
          <w:b/>
          <w:bCs/>
          <w:sz w:val="22"/>
          <w:szCs w:val="22"/>
        </w:rPr>
      </w:pPr>
    </w:p>
    <w:p w14:paraId="5DB8F4E2" w14:textId="77777777" w:rsidR="00CE1DAF" w:rsidRDefault="00CE1DAF" w:rsidP="00CE1DAF">
      <w:pPr>
        <w:rPr>
          <w:b/>
          <w:bCs/>
          <w:sz w:val="22"/>
          <w:szCs w:val="22"/>
        </w:rPr>
      </w:pPr>
      <w:r w:rsidRPr="001A7A42">
        <w:rPr>
          <w:b/>
          <w:bCs/>
          <w:sz w:val="22"/>
          <w:szCs w:val="22"/>
        </w:rPr>
        <w:t>Ejercicios de aplicación</w:t>
      </w:r>
    </w:p>
    <w:p w14:paraId="1B9759FF" w14:textId="77777777" w:rsidR="00CE1DAF" w:rsidRDefault="00CE1DAF" w:rsidP="00CE1DAF">
      <w:pPr>
        <w:pStyle w:val="Prrafodelista"/>
        <w:numPr>
          <w:ilvl w:val="0"/>
          <w:numId w:val="5"/>
        </w:numPr>
        <w:ind w:left="284" w:hanging="207"/>
        <w:jc w:val="both"/>
        <w:rPr>
          <w:rFonts w:cstheme="minorHAnsi"/>
          <w:sz w:val="22"/>
          <w:szCs w:val="22"/>
          <w:lang w:val="es-ES_tradnl"/>
        </w:rPr>
      </w:pPr>
      <w:r w:rsidRPr="00CD1D6E">
        <w:rPr>
          <w:rFonts w:cstheme="minorHAnsi"/>
          <w:sz w:val="22"/>
          <w:szCs w:val="22"/>
          <w:lang w:val="es-ES_tradnl"/>
        </w:rPr>
        <w:t xml:space="preserve">Elabora </w:t>
      </w:r>
      <w:r>
        <w:rPr>
          <w:rFonts w:cstheme="minorHAnsi"/>
          <w:sz w:val="22"/>
          <w:szCs w:val="22"/>
          <w:lang w:val="es-ES_tradnl"/>
        </w:rPr>
        <w:t>dos</w:t>
      </w:r>
      <w:r w:rsidRPr="00CD1D6E">
        <w:rPr>
          <w:rFonts w:cstheme="minorHAnsi"/>
          <w:sz w:val="22"/>
          <w:szCs w:val="22"/>
          <w:lang w:val="es-ES_tradnl"/>
        </w:rPr>
        <w:t xml:space="preserve"> fórmulas en LPO. Cada una debe contener al menos dos conectores lógicos y un cuantificador. La primera debe ser de grado de complejidad </w:t>
      </w:r>
      <w:r>
        <w:rPr>
          <w:rFonts w:cstheme="minorHAnsi"/>
          <w:sz w:val="22"/>
          <w:szCs w:val="22"/>
          <w:lang w:val="es-ES_tradnl"/>
        </w:rPr>
        <w:t>6 y,</w:t>
      </w:r>
      <w:r w:rsidRPr="00CD1D6E">
        <w:rPr>
          <w:rFonts w:cstheme="minorHAnsi"/>
          <w:sz w:val="22"/>
          <w:szCs w:val="22"/>
          <w:lang w:val="es-ES_tradnl"/>
        </w:rPr>
        <w:t xml:space="preserve"> la segunda, de grado de complejidad </w:t>
      </w:r>
      <w:r>
        <w:rPr>
          <w:rFonts w:cstheme="minorHAnsi"/>
          <w:sz w:val="22"/>
          <w:szCs w:val="22"/>
          <w:lang w:val="es-ES_tradnl"/>
        </w:rPr>
        <w:t>8.</w:t>
      </w:r>
    </w:p>
    <w:p w14:paraId="18644196" w14:textId="77777777" w:rsidR="00CE1DAF" w:rsidRDefault="00CE1DAF" w:rsidP="00CE1DAF">
      <w:pPr>
        <w:pStyle w:val="Prrafodelista"/>
        <w:numPr>
          <w:ilvl w:val="0"/>
          <w:numId w:val="5"/>
        </w:numPr>
        <w:ind w:left="284" w:hanging="207"/>
        <w:jc w:val="both"/>
        <w:rPr>
          <w:rFonts w:cstheme="minorHAnsi"/>
          <w:sz w:val="22"/>
          <w:szCs w:val="22"/>
          <w:lang w:val="es-ES_tradnl"/>
        </w:rPr>
      </w:pPr>
      <w:r>
        <w:rPr>
          <w:rFonts w:cstheme="minorHAnsi"/>
          <w:sz w:val="22"/>
          <w:szCs w:val="22"/>
          <w:lang w:val="es-ES_tradnl"/>
        </w:rPr>
        <w:t>Elabora los árboles sintácticos de las fórmulas creadas en el ítem anterior</w:t>
      </w:r>
    </w:p>
    <w:p w14:paraId="5934E8F0" w14:textId="77777777" w:rsidR="00CE1DAF" w:rsidRDefault="00CE1DAF" w:rsidP="00CE1DAF">
      <w:pPr>
        <w:jc w:val="both"/>
        <w:rPr>
          <w:rFonts w:cstheme="minorHAnsi"/>
          <w:sz w:val="22"/>
          <w:szCs w:val="22"/>
          <w:lang w:val="es-ES_tradnl"/>
        </w:rPr>
      </w:pPr>
    </w:p>
    <w:p w14:paraId="5DD92A09" w14:textId="77777777" w:rsidR="00CE1DAF" w:rsidRDefault="00CE1DAF" w:rsidP="00CE1DAF">
      <w:pPr>
        <w:jc w:val="both"/>
        <w:rPr>
          <w:rFonts w:cstheme="minorHAnsi"/>
          <w:b/>
          <w:bCs/>
          <w:sz w:val="22"/>
          <w:szCs w:val="22"/>
          <w:lang w:val="es-ES_tradnl"/>
        </w:rPr>
      </w:pPr>
      <w:r w:rsidRPr="00CD1D6E">
        <w:rPr>
          <w:rFonts w:cstheme="minorHAnsi"/>
          <w:b/>
          <w:bCs/>
          <w:sz w:val="22"/>
          <w:szCs w:val="22"/>
          <w:lang w:val="es-ES_tradnl"/>
        </w:rPr>
        <w:t>Glosario</w:t>
      </w:r>
      <w:r>
        <w:rPr>
          <w:rFonts w:cstheme="minorHAnsi"/>
          <w:b/>
          <w:bCs/>
          <w:sz w:val="22"/>
          <w:szCs w:val="22"/>
          <w:lang w:val="es-ES_tradnl"/>
        </w:rPr>
        <w:t xml:space="preserve"> de términos</w:t>
      </w:r>
    </w:p>
    <w:p w14:paraId="6F2E75DB" w14:textId="77777777" w:rsidR="00CE1DAF" w:rsidRPr="00C04ED4" w:rsidRDefault="00CE1DAF" w:rsidP="00CE1DAF">
      <w:pPr>
        <w:pStyle w:val="Prrafodelista"/>
        <w:numPr>
          <w:ilvl w:val="0"/>
          <w:numId w:val="3"/>
        </w:numPr>
        <w:ind w:left="284" w:hanging="284"/>
        <w:jc w:val="both"/>
        <w:rPr>
          <w:rFonts w:eastAsiaTheme="minorEastAsia" w:cstheme="minorHAnsi"/>
          <w:sz w:val="22"/>
          <w:szCs w:val="22"/>
          <w:lang w:val="es-ES"/>
        </w:rPr>
      </w:pPr>
      <w:r w:rsidRPr="00C04ED4">
        <w:rPr>
          <w:rFonts w:eastAsiaTheme="minorEastAsia" w:cstheme="minorHAnsi"/>
          <w:sz w:val="22"/>
          <w:szCs w:val="22"/>
          <w:lang w:val="es-ES"/>
        </w:rPr>
        <w:t>Alcance de cuantificación</w:t>
      </w:r>
    </w:p>
    <w:p w14:paraId="646C438C" w14:textId="77777777" w:rsidR="00CE1DAF" w:rsidRPr="00C04ED4" w:rsidRDefault="00CE1DAF" w:rsidP="00CE1DAF">
      <w:pPr>
        <w:pStyle w:val="Prrafodelista"/>
        <w:numPr>
          <w:ilvl w:val="0"/>
          <w:numId w:val="3"/>
        </w:numPr>
        <w:ind w:left="284" w:hanging="284"/>
        <w:jc w:val="both"/>
        <w:rPr>
          <w:rFonts w:eastAsiaTheme="minorEastAsia" w:cstheme="minorHAnsi"/>
          <w:sz w:val="22"/>
          <w:szCs w:val="22"/>
          <w:lang w:val="es-ES"/>
        </w:rPr>
      </w:pPr>
      <w:r w:rsidRPr="00C04ED4">
        <w:rPr>
          <w:rFonts w:eastAsiaTheme="minorEastAsia" w:cstheme="minorHAnsi"/>
          <w:sz w:val="22"/>
          <w:szCs w:val="22"/>
          <w:lang w:val="es-ES"/>
        </w:rPr>
        <w:t>Variable libre</w:t>
      </w:r>
    </w:p>
    <w:p w14:paraId="28684EC4" w14:textId="77777777" w:rsidR="00CE1DAF" w:rsidRPr="00C04ED4" w:rsidRDefault="00CE1DAF" w:rsidP="00CE1DAF">
      <w:pPr>
        <w:pStyle w:val="Prrafodelista"/>
        <w:numPr>
          <w:ilvl w:val="0"/>
          <w:numId w:val="3"/>
        </w:numPr>
        <w:ind w:left="284" w:hanging="284"/>
        <w:jc w:val="both"/>
        <w:rPr>
          <w:rFonts w:eastAsiaTheme="minorEastAsia" w:cstheme="minorHAnsi"/>
          <w:sz w:val="22"/>
          <w:szCs w:val="22"/>
          <w:lang w:val="es-ES"/>
        </w:rPr>
      </w:pPr>
      <w:r w:rsidRPr="00C04ED4">
        <w:rPr>
          <w:rFonts w:eastAsiaTheme="minorEastAsia" w:cstheme="minorHAnsi"/>
          <w:sz w:val="22"/>
          <w:szCs w:val="22"/>
          <w:lang w:val="es-ES"/>
        </w:rPr>
        <w:t>Variable ligada</w:t>
      </w:r>
    </w:p>
    <w:p w14:paraId="44A2872D" w14:textId="77777777" w:rsidR="00CE1DAF" w:rsidRPr="00C04ED4" w:rsidRDefault="00CE1DAF" w:rsidP="00CE1DAF">
      <w:pPr>
        <w:pStyle w:val="Prrafodelista"/>
        <w:numPr>
          <w:ilvl w:val="0"/>
          <w:numId w:val="3"/>
        </w:numPr>
        <w:ind w:left="284" w:hanging="284"/>
        <w:jc w:val="both"/>
        <w:rPr>
          <w:rFonts w:eastAsiaTheme="minorEastAsia" w:cstheme="minorHAnsi"/>
          <w:sz w:val="22"/>
          <w:szCs w:val="22"/>
          <w:lang w:val="es-ES"/>
        </w:rPr>
      </w:pPr>
      <w:r w:rsidRPr="00C04ED4">
        <w:rPr>
          <w:rFonts w:eastAsiaTheme="minorEastAsia" w:cstheme="minorHAnsi"/>
          <w:sz w:val="22"/>
          <w:szCs w:val="22"/>
          <w:lang w:val="es-ES"/>
        </w:rPr>
        <w:t>Fórmula abierta</w:t>
      </w:r>
    </w:p>
    <w:p w14:paraId="2A289840" w14:textId="77777777" w:rsidR="00CE1DAF" w:rsidRPr="00C04ED4" w:rsidRDefault="00CE1DAF" w:rsidP="00CE1DAF">
      <w:pPr>
        <w:pStyle w:val="Prrafodelista"/>
        <w:numPr>
          <w:ilvl w:val="0"/>
          <w:numId w:val="3"/>
        </w:numPr>
        <w:ind w:left="284" w:hanging="284"/>
        <w:jc w:val="both"/>
        <w:rPr>
          <w:rFonts w:eastAsiaTheme="minorEastAsia" w:cstheme="minorHAnsi"/>
          <w:sz w:val="22"/>
          <w:szCs w:val="22"/>
          <w:lang w:val="es-ES"/>
        </w:rPr>
      </w:pPr>
      <w:r w:rsidRPr="00C04ED4">
        <w:rPr>
          <w:rFonts w:eastAsiaTheme="minorEastAsia" w:cstheme="minorHAnsi"/>
          <w:sz w:val="22"/>
          <w:szCs w:val="22"/>
          <w:lang w:val="es-ES"/>
        </w:rPr>
        <w:t>Fórmula cerrada</w:t>
      </w:r>
    </w:p>
    <w:p w14:paraId="72658CFD" w14:textId="77777777" w:rsidR="00CE1DAF" w:rsidRDefault="00CE1DAF" w:rsidP="00CE1DAF"/>
    <w:p w14:paraId="3CDEB986" w14:textId="77777777" w:rsidR="00CE1DAF" w:rsidRDefault="00CE1DAF" w:rsidP="00CE1DAF"/>
    <w:p w14:paraId="69CC690C" w14:textId="77777777" w:rsidR="00620E4D" w:rsidRDefault="00620E4D"/>
    <w:sectPr w:rsidR="00620E4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4CB80" w14:textId="77777777" w:rsidR="00CE1DAF" w:rsidRDefault="00CE1DAF" w:rsidP="00CE1DAF">
      <w:r>
        <w:separator/>
      </w:r>
    </w:p>
  </w:endnote>
  <w:endnote w:type="continuationSeparator" w:id="0">
    <w:p w14:paraId="38AD4592" w14:textId="77777777" w:rsidR="00CE1DAF" w:rsidRDefault="00CE1DAF" w:rsidP="00CE1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AB183" w14:textId="77777777" w:rsidR="00CE1DAF" w:rsidRDefault="00CE1DAF" w:rsidP="00CE1DAF">
      <w:r>
        <w:separator/>
      </w:r>
    </w:p>
  </w:footnote>
  <w:footnote w:type="continuationSeparator" w:id="0">
    <w:p w14:paraId="0A6ACE61" w14:textId="77777777" w:rsidR="00CE1DAF" w:rsidRDefault="00CE1DAF" w:rsidP="00CE1DAF">
      <w:r>
        <w:continuationSeparator/>
      </w:r>
    </w:p>
  </w:footnote>
  <w:footnote w:id="1">
    <w:p w14:paraId="7B6689FD" w14:textId="77777777" w:rsidR="00CE1DAF" w:rsidRPr="00BC37B2" w:rsidRDefault="00CE1DAF" w:rsidP="00CE1DAF">
      <w:pPr>
        <w:pStyle w:val="Textonotapie"/>
      </w:pPr>
      <w:r w:rsidRPr="00BC37B2">
        <w:rPr>
          <w:rStyle w:val="Refdenotaalpie"/>
        </w:rPr>
        <w:footnoteRef/>
      </w:r>
      <w:r w:rsidRPr="00BC37B2">
        <w:t xml:space="preserve"> </w:t>
      </w:r>
      <w:r w:rsidRPr="00BC37B2">
        <w:rPr>
          <w:rFonts w:cstheme="minorHAnsi"/>
          <w:lang w:val="es-ES_tradnl"/>
        </w:rPr>
        <w:t xml:space="preserve">Las oraciones impersonales son las que </w:t>
      </w:r>
      <w:r>
        <w:rPr>
          <w:rFonts w:cstheme="minorHAnsi"/>
          <w:lang w:val="es-ES_tradnl"/>
        </w:rPr>
        <w:t xml:space="preserve">sintácticamente </w:t>
      </w:r>
      <w:r w:rsidRPr="00BC37B2">
        <w:rPr>
          <w:rFonts w:cstheme="minorHAnsi"/>
          <w:lang w:val="es-ES_tradnl"/>
        </w:rPr>
        <w:t xml:space="preserve">no </w:t>
      </w:r>
      <w:r>
        <w:rPr>
          <w:rFonts w:cstheme="minorHAnsi"/>
          <w:lang w:val="es-ES_tradnl"/>
        </w:rPr>
        <w:t>permiten</w:t>
      </w:r>
      <w:r w:rsidRPr="00BC37B2">
        <w:rPr>
          <w:rFonts w:cstheme="minorHAnsi"/>
          <w:lang w:val="es-ES_tradnl"/>
        </w:rPr>
        <w:t xml:space="preserve"> </w:t>
      </w:r>
      <w:r>
        <w:rPr>
          <w:rFonts w:cstheme="minorHAnsi"/>
          <w:lang w:val="es-ES_tradnl"/>
        </w:rPr>
        <w:t>un</w:t>
      </w:r>
      <w:r w:rsidRPr="00BC37B2">
        <w:rPr>
          <w:rFonts w:cstheme="minorHAnsi"/>
          <w:lang w:val="es-ES_tradnl"/>
        </w:rPr>
        <w:t xml:space="preserve"> sujeto.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1D5AC" w14:textId="28DF8184" w:rsidR="00CE1DAF" w:rsidRDefault="00CE1DAF">
    <w:pPr>
      <w:pStyle w:val="Encabezado"/>
    </w:pPr>
    <w:r>
      <w:t>Lógica y Argumentación</w:t>
    </w:r>
    <w:r>
      <w:tab/>
    </w:r>
    <w:r>
      <w:tab/>
      <w:t>2024.2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D2001"/>
    <w:multiLevelType w:val="hybridMultilevel"/>
    <w:tmpl w:val="B9C2E9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7E5E"/>
    <w:multiLevelType w:val="hybridMultilevel"/>
    <w:tmpl w:val="2BCCBF1E"/>
    <w:lvl w:ilvl="0" w:tplc="0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A1655E6"/>
    <w:multiLevelType w:val="hybridMultilevel"/>
    <w:tmpl w:val="3042A222"/>
    <w:lvl w:ilvl="0" w:tplc="E5186606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46EAE"/>
    <w:multiLevelType w:val="hybridMultilevel"/>
    <w:tmpl w:val="B3E00DF6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0C7511A"/>
    <w:multiLevelType w:val="hybridMultilevel"/>
    <w:tmpl w:val="2474E318"/>
    <w:lvl w:ilvl="0" w:tplc="5F70BC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225925">
    <w:abstractNumId w:val="1"/>
  </w:num>
  <w:num w:numId="2" w16cid:durableId="127282427">
    <w:abstractNumId w:val="3"/>
  </w:num>
  <w:num w:numId="3" w16cid:durableId="1533222560">
    <w:abstractNumId w:val="2"/>
  </w:num>
  <w:num w:numId="4" w16cid:durableId="1302467765">
    <w:abstractNumId w:val="0"/>
  </w:num>
  <w:num w:numId="5" w16cid:durableId="945039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AF"/>
    <w:rsid w:val="00223189"/>
    <w:rsid w:val="006175FB"/>
    <w:rsid w:val="00620E4D"/>
    <w:rsid w:val="00B15CA8"/>
    <w:rsid w:val="00B53542"/>
    <w:rsid w:val="00C000E6"/>
    <w:rsid w:val="00CE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032D53"/>
  <w15:chartTrackingRefBased/>
  <w15:docId w15:val="{DD002A9B-5808-4089-A5BF-02841658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DAF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E1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1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1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1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1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1D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1D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1D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1D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1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1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1D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1D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1D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1D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1D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1D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1D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1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1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1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1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1D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1D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1D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1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1D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1DA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E1DAF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CE1DA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E1DAF"/>
    <w:rPr>
      <w:kern w:val="0"/>
      <w:sz w:val="20"/>
      <w:szCs w:val="20"/>
      <w14:ligatures w14:val="none"/>
    </w:rPr>
  </w:style>
  <w:style w:type="character" w:styleId="Refdenotaalpie">
    <w:name w:val="footnote reference"/>
    <w:basedOn w:val="Fuentedeprrafopredeter"/>
    <w:uiPriority w:val="99"/>
    <w:semiHidden/>
    <w:unhideWhenUsed/>
    <w:rsid w:val="00CE1DAF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CE1DA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1DAF"/>
    <w:rPr>
      <w:kern w:val="0"/>
      <w:sz w:val="24"/>
      <w:szCs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CE1DA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1DAF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1392</Words>
  <Characters>7657</Characters>
  <Application>Microsoft Office Word</Application>
  <DocSecurity>0</DocSecurity>
  <Lines>63</Lines>
  <Paragraphs>18</Paragraphs>
  <ScaleCrop>false</ScaleCrop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1</cp:revision>
  <dcterms:created xsi:type="dcterms:W3CDTF">2024-10-29T17:10:00Z</dcterms:created>
  <dcterms:modified xsi:type="dcterms:W3CDTF">2024-10-29T17:11:00Z</dcterms:modified>
</cp:coreProperties>
</file>