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67C76" w14:textId="7791BB4A" w:rsidR="00BE0F96" w:rsidRDefault="00BE0F96" w:rsidP="00B02C5C">
      <w:pPr>
        <w:jc w:val="both"/>
        <w:rPr>
          <w:lang w:val="es-MX"/>
        </w:rPr>
      </w:pPr>
      <w:r>
        <w:rPr>
          <w:lang w:val="es-MX"/>
        </w:rPr>
        <w:t>UARM</w:t>
      </w:r>
    </w:p>
    <w:p w14:paraId="1EDB0A9B" w14:textId="07A05E18" w:rsidR="00BE0F96" w:rsidRDefault="00BE0F96" w:rsidP="00B02C5C">
      <w:pPr>
        <w:jc w:val="both"/>
        <w:rPr>
          <w:lang w:val="es-MX"/>
        </w:rPr>
      </w:pPr>
      <w:r>
        <w:rPr>
          <w:lang w:val="es-MX"/>
        </w:rPr>
        <w:t>Lógica y Argumentación</w:t>
      </w:r>
    </w:p>
    <w:p w14:paraId="023F9C8E" w14:textId="77777777" w:rsidR="00BE0F96" w:rsidRPr="00413DFA" w:rsidRDefault="00BE0F96" w:rsidP="00B02C5C">
      <w:pPr>
        <w:jc w:val="both"/>
        <w:rPr>
          <w:b/>
          <w:bCs/>
          <w:u w:val="single"/>
          <w:lang w:val="es-MX"/>
        </w:rPr>
      </w:pPr>
    </w:p>
    <w:p w14:paraId="208D3991" w14:textId="28F12AD1" w:rsidR="00BE0F96" w:rsidRPr="00413DFA" w:rsidRDefault="00BE0F96" w:rsidP="00B02C5C">
      <w:pPr>
        <w:jc w:val="center"/>
        <w:rPr>
          <w:b/>
          <w:bCs/>
          <w:u w:val="single"/>
          <w:lang w:val="es-MX"/>
        </w:rPr>
      </w:pPr>
      <w:r w:rsidRPr="00413DFA">
        <w:rPr>
          <w:b/>
          <w:bCs/>
          <w:u w:val="single"/>
          <w:lang w:val="es-MX"/>
        </w:rPr>
        <w:t>Primera práctica calificada</w:t>
      </w:r>
    </w:p>
    <w:p w14:paraId="10164854" w14:textId="77777777" w:rsidR="00BE0F96" w:rsidRDefault="00BE0F96" w:rsidP="00B02C5C">
      <w:pPr>
        <w:jc w:val="both"/>
        <w:rPr>
          <w:lang w:val="es-MX"/>
        </w:rPr>
      </w:pPr>
    </w:p>
    <w:p w14:paraId="7F2442DC" w14:textId="1A07E6FC" w:rsidR="00BE0F96" w:rsidRDefault="00BE0F96" w:rsidP="00B02C5C">
      <w:pPr>
        <w:jc w:val="both"/>
        <w:rPr>
          <w:lang w:val="es-MX"/>
        </w:rPr>
      </w:pPr>
      <w:r>
        <w:rPr>
          <w:lang w:val="es-MX"/>
        </w:rPr>
        <w:t>PONER NOMBRE: _________________________________________</w:t>
      </w:r>
      <w:r w:rsidR="00413DFA">
        <w:rPr>
          <w:lang w:val="es-MX"/>
        </w:rPr>
        <w:t>_______________</w:t>
      </w:r>
    </w:p>
    <w:p w14:paraId="7CBAA119" w14:textId="21704F9F" w:rsidR="00B02C5C" w:rsidRDefault="00B02C5C">
      <w:pPr>
        <w:rPr>
          <w:lang w:val="es-MX"/>
        </w:rPr>
      </w:pPr>
      <w:r>
        <w:rPr>
          <w:lang w:val="es-MX"/>
        </w:rPr>
        <w:br w:type="page"/>
      </w:r>
    </w:p>
    <w:p w14:paraId="4456BDF9" w14:textId="0E2005C5" w:rsidR="00413DFA" w:rsidRDefault="00413DFA" w:rsidP="00B02C5C">
      <w:pPr>
        <w:jc w:val="both"/>
        <w:rPr>
          <w:lang w:val="es-MX"/>
        </w:rPr>
      </w:pPr>
      <w:r>
        <w:rPr>
          <w:lang w:val="es-MX"/>
        </w:rPr>
        <w:lastRenderedPageBreak/>
        <w:t>Parte 1: Sintaxis de Lógica de Conectores (4 puntos)</w:t>
      </w:r>
    </w:p>
    <w:p w14:paraId="21A9D0B1" w14:textId="32A86FF0" w:rsidR="003C7EC8" w:rsidRDefault="003C7EC8" w:rsidP="00B02C5C">
      <w:pPr>
        <w:jc w:val="both"/>
        <w:rPr>
          <w:lang w:val="es-MX"/>
        </w:rPr>
      </w:pPr>
      <w:r>
        <w:rPr>
          <w:lang w:val="es-MX"/>
        </w:rPr>
        <w:t xml:space="preserve">Indicación: Ver los ejemplos de fórmulas bien formadas para analizarlos y señalar si es o no una </w:t>
      </w:r>
      <w:proofErr w:type="spellStart"/>
      <w:r>
        <w:rPr>
          <w:lang w:val="es-MX"/>
        </w:rPr>
        <w:t>fbf</w:t>
      </w:r>
      <w:proofErr w:type="spellEnd"/>
      <w:r>
        <w:rPr>
          <w:lang w:val="es-MX"/>
        </w:rPr>
        <w:t xml:space="preserve">; de no ser una </w:t>
      </w:r>
      <w:proofErr w:type="spellStart"/>
      <w:r>
        <w:rPr>
          <w:lang w:val="es-MX"/>
        </w:rPr>
        <w:t>fbf</w:t>
      </w:r>
      <w:proofErr w:type="spellEnd"/>
      <w:r>
        <w:rPr>
          <w:lang w:val="es-MX"/>
        </w:rPr>
        <w:t>, deben indicar porqué razón no lo es.</w:t>
      </w:r>
    </w:p>
    <w:p w14:paraId="293ED208" w14:textId="77777777" w:rsidR="003C7EC8" w:rsidRDefault="003C7EC8" w:rsidP="00B02C5C">
      <w:pPr>
        <w:jc w:val="both"/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984"/>
        <w:gridCol w:w="1418"/>
        <w:gridCol w:w="4671"/>
      </w:tblGrid>
      <w:tr w:rsidR="003C7EC8" w14:paraId="11DA885F" w14:textId="77777777" w:rsidTr="002464CC">
        <w:tc>
          <w:tcPr>
            <w:tcW w:w="421" w:type="dxa"/>
          </w:tcPr>
          <w:p w14:paraId="651B5374" w14:textId="15024777" w:rsidR="003C7EC8" w:rsidRDefault="003C7EC8" w:rsidP="00B02C5C">
            <w:pPr>
              <w:jc w:val="center"/>
              <w:rPr>
                <w:lang w:val="es-MX"/>
              </w:rPr>
            </w:pPr>
          </w:p>
        </w:tc>
        <w:tc>
          <w:tcPr>
            <w:tcW w:w="1984" w:type="dxa"/>
          </w:tcPr>
          <w:p w14:paraId="645D8897" w14:textId="137C5AFA" w:rsidR="003C7EC8" w:rsidRDefault="003C7EC8" w:rsidP="00B02C5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Ejercicio</w:t>
            </w:r>
          </w:p>
        </w:tc>
        <w:tc>
          <w:tcPr>
            <w:tcW w:w="1418" w:type="dxa"/>
          </w:tcPr>
          <w:p w14:paraId="734E07EE" w14:textId="56C75978" w:rsidR="003C7EC8" w:rsidRDefault="003C7EC8" w:rsidP="00B02C5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¿es una </w:t>
            </w:r>
            <w:proofErr w:type="spellStart"/>
            <w:r>
              <w:rPr>
                <w:lang w:val="es-MX"/>
              </w:rPr>
              <w:t>fbf</w:t>
            </w:r>
            <w:proofErr w:type="spellEnd"/>
            <w:r>
              <w:rPr>
                <w:lang w:val="es-MX"/>
              </w:rPr>
              <w:t>?</w:t>
            </w:r>
          </w:p>
        </w:tc>
        <w:tc>
          <w:tcPr>
            <w:tcW w:w="4671" w:type="dxa"/>
          </w:tcPr>
          <w:p w14:paraId="13933810" w14:textId="0D4A34B3" w:rsidR="003C7EC8" w:rsidRDefault="003C7EC8" w:rsidP="00B02C5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Si no lo es, ¿</w:t>
            </w:r>
            <w:r w:rsidR="002464CC">
              <w:rPr>
                <w:lang w:val="es-MX"/>
              </w:rPr>
              <w:t>por qué</w:t>
            </w:r>
            <w:r>
              <w:rPr>
                <w:lang w:val="es-MX"/>
              </w:rPr>
              <w:t>?</w:t>
            </w:r>
          </w:p>
        </w:tc>
      </w:tr>
      <w:tr w:rsidR="003C7EC8" w14:paraId="351DADB2" w14:textId="77777777" w:rsidTr="002464CC">
        <w:tc>
          <w:tcPr>
            <w:tcW w:w="421" w:type="dxa"/>
          </w:tcPr>
          <w:p w14:paraId="07AE4DBA" w14:textId="4FEFB1EC" w:rsidR="003C7EC8" w:rsidRDefault="003C7EC8" w:rsidP="00B02C5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984" w:type="dxa"/>
          </w:tcPr>
          <w:p w14:paraId="44E8884D" w14:textId="717CF780" w:rsidR="003C7EC8" w:rsidRDefault="00000000" w:rsidP="00B02C5C">
            <w:pPr>
              <w:jc w:val="both"/>
              <w:rPr>
                <w:lang w:val="es-MX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Q≡T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)</m:t>
                </m:r>
              </m:oMath>
            </m:oMathPara>
          </w:p>
        </w:tc>
        <w:tc>
          <w:tcPr>
            <w:tcW w:w="1418" w:type="dxa"/>
          </w:tcPr>
          <w:p w14:paraId="27C1C080" w14:textId="77777777" w:rsidR="003C7EC8" w:rsidRDefault="003C7EC8" w:rsidP="00B02C5C">
            <w:pPr>
              <w:jc w:val="both"/>
              <w:rPr>
                <w:lang w:val="es-MX"/>
              </w:rPr>
            </w:pPr>
          </w:p>
        </w:tc>
        <w:tc>
          <w:tcPr>
            <w:tcW w:w="4671" w:type="dxa"/>
          </w:tcPr>
          <w:p w14:paraId="4F02AFC3" w14:textId="77777777" w:rsidR="003C7EC8" w:rsidRDefault="003C7EC8" w:rsidP="00B02C5C">
            <w:pPr>
              <w:jc w:val="both"/>
              <w:rPr>
                <w:lang w:val="es-MX"/>
              </w:rPr>
            </w:pPr>
          </w:p>
        </w:tc>
      </w:tr>
      <w:tr w:rsidR="003C7EC8" w14:paraId="5C7C1614" w14:textId="77777777" w:rsidTr="002464CC">
        <w:tc>
          <w:tcPr>
            <w:tcW w:w="421" w:type="dxa"/>
          </w:tcPr>
          <w:p w14:paraId="4E9D680B" w14:textId="398998A8" w:rsidR="003C7EC8" w:rsidRDefault="003C7EC8" w:rsidP="00B02C5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984" w:type="dxa"/>
          </w:tcPr>
          <w:p w14:paraId="07AD5ACC" w14:textId="4B20B3A6" w:rsidR="003C7EC8" w:rsidRDefault="00000000" w:rsidP="00B02C5C">
            <w:pPr>
              <w:jc w:val="both"/>
              <w:rPr>
                <w:lang w:val="es-MX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¬P¬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T≡¬S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418" w:type="dxa"/>
          </w:tcPr>
          <w:p w14:paraId="2080EDB2" w14:textId="77777777" w:rsidR="003C7EC8" w:rsidRDefault="003C7EC8" w:rsidP="00B02C5C">
            <w:pPr>
              <w:jc w:val="both"/>
              <w:rPr>
                <w:lang w:val="es-MX"/>
              </w:rPr>
            </w:pPr>
          </w:p>
        </w:tc>
        <w:tc>
          <w:tcPr>
            <w:tcW w:w="4671" w:type="dxa"/>
          </w:tcPr>
          <w:p w14:paraId="0D2B983D" w14:textId="77777777" w:rsidR="003C7EC8" w:rsidRDefault="003C7EC8" w:rsidP="00B02C5C">
            <w:pPr>
              <w:jc w:val="both"/>
              <w:rPr>
                <w:lang w:val="es-MX"/>
              </w:rPr>
            </w:pPr>
          </w:p>
        </w:tc>
      </w:tr>
      <w:tr w:rsidR="003C7EC8" w14:paraId="6DDC5C9A" w14:textId="77777777" w:rsidTr="002464CC">
        <w:tc>
          <w:tcPr>
            <w:tcW w:w="421" w:type="dxa"/>
          </w:tcPr>
          <w:p w14:paraId="1F67E6C4" w14:textId="6EB22A6A" w:rsidR="003C7EC8" w:rsidRDefault="003C7EC8" w:rsidP="00B02C5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984" w:type="dxa"/>
          </w:tcPr>
          <w:p w14:paraId="700CBD73" w14:textId="6EA1C3DC" w:rsidR="003C7EC8" w:rsidRDefault="002464CC" w:rsidP="00B02C5C">
            <w:pPr>
              <w:jc w:val="both"/>
              <w:rPr>
                <w:lang w:val="es-MX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528∧¬Q</m:t>
                </m:r>
              </m:oMath>
            </m:oMathPara>
          </w:p>
        </w:tc>
        <w:tc>
          <w:tcPr>
            <w:tcW w:w="1418" w:type="dxa"/>
          </w:tcPr>
          <w:p w14:paraId="33CCD339" w14:textId="77777777" w:rsidR="003C7EC8" w:rsidRDefault="003C7EC8" w:rsidP="00B02C5C">
            <w:pPr>
              <w:jc w:val="both"/>
              <w:rPr>
                <w:lang w:val="es-MX"/>
              </w:rPr>
            </w:pPr>
          </w:p>
        </w:tc>
        <w:tc>
          <w:tcPr>
            <w:tcW w:w="4671" w:type="dxa"/>
          </w:tcPr>
          <w:p w14:paraId="53D001A8" w14:textId="77777777" w:rsidR="003C7EC8" w:rsidRDefault="003C7EC8" w:rsidP="00B02C5C">
            <w:pPr>
              <w:jc w:val="both"/>
              <w:rPr>
                <w:lang w:val="es-MX"/>
              </w:rPr>
            </w:pPr>
          </w:p>
        </w:tc>
      </w:tr>
      <w:tr w:rsidR="003C7EC8" w14:paraId="00DB24BC" w14:textId="77777777" w:rsidTr="002464CC">
        <w:tc>
          <w:tcPr>
            <w:tcW w:w="421" w:type="dxa"/>
          </w:tcPr>
          <w:p w14:paraId="39D9603B" w14:textId="441205FD" w:rsidR="003C7EC8" w:rsidRDefault="003C7EC8" w:rsidP="00B02C5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984" w:type="dxa"/>
          </w:tcPr>
          <w:p w14:paraId="634D7AA4" w14:textId="01E3F231" w:rsidR="003C7EC8" w:rsidRDefault="00000000" w:rsidP="00B02C5C">
            <w:pPr>
              <w:jc w:val="both"/>
              <w:rPr>
                <w:lang w:val="es-MX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Q æ T</m:t>
                    </m:r>
                  </m:e>
                </m:d>
              </m:oMath>
            </m:oMathPara>
          </w:p>
        </w:tc>
        <w:tc>
          <w:tcPr>
            <w:tcW w:w="1418" w:type="dxa"/>
          </w:tcPr>
          <w:p w14:paraId="2E66E329" w14:textId="77777777" w:rsidR="003C7EC8" w:rsidRDefault="003C7EC8" w:rsidP="00B02C5C">
            <w:pPr>
              <w:jc w:val="both"/>
              <w:rPr>
                <w:lang w:val="es-MX"/>
              </w:rPr>
            </w:pPr>
          </w:p>
        </w:tc>
        <w:tc>
          <w:tcPr>
            <w:tcW w:w="4671" w:type="dxa"/>
          </w:tcPr>
          <w:p w14:paraId="3C255FDB" w14:textId="77777777" w:rsidR="003C7EC8" w:rsidRDefault="003C7EC8" w:rsidP="00B02C5C">
            <w:pPr>
              <w:jc w:val="both"/>
              <w:rPr>
                <w:lang w:val="es-MX"/>
              </w:rPr>
            </w:pPr>
          </w:p>
        </w:tc>
      </w:tr>
    </w:tbl>
    <w:p w14:paraId="730A6CDB" w14:textId="5514ACBA" w:rsidR="003C7EC8" w:rsidRDefault="002464CC" w:rsidP="00B02C5C">
      <w:pPr>
        <w:tabs>
          <w:tab w:val="left" w:pos="5160"/>
        </w:tabs>
        <w:jc w:val="both"/>
        <w:rPr>
          <w:lang w:val="es-MX"/>
        </w:rPr>
      </w:pPr>
      <w:r>
        <w:rPr>
          <w:lang w:val="es-MX"/>
        </w:rPr>
        <w:tab/>
      </w:r>
    </w:p>
    <w:p w14:paraId="6D167D08" w14:textId="5C62F311" w:rsidR="00B02C5C" w:rsidRDefault="00B02C5C">
      <w:pPr>
        <w:rPr>
          <w:lang w:val="es-MX"/>
        </w:rPr>
      </w:pPr>
      <w:r>
        <w:rPr>
          <w:lang w:val="es-MX"/>
        </w:rPr>
        <w:br w:type="page"/>
      </w:r>
    </w:p>
    <w:p w14:paraId="34F793C7" w14:textId="358A1BCB" w:rsidR="00413DFA" w:rsidRDefault="00413DFA" w:rsidP="00B02C5C">
      <w:pPr>
        <w:jc w:val="both"/>
        <w:rPr>
          <w:lang w:val="es-MX"/>
        </w:rPr>
      </w:pPr>
      <w:r>
        <w:rPr>
          <w:lang w:val="es-MX"/>
        </w:rPr>
        <w:lastRenderedPageBreak/>
        <w:t>Parte 2: Semántica de Lógica de Conectores (4 puntos)</w:t>
      </w:r>
    </w:p>
    <w:p w14:paraId="295B7839" w14:textId="2F81A61E" w:rsidR="003C7EC8" w:rsidRDefault="003C7EC8" w:rsidP="00B02C5C">
      <w:pPr>
        <w:jc w:val="both"/>
        <w:rPr>
          <w:lang w:val="es-MX"/>
        </w:rPr>
      </w:pPr>
      <w:r>
        <w:rPr>
          <w:lang w:val="es-MX"/>
        </w:rPr>
        <w:t xml:space="preserve">Indicación: </w:t>
      </w:r>
      <w:r w:rsidR="00EA43CA">
        <w:rPr>
          <w:lang w:val="es-MX"/>
        </w:rPr>
        <w:t>Leer el concepto semántico de un lado y conectar con la definición adecuada del otro lado</w:t>
      </w:r>
      <w:r w:rsidR="00B02C5C">
        <w:rPr>
          <w:lang w:val="es-MX"/>
        </w:rPr>
        <w:t xml:space="preserve">. (Considerando las definiciones para </w:t>
      </w:r>
      <w:r w:rsidR="00B02C5C" w:rsidRPr="00B02C5C">
        <w:rPr>
          <w:b/>
          <w:bCs/>
          <w:lang w:val="es-MX"/>
        </w:rPr>
        <w:t>más de una fórmula</w:t>
      </w:r>
      <w:r w:rsidR="00B02C5C">
        <w:rPr>
          <w:lang w:val="es-MX"/>
        </w:rPr>
        <w:t xml:space="preserve"> y aplicado a las tablas de verdad)</w:t>
      </w:r>
    </w:p>
    <w:p w14:paraId="1286E745" w14:textId="77777777" w:rsidR="00B02C5C" w:rsidRDefault="00B02C5C" w:rsidP="00B02C5C">
      <w:pPr>
        <w:jc w:val="both"/>
        <w:rPr>
          <w:lang w:val="es-MX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1"/>
        <w:gridCol w:w="2268"/>
        <w:gridCol w:w="919"/>
        <w:gridCol w:w="3816"/>
      </w:tblGrid>
      <w:tr w:rsidR="00B02C5C" w14:paraId="3CE529EA" w14:textId="77777777" w:rsidTr="003C10A4">
        <w:tc>
          <w:tcPr>
            <w:tcW w:w="1491" w:type="dxa"/>
          </w:tcPr>
          <w:p w14:paraId="21FC4301" w14:textId="4C8522BA" w:rsidR="00B02C5C" w:rsidRDefault="00B02C5C" w:rsidP="00B02C5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Consistencia</w:t>
            </w:r>
          </w:p>
        </w:tc>
        <w:tc>
          <w:tcPr>
            <w:tcW w:w="2268" w:type="dxa"/>
          </w:tcPr>
          <w:p w14:paraId="5F0CF992" w14:textId="77777777" w:rsidR="00B02C5C" w:rsidRPr="00832EF8" w:rsidRDefault="00000000" w:rsidP="00B02C5C">
            <w:pPr>
              <w:spacing w:line="276" w:lineRule="auto"/>
              <w:jc w:val="center"/>
              <w:rPr>
                <w:rFonts w:cstheme="minorHAnsi"/>
                <w:b/>
                <w:bCs/>
                <w:sz w:val="22"/>
                <w:szCs w:val="22"/>
                <w:lang w:val="es-ES" w:eastAsia="es-ES_tradnl"/>
              </w:rPr>
            </w:pPr>
            <m:oMath>
              <m:d>
                <m:dPr>
                  <m:begChr m:val="{"/>
                  <m:endChr m:val="}"/>
                  <m:ctrlPr>
                    <w:ins w:id="0" w:author="Usuario" w:date="2022-04-17T22:35:00Z">
                      <w:rPr>
                        <w:rFonts w:ascii="Cambria Math" w:hAnsi="Cambria Math" w:cstheme="minorHAnsi"/>
                        <w:b/>
                        <w:i/>
                        <w:sz w:val="22"/>
                        <w:szCs w:val="22"/>
                        <w:lang w:val="es-ES" w:eastAsia="es-ES_tradnl"/>
                      </w:rPr>
                    </w:ins>
                  </m:ctrlPr>
                </m:dPr>
                <m:e>
                  <m:sSub>
                    <m:sSubPr>
                      <m:ctrlPr>
                        <w:ins w:id="1" w:author="Usuario" w:date="2022-04-17T22:35:00Z">
                          <w:rPr>
                            <w:rFonts w:ascii="Cambria Math" w:hAnsi="Cambria Math" w:cstheme="minorHAnsi"/>
                            <w:b/>
                            <w:i/>
                            <w:sz w:val="22"/>
                            <w:szCs w:val="22"/>
                            <w:lang w:val="es-ES" w:eastAsia="es-ES_tradnl"/>
                          </w:rPr>
                        </w:ins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2"/>
                          <w:szCs w:val="22"/>
                          <w:lang w:val="es-ES" w:eastAsia="es-ES_tradnl"/>
                        </w:rPr>
                        <m:t>ϕ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2"/>
                          <w:szCs w:val="22"/>
                          <w:lang w:val="es-ES" w:eastAsia="es-ES_tradnl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2"/>
                      <w:szCs w:val="22"/>
                      <w:lang w:val="es-ES" w:eastAsia="es-ES_tradnl"/>
                    </w:rPr>
                    <m:t xml:space="preserve">,…, </m:t>
                  </m:r>
                  <m:sSub>
                    <m:sSubPr>
                      <m:ctrlPr>
                        <w:ins w:id="2" w:author="Usuario" w:date="2022-04-17T22:35:00Z">
                          <w:rPr>
                            <w:rFonts w:ascii="Cambria Math" w:hAnsi="Cambria Math" w:cstheme="minorHAnsi"/>
                            <w:b/>
                            <w:i/>
                            <w:sz w:val="22"/>
                            <w:szCs w:val="22"/>
                            <w:lang w:val="es-ES" w:eastAsia="es-ES_tradnl"/>
                          </w:rPr>
                        </w:ins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2"/>
                          <w:szCs w:val="22"/>
                          <w:lang w:val="es-ES" w:eastAsia="es-ES_tradnl"/>
                        </w:rPr>
                        <m:t>ϕ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2"/>
                          <w:szCs w:val="22"/>
                          <w:lang w:val="es-ES" w:eastAsia="es-ES_tradnl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sz w:val="22"/>
                  <w:szCs w:val="22"/>
                  <w:lang w:val="es-ES" w:eastAsia="es-ES_tradnl"/>
                </w:rPr>
                <m:t xml:space="preserve"> </m:t>
              </m:r>
            </m:oMath>
            <w:r w:rsidR="00B02C5C" w:rsidRPr="00832EF8">
              <w:rPr>
                <w:rFonts w:cstheme="minorHAnsi"/>
                <w:b/>
                <w:bCs/>
                <w:sz w:val="22"/>
                <w:szCs w:val="22"/>
                <w:lang w:val="es-ES" w:eastAsia="es-ES_tradnl"/>
              </w:rPr>
              <w:t>es consistente semánticamente</w:t>
            </w:r>
            <w:r w:rsidR="00B02C5C" w:rsidRPr="00832EF8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 w:eastAsia="es-ES_tradnl"/>
              </w:rPr>
              <w:t xml:space="preserve"> </w:t>
            </w:r>
            <w:proofErr w:type="spellStart"/>
            <w:r w:rsidR="00B02C5C" w:rsidRPr="00832EF8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 w:eastAsia="es-ES_tradnl"/>
              </w:rPr>
              <w:t>sii</w:t>
            </w:r>
            <w:proofErr w:type="spellEnd"/>
          </w:p>
          <w:p w14:paraId="65A348AA" w14:textId="77777777" w:rsidR="00B02C5C" w:rsidRPr="00B02C5C" w:rsidRDefault="00B02C5C" w:rsidP="00B02C5C">
            <w:pPr>
              <w:jc w:val="both"/>
              <w:rPr>
                <w:lang w:val="es-ES"/>
              </w:rPr>
            </w:pPr>
          </w:p>
        </w:tc>
        <w:tc>
          <w:tcPr>
            <w:tcW w:w="919" w:type="dxa"/>
          </w:tcPr>
          <w:p w14:paraId="5642803B" w14:textId="77777777" w:rsidR="00B02C5C" w:rsidRPr="00832EF8" w:rsidRDefault="00B02C5C" w:rsidP="00B02C5C">
            <w:pPr>
              <w:jc w:val="both"/>
              <w:rPr>
                <w:rFonts w:cstheme="minorHAnsi"/>
                <w:sz w:val="22"/>
                <w:szCs w:val="22"/>
                <w:lang w:val="es-ES" w:eastAsia="es-ES_tradnl"/>
              </w:rPr>
            </w:pPr>
          </w:p>
        </w:tc>
        <w:tc>
          <w:tcPr>
            <w:tcW w:w="3816" w:type="dxa"/>
          </w:tcPr>
          <w:p w14:paraId="442790A7" w14:textId="2310CAD8" w:rsidR="00B02C5C" w:rsidRPr="003C10A4" w:rsidRDefault="00B02C5C" w:rsidP="003C10A4">
            <w:pPr>
              <w:pStyle w:val="ListParagraph"/>
              <w:numPr>
                <w:ilvl w:val="0"/>
                <w:numId w:val="12"/>
              </w:numPr>
              <w:jc w:val="both"/>
              <w:rPr>
                <w:lang w:val="es-MX"/>
              </w:rPr>
            </w:pPr>
            <w:r w:rsidRPr="003C10A4">
              <w:rPr>
                <w:rFonts w:cstheme="minorHAnsi"/>
                <w:sz w:val="22"/>
                <w:szCs w:val="22"/>
                <w:lang w:val="es-ES" w:eastAsia="es-ES_tradnl"/>
              </w:rPr>
              <w:t xml:space="preserve">En ninguna fila </w:t>
            </w:r>
            <m:oMath>
              <m:sSub>
                <m:sSubPr>
                  <m:ctrlPr>
                    <w:ins w:id="3" w:author="Usuario" w:date="2022-04-17T22:35:00Z"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es-ES" w:eastAsia="es-ES_tradnl"/>
                      </w:rPr>
                    </w:ins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 w:eastAsia="es-ES_tradnl"/>
                    </w:rPr>
                    <m:t>ϕ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 w:eastAsia="es-ES_tradnl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2"/>
                  <w:szCs w:val="22"/>
                  <w:lang w:val="es-ES" w:eastAsia="es-ES_tradnl"/>
                </w:rPr>
                <m:t xml:space="preserve">,…, y </m:t>
              </m:r>
              <m:sSub>
                <m:sSubPr>
                  <m:ctrlPr>
                    <w:ins w:id="4" w:author="Usuario" w:date="2022-04-17T22:35:00Z"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es-ES" w:eastAsia="es-ES_tradnl"/>
                      </w:rPr>
                    </w:ins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 w:eastAsia="es-ES_tradnl"/>
                    </w:rPr>
                    <m:t>ϕ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 w:eastAsia="es-ES_tradnl"/>
                    </w:rPr>
                    <m:t>n</m:t>
                  </m:r>
                </m:sub>
              </m:sSub>
            </m:oMath>
            <w:r w:rsidRPr="003C10A4">
              <w:rPr>
                <w:rFonts w:cstheme="minorHAnsi"/>
                <w:sz w:val="22"/>
                <w:szCs w:val="22"/>
                <w:lang w:val="es-ES" w:eastAsia="es-ES_tradnl"/>
              </w:rPr>
              <w:t xml:space="preserve"> tienen juntas el valor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 w:eastAsia="es-ES_tradnl"/>
                </w:rPr>
                <m:t>V</m:t>
              </m:r>
            </m:oMath>
            <w:r w:rsidRPr="003C10A4">
              <w:rPr>
                <w:rFonts w:cstheme="minorHAnsi"/>
                <w:sz w:val="22"/>
                <w:szCs w:val="22"/>
                <w:lang w:val="es-ES" w:eastAsia="es-ES_tradnl"/>
              </w:rPr>
              <w:t xml:space="preserve"> y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 w:eastAsia="es-ES_tradnl"/>
                </w:rPr>
                <m:t>ψ</m:t>
              </m:r>
            </m:oMath>
            <w:r w:rsidRPr="003C10A4">
              <w:rPr>
                <w:rFonts w:cstheme="minorHAnsi"/>
                <w:sz w:val="22"/>
                <w:szCs w:val="22"/>
                <w:lang w:val="es-ES" w:eastAsia="es-ES_tradnl"/>
              </w:rPr>
              <w:t xml:space="preserve"> el valor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 w:eastAsia="es-ES_tradnl"/>
                </w:rPr>
                <m:t xml:space="preserve">F </m:t>
              </m:r>
            </m:oMath>
            <w:r w:rsidRPr="003C10A4">
              <w:rPr>
                <w:rFonts w:cstheme="minorHAnsi"/>
                <w:sz w:val="22"/>
                <w:szCs w:val="22"/>
                <w:lang w:val="es-ES" w:eastAsia="es-ES_tradnl"/>
              </w:rPr>
              <w:t>a la vez.</w:t>
            </w:r>
          </w:p>
        </w:tc>
      </w:tr>
      <w:tr w:rsidR="00B02C5C" w14:paraId="47EB2E5C" w14:textId="77777777" w:rsidTr="003C10A4">
        <w:tc>
          <w:tcPr>
            <w:tcW w:w="1491" w:type="dxa"/>
          </w:tcPr>
          <w:p w14:paraId="3E85C848" w14:textId="54B49131" w:rsidR="00B02C5C" w:rsidRDefault="00B02C5C" w:rsidP="00B02C5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Validez</w:t>
            </w:r>
          </w:p>
        </w:tc>
        <w:tc>
          <w:tcPr>
            <w:tcW w:w="2268" w:type="dxa"/>
          </w:tcPr>
          <w:p w14:paraId="433A1109" w14:textId="77777777" w:rsidR="00B02C5C" w:rsidRPr="00832EF8" w:rsidRDefault="00000000" w:rsidP="00B02C5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s-ES" w:eastAsia="es-ES_tradnl"/>
              </w:rPr>
            </w:pPr>
            <m:oMath>
              <m:sSub>
                <m:sSubPr>
                  <m:ctrlPr>
                    <w:ins w:id="5" w:author="Usuario" w:date="2022-04-17T22:35:00Z">
                      <w:rPr>
                        <w:rFonts w:ascii="Cambria Math" w:hAnsi="Cambria Math" w:cstheme="minorHAnsi"/>
                        <w:b/>
                        <w:i/>
                        <w:sz w:val="22"/>
                        <w:szCs w:val="22"/>
                        <w:lang w:val="es-ES" w:eastAsia="es-ES_tradnl"/>
                      </w:rPr>
                    </w:ins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2"/>
                      <w:szCs w:val="22"/>
                      <w:lang w:val="es-ES" w:eastAsia="es-ES_tradnl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2"/>
                      <w:szCs w:val="22"/>
                      <w:lang w:val="es-ES" w:eastAsia="es-ES_tradn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 w:val="22"/>
                  <w:szCs w:val="22"/>
                  <w:lang w:val="es-ES" w:eastAsia="es-ES_tradnl"/>
                </w:rPr>
                <m:t xml:space="preserve">,…, </m:t>
              </m:r>
              <m:sSub>
                <m:sSubPr>
                  <m:ctrlPr>
                    <w:ins w:id="6" w:author="Usuario" w:date="2022-04-17T22:35:00Z">
                      <w:rPr>
                        <w:rFonts w:ascii="Cambria Math" w:hAnsi="Cambria Math" w:cstheme="minorHAnsi"/>
                        <w:b/>
                        <w:i/>
                        <w:sz w:val="22"/>
                        <w:szCs w:val="22"/>
                        <w:lang w:val="es-ES" w:eastAsia="es-ES_tradnl"/>
                      </w:rPr>
                    </w:ins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2"/>
                      <w:szCs w:val="22"/>
                      <w:lang w:val="es-ES" w:eastAsia="es-ES_tradnl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2"/>
                      <w:szCs w:val="22"/>
                      <w:lang w:val="es-ES" w:eastAsia="es-ES_tradnl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 w:val="22"/>
                  <w:szCs w:val="22"/>
                  <w:lang w:val="es-ES" w:eastAsia="es-ES_tradnl"/>
                </w:rPr>
                <m:t>∴ψ</m:t>
              </m:r>
            </m:oMath>
            <w:r w:rsidR="00B02C5C" w:rsidRPr="00832EF8">
              <w:rPr>
                <w:rFonts w:cstheme="minorHAnsi"/>
                <w:b/>
                <w:bCs/>
                <w:sz w:val="22"/>
                <w:szCs w:val="22"/>
                <w:lang w:val="es-ES" w:eastAsia="es-ES_tradnl"/>
              </w:rPr>
              <w:t xml:space="preserve"> es válido semánticamente </w:t>
            </w:r>
            <w:proofErr w:type="spellStart"/>
            <w:r w:rsidR="00B02C5C" w:rsidRPr="00832EF8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 w:eastAsia="es-ES_tradnl"/>
              </w:rPr>
              <w:t>sii</w:t>
            </w:r>
            <w:proofErr w:type="spellEnd"/>
          </w:p>
          <w:p w14:paraId="2D613691" w14:textId="77777777" w:rsidR="00B02C5C" w:rsidRPr="00B02C5C" w:rsidRDefault="00B02C5C" w:rsidP="00B02C5C">
            <w:pPr>
              <w:jc w:val="both"/>
              <w:rPr>
                <w:lang w:val="es-ES"/>
              </w:rPr>
            </w:pPr>
          </w:p>
        </w:tc>
        <w:tc>
          <w:tcPr>
            <w:tcW w:w="919" w:type="dxa"/>
          </w:tcPr>
          <w:p w14:paraId="004515F4" w14:textId="77777777" w:rsidR="00B02C5C" w:rsidRDefault="00B02C5C" w:rsidP="00B02C5C">
            <w:pPr>
              <w:jc w:val="both"/>
              <w:rPr>
                <w:lang w:val="es-MX"/>
              </w:rPr>
            </w:pPr>
          </w:p>
        </w:tc>
        <w:tc>
          <w:tcPr>
            <w:tcW w:w="3816" w:type="dxa"/>
          </w:tcPr>
          <w:p w14:paraId="05772C4D" w14:textId="59A1051E" w:rsidR="00B02C5C" w:rsidRPr="003C10A4" w:rsidRDefault="00B02C5C" w:rsidP="003C10A4">
            <w:pPr>
              <w:pStyle w:val="ListParagraph"/>
              <w:numPr>
                <w:ilvl w:val="0"/>
                <w:numId w:val="12"/>
              </w:numPr>
              <w:jc w:val="both"/>
              <w:rPr>
                <w:lang w:val="es-MX"/>
              </w:rPr>
            </w:pPr>
            <w:r w:rsidRPr="003C10A4">
              <w:rPr>
                <w:rFonts w:cstheme="minorHAnsi"/>
                <w:sz w:val="22"/>
                <w:szCs w:val="22"/>
                <w:lang w:val="es-ES" w:eastAsia="es-ES_tradnl"/>
              </w:rPr>
              <w:t xml:space="preserve">Ninguna fila da el valor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 w:eastAsia="es-ES_tradnl"/>
                </w:rPr>
                <m:t>V</m:t>
              </m:r>
            </m:oMath>
            <w:r w:rsidRPr="003C10A4">
              <w:rPr>
                <w:rFonts w:cstheme="minorHAnsi"/>
                <w:sz w:val="22"/>
                <w:szCs w:val="22"/>
                <w:lang w:val="es-ES" w:eastAsia="es-ES_tradnl"/>
              </w:rPr>
              <w:t xml:space="preserve"> 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eastAsia="es-ES_tradnl"/>
                </w:rPr>
                <m:t>ϕ</m:t>
              </m:r>
            </m:oMath>
            <w:r w:rsidRPr="003C10A4">
              <w:rPr>
                <w:rFonts w:cstheme="minorHAnsi"/>
                <w:sz w:val="22"/>
                <w:szCs w:val="22"/>
                <w:lang w:val="es-ES" w:eastAsia="es-ES_tradnl"/>
              </w:rPr>
              <w:t xml:space="preserve">  y el valor F 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 w:eastAsia="es-ES_tradnl"/>
                </w:rPr>
                <m:t>ψ</m:t>
              </m:r>
            </m:oMath>
            <w:r w:rsidRPr="003C10A4">
              <w:rPr>
                <w:rFonts w:cstheme="minorHAnsi"/>
                <w:sz w:val="22"/>
                <w:szCs w:val="22"/>
                <w:lang w:val="es-ES" w:eastAsia="es-ES_tradnl"/>
              </w:rPr>
              <w:t xml:space="preserve"> a la vez.</w:t>
            </w:r>
          </w:p>
        </w:tc>
      </w:tr>
      <w:tr w:rsidR="00B02C5C" w14:paraId="565EF7F9" w14:textId="77777777" w:rsidTr="003C10A4">
        <w:tc>
          <w:tcPr>
            <w:tcW w:w="1491" w:type="dxa"/>
          </w:tcPr>
          <w:p w14:paraId="245E5597" w14:textId="29DC7A2C" w:rsidR="00B02C5C" w:rsidRDefault="00B02C5C" w:rsidP="00B02C5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Implicancia</w:t>
            </w:r>
          </w:p>
        </w:tc>
        <w:tc>
          <w:tcPr>
            <w:tcW w:w="2268" w:type="dxa"/>
          </w:tcPr>
          <w:p w14:paraId="74D78D98" w14:textId="77777777" w:rsidR="00B02C5C" w:rsidRPr="00832EF8" w:rsidRDefault="00B02C5C" w:rsidP="00B02C5C">
            <w:pPr>
              <w:spacing w:line="276" w:lineRule="auto"/>
              <w:jc w:val="center"/>
              <w:rPr>
                <w:rFonts w:cstheme="minorHAnsi"/>
                <w:b/>
                <w:bCs/>
                <w:sz w:val="22"/>
                <w:szCs w:val="22"/>
                <w:lang w:val="es-ES" w:eastAsia="es-ES_tradnl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2"/>
                  <w:szCs w:val="22"/>
                  <w:lang w:eastAsia="es-ES_tradnl"/>
                </w:rPr>
                <m:t>ϕ</m:t>
              </m:r>
            </m:oMath>
            <w:r w:rsidRPr="00832EF8">
              <w:rPr>
                <w:rFonts w:cstheme="minorHAnsi"/>
                <w:b/>
                <w:bCs/>
                <w:sz w:val="22"/>
                <w:szCs w:val="22"/>
                <w:lang w:eastAsia="es-ES_tradnl"/>
              </w:rPr>
              <w:t xml:space="preserve"> implica a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2"/>
                  <w:szCs w:val="22"/>
                  <w:lang w:val="es-ES" w:eastAsia="es-ES_tradnl"/>
                </w:rPr>
                <m:t>ψ</m:t>
              </m:r>
            </m:oMath>
            <w:r w:rsidRPr="00832EF8">
              <w:rPr>
                <w:rFonts w:cstheme="minorHAnsi"/>
                <w:b/>
                <w:bCs/>
                <w:sz w:val="22"/>
                <w:szCs w:val="22"/>
                <w:lang w:val="es-ES" w:eastAsia="es-ES_tradnl"/>
              </w:rPr>
              <w:t xml:space="preserve"> </w:t>
            </w:r>
            <w:proofErr w:type="spellStart"/>
            <w:r w:rsidRPr="00832EF8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 w:eastAsia="es-ES_tradnl"/>
              </w:rPr>
              <w:t>sii</w:t>
            </w:r>
            <w:proofErr w:type="spellEnd"/>
          </w:p>
          <w:p w14:paraId="52065759" w14:textId="77777777" w:rsidR="00B02C5C" w:rsidRDefault="00B02C5C" w:rsidP="00B02C5C">
            <w:pPr>
              <w:jc w:val="both"/>
              <w:rPr>
                <w:lang w:val="es-MX"/>
              </w:rPr>
            </w:pPr>
          </w:p>
        </w:tc>
        <w:tc>
          <w:tcPr>
            <w:tcW w:w="919" w:type="dxa"/>
          </w:tcPr>
          <w:p w14:paraId="2F854DC9" w14:textId="77777777" w:rsidR="00B02C5C" w:rsidRDefault="00B02C5C" w:rsidP="00B02C5C">
            <w:pPr>
              <w:jc w:val="both"/>
              <w:rPr>
                <w:lang w:val="es-MX"/>
              </w:rPr>
            </w:pPr>
          </w:p>
        </w:tc>
        <w:tc>
          <w:tcPr>
            <w:tcW w:w="3816" w:type="dxa"/>
          </w:tcPr>
          <w:p w14:paraId="5851D4D6" w14:textId="0F7527C3" w:rsidR="00B02C5C" w:rsidRPr="003C10A4" w:rsidRDefault="00B02C5C" w:rsidP="003C10A4">
            <w:pPr>
              <w:pStyle w:val="ListParagraph"/>
              <w:numPr>
                <w:ilvl w:val="0"/>
                <w:numId w:val="12"/>
              </w:numPr>
              <w:jc w:val="both"/>
              <w:rPr>
                <w:lang w:val="es-MX"/>
              </w:rPr>
            </w:pPr>
            <m:oMath>
              <m:r>
                <w:rPr>
                  <w:rFonts w:ascii="Cambria Math" w:hAnsi="Cambria Math" w:cstheme="minorHAnsi"/>
                  <w:sz w:val="22"/>
                  <w:szCs w:val="22"/>
                  <w:lang w:eastAsia="es-ES_tradnl"/>
                </w:rPr>
                <m:t>ϕ</m:t>
              </m:r>
            </m:oMath>
            <w:r w:rsidRPr="003C10A4">
              <w:rPr>
                <w:rFonts w:cstheme="minorHAnsi"/>
                <w:sz w:val="22"/>
                <w:szCs w:val="22"/>
                <w:lang w:val="es-ES" w:eastAsia="es-ES_tradnl"/>
              </w:rPr>
              <w:t xml:space="preserve"> y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 w:eastAsia="es-ES_tradnl"/>
                </w:rPr>
                <m:t>ψ</m:t>
              </m:r>
            </m:oMath>
            <w:r w:rsidRPr="003C10A4">
              <w:rPr>
                <w:rFonts w:cstheme="minorHAnsi"/>
                <w:sz w:val="22"/>
                <w:szCs w:val="22"/>
                <w:lang w:val="es-ES" w:eastAsia="es-ES_tradnl"/>
              </w:rPr>
              <w:t xml:space="preserve"> tienen los mismos valores en todas las filas.</w:t>
            </w:r>
          </w:p>
        </w:tc>
      </w:tr>
      <w:tr w:rsidR="00B02C5C" w14:paraId="71B913AB" w14:textId="77777777" w:rsidTr="003C10A4">
        <w:tc>
          <w:tcPr>
            <w:tcW w:w="1491" w:type="dxa"/>
          </w:tcPr>
          <w:p w14:paraId="145BEA52" w14:textId="148B56B1" w:rsidR="00B02C5C" w:rsidRDefault="00B02C5C" w:rsidP="00B02C5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Equivalencia</w:t>
            </w:r>
          </w:p>
        </w:tc>
        <w:tc>
          <w:tcPr>
            <w:tcW w:w="2268" w:type="dxa"/>
          </w:tcPr>
          <w:p w14:paraId="6D917F43" w14:textId="77777777" w:rsidR="00B02C5C" w:rsidRPr="00832EF8" w:rsidRDefault="00B02C5C" w:rsidP="00B02C5C">
            <w:pPr>
              <w:spacing w:line="276" w:lineRule="auto"/>
              <w:jc w:val="center"/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 w:eastAsia="es-ES_tradnl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2"/>
                  <w:szCs w:val="22"/>
                  <w:lang w:eastAsia="es-ES_tradnl"/>
                </w:rPr>
                <m:t>ϕ</m:t>
              </m:r>
            </m:oMath>
            <w:r w:rsidRPr="00832EF8">
              <w:rPr>
                <w:rFonts w:cstheme="minorHAnsi"/>
                <w:b/>
                <w:bCs/>
                <w:sz w:val="22"/>
                <w:szCs w:val="22"/>
                <w:lang w:eastAsia="es-ES_tradnl"/>
              </w:rPr>
              <w:t xml:space="preserve"> equivale a</w:t>
            </w:r>
            <w:r w:rsidRPr="00832EF8">
              <w:rPr>
                <w:rFonts w:cstheme="minorHAnsi"/>
                <w:b/>
                <w:bCs/>
                <w:sz w:val="22"/>
                <w:szCs w:val="22"/>
                <w:lang w:val="es-ES" w:eastAsia="es-ES_tradnl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2"/>
                  <w:szCs w:val="22"/>
                  <w:lang w:val="es-ES" w:eastAsia="es-ES_tradnl"/>
                </w:rPr>
                <m:t>ψ</m:t>
              </m:r>
            </m:oMath>
            <w:r w:rsidRPr="00832EF8">
              <w:rPr>
                <w:rFonts w:cstheme="minorHAnsi"/>
                <w:b/>
                <w:bCs/>
                <w:sz w:val="22"/>
                <w:szCs w:val="22"/>
                <w:lang w:val="es-ES" w:eastAsia="es-ES_tradnl"/>
              </w:rPr>
              <w:t xml:space="preserve"> </w:t>
            </w:r>
            <w:proofErr w:type="spellStart"/>
            <w:r w:rsidRPr="00832EF8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 w:eastAsia="es-ES_tradnl"/>
              </w:rPr>
              <w:t>sii</w:t>
            </w:r>
            <w:proofErr w:type="spellEnd"/>
          </w:p>
          <w:p w14:paraId="2538FD9E" w14:textId="77777777" w:rsidR="00B02C5C" w:rsidRDefault="00B02C5C" w:rsidP="00B02C5C">
            <w:pPr>
              <w:jc w:val="both"/>
              <w:rPr>
                <w:lang w:val="es-MX"/>
              </w:rPr>
            </w:pPr>
          </w:p>
        </w:tc>
        <w:tc>
          <w:tcPr>
            <w:tcW w:w="919" w:type="dxa"/>
          </w:tcPr>
          <w:p w14:paraId="06B4DB41" w14:textId="77777777" w:rsidR="00B02C5C" w:rsidRDefault="00B02C5C" w:rsidP="00B02C5C">
            <w:pPr>
              <w:jc w:val="both"/>
              <w:rPr>
                <w:rFonts w:ascii="Calibri" w:eastAsia="Calibri" w:hAnsi="Calibri" w:cs="Times New Roman"/>
                <w:sz w:val="22"/>
                <w:szCs w:val="22"/>
                <w:lang w:val="es-ES" w:eastAsia="es-ES_tradnl"/>
              </w:rPr>
            </w:pPr>
          </w:p>
        </w:tc>
        <w:tc>
          <w:tcPr>
            <w:tcW w:w="3816" w:type="dxa"/>
          </w:tcPr>
          <w:p w14:paraId="16666839" w14:textId="2805EF2A" w:rsidR="00B02C5C" w:rsidRPr="003C10A4" w:rsidRDefault="00000000" w:rsidP="003C10A4">
            <w:pPr>
              <w:pStyle w:val="ListParagraph"/>
              <w:numPr>
                <w:ilvl w:val="0"/>
                <w:numId w:val="12"/>
              </w:numPr>
              <w:jc w:val="both"/>
              <w:rPr>
                <w:lang w:val="es-MX"/>
              </w:rPr>
            </w:pPr>
            <m:oMath>
              <m:sSub>
                <m:sSubPr>
                  <m:ctrlPr>
                    <w:ins w:id="7" w:author="Usuario" w:date="2022-04-17T22:35:00Z"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es-ES" w:eastAsia="es-ES_tradnl"/>
                      </w:rPr>
                    </w:ins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 w:eastAsia="es-ES_tradnl"/>
                    </w:rPr>
                    <m:t>ϕ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 w:eastAsia="es-ES_tradnl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2"/>
                  <w:szCs w:val="22"/>
                  <w:lang w:val="es-ES" w:eastAsia="es-ES_tradnl"/>
                </w:rPr>
                <m:t xml:space="preserve">,…, y </m:t>
              </m:r>
              <m:sSub>
                <m:sSubPr>
                  <m:ctrlPr>
                    <w:ins w:id="8" w:author="Usuario" w:date="2022-04-17T22:35:00Z"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es-ES" w:eastAsia="es-ES_tradnl"/>
                      </w:rPr>
                    </w:ins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 w:eastAsia="es-ES_tradnl"/>
                    </w:rPr>
                    <m:t>ϕ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 w:eastAsia="es-ES_tradnl"/>
                    </w:rPr>
                    <m:t>n</m:t>
                  </m:r>
                </m:sub>
              </m:sSub>
            </m:oMath>
            <w:r w:rsidR="00B02C5C" w:rsidRPr="003C10A4">
              <w:rPr>
                <w:rFonts w:cstheme="minorHAnsi"/>
                <w:sz w:val="22"/>
                <w:szCs w:val="22"/>
                <w:lang w:val="es-ES_tradnl" w:eastAsia="es-ES_tradnl"/>
              </w:rPr>
              <w:t xml:space="preserve"> </w:t>
            </w:r>
            <w:r w:rsidR="00B02C5C" w:rsidRPr="003C10A4">
              <w:rPr>
                <w:rFonts w:cstheme="minorHAnsi"/>
                <w:sz w:val="22"/>
                <w:szCs w:val="22"/>
                <w:lang w:val="es-ES" w:eastAsia="es-ES_tradnl"/>
              </w:rPr>
              <w:t xml:space="preserve">tienen juntas el valor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 w:eastAsia="es-ES_tradnl"/>
                </w:rPr>
                <m:t>V</m:t>
              </m:r>
            </m:oMath>
            <w:r w:rsidR="00B02C5C" w:rsidRPr="003C10A4">
              <w:rPr>
                <w:rFonts w:cstheme="minorHAnsi"/>
                <w:sz w:val="22"/>
                <w:szCs w:val="22"/>
                <w:lang w:val="es-ES" w:eastAsia="es-ES_tradnl"/>
              </w:rPr>
              <w:t xml:space="preserve"> en al menos una fila.</w:t>
            </w:r>
          </w:p>
        </w:tc>
      </w:tr>
    </w:tbl>
    <w:p w14:paraId="5FC0ABD1" w14:textId="77777777" w:rsidR="00EA43CA" w:rsidRDefault="00EA43CA" w:rsidP="00B02C5C">
      <w:pPr>
        <w:jc w:val="both"/>
        <w:rPr>
          <w:lang w:val="es-MX"/>
        </w:rPr>
      </w:pPr>
    </w:p>
    <w:p w14:paraId="1CEFAEE6" w14:textId="7A266526" w:rsidR="002A1547" w:rsidRDefault="002A1547">
      <w:pPr>
        <w:rPr>
          <w:lang w:val="es-MX"/>
        </w:rPr>
      </w:pPr>
      <w:r>
        <w:rPr>
          <w:lang w:val="es-MX"/>
        </w:rPr>
        <w:br w:type="page"/>
      </w:r>
    </w:p>
    <w:p w14:paraId="426D27A6" w14:textId="3C42A540" w:rsidR="00413DFA" w:rsidRDefault="00413DFA" w:rsidP="00B02C5C">
      <w:pPr>
        <w:jc w:val="both"/>
        <w:rPr>
          <w:lang w:val="es-MX"/>
        </w:rPr>
      </w:pPr>
      <w:r>
        <w:rPr>
          <w:lang w:val="es-MX"/>
        </w:rPr>
        <w:lastRenderedPageBreak/>
        <w:t>Parte 3: Tablas de Verdad (4 puntos)</w:t>
      </w:r>
    </w:p>
    <w:p w14:paraId="351FF714" w14:textId="2C3EE20F" w:rsidR="003C7EC8" w:rsidRDefault="003C7EC8" w:rsidP="00B02C5C">
      <w:pPr>
        <w:jc w:val="both"/>
        <w:rPr>
          <w:lang w:val="es-MX"/>
        </w:rPr>
      </w:pPr>
      <w:r>
        <w:rPr>
          <w:lang w:val="es-MX"/>
        </w:rPr>
        <w:t xml:space="preserve">Indicación: </w:t>
      </w:r>
      <w:r w:rsidR="002A1547">
        <w:rPr>
          <w:lang w:val="es-MX"/>
        </w:rPr>
        <w:t>Considerar los 2 ejercicios</w:t>
      </w:r>
      <w:r w:rsidR="007176AD">
        <w:rPr>
          <w:lang w:val="es-MX"/>
        </w:rPr>
        <w:t xml:space="preserve">; realizar la tabla de verdad para cada caso y determinar si se trata de una tautología, contradicción o contingencia. </w:t>
      </w:r>
    </w:p>
    <w:p w14:paraId="1BB3060A" w14:textId="77777777" w:rsidR="005F1CE2" w:rsidRDefault="005F1CE2" w:rsidP="00B02C5C">
      <w:pPr>
        <w:jc w:val="both"/>
        <w:rPr>
          <w:lang w:val="es-MX"/>
        </w:rPr>
      </w:pPr>
    </w:p>
    <w:p w14:paraId="057CA794" w14:textId="22121539" w:rsidR="007176AD" w:rsidRPr="005F1CE2" w:rsidRDefault="007176AD" w:rsidP="007176AD">
      <w:pPr>
        <w:pStyle w:val="ListParagraph"/>
        <w:numPr>
          <w:ilvl w:val="0"/>
          <w:numId w:val="2"/>
        </w:numPr>
        <w:rPr>
          <w:rFonts w:eastAsiaTheme="minorEastAsia" w:cstheme="minorHAnsi"/>
          <w:b/>
          <w:bCs/>
          <w:sz w:val="22"/>
          <w:szCs w:val="22"/>
        </w:rPr>
      </w:pPr>
      <m:oMath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</w:rPr>
          <m:t>¬</m:t>
        </m:r>
      </m:oMath>
      <w:r>
        <w:rPr>
          <w:rFonts w:eastAsiaTheme="minorEastAsia" w:cstheme="minorHAnsi"/>
          <w:b/>
          <w:sz w:val="22"/>
          <w:szCs w:val="22"/>
        </w:rPr>
        <w:t>[(</w:t>
      </w:r>
      <m:oMath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</w:rPr>
          <m:t>¬p∧q</m:t>
        </m:r>
      </m:oMath>
      <w:r>
        <w:rPr>
          <w:rFonts w:eastAsiaTheme="minorEastAsia" w:cstheme="minorHAnsi"/>
          <w:b/>
          <w:sz w:val="22"/>
          <w:szCs w:val="22"/>
        </w:rPr>
        <w:t xml:space="preserve"> </w:t>
      </w:r>
      <w:r w:rsidRPr="007176AD">
        <w:rPr>
          <w:rFonts w:eastAsiaTheme="minorEastAsia" w:cstheme="minorHAnsi"/>
          <w:b/>
          <w:sz w:val="22"/>
          <w:szCs w:val="22"/>
        </w:rPr>
        <w:t>)</w:t>
      </w:r>
      <w:r>
        <w:rPr>
          <w:rFonts w:eastAsiaTheme="minorEastAsia" w:cstheme="minorHAnsi"/>
          <w:b/>
          <w:sz w:val="22"/>
          <w:szCs w:val="22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</w:rPr>
          <m:t>⊃p</m:t>
        </m:r>
      </m:oMath>
      <w:r w:rsidRPr="007176AD">
        <w:rPr>
          <w:rFonts w:eastAsiaTheme="minorEastAsia" w:cstheme="minorHAnsi"/>
          <w:b/>
          <w:sz w:val="22"/>
          <w:szCs w:val="22"/>
        </w:rPr>
        <w:t>]</w:t>
      </w:r>
      <w:r>
        <w:rPr>
          <w:rFonts w:eastAsiaTheme="minorEastAsia" w:cstheme="minorHAnsi"/>
          <w:b/>
          <w:sz w:val="22"/>
          <w:szCs w:val="22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</w:rPr>
          <m:t>∨q</m:t>
        </m:r>
      </m:oMath>
    </w:p>
    <w:p w14:paraId="45B4A92E" w14:textId="77777777" w:rsidR="005F1CE2" w:rsidRPr="005F1CE2" w:rsidRDefault="005F1CE2" w:rsidP="005F1CE2">
      <w:pPr>
        <w:rPr>
          <w:rFonts w:eastAsiaTheme="minorEastAsia" w:cstheme="minorHAnsi"/>
          <w:b/>
          <w:bCs/>
          <w:sz w:val="22"/>
          <w:szCs w:val="22"/>
        </w:rPr>
      </w:pPr>
    </w:p>
    <w:p w14:paraId="3C37CE4F" w14:textId="55351729" w:rsidR="003C7EC8" w:rsidRPr="007176AD" w:rsidRDefault="007176AD" w:rsidP="00DF1C79">
      <w:pPr>
        <w:pStyle w:val="ListParagraph"/>
        <w:numPr>
          <w:ilvl w:val="0"/>
          <w:numId w:val="2"/>
        </w:numPr>
        <w:jc w:val="both"/>
        <w:rPr>
          <w:lang w:val="es-MX"/>
        </w:rPr>
      </w:pPr>
      <w:r w:rsidRPr="007176AD">
        <w:rPr>
          <w:rFonts w:eastAsiaTheme="minorEastAsia" w:cstheme="minorHAnsi"/>
          <w:b/>
          <w:sz w:val="22"/>
          <w:szCs w:val="22"/>
        </w:rPr>
        <w:t>(</w:t>
      </w:r>
      <m:oMath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</w:rPr>
          <m:t>¬p ≡q)</m:t>
        </m:r>
      </m:oMath>
      <w:r w:rsidRPr="007176AD">
        <w:rPr>
          <w:rFonts w:eastAsiaTheme="minorEastAsia" w:cstheme="minorHAnsi"/>
          <w:b/>
          <w:sz w:val="22"/>
          <w:szCs w:val="22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</w:rPr>
          <m:t>∧ ¬ (q ⊃ ¬p)</m:t>
        </m:r>
      </m:oMath>
    </w:p>
    <w:p w14:paraId="4854427F" w14:textId="63CA4B02" w:rsidR="005F1CE2" w:rsidRDefault="005F1CE2">
      <w:pPr>
        <w:rPr>
          <w:lang w:val="es-MX"/>
        </w:rPr>
      </w:pPr>
      <w:r>
        <w:rPr>
          <w:lang w:val="es-MX"/>
        </w:rPr>
        <w:br w:type="page"/>
      </w:r>
    </w:p>
    <w:p w14:paraId="2770F4F5" w14:textId="439E83EA" w:rsidR="00413DFA" w:rsidRDefault="00413DFA" w:rsidP="00B02C5C">
      <w:pPr>
        <w:jc w:val="both"/>
        <w:rPr>
          <w:lang w:val="es-MX"/>
        </w:rPr>
      </w:pPr>
      <w:r>
        <w:rPr>
          <w:lang w:val="es-MX"/>
        </w:rPr>
        <w:lastRenderedPageBreak/>
        <w:t>Parte 4: Propiedades de Lógica de Conectores (4 puntos)</w:t>
      </w:r>
    </w:p>
    <w:p w14:paraId="265681F9" w14:textId="61E87140" w:rsidR="003C7EC8" w:rsidRDefault="003C7EC8" w:rsidP="00B02C5C">
      <w:pPr>
        <w:jc w:val="both"/>
        <w:rPr>
          <w:lang w:val="es-MX"/>
        </w:rPr>
      </w:pPr>
      <w:r>
        <w:rPr>
          <w:lang w:val="es-MX"/>
        </w:rPr>
        <w:t xml:space="preserve">Indicación: </w:t>
      </w:r>
      <w:r w:rsidR="00B179E2">
        <w:rPr>
          <w:lang w:val="es-MX"/>
        </w:rPr>
        <w:t xml:space="preserve">Analizar el siguiente enunciado para considerar si expresa una propiedad para cualquier fórmula de LC. </w:t>
      </w:r>
      <w:r w:rsidR="00FC7AE6">
        <w:rPr>
          <w:lang w:val="es-MX"/>
        </w:rPr>
        <w:t>Marque la opción adecuada en cada pregunta del acompañamiento del análisis.</w:t>
      </w:r>
      <w:r w:rsidR="00B179E2">
        <w:rPr>
          <w:lang w:val="es-MX"/>
        </w:rPr>
        <w:t xml:space="preserve"> </w:t>
      </w:r>
      <w:r w:rsidR="00375DDC">
        <w:rPr>
          <w:lang w:val="es-MX"/>
        </w:rPr>
        <w:t>(1/2 punto cada una)</w:t>
      </w:r>
    </w:p>
    <w:p w14:paraId="576C16A9" w14:textId="77777777" w:rsidR="00375DDC" w:rsidRDefault="00375DDC" w:rsidP="00B02C5C">
      <w:pPr>
        <w:jc w:val="both"/>
        <w:rPr>
          <w:lang w:val="es-MX"/>
        </w:rPr>
      </w:pPr>
    </w:p>
    <w:p w14:paraId="68B782D4" w14:textId="77777777" w:rsidR="00375DDC" w:rsidRPr="00670367" w:rsidRDefault="00375DDC" w:rsidP="00375DDC">
      <w:pPr>
        <w:spacing w:after="0" w:line="276" w:lineRule="auto"/>
        <w:jc w:val="both"/>
        <w:rPr>
          <w:rFonts w:eastAsiaTheme="minorEastAsia" w:cstheme="minorHAnsi"/>
          <w:color w:val="FF0000"/>
          <w:sz w:val="22"/>
          <w:szCs w:val="22"/>
          <w:lang w:val="es-MX"/>
        </w:rPr>
      </w:pPr>
      <w:r w:rsidRPr="00670367">
        <w:rPr>
          <w:rFonts w:eastAsiaTheme="minorEastAsia" w:cstheme="minorHAnsi"/>
          <w:color w:val="FF0000"/>
          <w:sz w:val="22"/>
          <w:szCs w:val="22"/>
          <w:lang w:val="es-MX"/>
        </w:rPr>
        <w:t xml:space="preserve">Si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ω</m:t>
        </m:r>
      </m:oMath>
      <w:r w:rsidRPr="00670367">
        <w:rPr>
          <w:rFonts w:eastAsiaTheme="minorEastAsia" w:cstheme="minorHAnsi"/>
          <w:color w:val="FF0000"/>
          <w:sz w:val="22"/>
          <w:szCs w:val="22"/>
          <w:lang w:val="es-ES"/>
        </w:rPr>
        <w:t xml:space="preserve"> es inconsistente y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(¬χ∧ϕ)</m:t>
        </m:r>
      </m:oMath>
      <w:r w:rsidRPr="00670367">
        <w:rPr>
          <w:rFonts w:eastAsiaTheme="minorEastAsia" w:cstheme="minorHAnsi"/>
          <w:color w:val="FF0000"/>
          <w:sz w:val="22"/>
          <w:szCs w:val="22"/>
          <w:lang w:val="es-ES"/>
        </w:rPr>
        <w:t xml:space="preserve"> es tautológica, entonces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¬ω</m:t>
        </m:r>
      </m:oMath>
      <w:r w:rsidRPr="00670367">
        <w:rPr>
          <w:rFonts w:eastAsiaTheme="minorEastAsia" w:cstheme="minorHAnsi"/>
          <w:color w:val="FF0000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(χ≡¬ϕ)</m:t>
        </m:r>
      </m:oMath>
      <w:r w:rsidRPr="00670367">
        <w:rPr>
          <w:rFonts w:eastAsiaTheme="minorEastAsia" w:cstheme="minorHAnsi"/>
          <w:color w:val="FF0000"/>
          <w:sz w:val="22"/>
          <w:szCs w:val="22"/>
          <w:lang w:val="es-ES"/>
        </w:rPr>
        <w:t xml:space="preserve"> son equivalentes.</w:t>
      </w:r>
    </w:p>
    <w:p w14:paraId="7D2AA98D" w14:textId="598A59BB" w:rsidR="00375DDC" w:rsidRDefault="00375DDC">
      <w:pPr>
        <w:rPr>
          <w:lang w:val="es-MX"/>
        </w:rPr>
      </w:pPr>
      <w:r>
        <w:rPr>
          <w:lang w:val="es-MX"/>
        </w:rPr>
        <w:br w:type="page"/>
      </w:r>
    </w:p>
    <w:p w14:paraId="00BD38B7" w14:textId="77777777" w:rsidR="00B179E2" w:rsidRPr="00FC7AE6" w:rsidRDefault="00B179E2" w:rsidP="00670367">
      <w:pPr>
        <w:spacing w:after="0" w:line="276" w:lineRule="auto"/>
        <w:jc w:val="both"/>
        <w:rPr>
          <w:rFonts w:eastAsiaTheme="minorEastAsia" w:cstheme="minorHAnsi"/>
          <w:color w:val="FF0000"/>
          <w:sz w:val="22"/>
          <w:szCs w:val="22"/>
          <w:lang w:val="es-MX"/>
        </w:rPr>
      </w:pPr>
      <w:r w:rsidRPr="00B71BF0">
        <w:rPr>
          <w:rFonts w:eastAsiaTheme="minorEastAsia" w:cstheme="minorHAnsi"/>
          <w:color w:val="70AD47" w:themeColor="accent6"/>
          <w:sz w:val="22"/>
          <w:szCs w:val="22"/>
          <w:u w:val="single"/>
          <w:lang w:val="es-MX"/>
        </w:rPr>
        <w:lastRenderedPageBreak/>
        <w:t xml:space="preserve">Si </w:t>
      </w:r>
      <m:oMath>
        <m:r>
          <w:rPr>
            <w:rFonts w:ascii="Cambria Math" w:eastAsiaTheme="minorEastAsia" w:hAnsi="Cambria Math" w:cstheme="minorHAnsi"/>
            <w:color w:val="70AD47" w:themeColor="accent6"/>
            <w:sz w:val="22"/>
            <w:szCs w:val="22"/>
            <w:u w:val="single"/>
            <w:lang w:val="es-ES"/>
          </w:rPr>
          <m:t>ω</m:t>
        </m:r>
      </m:oMath>
      <w:r w:rsidRPr="00B71BF0">
        <w:rPr>
          <w:rFonts w:eastAsiaTheme="minorEastAsia" w:cstheme="minorHAnsi"/>
          <w:color w:val="70AD47" w:themeColor="accent6"/>
          <w:sz w:val="22"/>
          <w:szCs w:val="22"/>
          <w:u w:val="single"/>
          <w:lang w:val="es-ES"/>
        </w:rPr>
        <w:t xml:space="preserve"> es inconsistente</w:t>
      </w:r>
      <w:r w:rsidRPr="00FC7AE6">
        <w:rPr>
          <w:rFonts w:eastAsiaTheme="minorEastAsia" w:cstheme="minorHAnsi"/>
          <w:color w:val="FF0000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(¬χ∧ϕ)</m:t>
        </m:r>
      </m:oMath>
      <w:r w:rsidRPr="00FC7AE6">
        <w:rPr>
          <w:rFonts w:eastAsiaTheme="minorEastAsia" w:cstheme="minorHAnsi"/>
          <w:color w:val="FF0000"/>
          <w:sz w:val="22"/>
          <w:szCs w:val="22"/>
          <w:lang w:val="es-ES"/>
        </w:rPr>
        <w:t xml:space="preserve"> es tautológica, entonces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¬ω</m:t>
        </m:r>
      </m:oMath>
      <w:r w:rsidRPr="00FC7AE6">
        <w:rPr>
          <w:rFonts w:eastAsiaTheme="minorEastAsia" w:cstheme="minorHAnsi"/>
          <w:color w:val="FF0000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(χ≡¬ϕ)</m:t>
        </m:r>
      </m:oMath>
      <w:r w:rsidRPr="00FC7AE6">
        <w:rPr>
          <w:rFonts w:eastAsiaTheme="minorEastAsia" w:cstheme="minorHAnsi"/>
          <w:color w:val="FF0000"/>
          <w:sz w:val="22"/>
          <w:szCs w:val="22"/>
          <w:lang w:val="es-ES"/>
        </w:rPr>
        <w:t xml:space="preserve"> son equivalentes.</w:t>
      </w:r>
    </w:p>
    <w:p w14:paraId="50CA6CD0" w14:textId="77777777" w:rsidR="00B179E2" w:rsidRDefault="00B179E2" w:rsidP="00B02C5C">
      <w:pPr>
        <w:jc w:val="both"/>
        <w:rPr>
          <w:lang w:val="es-MX"/>
        </w:rPr>
      </w:pPr>
    </w:p>
    <w:p w14:paraId="6F118BDA" w14:textId="0E6BFD93" w:rsidR="003C7EC8" w:rsidRPr="00375DDC" w:rsidRDefault="00B179E2" w:rsidP="00375DDC">
      <w:pPr>
        <w:pStyle w:val="ListParagraph"/>
        <w:numPr>
          <w:ilvl w:val="0"/>
          <w:numId w:val="9"/>
        </w:numPr>
        <w:jc w:val="both"/>
        <w:rPr>
          <w:rFonts w:eastAsiaTheme="minorEastAsia"/>
          <w:sz w:val="22"/>
          <w:szCs w:val="22"/>
          <w:lang w:val="es-ES"/>
        </w:rPr>
      </w:pPr>
      <w:r w:rsidRPr="00375DDC">
        <w:rPr>
          <w:lang w:val="es-MX"/>
        </w:rPr>
        <w:t xml:space="preserve">Si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ω</m:t>
        </m:r>
      </m:oMath>
      <w:r w:rsidRPr="00375DDC">
        <w:rPr>
          <w:rFonts w:eastAsiaTheme="minorEastAsia"/>
          <w:sz w:val="22"/>
          <w:szCs w:val="22"/>
          <w:lang w:val="es-ES"/>
        </w:rPr>
        <w:t xml:space="preserve"> es inconsistente, </w:t>
      </w:r>
      <w:r w:rsidR="00534703" w:rsidRPr="00375DDC">
        <w:rPr>
          <w:rFonts w:eastAsiaTheme="minorEastAsia"/>
          <w:sz w:val="22"/>
          <w:szCs w:val="22"/>
          <w:lang w:val="es-ES"/>
        </w:rPr>
        <w:t>luego todos</w:t>
      </w:r>
      <w:r w:rsidRPr="00375DDC">
        <w:rPr>
          <w:rFonts w:eastAsiaTheme="minorEastAsia"/>
          <w:sz w:val="22"/>
          <w:szCs w:val="22"/>
          <w:lang w:val="es-ES"/>
        </w:rPr>
        <w:t xml:space="preserve"> sus valores son: ___________</w:t>
      </w:r>
    </w:p>
    <w:p w14:paraId="4BA01F14" w14:textId="74729422" w:rsidR="00FC7AE6" w:rsidRDefault="006E0B32" w:rsidP="006E0B32">
      <w:pPr>
        <w:pStyle w:val="ListParagraph"/>
        <w:numPr>
          <w:ilvl w:val="0"/>
          <w:numId w:val="4"/>
        </w:numPr>
        <w:jc w:val="both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Verdaderos</w:t>
      </w:r>
    </w:p>
    <w:p w14:paraId="104B7319" w14:textId="2A64B028" w:rsidR="006E0B32" w:rsidRDefault="006E0B32" w:rsidP="006E0B32">
      <w:pPr>
        <w:pStyle w:val="ListParagraph"/>
        <w:numPr>
          <w:ilvl w:val="0"/>
          <w:numId w:val="4"/>
        </w:numPr>
        <w:jc w:val="both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Falsos</w:t>
      </w:r>
    </w:p>
    <w:p w14:paraId="270B2F59" w14:textId="57ADA941" w:rsidR="006E0B32" w:rsidRDefault="006E0B32" w:rsidP="006E0B32">
      <w:pPr>
        <w:pStyle w:val="ListParagraph"/>
        <w:numPr>
          <w:ilvl w:val="0"/>
          <w:numId w:val="4"/>
        </w:numPr>
        <w:jc w:val="both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Contingentes</w:t>
      </w:r>
    </w:p>
    <w:p w14:paraId="71CA5513" w14:textId="0AFAFB60" w:rsidR="006E0B32" w:rsidRDefault="00375DDC" w:rsidP="006E0B32">
      <w:pPr>
        <w:pStyle w:val="ListParagraph"/>
        <w:numPr>
          <w:ilvl w:val="0"/>
          <w:numId w:val="4"/>
        </w:numPr>
        <w:jc w:val="both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No consistentes</w:t>
      </w:r>
    </w:p>
    <w:p w14:paraId="4B4D9693" w14:textId="77777777" w:rsidR="00375DDC" w:rsidRDefault="00375DDC" w:rsidP="00375DDC">
      <w:pPr>
        <w:jc w:val="both"/>
        <w:rPr>
          <w:rFonts w:eastAsiaTheme="minorEastAsia"/>
          <w:sz w:val="22"/>
          <w:szCs w:val="22"/>
          <w:lang w:val="es-ES"/>
        </w:rPr>
      </w:pPr>
    </w:p>
    <w:p w14:paraId="346CE4CA" w14:textId="638EF4CC" w:rsidR="00375DDC" w:rsidRDefault="00375DDC">
      <w:pPr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br w:type="page"/>
      </w:r>
    </w:p>
    <w:p w14:paraId="5B987469" w14:textId="2C27D99F" w:rsidR="00670367" w:rsidRPr="00670367" w:rsidRDefault="00670367" w:rsidP="00670367">
      <w:pPr>
        <w:spacing w:after="0" w:line="276" w:lineRule="auto"/>
        <w:jc w:val="both"/>
        <w:rPr>
          <w:rFonts w:eastAsiaTheme="minorEastAsia" w:cstheme="minorHAnsi"/>
          <w:color w:val="FF0000"/>
          <w:sz w:val="22"/>
          <w:szCs w:val="22"/>
          <w:lang w:val="es-MX"/>
        </w:rPr>
      </w:pPr>
      <w:r w:rsidRPr="00670367">
        <w:rPr>
          <w:rFonts w:eastAsiaTheme="minorEastAsia" w:cstheme="minorHAnsi"/>
          <w:color w:val="FF0000"/>
          <w:sz w:val="22"/>
          <w:szCs w:val="22"/>
          <w:lang w:val="es-MX"/>
        </w:rPr>
        <w:lastRenderedPageBreak/>
        <w:t xml:space="preserve">Si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ω</m:t>
        </m:r>
      </m:oMath>
      <w:r w:rsidRPr="00670367">
        <w:rPr>
          <w:rFonts w:eastAsiaTheme="minorEastAsia" w:cstheme="minorHAnsi"/>
          <w:color w:val="FF0000"/>
          <w:sz w:val="22"/>
          <w:szCs w:val="22"/>
          <w:lang w:val="es-ES"/>
        </w:rPr>
        <w:t xml:space="preserve"> es inconsistente y </w:t>
      </w:r>
      <m:oMath>
        <m:r>
          <w:rPr>
            <w:rFonts w:ascii="Cambria Math" w:eastAsiaTheme="minorEastAsia" w:hAnsi="Cambria Math" w:cstheme="minorHAnsi"/>
            <w:color w:val="70AD47" w:themeColor="accent6"/>
            <w:sz w:val="22"/>
            <w:szCs w:val="22"/>
            <w:u w:val="single"/>
            <w:lang w:val="es-ES"/>
          </w:rPr>
          <m:t>(¬χ∧ϕ)</m:t>
        </m:r>
      </m:oMath>
      <w:r w:rsidRPr="00B71BF0">
        <w:rPr>
          <w:rFonts w:eastAsiaTheme="minorEastAsia" w:cstheme="minorHAnsi"/>
          <w:color w:val="70AD47" w:themeColor="accent6"/>
          <w:sz w:val="22"/>
          <w:szCs w:val="22"/>
          <w:u w:val="single"/>
          <w:lang w:val="es-ES"/>
        </w:rPr>
        <w:t xml:space="preserve"> es tautológica</w:t>
      </w:r>
      <w:r w:rsidRPr="00670367">
        <w:rPr>
          <w:rFonts w:eastAsiaTheme="minorEastAsia" w:cstheme="minorHAnsi"/>
          <w:color w:val="FF0000"/>
          <w:sz w:val="22"/>
          <w:szCs w:val="22"/>
          <w:lang w:val="es-ES"/>
        </w:rPr>
        <w:t xml:space="preserve">, entonces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¬ω</m:t>
        </m:r>
      </m:oMath>
      <w:r w:rsidRPr="00670367">
        <w:rPr>
          <w:rFonts w:eastAsiaTheme="minorEastAsia" w:cstheme="minorHAnsi"/>
          <w:color w:val="FF0000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(χ≡¬ϕ)</m:t>
        </m:r>
      </m:oMath>
      <w:r w:rsidRPr="00670367">
        <w:rPr>
          <w:rFonts w:eastAsiaTheme="minorEastAsia" w:cstheme="minorHAnsi"/>
          <w:color w:val="FF0000"/>
          <w:sz w:val="22"/>
          <w:szCs w:val="22"/>
          <w:lang w:val="es-ES"/>
        </w:rPr>
        <w:t xml:space="preserve"> son equivalentes.</w:t>
      </w:r>
    </w:p>
    <w:p w14:paraId="6964D4DE" w14:textId="77777777" w:rsidR="00670367" w:rsidRPr="00670367" w:rsidRDefault="00670367" w:rsidP="00670367">
      <w:pPr>
        <w:jc w:val="both"/>
        <w:rPr>
          <w:rFonts w:eastAsiaTheme="minorEastAsia"/>
          <w:sz w:val="22"/>
          <w:szCs w:val="22"/>
          <w:lang w:val="es-MX"/>
        </w:rPr>
      </w:pPr>
    </w:p>
    <w:p w14:paraId="56718C6B" w14:textId="28DC16DF" w:rsidR="00FC7AE6" w:rsidRPr="00375DDC" w:rsidRDefault="00FC7AE6" w:rsidP="00375DDC">
      <w:pPr>
        <w:pStyle w:val="ListParagraph"/>
        <w:numPr>
          <w:ilvl w:val="0"/>
          <w:numId w:val="9"/>
        </w:numPr>
        <w:jc w:val="both"/>
        <w:rPr>
          <w:rFonts w:eastAsiaTheme="minorEastAsia"/>
          <w:sz w:val="22"/>
          <w:szCs w:val="22"/>
          <w:lang w:val="es-ES"/>
        </w:rPr>
      </w:pPr>
      <w:r w:rsidRPr="00375DDC">
        <w:rPr>
          <w:rFonts w:eastAsiaTheme="minorEastAsia"/>
          <w:sz w:val="22"/>
          <w:szCs w:val="22"/>
          <w:lang w:val="es-ES"/>
        </w:rPr>
        <w:t xml:space="preserve">Si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(¬χ∧ϕ)</m:t>
        </m:r>
      </m:oMath>
      <w:r w:rsidRPr="00375DDC">
        <w:rPr>
          <w:rFonts w:eastAsiaTheme="minorEastAsia"/>
          <w:sz w:val="22"/>
          <w:szCs w:val="22"/>
          <w:lang w:val="es-ES"/>
        </w:rPr>
        <w:t xml:space="preserve"> es tautológica, luego</w:t>
      </w:r>
      <w:r w:rsidR="00F32101">
        <w:rPr>
          <w:rFonts w:eastAsiaTheme="minorEastAsia"/>
          <w:sz w:val="22"/>
          <w:szCs w:val="22"/>
          <w:lang w:val="es-ES"/>
        </w:rPr>
        <w:t xml:space="preserve"> todos</w:t>
      </w:r>
      <w:r w:rsidRPr="00375DDC">
        <w:rPr>
          <w:rFonts w:eastAsiaTheme="minorEastAsia"/>
          <w:sz w:val="22"/>
          <w:szCs w:val="22"/>
          <w:lang w:val="es-ES"/>
        </w:rPr>
        <w:t xml:space="preserve"> sus valores son: ___________</w:t>
      </w:r>
    </w:p>
    <w:p w14:paraId="112E67C4" w14:textId="11E89265" w:rsidR="006E0B32" w:rsidRDefault="00C65161" w:rsidP="006E0B32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Falsos</w:t>
      </w:r>
    </w:p>
    <w:p w14:paraId="3C4F7C68" w14:textId="4B653D78" w:rsidR="006E0B32" w:rsidRDefault="00C65161" w:rsidP="006E0B32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Verdaderos</w:t>
      </w:r>
    </w:p>
    <w:p w14:paraId="50647015" w14:textId="32C801FD" w:rsidR="006E0B32" w:rsidRDefault="00C65161" w:rsidP="006E0B32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Muy altos</w:t>
      </w:r>
    </w:p>
    <w:p w14:paraId="382CA85A" w14:textId="404F7BF8" w:rsidR="006E0B32" w:rsidRPr="006E0B32" w:rsidRDefault="00F32101" w:rsidP="006E0B32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Indeterminados</w:t>
      </w:r>
    </w:p>
    <w:p w14:paraId="44406F44" w14:textId="2F42F78B" w:rsidR="00375DDC" w:rsidRDefault="00375DDC">
      <w:pPr>
        <w:rPr>
          <w:rFonts w:eastAsiaTheme="minorEastAsia" w:cstheme="minorHAnsi"/>
          <w:color w:val="FF0000"/>
          <w:sz w:val="22"/>
          <w:szCs w:val="22"/>
          <w:lang w:val="es-MX"/>
        </w:rPr>
      </w:pPr>
      <w:r>
        <w:rPr>
          <w:rFonts w:eastAsiaTheme="minorEastAsia" w:cstheme="minorHAnsi"/>
          <w:color w:val="FF0000"/>
          <w:sz w:val="22"/>
          <w:szCs w:val="22"/>
          <w:lang w:val="es-MX"/>
        </w:rPr>
        <w:br w:type="page"/>
      </w:r>
    </w:p>
    <w:p w14:paraId="632807B5" w14:textId="2A7ACE13" w:rsidR="00670367" w:rsidRPr="00670367" w:rsidRDefault="00670367" w:rsidP="00670367">
      <w:pPr>
        <w:spacing w:after="0" w:line="276" w:lineRule="auto"/>
        <w:jc w:val="both"/>
        <w:rPr>
          <w:rFonts w:eastAsiaTheme="minorEastAsia" w:cstheme="minorHAnsi"/>
          <w:color w:val="FF0000"/>
          <w:sz w:val="22"/>
          <w:szCs w:val="22"/>
          <w:lang w:val="es-MX"/>
        </w:rPr>
      </w:pPr>
      <w:r w:rsidRPr="00670367">
        <w:rPr>
          <w:rFonts w:eastAsiaTheme="minorEastAsia" w:cstheme="minorHAnsi"/>
          <w:color w:val="FF0000"/>
          <w:sz w:val="22"/>
          <w:szCs w:val="22"/>
          <w:lang w:val="es-MX"/>
        </w:rPr>
        <w:lastRenderedPageBreak/>
        <w:t xml:space="preserve">Si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ω</m:t>
        </m:r>
      </m:oMath>
      <w:r w:rsidRPr="00670367">
        <w:rPr>
          <w:rFonts w:eastAsiaTheme="minorEastAsia" w:cstheme="minorHAnsi"/>
          <w:color w:val="FF0000"/>
          <w:sz w:val="22"/>
          <w:szCs w:val="22"/>
          <w:lang w:val="es-ES"/>
        </w:rPr>
        <w:t xml:space="preserve"> es inconsistente y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(</m:t>
        </m:r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¬χ</m:t>
        </m:r>
        <m:r>
          <w:rPr>
            <w:rFonts w:ascii="Cambria Math" w:eastAsiaTheme="minorEastAsia" w:hAnsi="Cambria Math" w:cstheme="minorHAnsi"/>
            <w:color w:val="70AD47" w:themeColor="accent6"/>
            <w:sz w:val="22"/>
            <w:szCs w:val="22"/>
            <w:lang w:val="es-ES"/>
          </w:rPr>
          <m:t>∧</m:t>
        </m:r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ϕ)</m:t>
        </m:r>
      </m:oMath>
      <w:r w:rsidRPr="00670367">
        <w:rPr>
          <w:rFonts w:eastAsiaTheme="minorEastAsia" w:cstheme="minorHAnsi"/>
          <w:color w:val="FF0000"/>
          <w:sz w:val="22"/>
          <w:szCs w:val="22"/>
          <w:lang w:val="es-ES"/>
        </w:rPr>
        <w:t xml:space="preserve"> es tautológica, entonces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¬ω</m:t>
        </m:r>
      </m:oMath>
      <w:r w:rsidRPr="00670367">
        <w:rPr>
          <w:rFonts w:eastAsiaTheme="minorEastAsia" w:cstheme="minorHAnsi"/>
          <w:color w:val="FF0000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(χ≡¬ϕ)</m:t>
        </m:r>
      </m:oMath>
      <w:r w:rsidRPr="00670367">
        <w:rPr>
          <w:rFonts w:eastAsiaTheme="minorEastAsia" w:cstheme="minorHAnsi"/>
          <w:color w:val="FF0000"/>
          <w:sz w:val="22"/>
          <w:szCs w:val="22"/>
          <w:lang w:val="es-ES"/>
        </w:rPr>
        <w:t xml:space="preserve"> son equivalentes.</w:t>
      </w:r>
    </w:p>
    <w:p w14:paraId="05D464C1" w14:textId="77777777" w:rsidR="00FC7AE6" w:rsidRPr="00670367" w:rsidRDefault="00FC7AE6" w:rsidP="00B02C5C">
      <w:pPr>
        <w:jc w:val="both"/>
        <w:rPr>
          <w:rFonts w:eastAsiaTheme="minorEastAsia"/>
          <w:sz w:val="22"/>
          <w:szCs w:val="22"/>
          <w:lang w:val="es-MX"/>
        </w:rPr>
      </w:pPr>
    </w:p>
    <w:p w14:paraId="2735D9B7" w14:textId="5613117A" w:rsidR="00FC7AE6" w:rsidRPr="00375DDC" w:rsidRDefault="00375DDC" w:rsidP="00375DDC">
      <w:pPr>
        <w:pStyle w:val="ListParagraph"/>
        <w:numPr>
          <w:ilvl w:val="0"/>
          <w:numId w:val="9"/>
        </w:numPr>
        <w:jc w:val="both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Tomando en cuenta</w:t>
      </w:r>
      <w:r w:rsidR="00FC7AE6" w:rsidRPr="00375DDC">
        <w:rPr>
          <w:rFonts w:eastAsiaTheme="minorEastAsia"/>
          <w:sz w:val="22"/>
          <w:szCs w:val="22"/>
          <w:lang w:val="es-ES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¬χ∧ϕ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 xml:space="preserve"> </m:t>
        </m:r>
      </m:oMath>
      <w:r>
        <w:rPr>
          <w:rFonts w:eastAsiaTheme="minorEastAsia"/>
          <w:sz w:val="22"/>
          <w:szCs w:val="22"/>
          <w:lang w:val="es-ES"/>
        </w:rPr>
        <w:t>en donde el operador principal es la conjunción, el único caso en que</w:t>
      </w:r>
      <w:r w:rsidR="00F32101">
        <w:rPr>
          <w:rFonts w:eastAsiaTheme="minorEastAsia"/>
          <w:sz w:val="22"/>
          <w:szCs w:val="22"/>
          <w:lang w:val="es-ES"/>
        </w:rPr>
        <w:t xml:space="preserve"> esto fuera verdad, es cuando</w:t>
      </w:r>
      <w:r w:rsidR="00F01560" w:rsidRPr="00375DDC">
        <w:rPr>
          <w:rFonts w:eastAsiaTheme="minorEastAsia"/>
          <w:sz w:val="22"/>
          <w:szCs w:val="22"/>
          <w:lang w:val="es-ES"/>
        </w:rPr>
        <w:t>: ________</w:t>
      </w:r>
    </w:p>
    <w:p w14:paraId="27463E7F" w14:textId="4C956CA4" w:rsidR="006E0B32" w:rsidRDefault="00F32101" w:rsidP="006E0B32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Ambos son falsos</w:t>
      </w:r>
    </w:p>
    <w:p w14:paraId="4CD8577E" w14:textId="02598A51" w:rsidR="006E0B32" w:rsidRDefault="00F32101" w:rsidP="006E0B32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Ambos son verdaderos</w:t>
      </w:r>
    </w:p>
    <w:p w14:paraId="22A14FF2" w14:textId="534523CF" w:rsidR="006E0B32" w:rsidRDefault="00F32101" w:rsidP="006E0B32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Uno es verdadero y el otro falso</w:t>
      </w:r>
    </w:p>
    <w:p w14:paraId="2184C238" w14:textId="093F2249" w:rsidR="006E0B32" w:rsidRDefault="00F32101" w:rsidP="006E0B32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Ambos son distintos</w:t>
      </w:r>
    </w:p>
    <w:p w14:paraId="239CC8C4" w14:textId="77777777" w:rsidR="00375DDC" w:rsidRDefault="00375DDC">
      <w:pPr>
        <w:rPr>
          <w:rFonts w:eastAsiaTheme="minorEastAsia" w:cstheme="minorHAnsi"/>
          <w:color w:val="FF0000"/>
          <w:sz w:val="22"/>
          <w:szCs w:val="22"/>
          <w:lang w:val="es-MX"/>
        </w:rPr>
      </w:pPr>
      <w:r>
        <w:rPr>
          <w:rFonts w:eastAsiaTheme="minorEastAsia" w:cstheme="minorHAnsi"/>
          <w:color w:val="FF0000"/>
          <w:sz w:val="22"/>
          <w:szCs w:val="22"/>
          <w:lang w:val="es-MX"/>
        </w:rPr>
        <w:br w:type="page"/>
      </w:r>
    </w:p>
    <w:p w14:paraId="0E477C48" w14:textId="487DF7EB" w:rsidR="00375DDC" w:rsidRPr="00375DDC" w:rsidRDefault="00375DDC" w:rsidP="00375DDC">
      <w:pPr>
        <w:spacing w:after="0" w:line="276" w:lineRule="auto"/>
        <w:jc w:val="both"/>
        <w:rPr>
          <w:rFonts w:eastAsiaTheme="minorEastAsia" w:cstheme="minorHAnsi"/>
          <w:color w:val="FF0000"/>
          <w:sz w:val="22"/>
          <w:szCs w:val="22"/>
          <w:lang w:val="es-MX"/>
        </w:rPr>
      </w:pPr>
      <w:r w:rsidRPr="00375DDC">
        <w:rPr>
          <w:rFonts w:eastAsiaTheme="minorEastAsia" w:cstheme="minorHAnsi"/>
          <w:color w:val="FF0000"/>
          <w:sz w:val="22"/>
          <w:szCs w:val="22"/>
          <w:lang w:val="es-MX"/>
        </w:rPr>
        <w:lastRenderedPageBreak/>
        <w:t xml:space="preserve">Si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ω</m:t>
        </m:r>
      </m:oMath>
      <w:r w:rsidRPr="00375DDC">
        <w:rPr>
          <w:rFonts w:eastAsiaTheme="minorEastAsia" w:cstheme="minorHAnsi"/>
          <w:color w:val="FF0000"/>
          <w:sz w:val="22"/>
          <w:szCs w:val="22"/>
          <w:lang w:val="es-ES"/>
        </w:rPr>
        <w:t xml:space="preserve"> es inconsistente y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(</m:t>
        </m:r>
        <m:r>
          <w:rPr>
            <w:rFonts w:ascii="Cambria Math" w:eastAsiaTheme="minorEastAsia" w:hAnsi="Cambria Math" w:cstheme="minorHAnsi"/>
            <w:color w:val="70AD47" w:themeColor="accent6"/>
            <w:sz w:val="22"/>
            <w:szCs w:val="22"/>
            <w:lang w:val="es-ES"/>
          </w:rPr>
          <m:t>¬χ</m:t>
        </m:r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∧ϕ)</m:t>
        </m:r>
      </m:oMath>
      <w:r w:rsidRPr="00375DDC">
        <w:rPr>
          <w:rFonts w:eastAsiaTheme="minorEastAsia" w:cstheme="minorHAnsi"/>
          <w:color w:val="FF0000"/>
          <w:sz w:val="22"/>
          <w:szCs w:val="22"/>
          <w:lang w:val="es-ES"/>
        </w:rPr>
        <w:t xml:space="preserve"> es tautológica, entonces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¬ω</m:t>
        </m:r>
      </m:oMath>
      <w:r w:rsidRPr="00375DDC">
        <w:rPr>
          <w:rFonts w:eastAsiaTheme="minorEastAsia" w:cstheme="minorHAnsi"/>
          <w:color w:val="FF0000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(χ≡¬ϕ)</m:t>
        </m:r>
      </m:oMath>
      <w:r w:rsidRPr="00375DDC">
        <w:rPr>
          <w:rFonts w:eastAsiaTheme="minorEastAsia" w:cstheme="minorHAnsi"/>
          <w:color w:val="FF0000"/>
          <w:sz w:val="22"/>
          <w:szCs w:val="22"/>
          <w:lang w:val="es-ES"/>
        </w:rPr>
        <w:t xml:space="preserve"> son equivalentes.</w:t>
      </w:r>
    </w:p>
    <w:p w14:paraId="646386DD" w14:textId="77777777" w:rsidR="00375DDC" w:rsidRPr="00375DDC" w:rsidRDefault="00375DDC" w:rsidP="00375DDC">
      <w:pPr>
        <w:jc w:val="both"/>
        <w:rPr>
          <w:rFonts w:eastAsiaTheme="minorEastAsia"/>
          <w:sz w:val="22"/>
          <w:szCs w:val="22"/>
          <w:lang w:val="es-MX"/>
        </w:rPr>
      </w:pPr>
    </w:p>
    <w:p w14:paraId="15B68F64" w14:textId="58DF80F2" w:rsidR="00375DDC" w:rsidRPr="00375DDC" w:rsidRDefault="00375DDC" w:rsidP="00375DDC">
      <w:pPr>
        <w:pStyle w:val="ListParagraph"/>
        <w:numPr>
          <w:ilvl w:val="0"/>
          <w:numId w:val="9"/>
        </w:numPr>
        <w:jc w:val="both"/>
        <w:rPr>
          <w:rFonts w:eastAsiaTheme="minorEastAsia"/>
          <w:sz w:val="22"/>
          <w:szCs w:val="22"/>
          <w:lang w:val="es-ES"/>
        </w:rPr>
      </w:pPr>
      <w:r w:rsidRPr="00375DDC">
        <w:rPr>
          <w:rFonts w:eastAsiaTheme="minorEastAsia"/>
          <w:sz w:val="22"/>
          <w:szCs w:val="22"/>
          <w:lang w:val="es-ES"/>
        </w:rPr>
        <w:t xml:space="preserve">Si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¬χ∧ϕ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 xml:space="preserve"> </m:t>
        </m:r>
      </m:oMath>
      <w:r w:rsidRPr="00375DDC">
        <w:rPr>
          <w:rFonts w:eastAsiaTheme="minorEastAsia"/>
          <w:sz w:val="22"/>
          <w:szCs w:val="22"/>
          <w:lang w:val="es-ES"/>
        </w:rPr>
        <w:t>fuera tautológica, y todos sus valores verdaderos,</w:t>
      </w:r>
      <w:r w:rsidR="00F32101">
        <w:rPr>
          <w:rFonts w:eastAsiaTheme="minorEastAsia"/>
          <w:sz w:val="22"/>
          <w:szCs w:val="22"/>
          <w:lang w:val="es-ES"/>
        </w:rPr>
        <w:t xml:space="preserve"> y nos vemos ante una conjunción, en donde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¬χ</m:t>
        </m:r>
      </m:oMath>
      <w:r w:rsidR="00F32101">
        <w:rPr>
          <w:rFonts w:eastAsiaTheme="minorEastAsia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ϕ</m:t>
        </m:r>
      </m:oMath>
      <w:r w:rsidR="00F32101">
        <w:rPr>
          <w:rFonts w:eastAsiaTheme="minorEastAsia"/>
          <w:sz w:val="22"/>
          <w:szCs w:val="22"/>
          <w:lang w:val="es-ES"/>
        </w:rPr>
        <w:t xml:space="preserve"> son verdaderos; </w:t>
      </w:r>
      <w:r w:rsidRPr="00375DDC">
        <w:rPr>
          <w:rFonts w:eastAsiaTheme="minorEastAsia"/>
          <w:sz w:val="22"/>
          <w:szCs w:val="22"/>
          <w:lang w:val="es-ES"/>
        </w:rPr>
        <w:t xml:space="preserve">luego los valores de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χ</m:t>
        </m:r>
      </m:oMath>
      <w:r w:rsidRPr="00375DDC">
        <w:rPr>
          <w:rFonts w:eastAsiaTheme="minorEastAsia"/>
          <w:sz w:val="22"/>
          <w:szCs w:val="22"/>
          <w:lang w:val="es-ES"/>
        </w:rPr>
        <w:t xml:space="preserve"> deberán ser todos</w:t>
      </w:r>
      <w:r w:rsidR="00F32101">
        <w:rPr>
          <w:rFonts w:eastAsiaTheme="minorEastAsia"/>
          <w:sz w:val="22"/>
          <w:szCs w:val="22"/>
          <w:lang w:val="es-ES"/>
        </w:rPr>
        <w:t xml:space="preserve"> siempre</w:t>
      </w:r>
      <w:r w:rsidRPr="00375DDC">
        <w:rPr>
          <w:rFonts w:eastAsiaTheme="minorEastAsia"/>
          <w:sz w:val="22"/>
          <w:szCs w:val="22"/>
          <w:lang w:val="es-ES"/>
        </w:rPr>
        <w:t>: ________</w:t>
      </w:r>
    </w:p>
    <w:p w14:paraId="17A7B58A" w14:textId="77777777" w:rsidR="00375DDC" w:rsidRDefault="00375DDC" w:rsidP="00375DDC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Verdaderos</w:t>
      </w:r>
    </w:p>
    <w:p w14:paraId="17EC2A2E" w14:textId="77777777" w:rsidR="00375DDC" w:rsidRDefault="00375DDC" w:rsidP="00375DDC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Falsos</w:t>
      </w:r>
    </w:p>
    <w:p w14:paraId="5A1ADF48" w14:textId="77777777" w:rsidR="00375DDC" w:rsidRDefault="00375DDC" w:rsidP="00375DDC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Contingentes</w:t>
      </w:r>
    </w:p>
    <w:p w14:paraId="53F4AC50" w14:textId="5772F9AA" w:rsidR="00375DDC" w:rsidRPr="006E0B32" w:rsidRDefault="00F32101" w:rsidP="00375DDC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Tautológicos</w:t>
      </w:r>
    </w:p>
    <w:p w14:paraId="32770FFF" w14:textId="77777777" w:rsidR="00F01560" w:rsidRDefault="00F01560" w:rsidP="00B02C5C">
      <w:pPr>
        <w:jc w:val="both"/>
        <w:rPr>
          <w:rFonts w:eastAsiaTheme="minorEastAsia"/>
          <w:sz w:val="22"/>
          <w:szCs w:val="22"/>
          <w:lang w:val="es-ES"/>
        </w:rPr>
      </w:pPr>
    </w:p>
    <w:p w14:paraId="2857BA4E" w14:textId="77777777" w:rsidR="00375DDC" w:rsidRDefault="00375DDC">
      <w:pPr>
        <w:rPr>
          <w:rFonts w:eastAsiaTheme="minorEastAsia" w:cstheme="minorHAnsi"/>
          <w:color w:val="FF0000"/>
          <w:sz w:val="22"/>
          <w:szCs w:val="22"/>
          <w:lang w:val="es-MX"/>
        </w:rPr>
      </w:pPr>
      <w:r>
        <w:rPr>
          <w:rFonts w:eastAsiaTheme="minorEastAsia" w:cstheme="minorHAnsi"/>
          <w:color w:val="FF0000"/>
          <w:sz w:val="22"/>
          <w:szCs w:val="22"/>
          <w:lang w:val="es-MX"/>
        </w:rPr>
        <w:br w:type="page"/>
      </w:r>
    </w:p>
    <w:p w14:paraId="492D3A3A" w14:textId="50CECB3D" w:rsidR="00670367" w:rsidRPr="00670367" w:rsidRDefault="00670367" w:rsidP="00670367">
      <w:pPr>
        <w:spacing w:after="0" w:line="276" w:lineRule="auto"/>
        <w:jc w:val="both"/>
        <w:rPr>
          <w:rFonts w:eastAsiaTheme="minorEastAsia" w:cstheme="minorHAnsi"/>
          <w:color w:val="FF0000"/>
          <w:sz w:val="22"/>
          <w:szCs w:val="22"/>
          <w:lang w:val="es-MX"/>
        </w:rPr>
      </w:pPr>
      <w:r w:rsidRPr="00670367">
        <w:rPr>
          <w:rFonts w:eastAsiaTheme="minorEastAsia" w:cstheme="minorHAnsi"/>
          <w:color w:val="FF0000"/>
          <w:sz w:val="22"/>
          <w:szCs w:val="22"/>
          <w:lang w:val="es-MX"/>
        </w:rPr>
        <w:lastRenderedPageBreak/>
        <w:t xml:space="preserve">Si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ω</m:t>
        </m:r>
      </m:oMath>
      <w:r w:rsidRPr="00670367">
        <w:rPr>
          <w:rFonts w:eastAsiaTheme="minorEastAsia" w:cstheme="minorHAnsi"/>
          <w:color w:val="FF0000"/>
          <w:sz w:val="22"/>
          <w:szCs w:val="22"/>
          <w:lang w:val="es-ES"/>
        </w:rPr>
        <w:t xml:space="preserve"> es inconsistente y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(¬χ∧ϕ)</m:t>
        </m:r>
      </m:oMath>
      <w:r w:rsidRPr="00670367">
        <w:rPr>
          <w:rFonts w:eastAsiaTheme="minorEastAsia" w:cstheme="minorHAnsi"/>
          <w:color w:val="FF0000"/>
          <w:sz w:val="22"/>
          <w:szCs w:val="22"/>
          <w:lang w:val="es-ES"/>
        </w:rPr>
        <w:t xml:space="preserve"> es tautológica, entonces </w:t>
      </w:r>
      <m:oMath>
        <m:r>
          <w:rPr>
            <w:rFonts w:ascii="Cambria Math" w:eastAsiaTheme="minorEastAsia" w:hAnsi="Cambria Math" w:cstheme="minorHAnsi"/>
            <w:color w:val="70AD47" w:themeColor="accent6"/>
            <w:sz w:val="22"/>
            <w:szCs w:val="22"/>
            <w:lang w:val="es-ES"/>
          </w:rPr>
          <m:t>¬ω</m:t>
        </m:r>
      </m:oMath>
      <w:r w:rsidRPr="00670367">
        <w:rPr>
          <w:rFonts w:eastAsiaTheme="minorEastAsia" w:cstheme="minorHAnsi"/>
          <w:color w:val="FF0000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(χ≡¬ϕ)</m:t>
        </m:r>
      </m:oMath>
      <w:r w:rsidRPr="00670367">
        <w:rPr>
          <w:rFonts w:eastAsiaTheme="minorEastAsia" w:cstheme="minorHAnsi"/>
          <w:color w:val="FF0000"/>
          <w:sz w:val="22"/>
          <w:szCs w:val="22"/>
          <w:lang w:val="es-ES"/>
        </w:rPr>
        <w:t xml:space="preserve"> son equivalentes.</w:t>
      </w:r>
    </w:p>
    <w:p w14:paraId="5183D272" w14:textId="77777777" w:rsidR="00670367" w:rsidRPr="00670367" w:rsidRDefault="00670367" w:rsidP="00B02C5C">
      <w:pPr>
        <w:jc w:val="both"/>
        <w:rPr>
          <w:rFonts w:eastAsiaTheme="minorEastAsia"/>
          <w:sz w:val="22"/>
          <w:szCs w:val="22"/>
          <w:lang w:val="es-MX"/>
        </w:rPr>
      </w:pPr>
    </w:p>
    <w:p w14:paraId="44B4125C" w14:textId="2D86C6F6" w:rsidR="00F01560" w:rsidRPr="00375DDC" w:rsidRDefault="00F01560" w:rsidP="00375DDC">
      <w:pPr>
        <w:pStyle w:val="ListParagraph"/>
        <w:numPr>
          <w:ilvl w:val="0"/>
          <w:numId w:val="9"/>
        </w:numPr>
        <w:jc w:val="both"/>
        <w:rPr>
          <w:rFonts w:eastAsiaTheme="minorEastAsia"/>
          <w:sz w:val="22"/>
          <w:szCs w:val="22"/>
          <w:lang w:val="es-ES"/>
        </w:rPr>
      </w:pPr>
      <w:r w:rsidRPr="00375DDC">
        <w:rPr>
          <w:lang w:val="es-MX"/>
        </w:rPr>
        <w:t xml:space="preserve">Si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ω</m:t>
        </m:r>
      </m:oMath>
      <w:r w:rsidRPr="00375DDC">
        <w:rPr>
          <w:rFonts w:eastAsiaTheme="minorEastAsia"/>
          <w:sz w:val="22"/>
          <w:szCs w:val="22"/>
          <w:lang w:val="es-ES"/>
        </w:rPr>
        <w:t xml:space="preserve"> es inconsistente</w:t>
      </w:r>
      <w:r w:rsidR="00D54485" w:rsidRPr="00375DDC">
        <w:rPr>
          <w:rFonts w:eastAsiaTheme="minorEastAsia"/>
          <w:sz w:val="22"/>
          <w:szCs w:val="22"/>
          <w:lang w:val="es-ES"/>
        </w:rPr>
        <w:t xml:space="preserve">, y por lo tanto tiene todos sus valores falsos, luego, la negación de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ω</m:t>
        </m:r>
      </m:oMath>
      <w:r w:rsidR="00D54485" w:rsidRPr="00375DDC">
        <w:rPr>
          <w:rFonts w:eastAsiaTheme="minorEastAsia"/>
          <w:sz w:val="22"/>
          <w:szCs w:val="22"/>
          <w:lang w:val="es-ES"/>
        </w:rPr>
        <w:t xml:space="preserve"> equivaldrá a que todos sus valores son: _________</w:t>
      </w:r>
    </w:p>
    <w:p w14:paraId="69B40D66" w14:textId="78CEBFFE" w:rsidR="006E0B32" w:rsidRDefault="00A25E8B" w:rsidP="006E0B32">
      <w:pPr>
        <w:pStyle w:val="ListParagraph"/>
        <w:numPr>
          <w:ilvl w:val="0"/>
          <w:numId w:val="7"/>
        </w:numPr>
        <w:jc w:val="both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Consistentes</w:t>
      </w:r>
    </w:p>
    <w:p w14:paraId="3B72FE49" w14:textId="614DED07" w:rsidR="006E0B32" w:rsidRDefault="00A25E8B" w:rsidP="006E0B32">
      <w:pPr>
        <w:pStyle w:val="ListParagraph"/>
        <w:numPr>
          <w:ilvl w:val="0"/>
          <w:numId w:val="7"/>
        </w:numPr>
        <w:jc w:val="both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Verdaderos</w:t>
      </w:r>
    </w:p>
    <w:p w14:paraId="45921681" w14:textId="7F920663" w:rsidR="006E0B32" w:rsidRDefault="00A25E8B" w:rsidP="006E0B32">
      <w:pPr>
        <w:pStyle w:val="ListParagraph"/>
        <w:numPr>
          <w:ilvl w:val="0"/>
          <w:numId w:val="7"/>
        </w:numPr>
        <w:jc w:val="both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Falsos</w:t>
      </w:r>
    </w:p>
    <w:p w14:paraId="1076207E" w14:textId="551C16BF" w:rsidR="006E0B32" w:rsidRPr="006E0B32" w:rsidRDefault="00A25E8B" w:rsidP="006E0B32">
      <w:pPr>
        <w:pStyle w:val="ListParagraph"/>
        <w:numPr>
          <w:ilvl w:val="0"/>
          <w:numId w:val="7"/>
        </w:numPr>
        <w:jc w:val="both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Todas las anteriores</w:t>
      </w:r>
    </w:p>
    <w:p w14:paraId="4F69B2FB" w14:textId="77777777" w:rsidR="006E0B32" w:rsidRDefault="006E0B32" w:rsidP="00B02C5C">
      <w:pPr>
        <w:jc w:val="both"/>
        <w:rPr>
          <w:rFonts w:eastAsiaTheme="minorEastAsia"/>
          <w:sz w:val="22"/>
          <w:szCs w:val="22"/>
          <w:lang w:val="es-ES"/>
        </w:rPr>
      </w:pPr>
    </w:p>
    <w:p w14:paraId="4A5A0DCF" w14:textId="77777777" w:rsidR="00375DDC" w:rsidRDefault="00375DDC">
      <w:pPr>
        <w:rPr>
          <w:rFonts w:eastAsiaTheme="minorEastAsia" w:cstheme="minorHAnsi"/>
          <w:color w:val="FF0000"/>
          <w:sz w:val="22"/>
          <w:szCs w:val="22"/>
          <w:lang w:val="es-MX"/>
        </w:rPr>
      </w:pPr>
      <w:r>
        <w:rPr>
          <w:rFonts w:eastAsiaTheme="minorEastAsia" w:cstheme="minorHAnsi"/>
          <w:color w:val="FF0000"/>
          <w:sz w:val="22"/>
          <w:szCs w:val="22"/>
          <w:lang w:val="es-MX"/>
        </w:rPr>
        <w:br w:type="page"/>
      </w:r>
    </w:p>
    <w:p w14:paraId="003D3483" w14:textId="4892FF54" w:rsidR="00670367" w:rsidRPr="00670367" w:rsidRDefault="00670367" w:rsidP="00670367">
      <w:pPr>
        <w:spacing w:after="0" w:line="276" w:lineRule="auto"/>
        <w:jc w:val="both"/>
        <w:rPr>
          <w:rFonts w:eastAsiaTheme="minorEastAsia" w:cstheme="minorHAnsi"/>
          <w:color w:val="FF0000"/>
          <w:sz w:val="22"/>
          <w:szCs w:val="22"/>
          <w:lang w:val="es-MX"/>
        </w:rPr>
      </w:pPr>
      <w:r w:rsidRPr="00670367">
        <w:rPr>
          <w:rFonts w:eastAsiaTheme="minorEastAsia" w:cstheme="minorHAnsi"/>
          <w:color w:val="FF0000"/>
          <w:sz w:val="22"/>
          <w:szCs w:val="22"/>
          <w:lang w:val="es-MX"/>
        </w:rPr>
        <w:lastRenderedPageBreak/>
        <w:t xml:space="preserve">Si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ω</m:t>
        </m:r>
      </m:oMath>
      <w:r w:rsidRPr="00670367">
        <w:rPr>
          <w:rFonts w:eastAsiaTheme="minorEastAsia" w:cstheme="minorHAnsi"/>
          <w:color w:val="FF0000"/>
          <w:sz w:val="22"/>
          <w:szCs w:val="22"/>
          <w:lang w:val="es-ES"/>
        </w:rPr>
        <w:t xml:space="preserve"> es inconsistente y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(¬χ∧ϕ)</m:t>
        </m:r>
      </m:oMath>
      <w:r w:rsidRPr="00670367">
        <w:rPr>
          <w:rFonts w:eastAsiaTheme="minorEastAsia" w:cstheme="minorHAnsi"/>
          <w:color w:val="FF0000"/>
          <w:sz w:val="22"/>
          <w:szCs w:val="22"/>
          <w:lang w:val="es-ES"/>
        </w:rPr>
        <w:t xml:space="preserve"> es tautológica, entonces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¬ω</m:t>
        </m:r>
      </m:oMath>
      <w:r w:rsidRPr="00670367">
        <w:rPr>
          <w:rFonts w:eastAsiaTheme="minorEastAsia" w:cstheme="minorHAnsi"/>
          <w:color w:val="FF0000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(</m:t>
        </m:r>
        <m:r>
          <w:rPr>
            <w:rFonts w:ascii="Cambria Math" w:eastAsiaTheme="minorEastAsia" w:hAnsi="Cambria Math" w:cstheme="minorHAnsi"/>
            <w:color w:val="70AD47" w:themeColor="accent6"/>
            <w:sz w:val="22"/>
            <w:szCs w:val="22"/>
            <w:lang w:val="es-ES"/>
          </w:rPr>
          <m:t>χ≡¬ϕ</m:t>
        </m:r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)</m:t>
        </m:r>
      </m:oMath>
      <w:r w:rsidRPr="00670367">
        <w:rPr>
          <w:rFonts w:eastAsiaTheme="minorEastAsia" w:cstheme="minorHAnsi"/>
          <w:color w:val="FF0000"/>
          <w:sz w:val="22"/>
          <w:szCs w:val="22"/>
          <w:lang w:val="es-ES"/>
        </w:rPr>
        <w:t xml:space="preserve"> son equivalentes.</w:t>
      </w:r>
    </w:p>
    <w:p w14:paraId="43ADDE7D" w14:textId="77777777" w:rsidR="00670367" w:rsidRPr="00670367" w:rsidRDefault="00670367" w:rsidP="00B02C5C">
      <w:pPr>
        <w:jc w:val="both"/>
        <w:rPr>
          <w:rFonts w:eastAsiaTheme="minorEastAsia"/>
          <w:sz w:val="22"/>
          <w:szCs w:val="22"/>
          <w:lang w:val="es-MX"/>
        </w:rPr>
      </w:pPr>
    </w:p>
    <w:p w14:paraId="2B81E8B2" w14:textId="04067B46" w:rsidR="006E0B32" w:rsidRPr="00A25E8B" w:rsidRDefault="00A25E8B" w:rsidP="00375DDC">
      <w:pPr>
        <w:pStyle w:val="ListParagraph"/>
        <w:numPr>
          <w:ilvl w:val="0"/>
          <w:numId w:val="9"/>
        </w:numPr>
        <w:jc w:val="both"/>
        <w:rPr>
          <w:lang w:val="es-MX"/>
        </w:rPr>
      </w:pPr>
      <w:r>
        <w:rPr>
          <w:rFonts w:eastAsiaTheme="minorEastAsia"/>
          <w:sz w:val="22"/>
          <w:szCs w:val="22"/>
          <w:lang w:val="es-ES"/>
        </w:rPr>
        <w:t xml:space="preserve">Digamos que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χ≡¬ϕ</m:t>
            </m:r>
          </m:e>
        </m:d>
      </m:oMath>
      <w:r w:rsidRPr="00A25E8B">
        <w:rPr>
          <w:rFonts w:eastAsiaTheme="minorEastAsia"/>
          <w:sz w:val="22"/>
          <w:szCs w:val="22"/>
          <w:lang w:val="es-ES"/>
        </w:rPr>
        <w:t xml:space="preserve"> es verdadero</w:t>
      </w:r>
      <w:r>
        <w:rPr>
          <w:rFonts w:eastAsiaTheme="minorEastAsia"/>
          <w:sz w:val="22"/>
          <w:szCs w:val="22"/>
          <w:lang w:val="es-ES"/>
        </w:rPr>
        <w:t xml:space="preserve">. </w:t>
      </w:r>
      <w:r w:rsidR="006E0B32" w:rsidRPr="00375DDC">
        <w:rPr>
          <w:rFonts w:eastAsiaTheme="minorEastAsia"/>
          <w:sz w:val="22"/>
          <w:szCs w:val="22"/>
          <w:lang w:val="es-ES"/>
        </w:rPr>
        <w:t xml:space="preserve">Si todos los valores de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χ</m:t>
        </m:r>
      </m:oMath>
      <w:r w:rsidR="006E0B32" w:rsidRPr="00375DDC">
        <w:rPr>
          <w:rFonts w:eastAsiaTheme="minorEastAsia"/>
          <w:sz w:val="22"/>
          <w:szCs w:val="22"/>
          <w:lang w:val="es-ES"/>
        </w:rPr>
        <w:t xml:space="preserve"> fueran falsos</w:t>
      </w:r>
      <w:r>
        <w:rPr>
          <w:rFonts w:eastAsiaTheme="minorEastAsia"/>
          <w:sz w:val="22"/>
          <w:szCs w:val="22"/>
          <w:lang w:val="es-ES"/>
        </w:rPr>
        <w:t xml:space="preserve">, luego el valor de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¬ϕ</m:t>
        </m:r>
      </m:oMath>
      <w:r>
        <w:rPr>
          <w:rFonts w:eastAsiaTheme="minorEastAsia"/>
          <w:sz w:val="22"/>
          <w:szCs w:val="22"/>
          <w:lang w:val="es-ES"/>
        </w:rPr>
        <w:t xml:space="preserve"> debe ser: _________</w:t>
      </w:r>
    </w:p>
    <w:p w14:paraId="2ACB4FEA" w14:textId="56746A78" w:rsidR="00A25E8B" w:rsidRPr="00A25E8B" w:rsidRDefault="004731C8" w:rsidP="00A25E8B">
      <w:pPr>
        <w:pStyle w:val="ListParagraph"/>
        <w:numPr>
          <w:ilvl w:val="1"/>
          <w:numId w:val="9"/>
        </w:numPr>
        <w:jc w:val="both"/>
        <w:rPr>
          <w:lang w:val="es-MX"/>
        </w:rPr>
      </w:pPr>
      <w:r>
        <w:rPr>
          <w:rFonts w:eastAsiaTheme="minorEastAsia"/>
          <w:sz w:val="22"/>
          <w:szCs w:val="22"/>
          <w:lang w:val="es-ES"/>
        </w:rPr>
        <w:t>Verdadero</w:t>
      </w:r>
    </w:p>
    <w:p w14:paraId="6FD7B073" w14:textId="74F69CF8" w:rsidR="00A25E8B" w:rsidRPr="00A25E8B" w:rsidRDefault="004731C8" w:rsidP="00A25E8B">
      <w:pPr>
        <w:pStyle w:val="ListParagraph"/>
        <w:numPr>
          <w:ilvl w:val="1"/>
          <w:numId w:val="9"/>
        </w:numPr>
        <w:jc w:val="both"/>
        <w:rPr>
          <w:lang w:val="es-MX"/>
        </w:rPr>
      </w:pPr>
      <w:r>
        <w:rPr>
          <w:rFonts w:eastAsiaTheme="minorEastAsia"/>
          <w:sz w:val="22"/>
          <w:szCs w:val="22"/>
          <w:lang w:val="es-ES"/>
        </w:rPr>
        <w:t>Falso</w:t>
      </w:r>
    </w:p>
    <w:p w14:paraId="67784951" w14:textId="1EB839B0" w:rsidR="00A25E8B" w:rsidRDefault="00A25E8B" w:rsidP="00A25E8B">
      <w:pPr>
        <w:pStyle w:val="ListParagraph"/>
        <w:numPr>
          <w:ilvl w:val="1"/>
          <w:numId w:val="9"/>
        </w:numPr>
        <w:jc w:val="both"/>
        <w:rPr>
          <w:lang w:val="es-MX"/>
        </w:rPr>
      </w:pPr>
      <w:r>
        <w:rPr>
          <w:lang w:val="es-MX"/>
        </w:rPr>
        <w:t>Indistinto</w:t>
      </w:r>
    </w:p>
    <w:p w14:paraId="6D1C7934" w14:textId="32D50AA2" w:rsidR="00A25E8B" w:rsidRDefault="00A25E8B" w:rsidP="00A25E8B">
      <w:pPr>
        <w:pStyle w:val="ListParagraph"/>
        <w:numPr>
          <w:ilvl w:val="1"/>
          <w:numId w:val="9"/>
        </w:numPr>
        <w:jc w:val="both"/>
        <w:rPr>
          <w:lang w:val="es-MX"/>
        </w:rPr>
      </w:pPr>
      <w:r>
        <w:rPr>
          <w:lang w:val="es-MX"/>
        </w:rPr>
        <w:t>Imposible de definir</w:t>
      </w:r>
    </w:p>
    <w:p w14:paraId="1FF42A08" w14:textId="54FC727D" w:rsidR="00A25E8B" w:rsidRDefault="00A25E8B">
      <w:pPr>
        <w:rPr>
          <w:lang w:val="es-MX"/>
        </w:rPr>
      </w:pPr>
      <w:r>
        <w:rPr>
          <w:lang w:val="es-MX"/>
        </w:rPr>
        <w:br w:type="page"/>
      </w:r>
    </w:p>
    <w:p w14:paraId="0437D233" w14:textId="77777777" w:rsidR="00A25E8B" w:rsidRPr="00670367" w:rsidRDefault="00A25E8B" w:rsidP="00A25E8B">
      <w:pPr>
        <w:spacing w:after="0" w:line="276" w:lineRule="auto"/>
        <w:jc w:val="both"/>
        <w:rPr>
          <w:rFonts w:eastAsiaTheme="minorEastAsia" w:cstheme="minorHAnsi"/>
          <w:color w:val="FF0000"/>
          <w:sz w:val="22"/>
          <w:szCs w:val="22"/>
          <w:lang w:val="es-MX"/>
        </w:rPr>
      </w:pPr>
      <w:r w:rsidRPr="00670367">
        <w:rPr>
          <w:rFonts w:eastAsiaTheme="minorEastAsia" w:cstheme="minorHAnsi"/>
          <w:color w:val="FF0000"/>
          <w:sz w:val="22"/>
          <w:szCs w:val="22"/>
          <w:lang w:val="es-MX"/>
        </w:rPr>
        <w:lastRenderedPageBreak/>
        <w:t xml:space="preserve">Si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ω</m:t>
        </m:r>
      </m:oMath>
      <w:r w:rsidRPr="00670367">
        <w:rPr>
          <w:rFonts w:eastAsiaTheme="minorEastAsia" w:cstheme="minorHAnsi"/>
          <w:color w:val="FF0000"/>
          <w:sz w:val="22"/>
          <w:szCs w:val="22"/>
          <w:lang w:val="es-ES"/>
        </w:rPr>
        <w:t xml:space="preserve"> es inconsistente y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(¬χ∧ϕ)</m:t>
        </m:r>
      </m:oMath>
      <w:r w:rsidRPr="00670367">
        <w:rPr>
          <w:rFonts w:eastAsiaTheme="minorEastAsia" w:cstheme="minorHAnsi"/>
          <w:color w:val="FF0000"/>
          <w:sz w:val="22"/>
          <w:szCs w:val="22"/>
          <w:lang w:val="es-ES"/>
        </w:rPr>
        <w:t xml:space="preserve"> es tautológica, entonces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¬ω</m:t>
        </m:r>
      </m:oMath>
      <w:r w:rsidRPr="00670367">
        <w:rPr>
          <w:rFonts w:eastAsiaTheme="minorEastAsia" w:cstheme="minorHAnsi"/>
          <w:color w:val="FF0000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(χ</m:t>
        </m:r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≡¬</m:t>
        </m:r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ϕ)</m:t>
        </m:r>
      </m:oMath>
      <w:r w:rsidRPr="00670367">
        <w:rPr>
          <w:rFonts w:eastAsiaTheme="minorEastAsia" w:cstheme="minorHAnsi"/>
          <w:color w:val="FF0000"/>
          <w:sz w:val="22"/>
          <w:szCs w:val="22"/>
          <w:lang w:val="es-ES"/>
        </w:rPr>
        <w:t xml:space="preserve"> son </w:t>
      </w:r>
      <w:r w:rsidRPr="005215E7">
        <w:rPr>
          <w:rFonts w:eastAsiaTheme="minorEastAsia" w:cstheme="minorHAnsi"/>
          <w:color w:val="70AD47" w:themeColor="accent6"/>
          <w:sz w:val="22"/>
          <w:szCs w:val="22"/>
          <w:lang w:val="es-ES"/>
        </w:rPr>
        <w:t>equivalentes</w:t>
      </w:r>
      <w:r w:rsidRPr="00670367">
        <w:rPr>
          <w:rFonts w:eastAsiaTheme="minorEastAsia" w:cstheme="minorHAnsi"/>
          <w:color w:val="FF0000"/>
          <w:sz w:val="22"/>
          <w:szCs w:val="22"/>
          <w:lang w:val="es-ES"/>
        </w:rPr>
        <w:t>.</w:t>
      </w:r>
    </w:p>
    <w:p w14:paraId="387F3C44" w14:textId="77777777" w:rsidR="00A25E8B" w:rsidRPr="00A25E8B" w:rsidRDefault="00A25E8B" w:rsidP="00A25E8B">
      <w:pPr>
        <w:pStyle w:val="ListParagraph"/>
        <w:jc w:val="both"/>
        <w:rPr>
          <w:lang w:val="es-MX"/>
        </w:rPr>
      </w:pPr>
    </w:p>
    <w:p w14:paraId="463DB011" w14:textId="77777777" w:rsidR="00A25E8B" w:rsidRPr="00A25E8B" w:rsidRDefault="00A25E8B" w:rsidP="00A25E8B">
      <w:pPr>
        <w:pStyle w:val="ListParagraph"/>
        <w:jc w:val="both"/>
        <w:rPr>
          <w:lang w:val="es-MX"/>
        </w:rPr>
      </w:pPr>
    </w:p>
    <w:p w14:paraId="1016DF01" w14:textId="3A43631A" w:rsidR="00375DDC" w:rsidRPr="005215E7" w:rsidRDefault="00A25E8B" w:rsidP="00375DDC">
      <w:pPr>
        <w:pStyle w:val="ListParagraph"/>
        <w:numPr>
          <w:ilvl w:val="0"/>
          <w:numId w:val="9"/>
        </w:numPr>
        <w:jc w:val="both"/>
        <w:rPr>
          <w:lang w:val="es-MX"/>
        </w:rPr>
      </w:pPr>
      <w:r>
        <w:rPr>
          <w:rFonts w:eastAsiaTheme="minorEastAsia"/>
          <w:sz w:val="22"/>
          <w:szCs w:val="22"/>
          <w:lang w:val="es-MX"/>
        </w:rPr>
        <w:t>Para que sean equivalentes, dos fórmulas deben: _____</w:t>
      </w:r>
    </w:p>
    <w:p w14:paraId="20878EC9" w14:textId="45EB08BC" w:rsidR="005215E7" w:rsidRPr="005215E7" w:rsidRDefault="005215E7" w:rsidP="005215E7">
      <w:pPr>
        <w:pStyle w:val="ListParagraph"/>
        <w:numPr>
          <w:ilvl w:val="1"/>
          <w:numId w:val="9"/>
        </w:numPr>
        <w:jc w:val="both"/>
        <w:rPr>
          <w:lang w:val="es-MX"/>
        </w:rPr>
      </w:pPr>
      <w:r>
        <w:rPr>
          <w:rFonts w:eastAsiaTheme="minorEastAsia"/>
          <w:sz w:val="22"/>
          <w:szCs w:val="22"/>
          <w:lang w:val="es-MX"/>
        </w:rPr>
        <w:t>Tener distintos todos los valores</w:t>
      </w:r>
    </w:p>
    <w:p w14:paraId="753704E3" w14:textId="3F3B1520" w:rsidR="005215E7" w:rsidRPr="005215E7" w:rsidRDefault="005215E7" w:rsidP="005215E7">
      <w:pPr>
        <w:pStyle w:val="ListParagraph"/>
        <w:numPr>
          <w:ilvl w:val="1"/>
          <w:numId w:val="9"/>
        </w:numPr>
        <w:jc w:val="both"/>
        <w:rPr>
          <w:lang w:val="es-MX"/>
        </w:rPr>
      </w:pPr>
      <w:r>
        <w:rPr>
          <w:rFonts w:eastAsiaTheme="minorEastAsia"/>
          <w:sz w:val="22"/>
          <w:szCs w:val="22"/>
          <w:lang w:val="es-MX"/>
        </w:rPr>
        <w:t>Tener iguales todos los valores</w:t>
      </w:r>
    </w:p>
    <w:p w14:paraId="7F5FC416" w14:textId="19DD3B2D" w:rsidR="005215E7" w:rsidRPr="005215E7" w:rsidRDefault="005215E7" w:rsidP="005215E7">
      <w:pPr>
        <w:pStyle w:val="ListParagraph"/>
        <w:numPr>
          <w:ilvl w:val="1"/>
          <w:numId w:val="9"/>
        </w:numPr>
        <w:jc w:val="both"/>
        <w:rPr>
          <w:lang w:val="es-MX"/>
        </w:rPr>
      </w:pPr>
      <w:r>
        <w:rPr>
          <w:rFonts w:eastAsiaTheme="minorEastAsia"/>
          <w:sz w:val="22"/>
          <w:szCs w:val="22"/>
          <w:lang w:val="es-MX"/>
        </w:rPr>
        <w:t>Tener algunos valores iguales, y otros distintos</w:t>
      </w:r>
    </w:p>
    <w:p w14:paraId="00A01E26" w14:textId="40D81B8A" w:rsidR="005215E7" w:rsidRPr="005215E7" w:rsidRDefault="005215E7" w:rsidP="005215E7">
      <w:pPr>
        <w:pStyle w:val="ListParagraph"/>
        <w:numPr>
          <w:ilvl w:val="1"/>
          <w:numId w:val="9"/>
        </w:numPr>
        <w:jc w:val="both"/>
        <w:rPr>
          <w:lang w:val="es-MX"/>
        </w:rPr>
      </w:pPr>
      <w:r>
        <w:rPr>
          <w:rFonts w:eastAsiaTheme="minorEastAsia"/>
          <w:sz w:val="22"/>
          <w:szCs w:val="22"/>
          <w:lang w:val="es-MX"/>
        </w:rPr>
        <w:t>No tener valores asignados</w:t>
      </w:r>
    </w:p>
    <w:p w14:paraId="080F8246" w14:textId="6145C6BF" w:rsidR="005215E7" w:rsidRDefault="005215E7">
      <w:pPr>
        <w:rPr>
          <w:lang w:val="es-MX"/>
        </w:rPr>
      </w:pPr>
      <w:r>
        <w:rPr>
          <w:lang w:val="es-MX"/>
        </w:rPr>
        <w:br w:type="page"/>
      </w:r>
    </w:p>
    <w:p w14:paraId="46C7E74E" w14:textId="1652D27F" w:rsidR="00A25E8B" w:rsidRPr="005215E7" w:rsidRDefault="00A25E8B" w:rsidP="00A25E8B">
      <w:pPr>
        <w:spacing w:after="0" w:line="276" w:lineRule="auto"/>
        <w:jc w:val="both"/>
        <w:rPr>
          <w:rFonts w:eastAsiaTheme="minorEastAsia" w:cstheme="minorHAnsi"/>
          <w:color w:val="70AD47" w:themeColor="accent6"/>
          <w:sz w:val="22"/>
          <w:szCs w:val="22"/>
          <w:lang w:val="es-MX"/>
        </w:rPr>
      </w:pPr>
      <w:r w:rsidRPr="005215E7">
        <w:rPr>
          <w:rFonts w:eastAsiaTheme="minorEastAsia" w:cstheme="minorHAnsi"/>
          <w:color w:val="70AD47" w:themeColor="accent6"/>
          <w:sz w:val="22"/>
          <w:szCs w:val="22"/>
          <w:lang w:val="es-MX"/>
        </w:rPr>
        <w:lastRenderedPageBreak/>
        <w:t xml:space="preserve">Si </w:t>
      </w:r>
      <m:oMath>
        <m:r>
          <w:rPr>
            <w:rFonts w:ascii="Cambria Math" w:eastAsiaTheme="minorEastAsia" w:hAnsi="Cambria Math" w:cstheme="minorHAnsi"/>
            <w:color w:val="70AD47" w:themeColor="accent6"/>
            <w:sz w:val="22"/>
            <w:szCs w:val="22"/>
            <w:lang w:val="es-ES"/>
          </w:rPr>
          <m:t>ω</m:t>
        </m:r>
      </m:oMath>
      <w:r w:rsidRPr="005215E7">
        <w:rPr>
          <w:rFonts w:eastAsiaTheme="minorEastAsia" w:cstheme="minorHAnsi"/>
          <w:color w:val="70AD47" w:themeColor="accent6"/>
          <w:sz w:val="22"/>
          <w:szCs w:val="22"/>
          <w:lang w:val="es-ES"/>
        </w:rPr>
        <w:t xml:space="preserve"> es inconsistente y </w:t>
      </w:r>
      <m:oMath>
        <m:r>
          <w:rPr>
            <w:rFonts w:ascii="Cambria Math" w:eastAsiaTheme="minorEastAsia" w:hAnsi="Cambria Math" w:cstheme="minorHAnsi"/>
            <w:color w:val="70AD47" w:themeColor="accent6"/>
            <w:sz w:val="22"/>
            <w:szCs w:val="22"/>
            <w:lang w:val="es-ES"/>
          </w:rPr>
          <m:t>(¬χ∧ϕ)</m:t>
        </m:r>
      </m:oMath>
      <w:r w:rsidRPr="005215E7">
        <w:rPr>
          <w:rFonts w:eastAsiaTheme="minorEastAsia" w:cstheme="minorHAnsi"/>
          <w:color w:val="70AD47" w:themeColor="accent6"/>
          <w:sz w:val="22"/>
          <w:szCs w:val="22"/>
          <w:lang w:val="es-ES"/>
        </w:rPr>
        <w:t xml:space="preserve"> es tautológica, entonces </w:t>
      </w:r>
      <m:oMath>
        <m:r>
          <w:rPr>
            <w:rFonts w:ascii="Cambria Math" w:eastAsiaTheme="minorEastAsia" w:hAnsi="Cambria Math" w:cstheme="minorHAnsi"/>
            <w:color w:val="70AD47" w:themeColor="accent6"/>
            <w:sz w:val="22"/>
            <w:szCs w:val="22"/>
            <w:lang w:val="es-ES"/>
          </w:rPr>
          <m:t>¬ω</m:t>
        </m:r>
      </m:oMath>
      <w:r w:rsidRPr="005215E7">
        <w:rPr>
          <w:rFonts w:eastAsiaTheme="minorEastAsia" w:cstheme="minorHAnsi"/>
          <w:color w:val="70AD47" w:themeColor="accent6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color w:val="70AD47" w:themeColor="accent6"/>
            <w:sz w:val="22"/>
            <w:szCs w:val="22"/>
            <w:lang w:val="es-ES"/>
          </w:rPr>
          <m:t>(χ≡¬ϕ)</m:t>
        </m:r>
      </m:oMath>
      <w:r w:rsidRPr="005215E7">
        <w:rPr>
          <w:rFonts w:eastAsiaTheme="minorEastAsia" w:cstheme="minorHAnsi"/>
          <w:color w:val="70AD47" w:themeColor="accent6"/>
          <w:sz w:val="22"/>
          <w:szCs w:val="22"/>
          <w:lang w:val="es-ES"/>
        </w:rPr>
        <w:t xml:space="preserve"> son equivalentes.</w:t>
      </w:r>
    </w:p>
    <w:p w14:paraId="27AE77A6" w14:textId="77777777" w:rsidR="00A25E8B" w:rsidRPr="00A25E8B" w:rsidRDefault="00A25E8B" w:rsidP="00A25E8B">
      <w:pPr>
        <w:jc w:val="both"/>
        <w:rPr>
          <w:lang w:val="es-MX"/>
        </w:rPr>
      </w:pPr>
    </w:p>
    <w:p w14:paraId="2A305718" w14:textId="6169FA57" w:rsidR="00A25E8B" w:rsidRPr="004731C8" w:rsidRDefault="005215E7" w:rsidP="00A25E8B">
      <w:pPr>
        <w:pStyle w:val="ListParagraph"/>
        <w:numPr>
          <w:ilvl w:val="0"/>
          <w:numId w:val="9"/>
        </w:numPr>
        <w:jc w:val="both"/>
        <w:rPr>
          <w:lang w:val="es-MX"/>
        </w:rPr>
      </w:pPr>
      <w:r>
        <w:rPr>
          <w:rFonts w:eastAsiaTheme="minorEastAsia"/>
          <w:sz w:val="22"/>
          <w:szCs w:val="22"/>
          <w:lang w:val="es-MX"/>
        </w:rPr>
        <w:t>Por todo lo analizado, ¿se puede decir que cumple con una propiedad para toda fórmula de LC?</w:t>
      </w:r>
    </w:p>
    <w:p w14:paraId="4EB46030" w14:textId="7373B6B4" w:rsidR="004731C8" w:rsidRDefault="004731C8" w:rsidP="004731C8">
      <w:pPr>
        <w:spacing w:after="0" w:line="276" w:lineRule="auto"/>
        <w:jc w:val="both"/>
        <w:rPr>
          <w:rFonts w:eastAsiaTheme="minorEastAsia" w:cstheme="minorHAnsi"/>
          <w:color w:val="70AD47" w:themeColor="accent6"/>
          <w:sz w:val="22"/>
          <w:szCs w:val="22"/>
          <w:lang w:val="es-ES"/>
        </w:rPr>
      </w:pPr>
      <w:r w:rsidRPr="004731C8">
        <w:rPr>
          <w:rFonts w:eastAsiaTheme="minorEastAsia" w:cstheme="minorHAnsi"/>
          <w:color w:val="70AD47" w:themeColor="accent6"/>
          <w:sz w:val="22"/>
          <w:szCs w:val="22"/>
          <w:lang w:val="es-MX"/>
        </w:rPr>
        <w:t xml:space="preserve">Si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ω</m:t>
        </m:r>
      </m:oMath>
      <w:r w:rsidRPr="004731C8">
        <w:rPr>
          <w:rFonts w:eastAsiaTheme="minorEastAsia" w:cstheme="minorHAnsi"/>
          <w:color w:val="FF0000"/>
          <w:sz w:val="22"/>
          <w:szCs w:val="22"/>
          <w:lang w:val="es-ES"/>
        </w:rPr>
        <w:t xml:space="preserve"> </w:t>
      </w:r>
      <w:r w:rsidRPr="004731C8">
        <w:rPr>
          <w:rFonts w:eastAsiaTheme="minorEastAsia" w:cstheme="minorHAnsi"/>
          <w:color w:val="70AD47" w:themeColor="accent6"/>
          <w:sz w:val="22"/>
          <w:szCs w:val="22"/>
          <w:lang w:val="es-ES"/>
        </w:rPr>
        <w:t xml:space="preserve">es </w:t>
      </w:r>
      <w:r w:rsidRPr="004731C8">
        <w:rPr>
          <w:rFonts w:eastAsiaTheme="minorEastAsia" w:cstheme="minorHAnsi"/>
          <w:color w:val="70AD47" w:themeColor="accent6"/>
          <w:sz w:val="22"/>
          <w:szCs w:val="22"/>
          <w:lang w:val="es-ES"/>
        </w:rPr>
        <w:t>inconsistente</w:t>
      </w:r>
      <w:r>
        <w:rPr>
          <w:rFonts w:eastAsiaTheme="minorEastAsia" w:cstheme="minorHAnsi"/>
          <w:color w:val="70AD47" w:themeColor="accent6"/>
          <w:sz w:val="22"/>
          <w:szCs w:val="22"/>
          <w:lang w:val="es-ES"/>
        </w:rPr>
        <w:t>: todos sus valores son falsos.</w:t>
      </w:r>
    </w:p>
    <w:p w14:paraId="51CF9683" w14:textId="75059D62" w:rsidR="004731C8" w:rsidRDefault="004731C8" w:rsidP="004731C8">
      <w:pPr>
        <w:spacing w:after="0" w:line="276" w:lineRule="auto"/>
        <w:jc w:val="both"/>
        <w:rPr>
          <w:rFonts w:eastAsiaTheme="minorEastAsia" w:cstheme="minorHAnsi"/>
          <w:color w:val="70AD47" w:themeColor="accent6"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(¬χ∧ϕ)</m:t>
        </m:r>
      </m:oMath>
      <w:r w:rsidRPr="004731C8">
        <w:rPr>
          <w:rFonts w:eastAsiaTheme="minorEastAsia" w:cstheme="minorHAnsi"/>
          <w:color w:val="FF0000"/>
          <w:sz w:val="22"/>
          <w:szCs w:val="22"/>
          <w:lang w:val="es-ES"/>
        </w:rPr>
        <w:t xml:space="preserve"> </w:t>
      </w:r>
      <w:r w:rsidRPr="004731C8">
        <w:rPr>
          <w:rFonts w:eastAsiaTheme="minorEastAsia" w:cstheme="minorHAnsi"/>
          <w:color w:val="70AD47" w:themeColor="accent6"/>
          <w:sz w:val="22"/>
          <w:szCs w:val="22"/>
          <w:lang w:val="es-ES"/>
        </w:rPr>
        <w:t>es tautológica</w:t>
      </w:r>
      <w:r>
        <w:rPr>
          <w:rFonts w:eastAsiaTheme="minorEastAsia" w:cstheme="minorHAnsi"/>
          <w:color w:val="70AD47" w:themeColor="accent6"/>
          <w:sz w:val="22"/>
          <w:szCs w:val="22"/>
          <w:lang w:val="es-ES"/>
        </w:rPr>
        <w:t>: todos sus valores son verdaderos.</w:t>
      </w:r>
    </w:p>
    <w:p w14:paraId="203164A2" w14:textId="3E343C99" w:rsidR="004731C8" w:rsidRDefault="004731C8" w:rsidP="004731C8">
      <w:pPr>
        <w:spacing w:after="0" w:line="276" w:lineRule="auto"/>
        <w:jc w:val="both"/>
        <w:rPr>
          <w:rFonts w:eastAsiaTheme="minorEastAsia" w:cstheme="minorHAnsi"/>
          <w:color w:val="70AD47" w:themeColor="accent6"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χ</m:t>
        </m:r>
      </m:oMath>
      <w:r>
        <w:rPr>
          <w:rFonts w:eastAsiaTheme="minorEastAsia" w:cstheme="minorHAnsi"/>
          <w:color w:val="70AD47" w:themeColor="accent6"/>
          <w:sz w:val="22"/>
          <w:szCs w:val="22"/>
          <w:lang w:val="es-ES"/>
        </w:rPr>
        <w:t xml:space="preserve"> es falso.</w:t>
      </w:r>
    </w:p>
    <w:p w14:paraId="56598022" w14:textId="151ABF94" w:rsidR="004731C8" w:rsidRDefault="004731C8" w:rsidP="004731C8">
      <w:pPr>
        <w:spacing w:after="0" w:line="276" w:lineRule="auto"/>
        <w:jc w:val="both"/>
        <w:rPr>
          <w:rFonts w:eastAsiaTheme="minorEastAsia" w:cstheme="minorHAnsi"/>
          <w:color w:val="70AD47" w:themeColor="accent6"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ϕ</m:t>
        </m:r>
      </m:oMath>
      <w:r>
        <w:rPr>
          <w:rFonts w:eastAsiaTheme="minorEastAsia" w:cstheme="minorHAnsi"/>
          <w:color w:val="70AD47" w:themeColor="accent6"/>
          <w:sz w:val="22"/>
          <w:szCs w:val="22"/>
          <w:lang w:val="es-ES"/>
        </w:rPr>
        <w:t xml:space="preserve"> es verdadero.</w:t>
      </w:r>
    </w:p>
    <w:p w14:paraId="05C4ADFB" w14:textId="7FD7CE85" w:rsidR="004731C8" w:rsidRPr="004731C8" w:rsidRDefault="004731C8" w:rsidP="004731C8">
      <w:pPr>
        <w:spacing w:after="0" w:line="276" w:lineRule="auto"/>
        <w:jc w:val="both"/>
        <w:rPr>
          <w:rFonts w:eastAsiaTheme="minorEastAsia" w:cstheme="minorHAnsi"/>
          <w:color w:val="70AD47" w:themeColor="accent6"/>
          <w:sz w:val="22"/>
          <w:szCs w:val="22"/>
          <w:lang w:val="es-MX"/>
        </w:rPr>
      </w:pPr>
      <w:r w:rsidRPr="004731C8">
        <w:rPr>
          <w:rFonts w:eastAsiaTheme="minorEastAsia" w:cstheme="minorHAnsi"/>
          <w:color w:val="70AD47" w:themeColor="accent6"/>
          <w:sz w:val="22"/>
          <w:szCs w:val="22"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¬ω</m:t>
        </m:r>
      </m:oMath>
      <w:r w:rsidRPr="004731C8">
        <w:rPr>
          <w:rFonts w:eastAsiaTheme="minorEastAsia" w:cstheme="minorHAnsi"/>
          <w:color w:val="70AD47" w:themeColor="accent6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(χ≡¬ϕ)</m:t>
        </m:r>
      </m:oMath>
      <w:r w:rsidRPr="004731C8">
        <w:rPr>
          <w:rFonts w:eastAsiaTheme="minorEastAsia" w:cstheme="minorHAnsi"/>
          <w:color w:val="FF0000"/>
          <w:sz w:val="22"/>
          <w:szCs w:val="22"/>
          <w:lang w:val="es-ES"/>
        </w:rPr>
        <w:t xml:space="preserve"> </w:t>
      </w:r>
      <w:r w:rsidRPr="004731C8">
        <w:rPr>
          <w:rFonts w:eastAsiaTheme="minorEastAsia" w:cstheme="minorHAnsi"/>
          <w:color w:val="70AD47" w:themeColor="accent6"/>
          <w:sz w:val="22"/>
          <w:szCs w:val="22"/>
          <w:lang w:val="es-ES"/>
        </w:rPr>
        <w:t>son equivalentes</w:t>
      </w:r>
      <w:r>
        <w:rPr>
          <w:rFonts w:eastAsiaTheme="minorEastAsia" w:cstheme="minorHAnsi"/>
          <w:color w:val="70AD47" w:themeColor="accent6"/>
          <w:sz w:val="22"/>
          <w:szCs w:val="22"/>
          <w:lang w:val="es-ES"/>
        </w:rPr>
        <w:t>: todos sus valores son iguales.</w:t>
      </w:r>
    </w:p>
    <w:p w14:paraId="364376D9" w14:textId="67E344D2" w:rsidR="004731C8" w:rsidRPr="004731C8" w:rsidRDefault="004731C8" w:rsidP="004731C8">
      <w:pPr>
        <w:pStyle w:val="ListParagraph"/>
        <w:jc w:val="both"/>
        <w:rPr>
          <w:lang w:val="es-MX"/>
        </w:rPr>
      </w:pPr>
    </w:p>
    <w:p w14:paraId="0ED5BBDC" w14:textId="73386BD4" w:rsidR="005215E7" w:rsidRPr="005215E7" w:rsidRDefault="005215E7" w:rsidP="005215E7">
      <w:pPr>
        <w:pStyle w:val="ListParagraph"/>
        <w:numPr>
          <w:ilvl w:val="1"/>
          <w:numId w:val="9"/>
        </w:numPr>
        <w:jc w:val="both"/>
        <w:rPr>
          <w:lang w:val="es-MX"/>
        </w:rPr>
      </w:pPr>
      <w:r>
        <w:rPr>
          <w:rFonts w:eastAsiaTheme="minorEastAsia"/>
          <w:sz w:val="22"/>
          <w:szCs w:val="22"/>
          <w:lang w:val="es-MX"/>
        </w:rPr>
        <w:t>No se cumple</w:t>
      </w:r>
    </w:p>
    <w:p w14:paraId="0EBA39F2" w14:textId="2D0A812A" w:rsidR="005215E7" w:rsidRPr="005215E7" w:rsidRDefault="005215E7" w:rsidP="005215E7">
      <w:pPr>
        <w:pStyle w:val="ListParagraph"/>
        <w:numPr>
          <w:ilvl w:val="1"/>
          <w:numId w:val="9"/>
        </w:numPr>
        <w:jc w:val="both"/>
        <w:rPr>
          <w:lang w:val="es-MX"/>
        </w:rPr>
      </w:pPr>
      <w:r>
        <w:rPr>
          <w:rFonts w:eastAsiaTheme="minorEastAsia"/>
          <w:sz w:val="22"/>
          <w:szCs w:val="22"/>
          <w:lang w:val="es-MX"/>
        </w:rPr>
        <w:t>Si se cumple</w:t>
      </w:r>
    </w:p>
    <w:p w14:paraId="21E05A38" w14:textId="2521588E" w:rsidR="005215E7" w:rsidRPr="005215E7" w:rsidRDefault="005215E7" w:rsidP="005215E7">
      <w:pPr>
        <w:pStyle w:val="ListParagraph"/>
        <w:numPr>
          <w:ilvl w:val="1"/>
          <w:numId w:val="9"/>
        </w:numPr>
        <w:jc w:val="both"/>
        <w:rPr>
          <w:lang w:val="es-MX"/>
        </w:rPr>
      </w:pPr>
      <w:r>
        <w:rPr>
          <w:rFonts w:eastAsiaTheme="minorEastAsia"/>
          <w:sz w:val="22"/>
          <w:szCs w:val="22"/>
          <w:lang w:val="es-MX"/>
        </w:rPr>
        <w:t>Se cumple a veces</w:t>
      </w:r>
    </w:p>
    <w:p w14:paraId="728413CE" w14:textId="4237FADE" w:rsidR="005215E7" w:rsidRPr="00A25E8B" w:rsidRDefault="005215E7" w:rsidP="005215E7">
      <w:pPr>
        <w:pStyle w:val="ListParagraph"/>
        <w:numPr>
          <w:ilvl w:val="1"/>
          <w:numId w:val="9"/>
        </w:numPr>
        <w:jc w:val="both"/>
        <w:rPr>
          <w:lang w:val="es-MX"/>
        </w:rPr>
      </w:pPr>
      <w:r>
        <w:rPr>
          <w:rFonts w:eastAsiaTheme="minorEastAsia"/>
          <w:sz w:val="22"/>
          <w:szCs w:val="22"/>
          <w:lang w:val="es-MX"/>
        </w:rPr>
        <w:t>No se cumplirá nunca</w:t>
      </w:r>
    </w:p>
    <w:p w14:paraId="1F4ED3E8" w14:textId="77777777" w:rsidR="00A25E8B" w:rsidRDefault="00A25E8B" w:rsidP="00A25E8B">
      <w:pPr>
        <w:spacing w:after="0" w:line="276" w:lineRule="auto"/>
        <w:jc w:val="both"/>
        <w:rPr>
          <w:rFonts w:eastAsiaTheme="minorEastAsia" w:cstheme="minorHAnsi"/>
          <w:color w:val="FF0000"/>
          <w:sz w:val="22"/>
          <w:szCs w:val="22"/>
          <w:lang w:val="es-MX"/>
        </w:rPr>
      </w:pPr>
    </w:p>
    <w:p w14:paraId="2996A407" w14:textId="77777777" w:rsidR="00A25E8B" w:rsidRPr="00A25E8B" w:rsidRDefault="00A25E8B" w:rsidP="00A25E8B">
      <w:pPr>
        <w:jc w:val="both"/>
        <w:rPr>
          <w:lang w:val="es-MX"/>
        </w:rPr>
      </w:pPr>
    </w:p>
    <w:p w14:paraId="76085F66" w14:textId="2ED6B0B2" w:rsidR="00375DDC" w:rsidRPr="00A25E8B" w:rsidRDefault="00375DDC" w:rsidP="00A25E8B">
      <w:pPr>
        <w:jc w:val="both"/>
        <w:rPr>
          <w:lang w:val="es-MX"/>
        </w:rPr>
      </w:pPr>
    </w:p>
    <w:p w14:paraId="1EFCCF2F" w14:textId="77777777" w:rsidR="00375DDC" w:rsidRPr="00375DDC" w:rsidRDefault="00375DDC" w:rsidP="00375DDC">
      <w:pPr>
        <w:pStyle w:val="ListParagraph"/>
        <w:jc w:val="both"/>
        <w:rPr>
          <w:lang w:val="es-MX"/>
        </w:rPr>
      </w:pPr>
    </w:p>
    <w:p w14:paraId="1B9209CF" w14:textId="01C4C958" w:rsidR="0051065C" w:rsidRDefault="0051065C" w:rsidP="004731C8">
      <w:pPr>
        <w:pStyle w:val="ListParagraph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br w:type="page"/>
      </w:r>
    </w:p>
    <w:p w14:paraId="5190CFED" w14:textId="77777777" w:rsidR="003C7EC8" w:rsidRDefault="003C7EC8" w:rsidP="00B02C5C">
      <w:pPr>
        <w:jc w:val="both"/>
        <w:rPr>
          <w:lang w:val="es-MX"/>
        </w:rPr>
      </w:pPr>
    </w:p>
    <w:p w14:paraId="40578C37" w14:textId="7094B4FF" w:rsidR="00413DFA" w:rsidRDefault="00413DFA" w:rsidP="00B02C5C">
      <w:pPr>
        <w:jc w:val="both"/>
        <w:rPr>
          <w:lang w:val="es-MX"/>
        </w:rPr>
      </w:pPr>
      <w:r>
        <w:rPr>
          <w:lang w:val="es-MX"/>
        </w:rPr>
        <w:t xml:space="preserve">Parte 5: Modelos y </w:t>
      </w:r>
      <w:proofErr w:type="spellStart"/>
      <w:r>
        <w:rPr>
          <w:lang w:val="es-MX"/>
        </w:rPr>
        <w:t>contramodelos</w:t>
      </w:r>
      <w:proofErr w:type="spellEnd"/>
      <w:r>
        <w:rPr>
          <w:lang w:val="es-MX"/>
        </w:rPr>
        <w:t xml:space="preserve"> (4 puntos)</w:t>
      </w:r>
    </w:p>
    <w:p w14:paraId="27D422EC" w14:textId="5C91CBF1" w:rsidR="003C7EC8" w:rsidRDefault="003C7EC8" w:rsidP="00B02C5C">
      <w:pPr>
        <w:jc w:val="both"/>
        <w:rPr>
          <w:lang w:val="es-MX"/>
        </w:rPr>
      </w:pPr>
      <w:r>
        <w:rPr>
          <w:lang w:val="es-MX"/>
        </w:rPr>
        <w:t xml:space="preserve">Indicación: </w:t>
      </w:r>
      <w:r w:rsidR="0051065C">
        <w:rPr>
          <w:lang w:val="es-MX"/>
        </w:rPr>
        <w:t xml:space="preserve">Considérese el siguiente argumento y luego ubique los 6 </w:t>
      </w:r>
      <w:proofErr w:type="spellStart"/>
      <w:r w:rsidR="0051065C">
        <w:rPr>
          <w:lang w:val="es-MX"/>
        </w:rPr>
        <w:t>contramodelos</w:t>
      </w:r>
      <w:proofErr w:type="spellEnd"/>
      <w:r w:rsidR="00375DDC">
        <w:rPr>
          <w:lang w:val="es-MX"/>
        </w:rPr>
        <w:t xml:space="preserve">. Se ofrece la tabla resuelta como apoyo. </w:t>
      </w:r>
    </w:p>
    <w:p w14:paraId="42BAC563" w14:textId="77777777" w:rsidR="0051065C" w:rsidRPr="00FC04DB" w:rsidRDefault="0051065C" w:rsidP="0051065C">
      <w:pPr>
        <w:spacing w:line="276" w:lineRule="auto"/>
        <w:ind w:left="1416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1.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¬S∨Q</m:t>
            </m:r>
          </m:e>
        </m:d>
      </m:oMath>
    </w:p>
    <w:p w14:paraId="1233400F" w14:textId="77777777" w:rsidR="0051065C" w:rsidRPr="00FC04DB" w:rsidRDefault="0051065C" w:rsidP="0051065C">
      <w:pPr>
        <w:spacing w:line="276" w:lineRule="auto"/>
        <w:ind w:left="1416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2.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¬R≡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Q⊃¬P</m:t>
                </m:r>
              </m:e>
            </m:d>
          </m:e>
        </m:d>
      </m:oMath>
    </w:p>
    <w:p w14:paraId="532D31CD" w14:textId="77777777" w:rsidR="0051065C" w:rsidRDefault="0051065C" w:rsidP="0051065C">
      <w:pPr>
        <w:spacing w:line="276" w:lineRule="auto"/>
        <w:ind w:left="1416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C.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S∧¬R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∧P</m:t>
            </m:r>
          </m:e>
        </m:d>
      </m:oMath>
    </w:p>
    <w:tbl>
      <w:tblPr>
        <w:tblStyle w:val="TableGrid"/>
        <w:tblW w:w="6799" w:type="dxa"/>
        <w:jc w:val="center"/>
        <w:tblLook w:val="04A0" w:firstRow="1" w:lastRow="0" w:firstColumn="1" w:lastColumn="0" w:noHBand="0" w:noVBand="1"/>
      </w:tblPr>
      <w:tblGrid>
        <w:gridCol w:w="370"/>
        <w:gridCol w:w="374"/>
        <w:gridCol w:w="363"/>
        <w:gridCol w:w="345"/>
        <w:gridCol w:w="1095"/>
        <w:gridCol w:w="1984"/>
        <w:gridCol w:w="2268"/>
      </w:tblGrid>
      <w:tr w:rsidR="0051065C" w:rsidRPr="00290A0B" w14:paraId="43F66254" w14:textId="77777777" w:rsidTr="00336F95">
        <w:trPr>
          <w:trHeight w:val="276"/>
          <w:jc w:val="center"/>
        </w:trPr>
        <w:tc>
          <w:tcPr>
            <w:tcW w:w="370" w:type="dxa"/>
          </w:tcPr>
          <w:p w14:paraId="757D20B8" w14:textId="77777777" w:rsidR="0051065C" w:rsidRPr="00336F95" w:rsidRDefault="0051065C" w:rsidP="00A701B0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P</m:t>
                </m:r>
              </m:oMath>
            </m:oMathPara>
          </w:p>
        </w:tc>
        <w:tc>
          <w:tcPr>
            <w:tcW w:w="374" w:type="dxa"/>
          </w:tcPr>
          <w:p w14:paraId="5C5D1AB1" w14:textId="77777777" w:rsidR="0051065C" w:rsidRPr="00336F95" w:rsidRDefault="0051065C" w:rsidP="00A701B0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Q</m:t>
                </m:r>
              </m:oMath>
            </m:oMathPara>
          </w:p>
        </w:tc>
        <w:tc>
          <w:tcPr>
            <w:tcW w:w="363" w:type="dxa"/>
          </w:tcPr>
          <w:p w14:paraId="7AD5EF35" w14:textId="77777777" w:rsidR="0051065C" w:rsidRPr="00336F95" w:rsidRDefault="0051065C" w:rsidP="00A701B0">
            <w:pPr>
              <w:spacing w:line="276" w:lineRule="auto"/>
              <w:jc w:val="both"/>
              <w:rPr>
                <w:rFonts w:ascii="Aptos" w:eastAsia="Aptos" w:hAnsi="Aptos" w:cs="Aptos"/>
                <w:iCs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Aptos"/>
                    <w:sz w:val="22"/>
                    <w:szCs w:val="22"/>
                    <w:lang w:val="es-ES"/>
                  </w:rPr>
                  <m:t>R</m:t>
                </m:r>
              </m:oMath>
            </m:oMathPara>
          </w:p>
        </w:tc>
        <w:tc>
          <w:tcPr>
            <w:tcW w:w="345" w:type="dxa"/>
          </w:tcPr>
          <w:p w14:paraId="7C46CE91" w14:textId="77777777" w:rsidR="0051065C" w:rsidRPr="00336F95" w:rsidRDefault="0051065C" w:rsidP="00A701B0">
            <w:pPr>
              <w:spacing w:line="276" w:lineRule="auto"/>
              <w:jc w:val="both"/>
              <w:rPr>
                <w:rFonts w:ascii="Aptos" w:eastAsia="Aptos" w:hAnsi="Aptos" w:cs="Aptos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Aptos"/>
                    <w:sz w:val="22"/>
                    <w:szCs w:val="22"/>
                    <w:lang w:val="es-ES"/>
                  </w:rPr>
                  <m:t>S</m:t>
                </m:r>
              </m:oMath>
            </m:oMathPara>
          </w:p>
        </w:tc>
        <w:tc>
          <w:tcPr>
            <w:tcW w:w="1095" w:type="dxa"/>
          </w:tcPr>
          <w:p w14:paraId="436F9CDE" w14:textId="77777777" w:rsidR="0051065C" w:rsidRPr="00336F95" w:rsidRDefault="0051065C" w:rsidP="00A701B0">
            <w:pPr>
              <w:spacing w:line="276" w:lineRule="auto"/>
              <w:jc w:val="both"/>
              <w:rPr>
                <w:rFonts w:ascii="Aptos" w:eastAsia="Aptos" w:hAnsi="Aptos" w:cs="Aptos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¬S∨Q</m:t>
                    </m:r>
                  </m:e>
                </m:d>
              </m:oMath>
            </m:oMathPara>
          </w:p>
        </w:tc>
        <w:tc>
          <w:tcPr>
            <w:tcW w:w="1984" w:type="dxa"/>
          </w:tcPr>
          <w:p w14:paraId="2BE1C4CB" w14:textId="77777777" w:rsidR="0051065C" w:rsidRPr="00336F95" w:rsidRDefault="0051065C" w:rsidP="00A701B0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¬R≡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Q⊃¬P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268" w:type="dxa"/>
          </w:tcPr>
          <w:p w14:paraId="0F4778EA" w14:textId="219D8ADF" w:rsidR="0051065C" w:rsidRPr="00336F95" w:rsidRDefault="0051065C" w:rsidP="00A701B0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S∧¬R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∧P</m:t>
                    </m:r>
                  </m:e>
                </m:d>
              </m:oMath>
            </m:oMathPara>
          </w:p>
        </w:tc>
      </w:tr>
      <w:tr w:rsidR="0051065C" w:rsidRPr="00290A0B" w14:paraId="216D92A4" w14:textId="77777777" w:rsidTr="00336F95">
        <w:trPr>
          <w:trHeight w:val="285"/>
          <w:jc w:val="center"/>
        </w:trPr>
        <w:tc>
          <w:tcPr>
            <w:tcW w:w="370" w:type="dxa"/>
          </w:tcPr>
          <w:p w14:paraId="5E2708A1" w14:textId="77777777" w:rsidR="0051065C" w:rsidRPr="00336F95" w:rsidRDefault="0051065C" w:rsidP="00A701B0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</w:p>
        </w:tc>
        <w:tc>
          <w:tcPr>
            <w:tcW w:w="374" w:type="dxa"/>
          </w:tcPr>
          <w:p w14:paraId="1A82F9B5" w14:textId="77777777" w:rsidR="0051065C" w:rsidRPr="00336F95" w:rsidRDefault="0051065C" w:rsidP="00A701B0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</w:p>
        </w:tc>
        <w:tc>
          <w:tcPr>
            <w:tcW w:w="363" w:type="dxa"/>
          </w:tcPr>
          <w:p w14:paraId="2DB259D7" w14:textId="77777777" w:rsidR="0051065C" w:rsidRPr="00336F95" w:rsidRDefault="0051065C" w:rsidP="00A701B0">
            <w:pPr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</w:p>
        </w:tc>
        <w:tc>
          <w:tcPr>
            <w:tcW w:w="345" w:type="dxa"/>
          </w:tcPr>
          <w:p w14:paraId="2E2D52B7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</w:p>
        </w:tc>
        <w:tc>
          <w:tcPr>
            <w:tcW w:w="1095" w:type="dxa"/>
          </w:tcPr>
          <w:p w14:paraId="1BCB0682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F    </w:t>
            </w:r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V</w:t>
            </w: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  <w:proofErr w:type="spellEnd"/>
            <w:proofErr w:type="gramEnd"/>
          </w:p>
        </w:tc>
        <w:tc>
          <w:tcPr>
            <w:tcW w:w="1984" w:type="dxa"/>
          </w:tcPr>
          <w:p w14:paraId="56C55C67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F      </w:t>
            </w:r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V</w:t>
            </w: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</w:t>
            </w:r>
            <w:proofErr w:type="spellStart"/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F</w:t>
            </w:r>
            <w:proofErr w:type="gram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  <w:proofErr w:type="spellEnd"/>
          </w:p>
        </w:tc>
        <w:tc>
          <w:tcPr>
            <w:tcW w:w="2268" w:type="dxa"/>
          </w:tcPr>
          <w:p w14:paraId="6C76B794" w14:textId="33E55A6A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   </w:t>
            </w:r>
            <w:proofErr w:type="spellStart"/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F</w:t>
            </w:r>
            <w:proofErr w:type="gram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  </w:t>
            </w:r>
            <w:proofErr w:type="spellStart"/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F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V</w:t>
            </w:r>
            <w:proofErr w:type="gram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 </w:t>
            </w:r>
          </w:p>
        </w:tc>
      </w:tr>
      <w:tr w:rsidR="0051065C" w14:paraId="2FB775A4" w14:textId="77777777" w:rsidTr="00336F95">
        <w:trPr>
          <w:trHeight w:val="285"/>
          <w:jc w:val="center"/>
        </w:trPr>
        <w:tc>
          <w:tcPr>
            <w:tcW w:w="370" w:type="dxa"/>
          </w:tcPr>
          <w:p w14:paraId="039F6A62" w14:textId="77777777" w:rsidR="0051065C" w:rsidRPr="00336F95" w:rsidRDefault="0051065C" w:rsidP="00A701B0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</w:p>
        </w:tc>
        <w:tc>
          <w:tcPr>
            <w:tcW w:w="374" w:type="dxa"/>
          </w:tcPr>
          <w:p w14:paraId="15C0EC0C" w14:textId="77777777" w:rsidR="0051065C" w:rsidRPr="00336F95" w:rsidRDefault="0051065C" w:rsidP="00A701B0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</w:p>
        </w:tc>
        <w:tc>
          <w:tcPr>
            <w:tcW w:w="363" w:type="dxa"/>
          </w:tcPr>
          <w:p w14:paraId="252C55EA" w14:textId="77777777" w:rsidR="0051065C" w:rsidRPr="00336F95" w:rsidRDefault="0051065C" w:rsidP="00A701B0">
            <w:pPr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</w:p>
        </w:tc>
        <w:tc>
          <w:tcPr>
            <w:tcW w:w="345" w:type="dxa"/>
          </w:tcPr>
          <w:p w14:paraId="30E8A569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</w:p>
        </w:tc>
        <w:tc>
          <w:tcPr>
            <w:tcW w:w="1095" w:type="dxa"/>
          </w:tcPr>
          <w:p w14:paraId="681E77D9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V    </w:t>
            </w:r>
            <w:proofErr w:type="spellStart"/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V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  <w:proofErr w:type="spellEnd"/>
            <w:proofErr w:type="gramEnd"/>
          </w:p>
        </w:tc>
        <w:tc>
          <w:tcPr>
            <w:tcW w:w="1984" w:type="dxa"/>
          </w:tcPr>
          <w:p w14:paraId="73E89D57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F      </w:t>
            </w:r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V</w:t>
            </w: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</w:t>
            </w:r>
            <w:proofErr w:type="spellStart"/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F</w:t>
            </w:r>
            <w:proofErr w:type="gram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  <w:proofErr w:type="spellEnd"/>
          </w:p>
        </w:tc>
        <w:tc>
          <w:tcPr>
            <w:tcW w:w="2268" w:type="dxa"/>
          </w:tcPr>
          <w:p w14:paraId="3DE906D2" w14:textId="00CA605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   </w:t>
            </w:r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F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  <w:proofErr w:type="spellEnd"/>
            <w:proofErr w:type="gram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  </w:t>
            </w:r>
            <w:proofErr w:type="spellStart"/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F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V</w:t>
            </w:r>
            <w:proofErr w:type="gram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 </w:t>
            </w:r>
          </w:p>
        </w:tc>
      </w:tr>
      <w:tr w:rsidR="0051065C" w14:paraId="6DCC3FB9" w14:textId="77777777" w:rsidTr="00336F95">
        <w:trPr>
          <w:trHeight w:val="296"/>
          <w:jc w:val="center"/>
        </w:trPr>
        <w:tc>
          <w:tcPr>
            <w:tcW w:w="370" w:type="dxa"/>
          </w:tcPr>
          <w:p w14:paraId="2C28D5C4" w14:textId="77777777" w:rsidR="0051065C" w:rsidRPr="00336F95" w:rsidRDefault="0051065C" w:rsidP="00A701B0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</w:p>
        </w:tc>
        <w:tc>
          <w:tcPr>
            <w:tcW w:w="374" w:type="dxa"/>
          </w:tcPr>
          <w:p w14:paraId="359D9B18" w14:textId="77777777" w:rsidR="0051065C" w:rsidRPr="00336F95" w:rsidRDefault="0051065C" w:rsidP="00A701B0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</w:p>
        </w:tc>
        <w:tc>
          <w:tcPr>
            <w:tcW w:w="363" w:type="dxa"/>
          </w:tcPr>
          <w:p w14:paraId="7A53A7DB" w14:textId="77777777" w:rsidR="0051065C" w:rsidRPr="00336F95" w:rsidRDefault="0051065C" w:rsidP="00A701B0">
            <w:pPr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</w:p>
        </w:tc>
        <w:tc>
          <w:tcPr>
            <w:tcW w:w="345" w:type="dxa"/>
          </w:tcPr>
          <w:p w14:paraId="765B68FA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</w:p>
        </w:tc>
        <w:tc>
          <w:tcPr>
            <w:tcW w:w="1095" w:type="dxa"/>
          </w:tcPr>
          <w:p w14:paraId="2BD738BB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F    </w:t>
            </w:r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V</w:t>
            </w: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  <w:proofErr w:type="spellEnd"/>
            <w:proofErr w:type="gram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1984" w:type="dxa"/>
          </w:tcPr>
          <w:p w14:paraId="7AA825C9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V      </w:t>
            </w:r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F</w:t>
            </w: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</w:t>
            </w:r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  F</w:t>
            </w:r>
            <w:proofErr w:type="gram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  <w:proofErr w:type="spellEnd"/>
          </w:p>
        </w:tc>
        <w:tc>
          <w:tcPr>
            <w:tcW w:w="2268" w:type="dxa"/>
          </w:tcPr>
          <w:p w14:paraId="1FBE97A4" w14:textId="6EDE962F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    </w:t>
            </w:r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V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  <w:proofErr w:type="spellEnd"/>
            <w:proofErr w:type="gram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  </w:t>
            </w:r>
            <w:proofErr w:type="spellStart"/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V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  <w:proofErr w:type="spellEnd"/>
            <w:proofErr w:type="gramEnd"/>
          </w:p>
        </w:tc>
      </w:tr>
      <w:tr w:rsidR="0051065C" w14:paraId="66E2F77A" w14:textId="77777777" w:rsidTr="00336F95">
        <w:trPr>
          <w:trHeight w:val="285"/>
          <w:jc w:val="center"/>
        </w:trPr>
        <w:tc>
          <w:tcPr>
            <w:tcW w:w="370" w:type="dxa"/>
          </w:tcPr>
          <w:p w14:paraId="4FB5918B" w14:textId="77777777" w:rsidR="0051065C" w:rsidRPr="00336F95" w:rsidRDefault="0051065C" w:rsidP="00A701B0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</w:p>
        </w:tc>
        <w:tc>
          <w:tcPr>
            <w:tcW w:w="374" w:type="dxa"/>
          </w:tcPr>
          <w:p w14:paraId="039D6CB9" w14:textId="77777777" w:rsidR="0051065C" w:rsidRPr="00336F95" w:rsidRDefault="0051065C" w:rsidP="00A701B0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</w:p>
        </w:tc>
        <w:tc>
          <w:tcPr>
            <w:tcW w:w="363" w:type="dxa"/>
          </w:tcPr>
          <w:p w14:paraId="4960A5E9" w14:textId="77777777" w:rsidR="0051065C" w:rsidRPr="00336F95" w:rsidRDefault="0051065C" w:rsidP="00A701B0">
            <w:pPr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</w:p>
        </w:tc>
        <w:tc>
          <w:tcPr>
            <w:tcW w:w="345" w:type="dxa"/>
          </w:tcPr>
          <w:p w14:paraId="1BC9B809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</w:p>
        </w:tc>
        <w:tc>
          <w:tcPr>
            <w:tcW w:w="1095" w:type="dxa"/>
          </w:tcPr>
          <w:p w14:paraId="24A5E353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V    </w:t>
            </w:r>
            <w:proofErr w:type="spellStart"/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V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  <w:proofErr w:type="spellEnd"/>
            <w:proofErr w:type="gramEnd"/>
          </w:p>
        </w:tc>
        <w:tc>
          <w:tcPr>
            <w:tcW w:w="1984" w:type="dxa"/>
          </w:tcPr>
          <w:p w14:paraId="0B0EA785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V      </w:t>
            </w:r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F</w:t>
            </w: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</w:t>
            </w:r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  F</w:t>
            </w:r>
            <w:proofErr w:type="gram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  <w:proofErr w:type="spellEnd"/>
          </w:p>
        </w:tc>
        <w:tc>
          <w:tcPr>
            <w:tcW w:w="2268" w:type="dxa"/>
          </w:tcPr>
          <w:p w14:paraId="4C3D4DEA" w14:textId="6C348C33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    </w:t>
            </w:r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F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  <w:proofErr w:type="spellEnd"/>
            <w:proofErr w:type="gram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V      </w:t>
            </w:r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F</w:t>
            </w: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V</w:t>
            </w:r>
          </w:p>
        </w:tc>
      </w:tr>
      <w:tr w:rsidR="0051065C" w14:paraId="71121105" w14:textId="77777777" w:rsidTr="00336F95">
        <w:trPr>
          <w:trHeight w:val="285"/>
          <w:jc w:val="center"/>
        </w:trPr>
        <w:tc>
          <w:tcPr>
            <w:tcW w:w="370" w:type="dxa"/>
          </w:tcPr>
          <w:p w14:paraId="2C3CEB9F" w14:textId="77777777" w:rsidR="0051065C" w:rsidRPr="00336F95" w:rsidRDefault="0051065C" w:rsidP="00A701B0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</w:p>
        </w:tc>
        <w:tc>
          <w:tcPr>
            <w:tcW w:w="374" w:type="dxa"/>
          </w:tcPr>
          <w:p w14:paraId="3828069B" w14:textId="77777777" w:rsidR="0051065C" w:rsidRPr="00336F95" w:rsidRDefault="0051065C" w:rsidP="00A701B0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</w:p>
        </w:tc>
        <w:tc>
          <w:tcPr>
            <w:tcW w:w="363" w:type="dxa"/>
          </w:tcPr>
          <w:p w14:paraId="72924BF6" w14:textId="77777777" w:rsidR="0051065C" w:rsidRPr="00336F95" w:rsidRDefault="0051065C" w:rsidP="00A701B0">
            <w:pPr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</w:p>
        </w:tc>
        <w:tc>
          <w:tcPr>
            <w:tcW w:w="345" w:type="dxa"/>
          </w:tcPr>
          <w:p w14:paraId="71790C88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</w:p>
        </w:tc>
        <w:tc>
          <w:tcPr>
            <w:tcW w:w="1095" w:type="dxa"/>
          </w:tcPr>
          <w:p w14:paraId="4BE2BA76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F 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F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  <w:proofErr w:type="spellEnd"/>
          </w:p>
        </w:tc>
        <w:tc>
          <w:tcPr>
            <w:tcW w:w="1984" w:type="dxa"/>
          </w:tcPr>
          <w:p w14:paraId="541820D9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F   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F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 </w:t>
            </w:r>
            <w:proofErr w:type="spellStart"/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V</w:t>
            </w:r>
            <w:proofErr w:type="gram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F </w:t>
            </w:r>
          </w:p>
        </w:tc>
        <w:tc>
          <w:tcPr>
            <w:tcW w:w="2268" w:type="dxa"/>
          </w:tcPr>
          <w:p w14:paraId="3CB118D2" w14:textId="36F360F6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    </w:t>
            </w:r>
            <w:proofErr w:type="spellStart"/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F</w:t>
            </w:r>
            <w:proofErr w:type="gram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F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V</w:t>
            </w:r>
          </w:p>
        </w:tc>
      </w:tr>
      <w:tr w:rsidR="0051065C" w14:paraId="7EF410E2" w14:textId="77777777" w:rsidTr="00336F95">
        <w:trPr>
          <w:trHeight w:val="285"/>
          <w:jc w:val="center"/>
        </w:trPr>
        <w:tc>
          <w:tcPr>
            <w:tcW w:w="370" w:type="dxa"/>
          </w:tcPr>
          <w:p w14:paraId="5D23D9C3" w14:textId="77777777" w:rsidR="0051065C" w:rsidRPr="00336F95" w:rsidRDefault="0051065C" w:rsidP="00A701B0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</w:p>
        </w:tc>
        <w:tc>
          <w:tcPr>
            <w:tcW w:w="374" w:type="dxa"/>
          </w:tcPr>
          <w:p w14:paraId="4365EBE0" w14:textId="77777777" w:rsidR="0051065C" w:rsidRPr="00336F95" w:rsidRDefault="0051065C" w:rsidP="00A701B0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</w:p>
        </w:tc>
        <w:tc>
          <w:tcPr>
            <w:tcW w:w="363" w:type="dxa"/>
          </w:tcPr>
          <w:p w14:paraId="3816C8A4" w14:textId="77777777" w:rsidR="0051065C" w:rsidRPr="00336F95" w:rsidRDefault="0051065C" w:rsidP="00A701B0">
            <w:pPr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</w:p>
        </w:tc>
        <w:tc>
          <w:tcPr>
            <w:tcW w:w="345" w:type="dxa"/>
          </w:tcPr>
          <w:p w14:paraId="5D1C145E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</w:p>
        </w:tc>
        <w:tc>
          <w:tcPr>
            <w:tcW w:w="1095" w:type="dxa"/>
          </w:tcPr>
          <w:p w14:paraId="19463D5B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V    </w:t>
            </w:r>
            <w:proofErr w:type="spellStart"/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V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F</w:t>
            </w:r>
            <w:proofErr w:type="gramEnd"/>
          </w:p>
        </w:tc>
        <w:tc>
          <w:tcPr>
            <w:tcW w:w="1984" w:type="dxa"/>
          </w:tcPr>
          <w:p w14:paraId="36AC926B" w14:textId="77777777" w:rsidR="0051065C" w:rsidRPr="00336F95" w:rsidRDefault="0051065C" w:rsidP="00A701B0">
            <w:pPr>
              <w:spacing w:line="276" w:lineRule="auto"/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F   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F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 </w:t>
            </w:r>
            <w:proofErr w:type="spellStart"/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V</w:t>
            </w:r>
            <w:proofErr w:type="gram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F</w:t>
            </w:r>
          </w:p>
        </w:tc>
        <w:tc>
          <w:tcPr>
            <w:tcW w:w="2268" w:type="dxa"/>
          </w:tcPr>
          <w:p w14:paraId="1579DBDB" w14:textId="31DB8E84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   </w:t>
            </w:r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F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  <w:proofErr w:type="spellEnd"/>
            <w:proofErr w:type="gram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F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V</w:t>
            </w:r>
          </w:p>
        </w:tc>
      </w:tr>
      <w:tr w:rsidR="0051065C" w14:paraId="0DBC857C" w14:textId="77777777" w:rsidTr="00336F95">
        <w:trPr>
          <w:trHeight w:val="296"/>
          <w:jc w:val="center"/>
        </w:trPr>
        <w:tc>
          <w:tcPr>
            <w:tcW w:w="370" w:type="dxa"/>
          </w:tcPr>
          <w:p w14:paraId="7438B45F" w14:textId="77777777" w:rsidR="0051065C" w:rsidRPr="00336F95" w:rsidRDefault="0051065C" w:rsidP="00A701B0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</w:p>
        </w:tc>
        <w:tc>
          <w:tcPr>
            <w:tcW w:w="374" w:type="dxa"/>
          </w:tcPr>
          <w:p w14:paraId="3E6C8D88" w14:textId="77777777" w:rsidR="0051065C" w:rsidRPr="00336F95" w:rsidRDefault="0051065C" w:rsidP="00A701B0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</w:p>
        </w:tc>
        <w:tc>
          <w:tcPr>
            <w:tcW w:w="363" w:type="dxa"/>
          </w:tcPr>
          <w:p w14:paraId="657E7F55" w14:textId="77777777" w:rsidR="0051065C" w:rsidRPr="00336F95" w:rsidRDefault="0051065C" w:rsidP="00A701B0">
            <w:pPr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</w:p>
        </w:tc>
        <w:tc>
          <w:tcPr>
            <w:tcW w:w="345" w:type="dxa"/>
          </w:tcPr>
          <w:p w14:paraId="40E7D36B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</w:p>
        </w:tc>
        <w:tc>
          <w:tcPr>
            <w:tcW w:w="1095" w:type="dxa"/>
          </w:tcPr>
          <w:p w14:paraId="18A68D29" w14:textId="77777777" w:rsidR="0051065C" w:rsidRPr="00336F95" w:rsidRDefault="0051065C" w:rsidP="00A701B0">
            <w:pPr>
              <w:spacing w:line="276" w:lineRule="auto"/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F 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F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  <w:proofErr w:type="spellEnd"/>
          </w:p>
        </w:tc>
        <w:tc>
          <w:tcPr>
            <w:tcW w:w="1984" w:type="dxa"/>
          </w:tcPr>
          <w:p w14:paraId="488216D7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V   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V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 </w:t>
            </w:r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  V</w:t>
            </w:r>
            <w:proofErr w:type="gram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F</w:t>
            </w:r>
          </w:p>
        </w:tc>
        <w:tc>
          <w:tcPr>
            <w:tcW w:w="2268" w:type="dxa"/>
          </w:tcPr>
          <w:p w14:paraId="41B311BE" w14:textId="7B836B2B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   </w:t>
            </w:r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V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  <w:proofErr w:type="spellEnd"/>
            <w:proofErr w:type="gram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V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  <w:proofErr w:type="spellEnd"/>
          </w:p>
        </w:tc>
      </w:tr>
      <w:tr w:rsidR="0051065C" w14:paraId="7785F93F" w14:textId="77777777" w:rsidTr="00336F95">
        <w:trPr>
          <w:trHeight w:val="285"/>
          <w:jc w:val="center"/>
        </w:trPr>
        <w:tc>
          <w:tcPr>
            <w:tcW w:w="370" w:type="dxa"/>
          </w:tcPr>
          <w:p w14:paraId="1459A943" w14:textId="77777777" w:rsidR="0051065C" w:rsidRPr="00336F95" w:rsidRDefault="0051065C" w:rsidP="00A701B0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</w:p>
        </w:tc>
        <w:tc>
          <w:tcPr>
            <w:tcW w:w="374" w:type="dxa"/>
          </w:tcPr>
          <w:p w14:paraId="4EBF2031" w14:textId="77777777" w:rsidR="0051065C" w:rsidRPr="00336F95" w:rsidRDefault="0051065C" w:rsidP="00A701B0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</w:p>
        </w:tc>
        <w:tc>
          <w:tcPr>
            <w:tcW w:w="363" w:type="dxa"/>
          </w:tcPr>
          <w:p w14:paraId="1542E221" w14:textId="77777777" w:rsidR="0051065C" w:rsidRPr="00336F95" w:rsidRDefault="0051065C" w:rsidP="00A701B0">
            <w:pPr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</w:p>
        </w:tc>
        <w:tc>
          <w:tcPr>
            <w:tcW w:w="345" w:type="dxa"/>
          </w:tcPr>
          <w:p w14:paraId="41E9B5CC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</w:p>
        </w:tc>
        <w:tc>
          <w:tcPr>
            <w:tcW w:w="1095" w:type="dxa"/>
          </w:tcPr>
          <w:p w14:paraId="3DF03A96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V    </w:t>
            </w:r>
            <w:proofErr w:type="spellStart"/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V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F</w:t>
            </w:r>
            <w:proofErr w:type="gramEnd"/>
          </w:p>
        </w:tc>
        <w:tc>
          <w:tcPr>
            <w:tcW w:w="1984" w:type="dxa"/>
          </w:tcPr>
          <w:p w14:paraId="44046069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V   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V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</w:t>
            </w:r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  V</w:t>
            </w:r>
            <w:proofErr w:type="gram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F</w:t>
            </w:r>
          </w:p>
        </w:tc>
        <w:tc>
          <w:tcPr>
            <w:tcW w:w="2268" w:type="dxa"/>
          </w:tcPr>
          <w:p w14:paraId="76F386C4" w14:textId="7BB3401C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    </w:t>
            </w:r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F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  <w:proofErr w:type="spellEnd"/>
            <w:proofErr w:type="gram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V      </w:t>
            </w:r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F</w:t>
            </w: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V</w:t>
            </w:r>
            <w:proofErr w:type="gram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</w:t>
            </w:r>
          </w:p>
        </w:tc>
      </w:tr>
      <w:tr w:rsidR="0051065C" w14:paraId="6D6A7515" w14:textId="77777777" w:rsidTr="00336F95">
        <w:trPr>
          <w:trHeight w:val="285"/>
          <w:jc w:val="center"/>
        </w:trPr>
        <w:tc>
          <w:tcPr>
            <w:tcW w:w="370" w:type="dxa"/>
          </w:tcPr>
          <w:p w14:paraId="69B7E364" w14:textId="77777777" w:rsidR="0051065C" w:rsidRPr="00336F95" w:rsidRDefault="0051065C" w:rsidP="00A701B0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</w:p>
        </w:tc>
        <w:tc>
          <w:tcPr>
            <w:tcW w:w="374" w:type="dxa"/>
          </w:tcPr>
          <w:p w14:paraId="4E9B56C2" w14:textId="77777777" w:rsidR="0051065C" w:rsidRPr="00336F95" w:rsidRDefault="0051065C" w:rsidP="00A701B0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</w:p>
        </w:tc>
        <w:tc>
          <w:tcPr>
            <w:tcW w:w="363" w:type="dxa"/>
          </w:tcPr>
          <w:p w14:paraId="385C2BBD" w14:textId="77777777" w:rsidR="0051065C" w:rsidRPr="00336F95" w:rsidRDefault="0051065C" w:rsidP="00A701B0">
            <w:pPr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</w:p>
        </w:tc>
        <w:tc>
          <w:tcPr>
            <w:tcW w:w="345" w:type="dxa"/>
          </w:tcPr>
          <w:p w14:paraId="4306D4A4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</w:p>
        </w:tc>
        <w:tc>
          <w:tcPr>
            <w:tcW w:w="1095" w:type="dxa"/>
          </w:tcPr>
          <w:p w14:paraId="78186F64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F    </w:t>
            </w:r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V</w:t>
            </w: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  <w:proofErr w:type="spellEnd"/>
            <w:proofErr w:type="gramEnd"/>
          </w:p>
        </w:tc>
        <w:tc>
          <w:tcPr>
            <w:tcW w:w="1984" w:type="dxa"/>
          </w:tcPr>
          <w:p w14:paraId="5C764B09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F    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F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</w:t>
            </w:r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V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  <w:proofErr w:type="spellEnd"/>
            <w:proofErr w:type="gram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2268" w:type="dxa"/>
          </w:tcPr>
          <w:p w14:paraId="41296DEA" w14:textId="26AF7D2A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    </w:t>
            </w:r>
            <w:proofErr w:type="spellStart"/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F</w:t>
            </w:r>
            <w:proofErr w:type="gram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  </w:t>
            </w:r>
            <w:proofErr w:type="spellStart"/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F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  <w:proofErr w:type="spellEnd"/>
            <w:proofErr w:type="gramEnd"/>
          </w:p>
        </w:tc>
      </w:tr>
      <w:tr w:rsidR="0051065C" w14:paraId="799C0214" w14:textId="77777777" w:rsidTr="00336F95">
        <w:trPr>
          <w:trHeight w:val="285"/>
          <w:jc w:val="center"/>
        </w:trPr>
        <w:tc>
          <w:tcPr>
            <w:tcW w:w="370" w:type="dxa"/>
          </w:tcPr>
          <w:p w14:paraId="281AA6FC" w14:textId="77777777" w:rsidR="0051065C" w:rsidRPr="00336F95" w:rsidRDefault="0051065C" w:rsidP="00A701B0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</w:p>
        </w:tc>
        <w:tc>
          <w:tcPr>
            <w:tcW w:w="374" w:type="dxa"/>
          </w:tcPr>
          <w:p w14:paraId="2184CADF" w14:textId="77777777" w:rsidR="0051065C" w:rsidRPr="00336F95" w:rsidRDefault="0051065C" w:rsidP="00A701B0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</w:p>
        </w:tc>
        <w:tc>
          <w:tcPr>
            <w:tcW w:w="363" w:type="dxa"/>
          </w:tcPr>
          <w:p w14:paraId="7E677EC3" w14:textId="77777777" w:rsidR="0051065C" w:rsidRPr="00336F95" w:rsidRDefault="0051065C" w:rsidP="00A701B0">
            <w:pPr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</w:p>
        </w:tc>
        <w:tc>
          <w:tcPr>
            <w:tcW w:w="345" w:type="dxa"/>
          </w:tcPr>
          <w:p w14:paraId="6376F00E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</w:p>
        </w:tc>
        <w:tc>
          <w:tcPr>
            <w:tcW w:w="1095" w:type="dxa"/>
          </w:tcPr>
          <w:p w14:paraId="64E4349B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V    </w:t>
            </w:r>
            <w:proofErr w:type="spellStart"/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V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  <w:proofErr w:type="spellEnd"/>
            <w:proofErr w:type="gramEnd"/>
          </w:p>
        </w:tc>
        <w:tc>
          <w:tcPr>
            <w:tcW w:w="1984" w:type="dxa"/>
          </w:tcPr>
          <w:p w14:paraId="21C31140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F    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F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</w:t>
            </w:r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V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  <w:proofErr w:type="spellEnd"/>
            <w:proofErr w:type="gram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  <w:proofErr w:type="spellEnd"/>
          </w:p>
        </w:tc>
        <w:tc>
          <w:tcPr>
            <w:tcW w:w="2268" w:type="dxa"/>
          </w:tcPr>
          <w:p w14:paraId="53799027" w14:textId="35618C00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    </w:t>
            </w:r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F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  <w:proofErr w:type="spellEnd"/>
            <w:proofErr w:type="gram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F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  <w:proofErr w:type="spellEnd"/>
          </w:p>
        </w:tc>
      </w:tr>
      <w:tr w:rsidR="0051065C" w14:paraId="5E0477E9" w14:textId="77777777" w:rsidTr="00336F95">
        <w:trPr>
          <w:trHeight w:val="285"/>
          <w:jc w:val="center"/>
        </w:trPr>
        <w:tc>
          <w:tcPr>
            <w:tcW w:w="370" w:type="dxa"/>
          </w:tcPr>
          <w:p w14:paraId="7108B844" w14:textId="77777777" w:rsidR="0051065C" w:rsidRPr="00336F95" w:rsidRDefault="0051065C" w:rsidP="00A701B0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</w:p>
        </w:tc>
        <w:tc>
          <w:tcPr>
            <w:tcW w:w="374" w:type="dxa"/>
          </w:tcPr>
          <w:p w14:paraId="76920468" w14:textId="77777777" w:rsidR="0051065C" w:rsidRPr="00336F95" w:rsidRDefault="0051065C" w:rsidP="00A701B0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</w:p>
        </w:tc>
        <w:tc>
          <w:tcPr>
            <w:tcW w:w="363" w:type="dxa"/>
          </w:tcPr>
          <w:p w14:paraId="5AC005C9" w14:textId="77777777" w:rsidR="0051065C" w:rsidRPr="00336F95" w:rsidRDefault="0051065C" w:rsidP="00A701B0">
            <w:pPr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</w:p>
        </w:tc>
        <w:tc>
          <w:tcPr>
            <w:tcW w:w="345" w:type="dxa"/>
          </w:tcPr>
          <w:p w14:paraId="13AAE18A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</w:p>
        </w:tc>
        <w:tc>
          <w:tcPr>
            <w:tcW w:w="1095" w:type="dxa"/>
          </w:tcPr>
          <w:p w14:paraId="1D9B25BB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F    </w:t>
            </w:r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V</w:t>
            </w: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  <w:proofErr w:type="spellEnd"/>
            <w:proofErr w:type="gramEnd"/>
          </w:p>
        </w:tc>
        <w:tc>
          <w:tcPr>
            <w:tcW w:w="1984" w:type="dxa"/>
          </w:tcPr>
          <w:p w14:paraId="64032C0E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V   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V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  <w:proofErr w:type="spellEnd"/>
          </w:p>
        </w:tc>
        <w:tc>
          <w:tcPr>
            <w:tcW w:w="2268" w:type="dxa"/>
          </w:tcPr>
          <w:p w14:paraId="68BE0CF8" w14:textId="7A44AA5F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    </w:t>
            </w:r>
            <w:proofErr w:type="spellStart"/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  <w:proofErr w:type="spellEnd"/>
            <w:proofErr w:type="gram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  </w:t>
            </w:r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F</w:t>
            </w: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  </w:t>
            </w:r>
          </w:p>
        </w:tc>
      </w:tr>
      <w:tr w:rsidR="0051065C" w14:paraId="51466B97" w14:textId="77777777" w:rsidTr="00336F95">
        <w:trPr>
          <w:trHeight w:val="285"/>
          <w:jc w:val="center"/>
        </w:trPr>
        <w:tc>
          <w:tcPr>
            <w:tcW w:w="370" w:type="dxa"/>
          </w:tcPr>
          <w:p w14:paraId="6C78FC1C" w14:textId="77777777" w:rsidR="0051065C" w:rsidRPr="00336F95" w:rsidRDefault="0051065C" w:rsidP="00A701B0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</w:p>
        </w:tc>
        <w:tc>
          <w:tcPr>
            <w:tcW w:w="374" w:type="dxa"/>
          </w:tcPr>
          <w:p w14:paraId="786CAF89" w14:textId="77777777" w:rsidR="0051065C" w:rsidRPr="00336F95" w:rsidRDefault="0051065C" w:rsidP="00A701B0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</w:p>
        </w:tc>
        <w:tc>
          <w:tcPr>
            <w:tcW w:w="363" w:type="dxa"/>
          </w:tcPr>
          <w:p w14:paraId="7C97143A" w14:textId="77777777" w:rsidR="0051065C" w:rsidRPr="00336F95" w:rsidRDefault="0051065C" w:rsidP="00A701B0">
            <w:pPr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</w:p>
        </w:tc>
        <w:tc>
          <w:tcPr>
            <w:tcW w:w="345" w:type="dxa"/>
          </w:tcPr>
          <w:p w14:paraId="4AEFDFD8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</w:p>
        </w:tc>
        <w:tc>
          <w:tcPr>
            <w:tcW w:w="1095" w:type="dxa"/>
          </w:tcPr>
          <w:p w14:paraId="6F6B3529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V    </w:t>
            </w:r>
            <w:proofErr w:type="spellStart"/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V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  <w:proofErr w:type="spellEnd"/>
            <w:proofErr w:type="gramEnd"/>
          </w:p>
        </w:tc>
        <w:tc>
          <w:tcPr>
            <w:tcW w:w="1984" w:type="dxa"/>
          </w:tcPr>
          <w:p w14:paraId="7EE361F9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V   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V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  <w:proofErr w:type="spellEnd"/>
          </w:p>
        </w:tc>
        <w:tc>
          <w:tcPr>
            <w:tcW w:w="2268" w:type="dxa"/>
          </w:tcPr>
          <w:p w14:paraId="743285DD" w14:textId="3748FE91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    </w:t>
            </w:r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F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  <w:proofErr w:type="spellEnd"/>
            <w:proofErr w:type="gram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V      </w:t>
            </w:r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F</w:t>
            </w: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 </w:t>
            </w:r>
          </w:p>
        </w:tc>
      </w:tr>
      <w:tr w:rsidR="0051065C" w14:paraId="370E5979" w14:textId="77777777" w:rsidTr="00336F95">
        <w:trPr>
          <w:trHeight w:val="285"/>
          <w:jc w:val="center"/>
        </w:trPr>
        <w:tc>
          <w:tcPr>
            <w:tcW w:w="370" w:type="dxa"/>
          </w:tcPr>
          <w:p w14:paraId="159A66E3" w14:textId="77777777" w:rsidR="0051065C" w:rsidRPr="00336F95" w:rsidRDefault="0051065C" w:rsidP="00A701B0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</w:p>
        </w:tc>
        <w:tc>
          <w:tcPr>
            <w:tcW w:w="374" w:type="dxa"/>
          </w:tcPr>
          <w:p w14:paraId="5F69BC93" w14:textId="77777777" w:rsidR="0051065C" w:rsidRPr="00336F95" w:rsidRDefault="0051065C" w:rsidP="00A701B0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</w:p>
        </w:tc>
        <w:tc>
          <w:tcPr>
            <w:tcW w:w="363" w:type="dxa"/>
          </w:tcPr>
          <w:p w14:paraId="76743063" w14:textId="77777777" w:rsidR="0051065C" w:rsidRPr="00336F95" w:rsidRDefault="0051065C" w:rsidP="00A701B0">
            <w:pPr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</w:p>
        </w:tc>
        <w:tc>
          <w:tcPr>
            <w:tcW w:w="345" w:type="dxa"/>
          </w:tcPr>
          <w:p w14:paraId="62712FC3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</w:p>
        </w:tc>
        <w:tc>
          <w:tcPr>
            <w:tcW w:w="1095" w:type="dxa"/>
          </w:tcPr>
          <w:p w14:paraId="2B4237F7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F 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F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  <w:proofErr w:type="spellEnd"/>
          </w:p>
        </w:tc>
        <w:tc>
          <w:tcPr>
            <w:tcW w:w="1984" w:type="dxa"/>
          </w:tcPr>
          <w:p w14:paraId="2669B654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F   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F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V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  <w:proofErr w:type="spellEnd"/>
          </w:p>
        </w:tc>
        <w:tc>
          <w:tcPr>
            <w:tcW w:w="2268" w:type="dxa"/>
          </w:tcPr>
          <w:p w14:paraId="408485D0" w14:textId="065AC47D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    </w:t>
            </w:r>
            <w:proofErr w:type="spellStart"/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F</w:t>
            </w:r>
            <w:proofErr w:type="gram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F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  <w:proofErr w:type="spellEnd"/>
          </w:p>
        </w:tc>
      </w:tr>
      <w:tr w:rsidR="0051065C" w14:paraId="10A5D0EA" w14:textId="77777777" w:rsidTr="00336F95">
        <w:trPr>
          <w:trHeight w:val="285"/>
          <w:jc w:val="center"/>
        </w:trPr>
        <w:tc>
          <w:tcPr>
            <w:tcW w:w="370" w:type="dxa"/>
          </w:tcPr>
          <w:p w14:paraId="3C8B59CA" w14:textId="77777777" w:rsidR="0051065C" w:rsidRPr="00336F95" w:rsidRDefault="0051065C" w:rsidP="00A701B0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</w:p>
        </w:tc>
        <w:tc>
          <w:tcPr>
            <w:tcW w:w="374" w:type="dxa"/>
          </w:tcPr>
          <w:p w14:paraId="49006443" w14:textId="77777777" w:rsidR="0051065C" w:rsidRPr="00336F95" w:rsidRDefault="0051065C" w:rsidP="00A701B0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</w:p>
        </w:tc>
        <w:tc>
          <w:tcPr>
            <w:tcW w:w="363" w:type="dxa"/>
          </w:tcPr>
          <w:p w14:paraId="2F133BED" w14:textId="77777777" w:rsidR="0051065C" w:rsidRPr="00336F95" w:rsidRDefault="0051065C" w:rsidP="00A701B0">
            <w:pPr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</w:p>
        </w:tc>
        <w:tc>
          <w:tcPr>
            <w:tcW w:w="345" w:type="dxa"/>
          </w:tcPr>
          <w:p w14:paraId="0FEEC7EB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</w:p>
        </w:tc>
        <w:tc>
          <w:tcPr>
            <w:tcW w:w="1095" w:type="dxa"/>
          </w:tcPr>
          <w:p w14:paraId="56784D86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V    </w:t>
            </w:r>
            <w:proofErr w:type="spellStart"/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V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F</w:t>
            </w:r>
            <w:proofErr w:type="gramEnd"/>
          </w:p>
        </w:tc>
        <w:tc>
          <w:tcPr>
            <w:tcW w:w="1984" w:type="dxa"/>
          </w:tcPr>
          <w:p w14:paraId="6042EEA3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F   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F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 </w:t>
            </w:r>
            <w:proofErr w:type="spellStart"/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V</w:t>
            </w:r>
            <w:proofErr w:type="gram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  <w:proofErr w:type="spellEnd"/>
          </w:p>
        </w:tc>
        <w:tc>
          <w:tcPr>
            <w:tcW w:w="2268" w:type="dxa"/>
          </w:tcPr>
          <w:p w14:paraId="02C9BEB5" w14:textId="6330B1A5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    </w:t>
            </w:r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F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  <w:proofErr w:type="spellEnd"/>
            <w:proofErr w:type="gram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F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  <w:proofErr w:type="spellEnd"/>
          </w:p>
        </w:tc>
      </w:tr>
      <w:tr w:rsidR="0051065C" w14:paraId="09BFF665" w14:textId="77777777" w:rsidTr="00336F95">
        <w:trPr>
          <w:trHeight w:val="285"/>
          <w:jc w:val="center"/>
        </w:trPr>
        <w:tc>
          <w:tcPr>
            <w:tcW w:w="370" w:type="dxa"/>
          </w:tcPr>
          <w:p w14:paraId="444C6C77" w14:textId="77777777" w:rsidR="0051065C" w:rsidRPr="00336F95" w:rsidRDefault="0051065C" w:rsidP="00A701B0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</w:p>
        </w:tc>
        <w:tc>
          <w:tcPr>
            <w:tcW w:w="374" w:type="dxa"/>
          </w:tcPr>
          <w:p w14:paraId="42E9D856" w14:textId="77777777" w:rsidR="0051065C" w:rsidRPr="00336F95" w:rsidRDefault="0051065C" w:rsidP="00A701B0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</w:p>
        </w:tc>
        <w:tc>
          <w:tcPr>
            <w:tcW w:w="363" w:type="dxa"/>
          </w:tcPr>
          <w:p w14:paraId="201D438B" w14:textId="77777777" w:rsidR="0051065C" w:rsidRPr="00336F95" w:rsidRDefault="0051065C" w:rsidP="00A701B0">
            <w:pPr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</w:p>
        </w:tc>
        <w:tc>
          <w:tcPr>
            <w:tcW w:w="345" w:type="dxa"/>
          </w:tcPr>
          <w:p w14:paraId="1DB4FF58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</w:p>
        </w:tc>
        <w:tc>
          <w:tcPr>
            <w:tcW w:w="1095" w:type="dxa"/>
          </w:tcPr>
          <w:p w14:paraId="43B49043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F 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F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  <w:proofErr w:type="spellEnd"/>
          </w:p>
        </w:tc>
        <w:tc>
          <w:tcPr>
            <w:tcW w:w="1984" w:type="dxa"/>
          </w:tcPr>
          <w:p w14:paraId="010F2426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V   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V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F   </w:t>
            </w:r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V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  <w:proofErr w:type="spellEnd"/>
            <w:proofErr w:type="gramEnd"/>
          </w:p>
        </w:tc>
        <w:tc>
          <w:tcPr>
            <w:tcW w:w="2268" w:type="dxa"/>
          </w:tcPr>
          <w:p w14:paraId="3CEA760F" w14:textId="71D28490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   </w:t>
            </w:r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V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  <w:proofErr w:type="spellEnd"/>
            <w:proofErr w:type="gram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  </w:t>
            </w:r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F</w:t>
            </w: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  <w:proofErr w:type="spellEnd"/>
          </w:p>
        </w:tc>
      </w:tr>
      <w:tr w:rsidR="0051065C" w14:paraId="35CA2525" w14:textId="77777777" w:rsidTr="00336F95">
        <w:trPr>
          <w:trHeight w:val="285"/>
          <w:jc w:val="center"/>
        </w:trPr>
        <w:tc>
          <w:tcPr>
            <w:tcW w:w="370" w:type="dxa"/>
          </w:tcPr>
          <w:p w14:paraId="245C3093" w14:textId="77777777" w:rsidR="0051065C" w:rsidRPr="00336F95" w:rsidRDefault="0051065C" w:rsidP="00A701B0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</w:p>
        </w:tc>
        <w:tc>
          <w:tcPr>
            <w:tcW w:w="374" w:type="dxa"/>
          </w:tcPr>
          <w:p w14:paraId="7FC02D7F" w14:textId="77777777" w:rsidR="0051065C" w:rsidRPr="00336F95" w:rsidRDefault="0051065C" w:rsidP="00A701B0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</w:p>
        </w:tc>
        <w:tc>
          <w:tcPr>
            <w:tcW w:w="363" w:type="dxa"/>
          </w:tcPr>
          <w:p w14:paraId="0A9E66E3" w14:textId="77777777" w:rsidR="0051065C" w:rsidRPr="00336F95" w:rsidRDefault="0051065C" w:rsidP="00A701B0">
            <w:pPr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</w:p>
        </w:tc>
        <w:tc>
          <w:tcPr>
            <w:tcW w:w="345" w:type="dxa"/>
          </w:tcPr>
          <w:p w14:paraId="79DDCEC7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</w:p>
        </w:tc>
        <w:tc>
          <w:tcPr>
            <w:tcW w:w="1095" w:type="dxa"/>
          </w:tcPr>
          <w:p w14:paraId="4D52B0F6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V    </w:t>
            </w:r>
            <w:proofErr w:type="spellStart"/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V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F</w:t>
            </w:r>
            <w:proofErr w:type="gramEnd"/>
          </w:p>
        </w:tc>
        <w:tc>
          <w:tcPr>
            <w:tcW w:w="1984" w:type="dxa"/>
          </w:tcPr>
          <w:p w14:paraId="785BB331" w14:textId="77777777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V   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V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</w:t>
            </w:r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  V</w:t>
            </w:r>
            <w:proofErr w:type="gram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V</w:t>
            </w:r>
            <w:proofErr w:type="spellEnd"/>
          </w:p>
        </w:tc>
        <w:tc>
          <w:tcPr>
            <w:tcW w:w="2268" w:type="dxa"/>
          </w:tcPr>
          <w:p w14:paraId="70F6593B" w14:textId="343479FB" w:rsidR="0051065C" w:rsidRPr="00336F95" w:rsidRDefault="0051065C" w:rsidP="00A701B0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    </w:t>
            </w:r>
            <w:proofErr w:type="gram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F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  <w:proofErr w:type="spellEnd"/>
            <w:proofErr w:type="gram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V      </w:t>
            </w:r>
            <w:r w:rsidRPr="00336F95">
              <w:rPr>
                <w:rFonts w:eastAsiaTheme="minorEastAsia" w:cstheme="minorHAnsi"/>
                <w:sz w:val="22"/>
                <w:szCs w:val="22"/>
                <w:highlight w:val="yellow"/>
                <w:lang w:val="es-ES"/>
              </w:rPr>
              <w:t>F</w:t>
            </w:r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</w:t>
            </w:r>
            <w:proofErr w:type="spellStart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>F</w:t>
            </w:r>
            <w:proofErr w:type="spellEnd"/>
            <w:r w:rsidRPr="00336F95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   </w:t>
            </w:r>
          </w:p>
        </w:tc>
      </w:tr>
    </w:tbl>
    <w:p w14:paraId="7029F24D" w14:textId="77777777" w:rsidR="0051065C" w:rsidRPr="0051065C" w:rsidRDefault="0051065C" w:rsidP="00B02C5C">
      <w:pPr>
        <w:jc w:val="both"/>
        <w:rPr>
          <w:lang w:val="es-ES"/>
        </w:rPr>
      </w:pPr>
    </w:p>
    <w:p w14:paraId="621B015C" w14:textId="77777777" w:rsidR="003C7EC8" w:rsidRDefault="003C7EC8" w:rsidP="00B02C5C">
      <w:pPr>
        <w:jc w:val="both"/>
        <w:rPr>
          <w:lang w:val="es-MX"/>
        </w:rPr>
      </w:pPr>
    </w:p>
    <w:p w14:paraId="171F69B7" w14:textId="77777777" w:rsidR="00BE0F96" w:rsidRDefault="00BE0F96" w:rsidP="00B02C5C">
      <w:pPr>
        <w:jc w:val="both"/>
        <w:rPr>
          <w:lang w:val="es-MX"/>
        </w:rPr>
      </w:pPr>
    </w:p>
    <w:p w14:paraId="1D67B2D9" w14:textId="77777777" w:rsidR="00BE0F96" w:rsidRPr="00BE0F96" w:rsidRDefault="00BE0F96" w:rsidP="00B02C5C">
      <w:pPr>
        <w:jc w:val="both"/>
        <w:rPr>
          <w:lang w:val="es-MX"/>
        </w:rPr>
      </w:pPr>
    </w:p>
    <w:sectPr w:rsidR="00BE0F96" w:rsidRPr="00BE0F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E73F4"/>
    <w:multiLevelType w:val="hybridMultilevel"/>
    <w:tmpl w:val="2FA2CB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248C1"/>
    <w:multiLevelType w:val="hybridMultilevel"/>
    <w:tmpl w:val="941A1D34"/>
    <w:lvl w:ilvl="0" w:tplc="B3FEAB9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51445"/>
    <w:multiLevelType w:val="hybridMultilevel"/>
    <w:tmpl w:val="E8BE576E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16AE7"/>
    <w:multiLevelType w:val="hybridMultilevel"/>
    <w:tmpl w:val="FE521FAA"/>
    <w:lvl w:ilvl="0" w:tplc="FFFFFFFF">
      <w:start w:val="1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0" w:hanging="360"/>
      </w:pPr>
    </w:lvl>
    <w:lvl w:ilvl="2" w:tplc="FFFFFFFF" w:tentative="1">
      <w:start w:val="1"/>
      <w:numFmt w:val="lowerRoman"/>
      <w:lvlText w:val="%3."/>
      <w:lvlJc w:val="right"/>
      <w:pPr>
        <w:ind w:left="3210" w:hanging="180"/>
      </w:pPr>
    </w:lvl>
    <w:lvl w:ilvl="3" w:tplc="FFFFFFFF" w:tentative="1">
      <w:start w:val="1"/>
      <w:numFmt w:val="decimal"/>
      <w:lvlText w:val="%4."/>
      <w:lvlJc w:val="left"/>
      <w:pPr>
        <w:ind w:left="3930" w:hanging="360"/>
      </w:pPr>
    </w:lvl>
    <w:lvl w:ilvl="4" w:tplc="FFFFFFFF" w:tentative="1">
      <w:start w:val="1"/>
      <w:numFmt w:val="lowerLetter"/>
      <w:lvlText w:val="%5."/>
      <w:lvlJc w:val="left"/>
      <w:pPr>
        <w:ind w:left="4650" w:hanging="360"/>
      </w:pPr>
    </w:lvl>
    <w:lvl w:ilvl="5" w:tplc="FFFFFFFF" w:tentative="1">
      <w:start w:val="1"/>
      <w:numFmt w:val="lowerRoman"/>
      <w:lvlText w:val="%6."/>
      <w:lvlJc w:val="right"/>
      <w:pPr>
        <w:ind w:left="5370" w:hanging="180"/>
      </w:pPr>
    </w:lvl>
    <w:lvl w:ilvl="6" w:tplc="FFFFFFFF" w:tentative="1">
      <w:start w:val="1"/>
      <w:numFmt w:val="decimal"/>
      <w:lvlText w:val="%7."/>
      <w:lvlJc w:val="left"/>
      <w:pPr>
        <w:ind w:left="6090" w:hanging="360"/>
      </w:pPr>
    </w:lvl>
    <w:lvl w:ilvl="7" w:tplc="FFFFFFFF" w:tentative="1">
      <w:start w:val="1"/>
      <w:numFmt w:val="lowerLetter"/>
      <w:lvlText w:val="%8."/>
      <w:lvlJc w:val="left"/>
      <w:pPr>
        <w:ind w:left="6810" w:hanging="360"/>
      </w:pPr>
    </w:lvl>
    <w:lvl w:ilvl="8" w:tplc="FFFFFFFF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1F8F6464"/>
    <w:multiLevelType w:val="hybridMultilevel"/>
    <w:tmpl w:val="FD1E096C"/>
    <w:lvl w:ilvl="0" w:tplc="01627B7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4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D7DF1"/>
    <w:multiLevelType w:val="hybridMultilevel"/>
    <w:tmpl w:val="A672D298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0619E"/>
    <w:multiLevelType w:val="hybridMultilevel"/>
    <w:tmpl w:val="FE521FAA"/>
    <w:lvl w:ilvl="0" w:tplc="FFFFFFFF">
      <w:start w:val="1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0" w:hanging="360"/>
      </w:pPr>
    </w:lvl>
    <w:lvl w:ilvl="2" w:tplc="FFFFFFFF" w:tentative="1">
      <w:start w:val="1"/>
      <w:numFmt w:val="lowerRoman"/>
      <w:lvlText w:val="%3."/>
      <w:lvlJc w:val="right"/>
      <w:pPr>
        <w:ind w:left="3210" w:hanging="180"/>
      </w:pPr>
    </w:lvl>
    <w:lvl w:ilvl="3" w:tplc="FFFFFFFF" w:tentative="1">
      <w:start w:val="1"/>
      <w:numFmt w:val="decimal"/>
      <w:lvlText w:val="%4."/>
      <w:lvlJc w:val="left"/>
      <w:pPr>
        <w:ind w:left="3930" w:hanging="360"/>
      </w:pPr>
    </w:lvl>
    <w:lvl w:ilvl="4" w:tplc="FFFFFFFF" w:tentative="1">
      <w:start w:val="1"/>
      <w:numFmt w:val="lowerLetter"/>
      <w:lvlText w:val="%5."/>
      <w:lvlJc w:val="left"/>
      <w:pPr>
        <w:ind w:left="4650" w:hanging="360"/>
      </w:pPr>
    </w:lvl>
    <w:lvl w:ilvl="5" w:tplc="FFFFFFFF" w:tentative="1">
      <w:start w:val="1"/>
      <w:numFmt w:val="lowerRoman"/>
      <w:lvlText w:val="%6."/>
      <w:lvlJc w:val="right"/>
      <w:pPr>
        <w:ind w:left="5370" w:hanging="180"/>
      </w:pPr>
    </w:lvl>
    <w:lvl w:ilvl="6" w:tplc="FFFFFFFF" w:tentative="1">
      <w:start w:val="1"/>
      <w:numFmt w:val="decimal"/>
      <w:lvlText w:val="%7."/>
      <w:lvlJc w:val="left"/>
      <w:pPr>
        <w:ind w:left="6090" w:hanging="360"/>
      </w:pPr>
    </w:lvl>
    <w:lvl w:ilvl="7" w:tplc="FFFFFFFF" w:tentative="1">
      <w:start w:val="1"/>
      <w:numFmt w:val="lowerLetter"/>
      <w:lvlText w:val="%8."/>
      <w:lvlJc w:val="left"/>
      <w:pPr>
        <w:ind w:left="6810" w:hanging="360"/>
      </w:pPr>
    </w:lvl>
    <w:lvl w:ilvl="8" w:tplc="FFFFFFFF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7" w15:restartNumberingAfterBreak="0">
    <w:nsid w:val="35553384"/>
    <w:multiLevelType w:val="hybridMultilevel"/>
    <w:tmpl w:val="93B05E7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83536"/>
    <w:multiLevelType w:val="hybridMultilevel"/>
    <w:tmpl w:val="FE521FAA"/>
    <w:lvl w:ilvl="0" w:tplc="FFFFFFFF">
      <w:start w:val="1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0" w:hanging="360"/>
      </w:pPr>
    </w:lvl>
    <w:lvl w:ilvl="2" w:tplc="FFFFFFFF" w:tentative="1">
      <w:start w:val="1"/>
      <w:numFmt w:val="lowerRoman"/>
      <w:lvlText w:val="%3."/>
      <w:lvlJc w:val="right"/>
      <w:pPr>
        <w:ind w:left="3210" w:hanging="180"/>
      </w:pPr>
    </w:lvl>
    <w:lvl w:ilvl="3" w:tplc="FFFFFFFF" w:tentative="1">
      <w:start w:val="1"/>
      <w:numFmt w:val="decimal"/>
      <w:lvlText w:val="%4."/>
      <w:lvlJc w:val="left"/>
      <w:pPr>
        <w:ind w:left="3930" w:hanging="360"/>
      </w:pPr>
    </w:lvl>
    <w:lvl w:ilvl="4" w:tplc="FFFFFFFF" w:tentative="1">
      <w:start w:val="1"/>
      <w:numFmt w:val="lowerLetter"/>
      <w:lvlText w:val="%5."/>
      <w:lvlJc w:val="left"/>
      <w:pPr>
        <w:ind w:left="4650" w:hanging="360"/>
      </w:pPr>
    </w:lvl>
    <w:lvl w:ilvl="5" w:tplc="FFFFFFFF" w:tentative="1">
      <w:start w:val="1"/>
      <w:numFmt w:val="lowerRoman"/>
      <w:lvlText w:val="%6."/>
      <w:lvlJc w:val="right"/>
      <w:pPr>
        <w:ind w:left="5370" w:hanging="180"/>
      </w:pPr>
    </w:lvl>
    <w:lvl w:ilvl="6" w:tplc="FFFFFFFF" w:tentative="1">
      <w:start w:val="1"/>
      <w:numFmt w:val="decimal"/>
      <w:lvlText w:val="%7."/>
      <w:lvlJc w:val="left"/>
      <w:pPr>
        <w:ind w:left="6090" w:hanging="360"/>
      </w:pPr>
    </w:lvl>
    <w:lvl w:ilvl="7" w:tplc="FFFFFFFF" w:tentative="1">
      <w:start w:val="1"/>
      <w:numFmt w:val="lowerLetter"/>
      <w:lvlText w:val="%8."/>
      <w:lvlJc w:val="left"/>
      <w:pPr>
        <w:ind w:left="6810" w:hanging="360"/>
      </w:pPr>
    </w:lvl>
    <w:lvl w:ilvl="8" w:tplc="FFFFFFFF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 w15:restartNumberingAfterBreak="0">
    <w:nsid w:val="4B222930"/>
    <w:multiLevelType w:val="hybridMultilevel"/>
    <w:tmpl w:val="FE521FAA"/>
    <w:lvl w:ilvl="0" w:tplc="D01AFB5E">
      <w:start w:val="1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0" w:hanging="360"/>
      </w:pPr>
    </w:lvl>
    <w:lvl w:ilvl="2" w:tplc="280A001B" w:tentative="1">
      <w:start w:val="1"/>
      <w:numFmt w:val="lowerRoman"/>
      <w:lvlText w:val="%3."/>
      <w:lvlJc w:val="right"/>
      <w:pPr>
        <w:ind w:left="3210" w:hanging="180"/>
      </w:pPr>
    </w:lvl>
    <w:lvl w:ilvl="3" w:tplc="280A000F" w:tentative="1">
      <w:start w:val="1"/>
      <w:numFmt w:val="decimal"/>
      <w:lvlText w:val="%4."/>
      <w:lvlJc w:val="left"/>
      <w:pPr>
        <w:ind w:left="3930" w:hanging="360"/>
      </w:pPr>
    </w:lvl>
    <w:lvl w:ilvl="4" w:tplc="280A0019" w:tentative="1">
      <w:start w:val="1"/>
      <w:numFmt w:val="lowerLetter"/>
      <w:lvlText w:val="%5."/>
      <w:lvlJc w:val="left"/>
      <w:pPr>
        <w:ind w:left="4650" w:hanging="360"/>
      </w:pPr>
    </w:lvl>
    <w:lvl w:ilvl="5" w:tplc="280A001B" w:tentative="1">
      <w:start w:val="1"/>
      <w:numFmt w:val="lowerRoman"/>
      <w:lvlText w:val="%6."/>
      <w:lvlJc w:val="right"/>
      <w:pPr>
        <w:ind w:left="5370" w:hanging="180"/>
      </w:pPr>
    </w:lvl>
    <w:lvl w:ilvl="6" w:tplc="280A000F" w:tentative="1">
      <w:start w:val="1"/>
      <w:numFmt w:val="decimal"/>
      <w:lvlText w:val="%7."/>
      <w:lvlJc w:val="left"/>
      <w:pPr>
        <w:ind w:left="6090" w:hanging="360"/>
      </w:pPr>
    </w:lvl>
    <w:lvl w:ilvl="7" w:tplc="280A0019" w:tentative="1">
      <w:start w:val="1"/>
      <w:numFmt w:val="lowerLetter"/>
      <w:lvlText w:val="%8."/>
      <w:lvlJc w:val="left"/>
      <w:pPr>
        <w:ind w:left="6810" w:hanging="360"/>
      </w:pPr>
    </w:lvl>
    <w:lvl w:ilvl="8" w:tplc="28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 w15:restartNumberingAfterBreak="0">
    <w:nsid w:val="4ED5107E"/>
    <w:multiLevelType w:val="hybridMultilevel"/>
    <w:tmpl w:val="FE521FAA"/>
    <w:lvl w:ilvl="0" w:tplc="FFFFFFFF">
      <w:start w:val="1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0" w:hanging="360"/>
      </w:pPr>
    </w:lvl>
    <w:lvl w:ilvl="2" w:tplc="FFFFFFFF" w:tentative="1">
      <w:start w:val="1"/>
      <w:numFmt w:val="lowerRoman"/>
      <w:lvlText w:val="%3."/>
      <w:lvlJc w:val="right"/>
      <w:pPr>
        <w:ind w:left="3210" w:hanging="180"/>
      </w:pPr>
    </w:lvl>
    <w:lvl w:ilvl="3" w:tplc="FFFFFFFF" w:tentative="1">
      <w:start w:val="1"/>
      <w:numFmt w:val="decimal"/>
      <w:lvlText w:val="%4."/>
      <w:lvlJc w:val="left"/>
      <w:pPr>
        <w:ind w:left="3930" w:hanging="360"/>
      </w:pPr>
    </w:lvl>
    <w:lvl w:ilvl="4" w:tplc="FFFFFFFF" w:tentative="1">
      <w:start w:val="1"/>
      <w:numFmt w:val="lowerLetter"/>
      <w:lvlText w:val="%5."/>
      <w:lvlJc w:val="left"/>
      <w:pPr>
        <w:ind w:left="4650" w:hanging="360"/>
      </w:pPr>
    </w:lvl>
    <w:lvl w:ilvl="5" w:tplc="FFFFFFFF" w:tentative="1">
      <w:start w:val="1"/>
      <w:numFmt w:val="lowerRoman"/>
      <w:lvlText w:val="%6."/>
      <w:lvlJc w:val="right"/>
      <w:pPr>
        <w:ind w:left="5370" w:hanging="180"/>
      </w:pPr>
    </w:lvl>
    <w:lvl w:ilvl="6" w:tplc="FFFFFFFF" w:tentative="1">
      <w:start w:val="1"/>
      <w:numFmt w:val="decimal"/>
      <w:lvlText w:val="%7."/>
      <w:lvlJc w:val="left"/>
      <w:pPr>
        <w:ind w:left="6090" w:hanging="360"/>
      </w:pPr>
    </w:lvl>
    <w:lvl w:ilvl="7" w:tplc="FFFFFFFF" w:tentative="1">
      <w:start w:val="1"/>
      <w:numFmt w:val="lowerLetter"/>
      <w:lvlText w:val="%8."/>
      <w:lvlJc w:val="left"/>
      <w:pPr>
        <w:ind w:left="6810" w:hanging="360"/>
      </w:pPr>
    </w:lvl>
    <w:lvl w:ilvl="8" w:tplc="FFFFFFFF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 w15:restartNumberingAfterBreak="0">
    <w:nsid w:val="59B77AEA"/>
    <w:multiLevelType w:val="hybridMultilevel"/>
    <w:tmpl w:val="39A83A9C"/>
    <w:lvl w:ilvl="0" w:tplc="B3FEAB9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002207">
    <w:abstractNumId w:val="5"/>
  </w:num>
  <w:num w:numId="2" w16cid:durableId="925771474">
    <w:abstractNumId w:val="2"/>
  </w:num>
  <w:num w:numId="3" w16cid:durableId="75446923">
    <w:abstractNumId w:val="7"/>
  </w:num>
  <w:num w:numId="4" w16cid:durableId="159085277">
    <w:abstractNumId w:val="9"/>
  </w:num>
  <w:num w:numId="5" w16cid:durableId="1079668554">
    <w:abstractNumId w:val="6"/>
  </w:num>
  <w:num w:numId="6" w16cid:durableId="629166147">
    <w:abstractNumId w:val="8"/>
  </w:num>
  <w:num w:numId="7" w16cid:durableId="2130270480">
    <w:abstractNumId w:val="3"/>
  </w:num>
  <w:num w:numId="8" w16cid:durableId="1419057919">
    <w:abstractNumId w:val="10"/>
  </w:num>
  <w:num w:numId="9" w16cid:durableId="1626345866">
    <w:abstractNumId w:val="4"/>
  </w:num>
  <w:num w:numId="10" w16cid:durableId="57360246">
    <w:abstractNumId w:val="11"/>
  </w:num>
  <w:num w:numId="11" w16cid:durableId="1856307422">
    <w:abstractNumId w:val="1"/>
  </w:num>
  <w:num w:numId="12" w16cid:durableId="1847209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96"/>
    <w:rsid w:val="000C22FF"/>
    <w:rsid w:val="002464CC"/>
    <w:rsid w:val="002A1547"/>
    <w:rsid w:val="00336F95"/>
    <w:rsid w:val="00375DDC"/>
    <w:rsid w:val="003C10A4"/>
    <w:rsid w:val="003C7EC8"/>
    <w:rsid w:val="00413DFA"/>
    <w:rsid w:val="004731C8"/>
    <w:rsid w:val="0051065C"/>
    <w:rsid w:val="005215E7"/>
    <w:rsid w:val="00534703"/>
    <w:rsid w:val="005F1CE2"/>
    <w:rsid w:val="00605246"/>
    <w:rsid w:val="00670367"/>
    <w:rsid w:val="006E0B32"/>
    <w:rsid w:val="007176AD"/>
    <w:rsid w:val="00725FF2"/>
    <w:rsid w:val="00984F86"/>
    <w:rsid w:val="00A25E8B"/>
    <w:rsid w:val="00B02C5C"/>
    <w:rsid w:val="00B179E2"/>
    <w:rsid w:val="00B71BF0"/>
    <w:rsid w:val="00BE0F96"/>
    <w:rsid w:val="00BF5FAC"/>
    <w:rsid w:val="00C65161"/>
    <w:rsid w:val="00D54485"/>
    <w:rsid w:val="00EA43CA"/>
    <w:rsid w:val="00EE33E5"/>
    <w:rsid w:val="00F01560"/>
    <w:rsid w:val="00F32101"/>
    <w:rsid w:val="00FC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734406"/>
  <w15:chartTrackingRefBased/>
  <w15:docId w15:val="{145B8259-E177-4703-A4C9-362C271C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F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F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F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F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F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F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F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F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F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F9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C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14</Pages>
  <Words>867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Garcìa Alcalà</dc:creator>
  <cp:keywords/>
  <dc:description/>
  <cp:lastModifiedBy>F. Garcìa Alcalà</cp:lastModifiedBy>
  <cp:revision>26</cp:revision>
  <dcterms:created xsi:type="dcterms:W3CDTF">2025-04-30T22:57:00Z</dcterms:created>
  <dcterms:modified xsi:type="dcterms:W3CDTF">2025-05-01T06:48:00Z</dcterms:modified>
</cp:coreProperties>
</file>