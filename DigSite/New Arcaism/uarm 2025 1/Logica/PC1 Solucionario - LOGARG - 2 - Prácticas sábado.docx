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24E68" w14:textId="77777777" w:rsidR="002C6B8B" w:rsidRDefault="002C6B8B" w:rsidP="002C6B8B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156E5EB" w14:textId="77777777" w:rsidR="002C6B8B" w:rsidRDefault="002C6B8B" w:rsidP="002C6B8B">
      <w:pPr>
        <w:jc w:val="center"/>
        <w:rPr>
          <w:b/>
          <w:bCs/>
        </w:rPr>
      </w:pPr>
      <w:r>
        <w:rPr>
          <w:b/>
          <w:bCs/>
        </w:rPr>
        <w:t>Solucionario</w:t>
      </w:r>
    </w:p>
    <w:p w14:paraId="1DBF1EB2" w14:textId="77777777" w:rsidR="002C6B8B" w:rsidRDefault="002C6B8B" w:rsidP="002C6B8B">
      <w:pPr>
        <w:rPr>
          <w:b/>
          <w:bCs/>
        </w:rPr>
      </w:pPr>
    </w:p>
    <w:p w14:paraId="48096097" w14:textId="49B9A50C" w:rsidR="002C6B8B" w:rsidRDefault="002C6B8B" w:rsidP="002C6B8B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2ACB5719" w14:textId="77777777" w:rsidR="002C6B8B" w:rsidRPr="00B70B2F" w:rsidRDefault="002C6B8B" w:rsidP="002C6B8B">
      <w:r>
        <w:t>Desarrolla los ítems A, B y C</w:t>
      </w:r>
      <w:r w:rsidRPr="003A24D2">
        <w:t>:</w:t>
      </w:r>
    </w:p>
    <w:p w14:paraId="55D9368B" w14:textId="77777777" w:rsidR="002C6B8B" w:rsidRDefault="002C6B8B" w:rsidP="002C6B8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Indica cuáles de las siguientes secuencias de símbolos son mal formadas. Además, debes indicar qué error se comete en cada una de ellas (0.5 pts. c/u). </w:t>
      </w:r>
    </w:p>
    <w:p w14:paraId="090E51E2" w14:textId="77777777" w:rsidR="002C6B8B" w:rsidRPr="004051F5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P∧¬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¬R⊃¬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Q≡¬T</m:t>
                        </m:r>
                      </m:e>
                    </m:d>
                  </m:e>
                </m:d>
              </m:e>
            </m:d>
          </m:e>
        </m:d>
      </m:oMath>
    </w:p>
    <w:p w14:paraId="05680759" w14:textId="77777777" w:rsidR="002C6B8B" w:rsidRPr="00AB36B8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P∨¬R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∨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P∨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 xml:space="preserve">T¬≡S 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∧R</m:t>
                    </m:r>
                  </m:e>
                </m:d>
              </m:e>
            </m:d>
          </m:e>
        </m:d>
      </m:oMath>
    </w:p>
    <w:p w14:paraId="02EE964F" w14:textId="25C3A83F" w:rsidR="002C6B8B" w:rsidRPr="004051F5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¬R⊃¬T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R∨Q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∧¬S</m:t>
                </m:r>
              </m:e>
            </m:d>
          </m:e>
        </m:d>
      </m:oMath>
    </w:p>
    <w:p w14:paraId="1609184A" w14:textId="77777777" w:rsidR="002C6B8B" w:rsidRPr="00B57030" w:rsidRDefault="00000000" w:rsidP="002C6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P∧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S+¬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S∧P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R∨¬T</m:t>
                </m:r>
              </m:e>
            </m:d>
          </m:e>
        </m:d>
      </m:oMath>
    </w:p>
    <w:p w14:paraId="75F57C37" w14:textId="77777777" w:rsidR="002C6B8B" w:rsidRPr="00756CCC" w:rsidRDefault="002C6B8B" w:rsidP="002C6B8B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2C6B8B" w:rsidRPr="00B57030" w14:paraId="63A6D313" w14:textId="77777777" w:rsidTr="00A94E76">
        <w:tc>
          <w:tcPr>
            <w:tcW w:w="1559" w:type="dxa"/>
            <w:shd w:val="clear" w:color="auto" w:fill="FFFFFF" w:themeFill="background1"/>
            <w:vAlign w:val="center"/>
          </w:tcPr>
          <w:p w14:paraId="65AB36B3" w14:textId="77777777" w:rsidR="002C6B8B" w:rsidRPr="00B57030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745E6071" w14:textId="77777777" w:rsidR="002C6B8B" w:rsidRPr="00B57030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2C6B8B" w:rsidRPr="00B57030" w14:paraId="7DADDDFD" w14:textId="77777777" w:rsidTr="00A94E76">
        <w:tc>
          <w:tcPr>
            <w:tcW w:w="1559" w:type="dxa"/>
            <w:vAlign w:val="center"/>
          </w:tcPr>
          <w:p w14:paraId="11FC5BD8" w14:textId="77777777" w:rsidR="002C6B8B" w:rsidRPr="00045CD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95C1C14" w14:textId="77777777" w:rsidR="002C6B8B" w:rsidRPr="00045CD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negación no está seguida de una fbf, sino de 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≡</m:t>
              </m:r>
            </m:oMath>
          </w:p>
        </w:tc>
      </w:tr>
      <w:tr w:rsidR="002C6B8B" w:rsidRPr="00B57030" w14:paraId="7E35E348" w14:textId="77777777" w:rsidTr="00A94E76">
        <w:tc>
          <w:tcPr>
            <w:tcW w:w="1559" w:type="dxa"/>
            <w:vAlign w:val="center"/>
          </w:tcPr>
          <w:p w14:paraId="122A31FE" w14:textId="77777777" w:rsidR="002C6B8B" w:rsidRPr="00045CD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77CC9325" w14:textId="27BA206E" w:rsidR="002C6B8B" w:rsidRPr="00045CD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</w:t>
            </w:r>
            <w:r w:rsidR="00056D80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primera 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negación introdujo un par de paréntesis cuando solamente los conectores diádicos hacen eso.</w:t>
            </w:r>
          </w:p>
        </w:tc>
      </w:tr>
      <w:tr w:rsidR="002C6B8B" w:rsidRPr="00B57030" w14:paraId="653E5AFB" w14:textId="77777777" w:rsidTr="00A94E76">
        <w:tc>
          <w:tcPr>
            <w:tcW w:w="1559" w:type="dxa"/>
            <w:vAlign w:val="center"/>
          </w:tcPr>
          <w:p w14:paraId="745D3046" w14:textId="77777777" w:rsidR="002C6B8B" w:rsidRPr="00045CD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6231" w:type="dxa"/>
            <w:vAlign w:val="center"/>
          </w:tcPr>
          <w:p w14:paraId="3611D5A8" w14:textId="77777777" w:rsidR="002C6B8B" w:rsidRPr="00045CD7" w:rsidRDefault="002C6B8B" w:rsidP="00A94E76">
            <w:pPr>
              <w:pStyle w:val="ListParagraph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El símbolo 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+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no forma parte del lenguaje de la lógica de conectores.</w:t>
            </w:r>
          </w:p>
        </w:tc>
      </w:tr>
    </w:tbl>
    <w:p w14:paraId="24353DEE" w14:textId="77777777" w:rsidR="002C6B8B" w:rsidRPr="002104E0" w:rsidRDefault="002C6B8B" w:rsidP="002C6B8B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299598C5" w14:textId="77777777" w:rsidR="002C6B8B" w:rsidRPr="00D37880" w:rsidRDefault="002C6B8B" w:rsidP="002C6B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(1.5 pts.)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2C6B8B" w:rsidRPr="00B57030" w14:paraId="5463442D" w14:textId="77777777" w:rsidTr="00A94E76">
        <w:trPr>
          <w:jc w:val="center"/>
        </w:trPr>
        <w:tc>
          <w:tcPr>
            <w:tcW w:w="1555" w:type="dxa"/>
            <w:vAlign w:val="center"/>
          </w:tcPr>
          <w:p w14:paraId="6B129814" w14:textId="77777777" w:rsidR="002C6B8B" w:rsidRPr="00B57030" w:rsidRDefault="002C6B8B" w:rsidP="00A94E76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361214A" w14:textId="77777777" w:rsidR="002C6B8B" w:rsidRPr="00EA1366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046EEA0" w14:textId="77777777" w:rsidR="002C6B8B" w:rsidRPr="00DC519C" w:rsidRDefault="002C6B8B" w:rsidP="00A94E76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u w:val="single"/>
                <w:lang w:val="es-ES"/>
              </w:rPr>
            </w:pP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EA1366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u w:val="single"/>
                  <w:lang w:val="es-ES"/>
                </w:rPr>
                <m:t>T</m:t>
              </m:r>
            </m:oMath>
            <w:r w:rsidRPr="00DC519C">
              <w:rPr>
                <w:rFonts w:eastAsia="Calibri" w:cstheme="minorHAnsi"/>
                <w:color w:val="FF0000"/>
                <w:sz w:val="22"/>
                <w:szCs w:val="22"/>
                <w:u w:val="single"/>
                <w:lang w:val="es-ES"/>
              </w:rPr>
              <w:t xml:space="preserve"> </w:t>
            </w:r>
          </w:p>
          <w:p w14:paraId="3C3D2254" w14:textId="77777777" w:rsidR="002C6B8B" w:rsidRPr="00DC519C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Q         ¬T</m:t>
              </m:r>
            </m:oMath>
          </w:p>
          <w:p w14:paraId="105ABED2" w14:textId="77777777" w:rsidR="002C6B8B" w:rsidRPr="00DC519C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</w:pP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u w:val="single"/>
                  <w:lang w:val="es-ES"/>
                </w:rPr>
                <m:t xml:space="preserve">  </m:t>
              </m:r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 xml:space="preserve">S  </m:t>
              </m:r>
            </m:oMath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Q</m:t>
                  </m:r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≡</m:t>
                  </m:r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¬T</m:t>
                  </m:r>
                </m:e>
              </m:d>
            </m:oMath>
          </w:p>
          <w:p w14:paraId="04573909" w14:textId="77777777" w:rsidR="002C6B8B" w:rsidRPr="00DC519C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¬S</m:t>
              </m:r>
            </m:oMath>
            <w:r w:rsidRPr="00DC519C">
              <w:rPr>
                <w:rFonts w:eastAsia="Calibri" w:cstheme="minorHAnsi"/>
                <w:color w:val="FF0000"/>
                <w:u w:val="single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u w:val="single"/>
                <w:lang w:val="es-ES"/>
              </w:rPr>
              <w:tab/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Q</m:t>
                  </m:r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≡</m:t>
                  </m:r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¬T</m:t>
                  </m:r>
                </m:e>
              </m:d>
            </m:oMath>
            <w:r w:rsidRPr="00DC519C">
              <w:rPr>
                <w:rFonts w:eastAsia="Calibri" w:cstheme="minorHAnsi"/>
                <w:color w:val="FF0000"/>
                <w:u w:val="single"/>
                <w:lang w:val="es-ES"/>
              </w:rPr>
              <w:tab/>
            </w:r>
          </w:p>
          <w:p w14:paraId="2133D155" w14:textId="77777777" w:rsidR="002C6B8B" w:rsidRPr="00DC519C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</w:pP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 xml:space="preserve">   R </m:t>
              </m:r>
            </m:oMath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u w:val="single"/>
                          <w:lang w:val="es-ES"/>
                        </w:rPr>
                        <m:t>Q</m:t>
                      </m:r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≡</m:t>
                      </m:r>
                      <m:r>
                        <w:rPr>
                          <w:rFonts w:ascii="Cambria Math" w:eastAsia="Calibri" w:hAnsi="Cambria Math" w:cstheme="minorHAnsi"/>
                          <w:color w:val="FF0000"/>
                          <w:u w:val="single"/>
                          <w:lang w:val="es-ES"/>
                        </w:rPr>
                        <m:t>¬T</m:t>
                      </m:r>
                    </m:e>
                  </m:d>
                </m:e>
              </m:d>
            </m:oMath>
          </w:p>
          <w:p w14:paraId="5BF27328" w14:textId="4D6C6242" w:rsidR="002C6B8B" w:rsidRPr="00DC519C" w:rsidRDefault="002C6B8B" w:rsidP="00A94E76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w:r w:rsidRPr="00DC519C"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  <w:tab/>
            </w:r>
            <m:oMath>
              <m:r>
                <w:rPr>
                  <w:rFonts w:ascii="Cambria Math" w:eastAsia="Calibri" w:hAnsi="Cambria Math" w:cstheme="minorHAnsi"/>
                  <w:color w:val="FF0000"/>
                  <w:u w:val="single"/>
                  <w:lang w:val="es-ES"/>
                </w:rPr>
                <m:t>¬R                  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u w:val="single"/>
                          <w:lang w:val="es-ES"/>
                        </w:rPr>
                        <m:t>Q</m:t>
                      </m:r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≡</m:t>
                      </m:r>
                      <m:r>
                        <w:rPr>
                          <w:rFonts w:ascii="Cambria Math" w:eastAsia="Calibri" w:hAnsi="Cambria Math" w:cstheme="minorHAnsi"/>
                          <w:color w:val="FF0000"/>
                          <w:u w:val="single"/>
                          <w:lang w:val="es-ES"/>
                        </w:rPr>
                        <m:t>¬T</m:t>
                      </m:r>
                    </m:e>
                  </m:d>
                </m:e>
              </m:d>
            </m:oMath>
          </w:p>
          <w:p w14:paraId="7F38B818" w14:textId="77777777" w:rsidR="002C6B8B" w:rsidRPr="00DC519C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</w:pP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</w:r>
            <w:r w:rsidRPr="00DC519C">
              <w:rPr>
                <w:rFonts w:eastAsia="Calibri" w:cstheme="minorHAnsi"/>
                <w:color w:val="FF0000"/>
                <w:lang w:val="es-ES"/>
              </w:rPr>
              <w:tab/>
              <w:t xml:space="preserve">      </w:t>
            </w:r>
            <w:r w:rsidRPr="00DC519C">
              <w:rPr>
                <w:rFonts w:eastAsia="Calibri" w:cstheme="minorHAnsi"/>
                <w:color w:val="FF0000"/>
                <w:u w:val="single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u w:val="single"/>
                      <w:lang w:val="es-ES"/>
                    </w:rPr>
                    <m:t>¬R⊃¬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u w:val="single"/>
                          <w:lang w:val="es-ES"/>
                        </w:rPr>
                        <m:t>¬S∨¬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FF0000"/>
                              <w:u w:val="single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u w:val="single"/>
                              <w:lang w:val="es-ES"/>
                            </w:rPr>
                            <m:t>Q</m:t>
                          </m:r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lang w:val="es-ES"/>
                            </w:rPr>
                            <m:t>≡</m:t>
                          </m:r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u w:val="single"/>
                              <w:lang w:val="es-ES"/>
                            </w:rPr>
                            <m:t>¬T</m:t>
                          </m:r>
                        </m:e>
                      </m:d>
                    </m:e>
                  </m:d>
                </m:e>
              </m:d>
            </m:oMath>
          </w:p>
          <w:p w14:paraId="3DFB6682" w14:textId="77777777" w:rsidR="002C6B8B" w:rsidRPr="00DC519C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u w:val="single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color w:val="FF0000"/>
                    <w:u w:val="single"/>
                    <w:lang w:val="es-ES"/>
                  </w:rPr>
                  <m:t xml:space="preserve">P                      </m:t>
                </m:r>
                <m:r>
                  <w:rPr>
                    <w:rFonts w:ascii="Cambria Math" w:eastAsia="Calibri" w:hAnsi="Cambria Math" w:cstheme="minorHAnsi"/>
                    <w:color w:val="FF000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¬R⊃¬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¬S∨¬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Q≡¬T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70985161" w14:textId="77777777" w:rsidR="002C6B8B" w:rsidRPr="00DC519C" w:rsidRDefault="00000000" w:rsidP="00A94E76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P∧¬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¬R⊃¬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color w:val="FF000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color w:val="FF0000"/>
                                    <w:lang w:val="es-ES"/>
                                  </w:rPr>
                                  <m:t>Q≡¬T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  <w:p w14:paraId="1E76F35F" w14:textId="77777777" w:rsidR="002C6B8B" w:rsidRPr="006B6EFB" w:rsidRDefault="002C6B8B" w:rsidP="00A94E76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2C6B8B" w:rsidRPr="00B57030" w14:paraId="72111A4D" w14:textId="77777777" w:rsidTr="00A94E76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F3B42D1" w14:textId="77777777" w:rsidR="002C6B8B" w:rsidRPr="00EA1366" w:rsidRDefault="002C6B8B" w:rsidP="00A94E76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EA136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939" w:type="dxa"/>
            <w:vMerge/>
            <w:vAlign w:val="center"/>
          </w:tcPr>
          <w:p w14:paraId="1F7F4F47" w14:textId="77777777" w:rsidR="002C6B8B" w:rsidRPr="00B57030" w:rsidRDefault="002C6B8B" w:rsidP="00A94E7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2C6B8B" w:rsidRPr="00B57030" w14:paraId="000F10DE" w14:textId="77777777" w:rsidTr="00A94E76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152AEF11" w14:textId="77777777" w:rsidR="002C6B8B" w:rsidRPr="00B57030" w:rsidRDefault="002C6B8B" w:rsidP="00A94E7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2B2212A7" w14:textId="77777777" w:rsidR="002C6B8B" w:rsidRPr="00045CD7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∧</m:t>
              </m:r>
            </m:oMath>
          </w:p>
          <w:p w14:paraId="55326257" w14:textId="77777777" w:rsidR="002C6B8B" w:rsidRPr="00B57030" w:rsidRDefault="002C6B8B" w:rsidP="00A94E7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EA136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8</w:t>
            </w:r>
          </w:p>
          <w:p w14:paraId="08F37D00" w14:textId="77777777" w:rsidR="002C6B8B" w:rsidRPr="00EB5E4E" w:rsidRDefault="002C6B8B" w:rsidP="00A94E7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6B6EFB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1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5</w:t>
            </w:r>
          </w:p>
        </w:tc>
      </w:tr>
    </w:tbl>
    <w:p w14:paraId="5D06BA09" w14:textId="77777777" w:rsidR="002C6B8B" w:rsidRDefault="002C6B8B" w:rsidP="002C6B8B">
      <w:pPr>
        <w:pStyle w:val="ListParagraph"/>
      </w:pPr>
    </w:p>
    <w:p w14:paraId="661BDD9C" w14:textId="2B45FB9F" w:rsidR="002C6B8B" w:rsidRDefault="002C6B8B" w:rsidP="002C6B8B">
      <w:pPr>
        <w:pStyle w:val="ListParagraph"/>
        <w:numPr>
          <w:ilvl w:val="0"/>
          <w:numId w:val="1"/>
        </w:numPr>
        <w:tabs>
          <w:tab w:val="left" w:pos="7655"/>
        </w:tabs>
      </w:pPr>
      <w:r>
        <w:t>Elabora un modelo y un contramodelo para la fórmula bien formada (1.5 pts. c/u):</w:t>
      </w:r>
    </w:p>
    <w:p w14:paraId="56119831" w14:textId="77777777" w:rsidR="002C6B8B" w:rsidRDefault="002C6B8B" w:rsidP="002C6B8B">
      <w:pPr>
        <w:pStyle w:val="ListParagraph"/>
        <w:tabs>
          <w:tab w:val="left" w:pos="7655"/>
        </w:tabs>
        <w:ind w:left="1843"/>
        <w:rPr>
          <w:b/>
          <w:bCs/>
        </w:rPr>
      </w:pPr>
      <w:r w:rsidRPr="00437F16">
        <w:rPr>
          <w:b/>
          <w:bCs/>
        </w:rPr>
        <w:t>Modelo</w:t>
      </w:r>
    </w:p>
    <w:p w14:paraId="7C086690" w14:textId="77777777" w:rsidR="002C6B8B" w:rsidRPr="00EA1366" w:rsidRDefault="002C6B8B" w:rsidP="002C6B8B">
      <w:pPr>
        <w:pStyle w:val="ListParagraph"/>
        <w:tabs>
          <w:tab w:val="left" w:pos="7655"/>
        </w:tabs>
        <w:ind w:left="1843"/>
        <w:rPr>
          <w:color w:val="FF0000"/>
        </w:rPr>
      </w:pPr>
      <w:r w:rsidRPr="00CE28D8">
        <w:rPr>
          <w:color w:val="FF0000"/>
        </w:rPr>
        <w:lastRenderedPageBreak/>
        <w:t>Cualquiera de las siguientes filas</w:t>
      </w:r>
      <w:r>
        <w:rPr>
          <w:color w:val="FF0000"/>
        </w:rPr>
        <w:t xml:space="preserve"> de la tabla de la fórmula</w:t>
      </w:r>
      <w:r w:rsidRPr="00CE28D8">
        <w:rPr>
          <w:color w:val="FF0000"/>
        </w:rPr>
        <w:t xml:space="preserve"> valía como respuesta</w:t>
      </w:r>
      <w:r>
        <w:rPr>
          <w:color w:val="FF000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4111"/>
      </w:tblGrid>
      <w:tr w:rsidR="002C6B8B" w:rsidRPr="00650D2B" w14:paraId="781E04EA" w14:textId="77777777" w:rsidTr="00A94E76">
        <w:trPr>
          <w:jc w:val="center"/>
        </w:trPr>
        <w:tc>
          <w:tcPr>
            <w:tcW w:w="418" w:type="dxa"/>
          </w:tcPr>
          <w:p w14:paraId="6953AF8D" w14:textId="77777777" w:rsidR="002C6B8B" w:rsidRDefault="002C6B8B" w:rsidP="00A94E76">
            <w:pPr>
              <w:jc w:val="center"/>
              <w:rPr>
                <w:rFonts w:ascii="Aptos" w:eastAsia="Aptos" w:hAnsi="Aptos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4A829D32" w14:textId="77777777" w:rsidR="002C6B8B" w:rsidRDefault="002C6B8B" w:rsidP="00A94E76">
            <w:pPr>
              <w:jc w:val="center"/>
              <w:rPr>
                <w:rFonts w:ascii="Aptos" w:eastAsia="Aptos" w:hAnsi="Aptos" w:cs="Times New Roman"/>
                <w:color w:val="FF000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0FD5735D" w14:textId="77777777" w:rsidR="002C6B8B" w:rsidRDefault="002C6B8B" w:rsidP="00A94E76">
            <w:pPr>
              <w:jc w:val="center"/>
              <w:rPr>
                <w:rFonts w:ascii="Aptos" w:eastAsia="Aptos" w:hAnsi="Aptos" w:cs="Times New Roman"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0AB7755B" w14:textId="77777777" w:rsidR="002C6B8B" w:rsidRPr="00000A7A" w:rsidRDefault="002C6B8B" w:rsidP="00A94E76">
            <w:pPr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3B1DCADF" w14:textId="77777777" w:rsidR="002C6B8B" w:rsidRPr="00000A7A" w:rsidRDefault="002C6B8B" w:rsidP="00A94E76">
            <w:pPr>
              <w:jc w:val="center"/>
              <w:rPr>
                <w:rFonts w:ascii="Cambria Math" w:eastAsia="Calibri" w:hAnsi="Cambria Math" w:cs="Times New Roman"/>
                <w:color w:val="FF0000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T</m:t>
                </m:r>
              </m:oMath>
            </m:oMathPara>
          </w:p>
        </w:tc>
        <w:tc>
          <w:tcPr>
            <w:tcW w:w="4111" w:type="dxa"/>
          </w:tcPr>
          <w:p w14:paraId="00FCAA4D" w14:textId="77777777" w:rsidR="002C6B8B" w:rsidRPr="00990A0E" w:rsidRDefault="00000000" w:rsidP="00A94E76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color w:val="FF0000"/>
                        <w:lang w:val="es-ES"/>
                      </w:rPr>
                      <m:t>P∧¬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color w:val="FF0000"/>
                            <w:lang w:val="es-ES"/>
                          </w:rPr>
                          <m:t>¬R⊃¬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color w:val="FF000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color w:val="FF0000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color w:val="FF0000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color w:val="FF0000"/>
                                    <w:lang w:val="es-ES"/>
                                  </w:rPr>
                                  <m:t>Q≡¬T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2C6B8B" w:rsidRPr="00F94256" w14:paraId="59D53CF0" w14:textId="77777777" w:rsidTr="00A94E76">
        <w:trPr>
          <w:jc w:val="center"/>
        </w:trPr>
        <w:tc>
          <w:tcPr>
            <w:tcW w:w="418" w:type="dxa"/>
          </w:tcPr>
          <w:p w14:paraId="32AF8703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12DB42CD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009E7B9B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5AF8A793" w14:textId="77777777" w:rsidR="002C6B8B" w:rsidRPr="00000A7A" w:rsidRDefault="002C6B8B" w:rsidP="00A94E76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65" w:type="dxa"/>
          </w:tcPr>
          <w:p w14:paraId="10418A13" w14:textId="77777777" w:rsidR="002C6B8B" w:rsidRPr="00000A7A" w:rsidRDefault="002C6B8B" w:rsidP="00A94E76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4111" w:type="dxa"/>
          </w:tcPr>
          <w:p w14:paraId="3D5AA769" w14:textId="77777777" w:rsidR="002C6B8B" w:rsidRPr="00990A0E" w:rsidRDefault="002C6B8B" w:rsidP="00A94E76">
            <w:pPr>
              <w:rPr>
                <w:rFonts w:ascii="Calibri" w:eastAsia="Calibri" w:hAnsi="Calibri" w:cs="Times New Roman"/>
                <w:color w:val="FF0000"/>
                <w:lang w:val="en-US"/>
              </w:rPr>
            </w:pPr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V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V</w:t>
            </w:r>
          </w:p>
        </w:tc>
      </w:tr>
      <w:tr w:rsidR="002C6B8B" w:rsidRPr="00F94256" w14:paraId="12C66CA4" w14:textId="77777777" w:rsidTr="00A94E76">
        <w:trPr>
          <w:jc w:val="center"/>
        </w:trPr>
        <w:tc>
          <w:tcPr>
            <w:tcW w:w="418" w:type="dxa"/>
          </w:tcPr>
          <w:p w14:paraId="648F9C33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746848A2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5FB77592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1C2652A9" w14:textId="77777777" w:rsidR="002C6B8B" w:rsidRDefault="002C6B8B" w:rsidP="00A94E76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7401A0">
              <w:rPr>
                <w:rFonts w:eastAsia="Calibri" w:cs="Times New Roman"/>
                <w:color w:val="FF0000"/>
              </w:rPr>
              <w:t>F</w:t>
            </w:r>
          </w:p>
        </w:tc>
        <w:tc>
          <w:tcPr>
            <w:tcW w:w="365" w:type="dxa"/>
          </w:tcPr>
          <w:p w14:paraId="053DD119" w14:textId="77777777" w:rsidR="002C6B8B" w:rsidRDefault="002C6B8B" w:rsidP="00A94E76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4111" w:type="dxa"/>
          </w:tcPr>
          <w:p w14:paraId="2F8B6C4C" w14:textId="77777777" w:rsidR="002C6B8B" w:rsidRPr="00990A0E" w:rsidRDefault="002C6B8B" w:rsidP="00A94E76">
            <w:pPr>
              <w:rPr>
                <w:rFonts w:ascii="Calibri" w:eastAsia="Calibri" w:hAnsi="Calibri" w:cs="Times New Roman"/>
                <w:color w:val="FF0000"/>
                <w:lang w:val="en-US"/>
              </w:rPr>
            </w:pPr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VF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V </w:t>
            </w:r>
          </w:p>
        </w:tc>
      </w:tr>
      <w:tr w:rsidR="002C6B8B" w:rsidRPr="00F94256" w14:paraId="24BA1EFE" w14:textId="77777777" w:rsidTr="00A94E76">
        <w:trPr>
          <w:jc w:val="center"/>
        </w:trPr>
        <w:tc>
          <w:tcPr>
            <w:tcW w:w="418" w:type="dxa"/>
          </w:tcPr>
          <w:p w14:paraId="61427890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4E1813DD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0CBEE02D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11AADE7D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rFonts w:eastAsia="Calibri" w:cs="Times New Roman"/>
                <w:color w:val="FF0000"/>
              </w:rPr>
              <w:t>F</w:t>
            </w:r>
          </w:p>
        </w:tc>
        <w:tc>
          <w:tcPr>
            <w:tcW w:w="365" w:type="dxa"/>
          </w:tcPr>
          <w:p w14:paraId="63262777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rFonts w:eastAsia="Calibri" w:cs="Times New Roman"/>
                <w:color w:val="FF0000"/>
              </w:rPr>
              <w:t>F</w:t>
            </w:r>
          </w:p>
        </w:tc>
        <w:tc>
          <w:tcPr>
            <w:tcW w:w="4111" w:type="dxa"/>
          </w:tcPr>
          <w:p w14:paraId="49C4FA10" w14:textId="77777777" w:rsidR="002C6B8B" w:rsidRPr="00990A0E" w:rsidRDefault="002C6B8B" w:rsidP="00A94E76">
            <w:pPr>
              <w:rPr>
                <w:color w:val="FF0000"/>
                <w:lang w:val="en-US"/>
              </w:rPr>
            </w:pPr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  VF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V  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V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F </w:t>
            </w:r>
          </w:p>
        </w:tc>
      </w:tr>
      <w:tr w:rsidR="002C6B8B" w:rsidRPr="00F94256" w14:paraId="0C0C656C" w14:textId="77777777" w:rsidTr="00A94E76">
        <w:trPr>
          <w:jc w:val="center"/>
        </w:trPr>
        <w:tc>
          <w:tcPr>
            <w:tcW w:w="418" w:type="dxa"/>
          </w:tcPr>
          <w:p w14:paraId="1343AE53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26835489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174ECFF5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458CA8B8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65" w:type="dxa"/>
          </w:tcPr>
          <w:p w14:paraId="403175F5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4111" w:type="dxa"/>
          </w:tcPr>
          <w:p w14:paraId="44870D0C" w14:textId="77777777" w:rsidR="002C6B8B" w:rsidRPr="00990A0E" w:rsidRDefault="002C6B8B" w:rsidP="00A94E76">
            <w:pPr>
              <w:rPr>
                <w:rFonts w:ascii="Calibri" w:eastAsia="Calibri" w:hAnsi="Calibri" w:cs="Times New Roman"/>
                <w:color w:val="FF0000"/>
                <w:lang w:val="en-US"/>
              </w:rPr>
            </w:pPr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V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F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V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F</w:t>
            </w:r>
          </w:p>
        </w:tc>
      </w:tr>
      <w:tr w:rsidR="002C6B8B" w:rsidRPr="00F94256" w14:paraId="42E9CA35" w14:textId="77777777" w:rsidTr="00A94E76">
        <w:trPr>
          <w:jc w:val="center"/>
        </w:trPr>
        <w:tc>
          <w:tcPr>
            <w:tcW w:w="418" w:type="dxa"/>
          </w:tcPr>
          <w:p w14:paraId="529B8E77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34B547D8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2991F06D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5EC15FF6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rFonts w:eastAsia="Calibri" w:cs="Times New Roman"/>
                <w:color w:val="FF0000"/>
              </w:rPr>
              <w:t>F</w:t>
            </w:r>
          </w:p>
        </w:tc>
        <w:tc>
          <w:tcPr>
            <w:tcW w:w="365" w:type="dxa"/>
          </w:tcPr>
          <w:p w14:paraId="3B8B3C74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rFonts w:eastAsia="Calibri" w:cs="Times New Roman"/>
                <w:color w:val="FF0000"/>
              </w:rPr>
              <w:t>V</w:t>
            </w:r>
          </w:p>
        </w:tc>
        <w:tc>
          <w:tcPr>
            <w:tcW w:w="4111" w:type="dxa"/>
          </w:tcPr>
          <w:p w14:paraId="679B110B" w14:textId="77777777" w:rsidR="002C6B8B" w:rsidRPr="00990A0E" w:rsidRDefault="002C6B8B" w:rsidP="00A94E76">
            <w:pPr>
              <w:rPr>
                <w:rFonts w:ascii="Calibri" w:eastAsia="Calibri" w:hAnsi="Calibri" w:cs="Times New Roman"/>
                <w:color w:val="FF0000"/>
                <w:lang w:val="en-US"/>
              </w:rPr>
            </w:pPr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  VF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V  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V  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V </w:t>
            </w:r>
          </w:p>
        </w:tc>
      </w:tr>
      <w:tr w:rsidR="002C6B8B" w:rsidRPr="00F94256" w14:paraId="147245D3" w14:textId="77777777" w:rsidTr="00A94E76">
        <w:trPr>
          <w:jc w:val="center"/>
        </w:trPr>
        <w:tc>
          <w:tcPr>
            <w:tcW w:w="418" w:type="dxa"/>
          </w:tcPr>
          <w:p w14:paraId="1DFF2CB8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61636409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3D019B44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01AE4C0F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rFonts w:eastAsia="Calibri" w:cs="Times New Roman"/>
                <w:color w:val="FF0000"/>
              </w:rPr>
              <w:t>F</w:t>
            </w:r>
          </w:p>
        </w:tc>
        <w:tc>
          <w:tcPr>
            <w:tcW w:w="365" w:type="dxa"/>
          </w:tcPr>
          <w:p w14:paraId="16A89273" w14:textId="77777777" w:rsidR="002C6B8B" w:rsidRDefault="002C6B8B" w:rsidP="00A94E76">
            <w:pPr>
              <w:jc w:val="center"/>
              <w:rPr>
                <w:color w:val="FF0000"/>
              </w:rPr>
            </w:pPr>
            <w:r w:rsidRPr="007401A0">
              <w:rPr>
                <w:color w:val="FF0000"/>
              </w:rPr>
              <w:t>F</w:t>
            </w:r>
          </w:p>
        </w:tc>
        <w:tc>
          <w:tcPr>
            <w:tcW w:w="4111" w:type="dxa"/>
          </w:tcPr>
          <w:p w14:paraId="5C0705B1" w14:textId="77777777" w:rsidR="002C6B8B" w:rsidRPr="00990A0E" w:rsidRDefault="002C6B8B" w:rsidP="00A94E76">
            <w:pPr>
              <w:rPr>
                <w:rFonts w:ascii="Calibri" w:eastAsia="Calibri" w:hAnsi="Calibri" w:cs="Times New Roman"/>
                <w:color w:val="FF0000"/>
                <w:lang w:val="en-US"/>
              </w:rPr>
            </w:pPr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F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VF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</w:t>
            </w:r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V  </w:t>
            </w:r>
            <w:proofErr w:type="spellStart"/>
            <w:r w:rsidRPr="007401A0">
              <w:rPr>
                <w:rFonts w:eastAsia="Calibri" w:cs="Times New Roman"/>
                <w:color w:val="FF0000"/>
                <w:lang w:val="en-US"/>
              </w:rPr>
              <w:t>V</w:t>
            </w:r>
            <w:proofErr w:type="spellEnd"/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 F </w:t>
            </w:r>
            <w:proofErr w:type="spellStart"/>
            <w:proofErr w:type="gramStart"/>
            <w:r w:rsidRPr="007401A0">
              <w:rPr>
                <w:rFonts w:eastAsia="Calibri" w:cs="Times New Roman"/>
                <w:color w:val="FF0000"/>
                <w:lang w:val="en-US"/>
              </w:rPr>
              <w:t>F</w:t>
            </w:r>
            <w:proofErr w:type="spell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 V</w:t>
            </w:r>
            <w:proofErr w:type="gramEnd"/>
            <w:r w:rsidRPr="007401A0">
              <w:rPr>
                <w:rFonts w:eastAsia="Calibri" w:cs="Times New Roman"/>
                <w:color w:val="FF0000"/>
                <w:lang w:val="en-US"/>
              </w:rPr>
              <w:t xml:space="preserve"> F </w:t>
            </w:r>
          </w:p>
        </w:tc>
      </w:tr>
    </w:tbl>
    <w:p w14:paraId="7EED600D" w14:textId="77777777" w:rsidR="002C6B8B" w:rsidRPr="00DC519C" w:rsidRDefault="002C6B8B" w:rsidP="002C6B8B">
      <w:pPr>
        <w:rPr>
          <w:b/>
          <w:bCs/>
          <w:lang w:val="en-US"/>
        </w:rPr>
      </w:pPr>
    </w:p>
    <w:p w14:paraId="738ADFF6" w14:textId="77777777" w:rsidR="002C6B8B" w:rsidRDefault="002C6B8B" w:rsidP="002C6B8B">
      <w:pPr>
        <w:ind w:left="1843"/>
        <w:rPr>
          <w:b/>
          <w:bCs/>
        </w:rPr>
      </w:pPr>
      <w:r>
        <w:rPr>
          <w:b/>
          <w:bCs/>
        </w:rPr>
        <w:t>Contramodelo</w:t>
      </w:r>
    </w:p>
    <w:p w14:paraId="31BEC958" w14:textId="77777777" w:rsidR="002C6B8B" w:rsidRPr="0030768A" w:rsidRDefault="002C6B8B" w:rsidP="002C6B8B">
      <w:pPr>
        <w:pStyle w:val="ListParagraph"/>
        <w:tabs>
          <w:tab w:val="left" w:pos="7655"/>
        </w:tabs>
        <w:ind w:left="1843"/>
        <w:rPr>
          <w:color w:val="FF0000"/>
        </w:rPr>
      </w:pPr>
      <w:r w:rsidRPr="00CE28D8">
        <w:rPr>
          <w:color w:val="FF0000"/>
        </w:rPr>
        <w:t>Cualquiera de las</w:t>
      </w:r>
      <w:r>
        <w:rPr>
          <w:color w:val="FF0000"/>
        </w:rPr>
        <w:t xml:space="preserve"> otras  veintiséis f</w:t>
      </w:r>
      <w:r w:rsidRPr="00CE28D8">
        <w:rPr>
          <w:color w:val="FF0000"/>
        </w:rPr>
        <w:t>ilas</w:t>
      </w:r>
      <w:r>
        <w:rPr>
          <w:color w:val="FF0000"/>
        </w:rPr>
        <w:t xml:space="preserve"> de la tabla de la fórmula</w:t>
      </w:r>
      <w:r w:rsidRPr="00CE28D8">
        <w:rPr>
          <w:color w:val="FF0000"/>
        </w:rPr>
        <w:t xml:space="preserve"> valía como respuesta</w:t>
      </w:r>
      <w:r>
        <w:rPr>
          <w:color w:val="FF0000"/>
        </w:rPr>
        <w:t>.</w:t>
      </w:r>
    </w:p>
    <w:p w14:paraId="7F3EFAE0" w14:textId="77777777" w:rsidR="002C6B8B" w:rsidRDefault="002C6B8B" w:rsidP="002C6B8B">
      <w:pPr>
        <w:rPr>
          <w:b/>
          <w:bCs/>
        </w:rPr>
      </w:pPr>
    </w:p>
    <w:p w14:paraId="2E2B4F46" w14:textId="603CD348" w:rsidR="002C6B8B" w:rsidRDefault="002C6B8B" w:rsidP="002C6B8B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</w:t>
      </w:r>
      <w:r w:rsidR="001800E4">
        <w:rPr>
          <w:b/>
          <w:bCs/>
        </w:rPr>
        <w:t>10</w:t>
      </w:r>
      <w:r>
        <w:rPr>
          <w:b/>
          <w:bCs/>
        </w:rPr>
        <w:t xml:space="preserve"> puntos]</w:t>
      </w:r>
    </w:p>
    <w:p w14:paraId="4E8CF97C" w14:textId="77777777" w:rsidR="002C6B8B" w:rsidRPr="006E5F69" w:rsidRDefault="002C6B8B" w:rsidP="002C6B8B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%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114BE7B6" w14:textId="77777777" w:rsidR="002C6B8B" w:rsidRPr="006E5F69" w:rsidRDefault="002C6B8B" w:rsidP="002C6B8B">
      <w:pPr>
        <w:spacing w:line="276" w:lineRule="auto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804E68B" w14:textId="77777777" w:rsidR="002C6B8B" w:rsidRPr="006E5F69" w:rsidRDefault="002C6B8B" w:rsidP="002C6B8B">
      <w:pPr>
        <w:spacing w:line="276" w:lineRule="auto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5F0D2987" w14:textId="77777777" w:rsidR="002C6B8B" w:rsidRPr="006E5F69" w:rsidRDefault="002C6B8B" w:rsidP="002C6B8B">
      <w:pPr>
        <w:spacing w:line="276" w:lineRule="auto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16FF0161" w14:textId="77777777" w:rsidR="002C6B8B" w:rsidRPr="006E5F69" w:rsidRDefault="002C6B8B" w:rsidP="002C6B8B">
      <w:pPr>
        <w:spacing w:line="276" w:lineRule="auto"/>
        <w:ind w:left="1416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%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 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w:r w:rsidRPr="00E3304D">
        <w:rPr>
          <w:rFonts w:eastAsiaTheme="minorEastAsia" w:cstheme="minorHAnsi"/>
          <w:lang w:val="es-ES"/>
        </w:rPr>
        <w:t>o bien</w:t>
      </w:r>
      <w:r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F</m:t>
        </m:r>
      </m:oMath>
      <w:r>
        <w:rPr>
          <w:rFonts w:eastAsiaTheme="minorEastAsia" w:cstheme="minorHAnsi"/>
          <w:lang w:val="es-ES"/>
        </w:rPr>
        <w:t xml:space="preserve"> o bien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4FE497D7" w14:textId="77777777" w:rsidR="002C6B8B" w:rsidRDefault="002C6B8B" w:rsidP="002C6B8B"/>
    <w:p w14:paraId="0FA1F664" w14:textId="77777777" w:rsidR="002C6B8B" w:rsidRDefault="002C6B8B" w:rsidP="002C6B8B">
      <w:r>
        <w:t xml:space="preserve">A continuación, desarrolla los siguientes ítems: </w:t>
      </w:r>
    </w:p>
    <w:p w14:paraId="5376014A" w14:textId="6195ABBC" w:rsidR="002C6B8B" w:rsidRPr="007822C8" w:rsidRDefault="002C6B8B" w:rsidP="002C6B8B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Pr="007822C8">
        <w:rPr>
          <w:rFonts w:eastAsiaTheme="minorEastAsia"/>
        </w:rPr>
        <w:t xml:space="preserve"> (</w:t>
      </w:r>
      <w:r w:rsidR="001800E4">
        <w:rPr>
          <w:rFonts w:eastAsiaTheme="minorEastAsia"/>
        </w:rPr>
        <w:t>4</w:t>
      </w:r>
      <w:r w:rsidRPr="007822C8">
        <w:rPr>
          <w:rFonts w:eastAsiaTheme="minorEastAsia"/>
        </w:rPr>
        <w:t xml:space="preserve"> pts.):</w:t>
      </w:r>
    </w:p>
    <w:p w14:paraId="711C5F1A" w14:textId="77777777" w:rsidR="002C6B8B" w:rsidRPr="007822C8" w:rsidRDefault="002C6B8B" w:rsidP="002C6B8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¬P∨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¬R∧Q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lang w:val="es-ES"/>
                </w:rPr>
                <m:t xml:space="preserve"> 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R⊃P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⊃Q</m:t>
                  </m:r>
                </m:e>
              </m:d>
            </m:e>
          </m:d>
        </m:oMath>
      </m:oMathPara>
    </w:p>
    <w:p w14:paraId="687965E0" w14:textId="77777777" w:rsidR="002C6B8B" w:rsidRPr="007822C8" w:rsidRDefault="002C6B8B" w:rsidP="002C6B8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ψ:¬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Q 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 xml:space="preserve">% 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P≡¬Q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lang w:val="es-ES"/>
                </w:rPr>
                <m:t>⊃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02"/>
        <w:gridCol w:w="390"/>
        <w:gridCol w:w="376"/>
        <w:gridCol w:w="4072"/>
        <w:gridCol w:w="3827"/>
      </w:tblGrid>
      <w:tr w:rsidR="002C6B8B" w:rsidRPr="00650D2B" w14:paraId="71BFE08D" w14:textId="77777777" w:rsidTr="00A94E76">
        <w:tc>
          <w:tcPr>
            <w:tcW w:w="402" w:type="dxa"/>
          </w:tcPr>
          <w:p w14:paraId="14461EEA" w14:textId="77777777" w:rsidR="002C6B8B" w:rsidRPr="00F17AB3" w:rsidRDefault="002C6B8B" w:rsidP="00A94E76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0" w:type="dxa"/>
          </w:tcPr>
          <w:p w14:paraId="611CB6FF" w14:textId="77777777" w:rsidR="002C6B8B" w:rsidRPr="00F17AB3" w:rsidRDefault="002C6B8B" w:rsidP="00A94E76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5A53320" w14:textId="77777777" w:rsidR="002C6B8B" w:rsidRPr="00F17AB3" w:rsidRDefault="002C6B8B" w:rsidP="00A94E76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072" w:type="dxa"/>
          </w:tcPr>
          <w:p w14:paraId="4DA707F9" w14:textId="77777777" w:rsidR="002C6B8B" w:rsidRPr="001F0A66" w:rsidRDefault="00000000" w:rsidP="00A94E76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¬P∨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¬R∧Q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 xml:space="preserve"> %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R⊃P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⊃Q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27" w:type="dxa"/>
          </w:tcPr>
          <w:p w14:paraId="1BE9C1E3" w14:textId="77777777" w:rsidR="002C6B8B" w:rsidRPr="00E3304D" w:rsidRDefault="002C6B8B" w:rsidP="00A94E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Q </m:t>
                            </m:r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%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P≡¬Q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2C6B8B" w:rsidRPr="00650D2B" w14:paraId="5DF8D317" w14:textId="77777777" w:rsidTr="00A94E76">
        <w:tc>
          <w:tcPr>
            <w:tcW w:w="402" w:type="dxa"/>
          </w:tcPr>
          <w:p w14:paraId="69167F2D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90" w:type="dxa"/>
          </w:tcPr>
          <w:p w14:paraId="1F19C83A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3B231B9B" w14:textId="77777777" w:rsidR="002C6B8B" w:rsidRPr="00650D2B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072" w:type="dxa"/>
          </w:tcPr>
          <w:p w14:paraId="4CE6EE89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F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         V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3827" w:type="dxa"/>
          </w:tcPr>
          <w:p w14:paraId="5259E6D1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22606C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F   V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V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</w:p>
        </w:tc>
      </w:tr>
      <w:tr w:rsidR="002C6B8B" w:rsidRPr="00650D2B" w14:paraId="24462098" w14:textId="77777777" w:rsidTr="00A94E76">
        <w:tc>
          <w:tcPr>
            <w:tcW w:w="402" w:type="dxa"/>
          </w:tcPr>
          <w:p w14:paraId="2DC6FA2A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90" w:type="dxa"/>
          </w:tcPr>
          <w:p w14:paraId="4577EACF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2477E0F7" w14:textId="77777777" w:rsidR="002C6B8B" w:rsidRPr="00650D2B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072" w:type="dxa"/>
          </w:tcPr>
          <w:p w14:paraId="25FE2E70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F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 w:rsidRPr="007D375B">
              <w:rPr>
                <w:color w:val="FF0000"/>
                <w:highlight w:val="green"/>
              </w:rPr>
              <w:t>V</w:t>
            </w:r>
            <w:proofErr w:type="spellEnd"/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3827" w:type="dxa"/>
          </w:tcPr>
          <w:p w14:paraId="234835D6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2833C6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F   V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V F</w:t>
            </w:r>
          </w:p>
        </w:tc>
      </w:tr>
      <w:tr w:rsidR="002C6B8B" w:rsidRPr="00650D2B" w14:paraId="33575A16" w14:textId="77777777" w:rsidTr="00A94E76">
        <w:tc>
          <w:tcPr>
            <w:tcW w:w="402" w:type="dxa"/>
          </w:tcPr>
          <w:p w14:paraId="315D367E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90" w:type="dxa"/>
          </w:tcPr>
          <w:p w14:paraId="6000605B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097D6212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072" w:type="dxa"/>
          </w:tcPr>
          <w:p w14:paraId="2A280C4E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F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 F</w:t>
            </w:r>
          </w:p>
        </w:tc>
        <w:tc>
          <w:tcPr>
            <w:tcW w:w="3827" w:type="dxa"/>
          </w:tcPr>
          <w:p w14:paraId="5D6CD5EA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2833C6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F</w:t>
            </w:r>
            <w:r>
              <w:rPr>
                <w:color w:val="FF0000"/>
              </w:rPr>
              <w:t xml:space="preserve">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</w:tr>
      <w:tr w:rsidR="002C6B8B" w:rsidRPr="00650D2B" w14:paraId="4A1D5DC9" w14:textId="77777777" w:rsidTr="00A94E76">
        <w:tc>
          <w:tcPr>
            <w:tcW w:w="402" w:type="dxa"/>
          </w:tcPr>
          <w:p w14:paraId="3927BCEF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90" w:type="dxa"/>
          </w:tcPr>
          <w:p w14:paraId="4487E67B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2CA1C55E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072" w:type="dxa"/>
          </w:tcPr>
          <w:p w14:paraId="551D61F7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F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     F 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 F</w:t>
            </w:r>
          </w:p>
        </w:tc>
        <w:tc>
          <w:tcPr>
            <w:tcW w:w="3827" w:type="dxa"/>
          </w:tcPr>
          <w:p w14:paraId="6344311F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</w:t>
            </w:r>
            <w:proofErr w:type="spellStart"/>
            <w:r w:rsidRPr="007D375B">
              <w:rPr>
                <w:color w:val="FF0000"/>
                <w:highlight w:val="green"/>
              </w:rPr>
              <w:t>V</w:t>
            </w:r>
            <w:proofErr w:type="spellEnd"/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F</w:t>
            </w:r>
            <w:r>
              <w:rPr>
                <w:color w:val="FF0000"/>
              </w:rPr>
              <w:t xml:space="preserve">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</w:t>
            </w:r>
            <w:r w:rsidRPr="007D375B">
              <w:rPr>
                <w:color w:val="FF0000"/>
                <w:highlight w:val="green"/>
              </w:rPr>
              <w:t>F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2C6B8B" w:rsidRPr="00650D2B" w14:paraId="6F27BB3C" w14:textId="77777777" w:rsidTr="00A94E76">
        <w:tc>
          <w:tcPr>
            <w:tcW w:w="402" w:type="dxa"/>
          </w:tcPr>
          <w:p w14:paraId="63A3B498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90" w:type="dxa"/>
          </w:tcPr>
          <w:p w14:paraId="1A541D7D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27FBF7F6" w14:textId="77777777" w:rsidR="002C6B8B" w:rsidRPr="00650D2B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072" w:type="dxa"/>
          </w:tcPr>
          <w:p w14:paraId="08647103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F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 F          V    </w:t>
            </w:r>
          </w:p>
        </w:tc>
        <w:tc>
          <w:tcPr>
            <w:tcW w:w="3827" w:type="dxa"/>
          </w:tcPr>
          <w:p w14:paraId="10502F00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22606C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F</w:t>
            </w:r>
            <w:r>
              <w:rPr>
                <w:color w:val="FF0000"/>
              </w:rPr>
              <w:t xml:space="preserve">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F    V   F        V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</w:tr>
      <w:tr w:rsidR="002C6B8B" w:rsidRPr="00650D2B" w14:paraId="0F34D2F1" w14:textId="77777777" w:rsidTr="00A94E76">
        <w:tc>
          <w:tcPr>
            <w:tcW w:w="402" w:type="dxa"/>
          </w:tcPr>
          <w:p w14:paraId="6246DB64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90" w:type="dxa"/>
          </w:tcPr>
          <w:p w14:paraId="535B6910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74DA6D91" w14:textId="77777777" w:rsidR="002C6B8B" w:rsidRPr="00650D2B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072" w:type="dxa"/>
          </w:tcPr>
          <w:p w14:paraId="7AAA3CF2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 </w:t>
            </w:r>
            <w:proofErr w:type="spellStart"/>
            <w:r w:rsidRPr="007D375B">
              <w:rPr>
                <w:color w:val="FF0000"/>
                <w:highlight w:val="green"/>
              </w:rPr>
              <w:t>V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3827" w:type="dxa"/>
          </w:tcPr>
          <w:p w14:paraId="6FF1180E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</w:t>
            </w:r>
            <w:proofErr w:type="spellStart"/>
            <w:r w:rsidRPr="007D375B">
              <w:rPr>
                <w:color w:val="FF0000"/>
                <w:highlight w:val="green"/>
              </w:rPr>
              <w:t>V</w:t>
            </w:r>
            <w:proofErr w:type="spellEnd"/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F</w:t>
            </w:r>
            <w:r>
              <w:rPr>
                <w:color w:val="FF0000"/>
              </w:rPr>
              <w:t xml:space="preserve">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F    V   F 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2C6B8B" w:rsidRPr="00650D2B" w14:paraId="21A85EC7" w14:textId="77777777" w:rsidTr="00A94E76">
        <w:tc>
          <w:tcPr>
            <w:tcW w:w="402" w:type="dxa"/>
          </w:tcPr>
          <w:p w14:paraId="788D12C8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90" w:type="dxa"/>
          </w:tcPr>
          <w:p w14:paraId="57167B71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148A7066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072" w:type="dxa"/>
          </w:tcPr>
          <w:p w14:paraId="1E06C46F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 F          V</w:t>
            </w:r>
          </w:p>
        </w:tc>
        <w:tc>
          <w:tcPr>
            <w:tcW w:w="3827" w:type="dxa"/>
          </w:tcPr>
          <w:p w14:paraId="04AAA5D4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22606C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V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</w:tr>
      <w:tr w:rsidR="002C6B8B" w:rsidRPr="00650D2B" w14:paraId="40DA5F77" w14:textId="77777777" w:rsidTr="00A94E76">
        <w:tc>
          <w:tcPr>
            <w:tcW w:w="402" w:type="dxa"/>
          </w:tcPr>
          <w:p w14:paraId="5348CAF0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90" w:type="dxa"/>
          </w:tcPr>
          <w:p w14:paraId="2A9E4071" w14:textId="77777777" w:rsidR="002C6B8B" w:rsidRPr="00A06B9C" w:rsidRDefault="002C6B8B" w:rsidP="00A94E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141AEE12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072" w:type="dxa"/>
          </w:tcPr>
          <w:p w14:paraId="682BD2CC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F    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         V          F</w:t>
            </w:r>
          </w:p>
        </w:tc>
        <w:tc>
          <w:tcPr>
            <w:tcW w:w="3827" w:type="dxa"/>
          </w:tcPr>
          <w:p w14:paraId="7442C707" w14:textId="77777777" w:rsidR="002C6B8B" w:rsidRPr="00650D2B" w:rsidRDefault="002C6B8B" w:rsidP="00A94E76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Pr="002833C6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</w:t>
            </w:r>
            <w:proofErr w:type="spellStart"/>
            <w:r w:rsidRPr="007D375B">
              <w:rPr>
                <w:color w:val="FF0000"/>
                <w:highlight w:val="green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r w:rsidRPr="007D375B">
              <w:rPr>
                <w:color w:val="FF0000"/>
                <w:highlight w:val="green"/>
              </w:rPr>
              <w:t>V</w:t>
            </w:r>
            <w:r>
              <w:rPr>
                <w:color w:val="FF0000"/>
              </w:rPr>
              <w:t xml:space="preserve">    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V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F</w:t>
            </w:r>
          </w:p>
        </w:tc>
      </w:tr>
    </w:tbl>
    <w:p w14:paraId="148D1EE4" w14:textId="77777777" w:rsidR="002C6B8B" w:rsidRDefault="002C6B8B" w:rsidP="002C6B8B">
      <w:pPr>
        <w:rPr>
          <w:rFonts w:eastAsiaTheme="minorEastAsia"/>
        </w:rPr>
      </w:pPr>
    </w:p>
    <w:p w14:paraId="04E6CF52" w14:textId="77777777" w:rsidR="002C6B8B" w:rsidRPr="002270FE" w:rsidRDefault="002C6B8B" w:rsidP="002C6B8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 pts. c/u)</w:t>
      </w:r>
      <w:r w:rsidRPr="002270FE">
        <w:rPr>
          <w:rFonts w:eastAsiaTheme="minorEastAsia"/>
        </w:rPr>
        <w:t xml:space="preserve">: </w:t>
      </w:r>
    </w:p>
    <w:p w14:paraId="25AC4300" w14:textId="77777777" w:rsidR="002C6B8B" w:rsidRDefault="002C6B8B" w:rsidP="002C6B8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ϕ∧</m:t>
                </m:r>
                <m:r>
                  <w:rPr>
                    <w:rFonts w:ascii="Cambria Math" w:eastAsiaTheme="minorEastAsia" w:hAnsi="Cambria Math"/>
                  </w:rPr>
                  <m:t>¬ψ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5C93120B" w14:textId="77777777" w:rsidR="002C6B8B" w:rsidRPr="00201FE8" w:rsidRDefault="002C6B8B" w:rsidP="002C6B8B">
      <w:pPr>
        <w:pStyle w:val="ListParagraph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color w:val="FF0000"/>
        </w:rPr>
        <w:t>Sí, es tautológica.</w:t>
      </w:r>
    </w:p>
    <w:p w14:paraId="11280EEF" w14:textId="77777777" w:rsidR="002C6B8B" w:rsidRDefault="002C6B8B" w:rsidP="002C6B8B">
      <w:pPr>
        <w:pStyle w:val="ListParagraph"/>
        <w:ind w:left="1440"/>
        <w:rPr>
          <w:rFonts w:eastAsiaTheme="minorEastAsia"/>
          <w:b/>
          <w:bCs/>
        </w:rPr>
      </w:pPr>
    </w:p>
    <w:p w14:paraId="48D19F9F" w14:textId="02A5AAA6" w:rsidR="002C6B8B" w:rsidRDefault="002C6B8B" w:rsidP="002C6B8B">
      <w:pPr>
        <w:pStyle w:val="ListParagraph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</w:t>
      </w:r>
      <w:r w:rsidR="001E324B">
        <w:rPr>
          <w:rFonts w:eastAsiaTheme="minorEastAsia"/>
          <w:b/>
          <w:bCs/>
        </w:rPr>
        <w:t xml:space="preserve">solo </w:t>
      </w:r>
      <w:r>
        <w:rPr>
          <w:rFonts w:eastAsiaTheme="minorEastAsia"/>
          <w:b/>
          <w:bCs/>
        </w:rPr>
        <w:t>de no ser tautológica)</w:t>
      </w:r>
    </w:p>
    <w:tbl>
      <w:tblPr>
        <w:tblStyle w:val="TableGrid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2C6B8B" w:rsidRPr="00B57030" w14:paraId="366DC885" w14:textId="77777777" w:rsidTr="00A94E7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CE56477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74BEA91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3672A580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6743FDD5" w14:textId="77777777" w:rsidR="002C6B8B" w:rsidRPr="00B57030" w:rsidRDefault="00000000" w:rsidP="00A94E76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ϕ∧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2C6B8B" w:rsidRPr="00B57030" w14:paraId="331D1B03" w14:textId="77777777" w:rsidTr="00A94E76">
        <w:trPr>
          <w:trHeight w:val="335"/>
          <w:jc w:val="center"/>
        </w:trPr>
        <w:tc>
          <w:tcPr>
            <w:tcW w:w="358" w:type="dxa"/>
          </w:tcPr>
          <w:p w14:paraId="2CB25EA0" w14:textId="77777777" w:rsidR="002C6B8B" w:rsidRPr="00221106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51E4DE77" w14:textId="77777777" w:rsidR="002C6B8B" w:rsidRPr="00221106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543759DD" w14:textId="77777777" w:rsidR="002C6B8B" w:rsidRPr="00221106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A7F5CEF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</w:tr>
    </w:tbl>
    <w:p w14:paraId="7EA201ED" w14:textId="77777777" w:rsidR="002C6B8B" w:rsidRPr="004759FB" w:rsidRDefault="002C6B8B" w:rsidP="002C6B8B">
      <w:pPr>
        <w:rPr>
          <w:rFonts w:eastAsiaTheme="minorEastAsia"/>
        </w:rPr>
      </w:pPr>
    </w:p>
    <w:p w14:paraId="2830D803" w14:textId="77777777" w:rsidR="002C6B8B" w:rsidRDefault="002C6B8B" w:rsidP="002C6B8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ϕ,¬(</m:t>
            </m:r>
            <m:r>
              <w:rPr>
                <w:rFonts w:ascii="Cambria Math" w:eastAsiaTheme="minorEastAsia" w:hAnsi="Cambria Math"/>
              </w:rPr>
              <m:t>ψ∨</m:t>
            </m:r>
            <m:r>
              <w:rPr>
                <w:rFonts w:ascii="Cambria Math" w:hAnsi="Cambria Math"/>
              </w:rPr>
              <m:t>¬ϕ</m:t>
            </m:r>
            <m:r>
              <w:rPr>
                <w:rFonts w:ascii="Cambria Math" w:eastAsiaTheme="minorEastAsia" w:hAnsi="Cambria Math"/>
              </w:rPr>
              <m:t>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74DBA8C1" w14:textId="77777777" w:rsidR="002C6B8B" w:rsidRPr="00201FE8" w:rsidRDefault="002C6B8B" w:rsidP="002C6B8B">
      <w:pPr>
        <w:pStyle w:val="ListParagraph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083510">
        <w:rPr>
          <w:rFonts w:eastAsiaTheme="minorEastAsia"/>
          <w:color w:val="FF0000"/>
        </w:rPr>
        <w:t>Sí</w:t>
      </w:r>
      <w:r>
        <w:rPr>
          <w:rFonts w:eastAsiaTheme="minorEastAsia"/>
          <w:color w:val="FF0000"/>
        </w:rPr>
        <w:t>, es consistente</w:t>
      </w:r>
    </w:p>
    <w:p w14:paraId="29E5E0C3" w14:textId="77777777" w:rsidR="002C6B8B" w:rsidRDefault="002C6B8B" w:rsidP="002C6B8B">
      <w:pPr>
        <w:pStyle w:val="ListParagraph"/>
        <w:ind w:left="1440"/>
        <w:rPr>
          <w:rFonts w:eastAsiaTheme="minorEastAsia"/>
        </w:rPr>
      </w:pPr>
    </w:p>
    <w:p w14:paraId="72EC5B00" w14:textId="5BEED68A" w:rsidR="002C6B8B" w:rsidRDefault="002C6B8B" w:rsidP="002C6B8B">
      <w:pPr>
        <w:pStyle w:val="ListParagraph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</w:t>
      </w:r>
      <w:r w:rsidR="001E324B">
        <w:rPr>
          <w:rFonts w:eastAsiaTheme="minorEastAsia"/>
          <w:b/>
          <w:bCs/>
        </w:rPr>
        <w:t xml:space="preserve">solo </w:t>
      </w:r>
      <w:r>
        <w:rPr>
          <w:rFonts w:eastAsiaTheme="minorEastAsia"/>
          <w:b/>
          <w:bCs/>
        </w:rPr>
        <w:t>de ser consistente)</w:t>
      </w:r>
    </w:p>
    <w:p w14:paraId="706BF7BF" w14:textId="77777777" w:rsidR="002C6B8B" w:rsidRPr="00FA6CF9" w:rsidRDefault="002C6B8B" w:rsidP="002C6B8B">
      <w:pPr>
        <w:pStyle w:val="ListParagraph"/>
        <w:ind w:left="1440"/>
        <w:rPr>
          <w:rFonts w:eastAsiaTheme="minorEastAsia"/>
          <w:color w:val="FF0000"/>
        </w:rPr>
      </w:pPr>
      <w:r w:rsidRPr="00436B1A">
        <w:rPr>
          <w:rFonts w:eastAsiaTheme="minorEastAsia"/>
          <w:color w:val="FF0000"/>
          <w:highlight w:val="green"/>
        </w:rPr>
        <w:t xml:space="preserve">Las filas 2, 3, 5 y 7 de la tabla dan ejemplos. Así, si se toma la fila </w:t>
      </w:r>
      <w:r>
        <w:rPr>
          <w:rFonts w:eastAsiaTheme="minorEastAsia"/>
          <w:color w:val="FF0000"/>
          <w:highlight w:val="green"/>
        </w:rPr>
        <w:t>2</w:t>
      </w:r>
      <w:r w:rsidRPr="00436B1A">
        <w:rPr>
          <w:rFonts w:eastAsiaTheme="minorEastAsia"/>
          <w:color w:val="FF0000"/>
          <w:highlight w:val="green"/>
        </w:rPr>
        <w:t>:</w:t>
      </w:r>
      <w:r>
        <w:rPr>
          <w:rFonts w:eastAsiaTheme="minorEastAsia"/>
          <w:color w:val="FF0000"/>
        </w:rPr>
        <w:t xml:space="preserve"> </w:t>
      </w:r>
    </w:p>
    <w:tbl>
      <w:tblPr>
        <w:tblStyle w:val="TableGrid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2C6B8B" w:rsidRPr="00B57030" w14:paraId="6719815C" w14:textId="77777777" w:rsidTr="00A94E7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90C5830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69A028BD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047CBE1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1D653BD3" w14:textId="77777777" w:rsidR="002C6B8B" w:rsidRDefault="002C6B8B" w:rsidP="00A94E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ϕ</m:t>
                </m:r>
              </m:oMath>
            </m:oMathPara>
          </w:p>
        </w:tc>
        <w:tc>
          <w:tcPr>
            <w:tcW w:w="1701" w:type="dxa"/>
          </w:tcPr>
          <w:p w14:paraId="4FB4D343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 (</m:t>
                </m:r>
                <m:r>
                  <w:rPr>
                    <w:rFonts w:ascii="Cambria Math" w:eastAsiaTheme="minorEastAsia" w:hAnsi="Cambria Math"/>
                  </w:rPr>
                  <m:t xml:space="preserve">ψ ∨ </m:t>
                </m:r>
                <m:r>
                  <w:rPr>
                    <w:rFonts w:ascii="Cambria Math" w:hAnsi="Cambria Math"/>
                  </w:rPr>
                  <m:t>¬ ϕ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2C6B8B" w:rsidRPr="00B57030" w14:paraId="67F7F557" w14:textId="77777777" w:rsidTr="00A94E76">
        <w:trPr>
          <w:trHeight w:val="335"/>
          <w:jc w:val="center"/>
        </w:trPr>
        <w:tc>
          <w:tcPr>
            <w:tcW w:w="358" w:type="dxa"/>
          </w:tcPr>
          <w:p w14:paraId="5884A653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73ED9A50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7D45D8EF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887" w:type="dxa"/>
          </w:tcPr>
          <w:p w14:paraId="7BA03BFC" w14:textId="77777777" w:rsidR="002C6B8B" w:rsidRPr="0008154C" w:rsidRDefault="002C6B8B" w:rsidP="00A94E76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 </w:t>
            </w:r>
            <w:r>
              <w:rPr>
                <w:rFonts w:cstheme="minorHAnsi"/>
                <w:color w:val="FF0000"/>
              </w:rPr>
              <w:t>V</w:t>
            </w:r>
          </w:p>
        </w:tc>
        <w:tc>
          <w:tcPr>
            <w:tcW w:w="1701" w:type="dxa"/>
          </w:tcPr>
          <w:p w14:paraId="4D2A39CB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V    F    </w:t>
            </w:r>
            <w:proofErr w:type="spellStart"/>
            <w:r w:rsidRPr="0008154C"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V</w:t>
            </w: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</w:p>
        </w:tc>
      </w:tr>
    </w:tbl>
    <w:p w14:paraId="2E8BE738" w14:textId="77777777" w:rsidR="002C6B8B" w:rsidRPr="00516122" w:rsidRDefault="002C6B8B" w:rsidP="002C6B8B">
      <w:pPr>
        <w:pStyle w:val="ListParagraph"/>
        <w:rPr>
          <w:rFonts w:eastAsiaTheme="minorEastAsia"/>
        </w:rPr>
      </w:pPr>
    </w:p>
    <w:p w14:paraId="4832164D" w14:textId="77777777" w:rsidR="002C6B8B" w:rsidRDefault="002C6B8B" w:rsidP="002C6B8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¿</w:t>
      </w: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ϕ∨ψ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¬ϕ≡¬ψ</m:t>
            </m:r>
          </m:e>
        </m:d>
        <m:r>
          <w:rPr>
            <w:rFonts w:ascii="Cambria Math" w:hAnsi="Cambria Math" w:cstheme="minorHAnsi"/>
          </w:rPr>
          <m:t>∴ϕ</m:t>
        </m:r>
      </m:oMath>
      <w:r>
        <w:rPr>
          <w:rFonts w:eastAsiaTheme="minorEastAsia"/>
        </w:rPr>
        <w:t xml:space="preserve"> es válido? De no serlo, señala un contraejemplo.</w:t>
      </w:r>
    </w:p>
    <w:p w14:paraId="448E6256" w14:textId="77777777" w:rsidR="002C6B8B" w:rsidRPr="00201FE8" w:rsidRDefault="002C6B8B" w:rsidP="002C6B8B">
      <w:pPr>
        <w:pStyle w:val="ListParagraph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Pr="00C94E68">
        <w:rPr>
          <w:rFonts w:eastAsiaTheme="minorEastAsia"/>
          <w:color w:val="FF0000"/>
        </w:rPr>
        <w:t>No</w:t>
      </w:r>
      <w:r>
        <w:rPr>
          <w:rFonts w:eastAsiaTheme="minorEastAsia"/>
          <w:color w:val="FF0000"/>
        </w:rPr>
        <w:t xml:space="preserve"> implica.</w:t>
      </w:r>
    </w:p>
    <w:p w14:paraId="255F5955" w14:textId="087C6E55" w:rsidR="002C6B8B" w:rsidRDefault="002C6B8B" w:rsidP="002C6B8B">
      <w:pPr>
        <w:pStyle w:val="ListParagraph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</w:t>
      </w:r>
      <w:r w:rsidR="001E324B">
        <w:rPr>
          <w:rFonts w:eastAsiaTheme="minorEastAsia"/>
          <w:b/>
          <w:bCs/>
        </w:rPr>
        <w:t xml:space="preserve">solo </w:t>
      </w:r>
      <w:r>
        <w:rPr>
          <w:rFonts w:eastAsiaTheme="minorEastAsia"/>
          <w:b/>
          <w:bCs/>
        </w:rPr>
        <w:t>de ser inválido)</w:t>
      </w:r>
    </w:p>
    <w:p w14:paraId="55F2CE6C" w14:textId="77777777" w:rsidR="002C6B8B" w:rsidRPr="00C94E68" w:rsidRDefault="002C6B8B" w:rsidP="002C6B8B">
      <w:pPr>
        <w:pStyle w:val="ListParagraph"/>
        <w:ind w:left="1440"/>
        <w:rPr>
          <w:rFonts w:eastAsiaTheme="minorEastAsia"/>
          <w:color w:val="FF0000"/>
        </w:rPr>
      </w:pPr>
      <w:r w:rsidRPr="00436B1A">
        <w:rPr>
          <w:rFonts w:eastAsiaTheme="minorEastAsia"/>
          <w:color w:val="FF0000"/>
          <w:highlight w:val="green"/>
        </w:rPr>
        <w:t>Las filas 1 y 8 de la tabla dan contraejemplos. Así, si se toma la fila 1:</w:t>
      </w:r>
    </w:p>
    <w:tbl>
      <w:tblPr>
        <w:tblStyle w:val="TableGrid"/>
        <w:tblW w:w="5665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134"/>
      </w:tblGrid>
      <w:tr w:rsidR="002C6B8B" w:rsidRPr="00B57030" w14:paraId="0CAD0E71" w14:textId="77777777" w:rsidTr="00A94E76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5EE5D615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252BD18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2B2D16EA" w14:textId="77777777" w:rsidR="002C6B8B" w:rsidRPr="00B57030" w:rsidRDefault="002C6B8B" w:rsidP="00A94E76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7BD4D6A3" w14:textId="77777777" w:rsidR="002C6B8B" w:rsidRDefault="002C6B8B" w:rsidP="00A94E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 xml:space="preserve">ϕ∨ψ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2F3B1DEE" w14:textId="77777777" w:rsidR="002C6B8B" w:rsidRPr="00B57030" w:rsidRDefault="00000000" w:rsidP="00A94E76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¬ϕ≡¬ψ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09F810E6" w14:textId="77777777" w:rsidR="002C6B8B" w:rsidRDefault="002C6B8B" w:rsidP="00A94E7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ϕ</m:t>
                </m:r>
              </m:oMath>
            </m:oMathPara>
          </w:p>
        </w:tc>
      </w:tr>
      <w:tr w:rsidR="002C6B8B" w:rsidRPr="00B57030" w14:paraId="40E52C94" w14:textId="77777777" w:rsidTr="00A94E76">
        <w:trPr>
          <w:trHeight w:val="335"/>
          <w:jc w:val="center"/>
        </w:trPr>
        <w:tc>
          <w:tcPr>
            <w:tcW w:w="358" w:type="dxa"/>
          </w:tcPr>
          <w:p w14:paraId="660FB215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32FAFD7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57798746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96" w:type="dxa"/>
          </w:tcPr>
          <w:p w14:paraId="6C475CCD" w14:textId="77777777" w:rsidR="002C6B8B" w:rsidRPr="0008154C" w:rsidRDefault="002C6B8B" w:rsidP="00A94E76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</w:t>
            </w:r>
            <w:r>
              <w:rPr>
                <w:rFonts w:cstheme="minorHAnsi"/>
                <w:color w:val="FF0000"/>
              </w:rPr>
              <w:t xml:space="preserve"> V</w:t>
            </w:r>
            <w:r w:rsidRPr="0008154C">
              <w:rPr>
                <w:rFonts w:cstheme="minorHAnsi"/>
                <w:color w:val="FF0000"/>
              </w:rPr>
              <w:t xml:space="preserve">   </w:t>
            </w:r>
            <w:r>
              <w:rPr>
                <w:rFonts w:cstheme="minorHAnsi"/>
                <w:color w:val="FF0000"/>
              </w:rPr>
              <w:t xml:space="preserve">   F</w:t>
            </w:r>
          </w:p>
        </w:tc>
        <w:tc>
          <w:tcPr>
            <w:tcW w:w="1842" w:type="dxa"/>
          </w:tcPr>
          <w:p w14:paraId="08C00330" w14:textId="77777777" w:rsidR="002C6B8B" w:rsidRPr="0008154C" w:rsidRDefault="002C6B8B" w:rsidP="00A94E76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</w:t>
            </w:r>
            <w:proofErr w:type="spellStart"/>
            <w:r w:rsidRPr="0008154C"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V</w:t>
            </w:r>
          </w:p>
        </w:tc>
        <w:tc>
          <w:tcPr>
            <w:tcW w:w="1134" w:type="dxa"/>
          </w:tcPr>
          <w:p w14:paraId="4946EC54" w14:textId="77777777" w:rsidR="002C6B8B" w:rsidRPr="0008154C" w:rsidRDefault="002C6B8B" w:rsidP="00A94E76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    F</w:t>
            </w:r>
          </w:p>
        </w:tc>
      </w:tr>
    </w:tbl>
    <w:p w14:paraId="32EC1058" w14:textId="77777777" w:rsidR="002C6B8B" w:rsidRPr="00E22DED" w:rsidRDefault="002C6B8B" w:rsidP="002C6B8B">
      <w:pPr>
        <w:pStyle w:val="ListParagraph"/>
        <w:ind w:left="1440"/>
        <w:rPr>
          <w:rFonts w:eastAsiaTheme="minorEastAsia"/>
        </w:rPr>
      </w:pPr>
    </w:p>
    <w:p w14:paraId="329D23C5" w14:textId="3D1C70F8" w:rsidR="00B17852" w:rsidRDefault="00B17852" w:rsidP="00B17852">
      <w:pPr>
        <w:rPr>
          <w:b/>
          <w:bCs/>
        </w:rPr>
      </w:pPr>
      <w:r w:rsidRPr="00B17852">
        <w:rPr>
          <w:b/>
          <w:bCs/>
        </w:rPr>
        <w:t xml:space="preserve">Parte III. </w:t>
      </w:r>
      <w:r w:rsidR="001800E4">
        <w:rPr>
          <w:b/>
          <w:bCs/>
        </w:rPr>
        <w:t>Propiedades semánticas de la LC</w:t>
      </w:r>
      <w:r w:rsidRPr="00B17852">
        <w:rPr>
          <w:b/>
          <w:bCs/>
        </w:rPr>
        <w:tab/>
      </w:r>
      <w:r w:rsidRPr="00B17852">
        <w:rPr>
          <w:b/>
          <w:bCs/>
        </w:rPr>
        <w:tab/>
      </w:r>
      <w:r w:rsidR="0029453F">
        <w:rPr>
          <w:b/>
          <w:bCs/>
        </w:rPr>
        <w:tab/>
      </w:r>
      <w:r w:rsidRPr="00B17852">
        <w:rPr>
          <w:b/>
          <w:bCs/>
        </w:rPr>
        <w:tab/>
      </w:r>
      <w:r w:rsidRPr="00B17852">
        <w:rPr>
          <w:b/>
          <w:bCs/>
        </w:rPr>
        <w:tab/>
        <w:t>[</w:t>
      </w:r>
      <w:r w:rsidR="001800E4">
        <w:rPr>
          <w:b/>
          <w:bCs/>
        </w:rPr>
        <w:t>4</w:t>
      </w:r>
      <w:r w:rsidRPr="00B17852">
        <w:rPr>
          <w:b/>
          <w:bCs/>
        </w:rPr>
        <w:t xml:space="preserve"> puntos]</w:t>
      </w:r>
    </w:p>
    <w:p w14:paraId="17E88D64" w14:textId="37E0A3CF" w:rsidR="001D4B84" w:rsidRPr="00B17852" w:rsidRDefault="001D4B84" w:rsidP="001D4B84">
      <w:pPr>
        <w:spacing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>Consider</w:t>
      </w:r>
      <w:r w:rsidR="00764549">
        <w:rPr>
          <w:rFonts w:eastAsiaTheme="minorEastAsia" w:cstheme="minorHAnsi"/>
          <w:lang w:val="es-ES"/>
        </w:rPr>
        <w:t>a</w:t>
      </w:r>
      <w:r>
        <w:rPr>
          <w:rFonts w:eastAsiaTheme="minorEastAsia" w:cstheme="minorHAnsi"/>
          <w:lang w:val="es-ES"/>
        </w:rPr>
        <w:t xml:space="preserve"> las siguientes afirmaciones</w:t>
      </w:r>
      <w:r w:rsidR="00764549">
        <w:rPr>
          <w:rFonts w:eastAsiaTheme="minorEastAsia" w:cstheme="minorHAnsi"/>
          <w:lang w:val="es-ES"/>
        </w:rPr>
        <w:t xml:space="preserve">. Elige </w:t>
      </w:r>
      <w:r w:rsidR="00764549" w:rsidRPr="00764549">
        <w:rPr>
          <w:rFonts w:eastAsiaTheme="minorEastAsia" w:cstheme="minorHAnsi"/>
          <w:b/>
          <w:bCs/>
          <w:lang w:val="es-ES"/>
        </w:rPr>
        <w:t>solo una</w:t>
      </w:r>
      <w:r w:rsidRPr="00E209B5">
        <w:rPr>
          <w:rFonts w:eastAsiaTheme="minorEastAsia" w:cstheme="minorHAnsi"/>
          <w:lang w:val="es-ES"/>
        </w:rPr>
        <w:t xml:space="preserve"> </w:t>
      </w:r>
      <w:r w:rsidR="00764549">
        <w:rPr>
          <w:rFonts w:eastAsiaTheme="minorEastAsia" w:cstheme="minorHAnsi"/>
          <w:lang w:val="es-ES"/>
        </w:rPr>
        <w:t>y determina</w:t>
      </w:r>
      <w:r w:rsidRPr="00E209B5">
        <w:rPr>
          <w:rFonts w:eastAsiaTheme="minorEastAsia" w:cstheme="minorHAnsi"/>
          <w:lang w:val="es-ES"/>
        </w:rPr>
        <w:t xml:space="preserve"> si expresa</w:t>
      </w:r>
      <w:r w:rsidR="00764549">
        <w:rPr>
          <w:rFonts w:eastAsiaTheme="minorEastAsia" w:cstheme="minorHAnsi"/>
          <w:lang w:val="es-ES"/>
        </w:rPr>
        <w:t xml:space="preserve"> una</w:t>
      </w:r>
      <w:r w:rsidRPr="00E209B5">
        <w:rPr>
          <w:rFonts w:eastAsiaTheme="minorEastAsia" w:cstheme="minorHAnsi"/>
          <w:lang w:val="es-ES"/>
        </w:rPr>
        <w:t xml:space="preserve"> propiedad para cualquier fórmula en LC</w:t>
      </w:r>
      <w:r w:rsidRPr="00E209B5">
        <w:rPr>
          <w:rFonts w:eastAsiaTheme="minorEastAsia" w:cstheme="minorHAnsi"/>
          <w:iCs/>
          <w:lang w:val="es-ES"/>
        </w:rPr>
        <w:t xml:space="preserve"> o no. </w:t>
      </w:r>
      <w:r w:rsidR="00764549">
        <w:rPr>
          <w:rFonts w:eastAsiaTheme="minorEastAsia" w:cstheme="minorHAnsi"/>
          <w:lang w:val="es-ES"/>
        </w:rPr>
        <w:t>Tu</w:t>
      </w:r>
      <w:r w:rsidRPr="00E209B5">
        <w:rPr>
          <w:rFonts w:eastAsiaTheme="minorEastAsia" w:cstheme="minorHAnsi"/>
          <w:lang w:val="es-ES"/>
        </w:rPr>
        <w:t xml:space="preserve"> repuesta debe estar acompañada de una justificación.</w:t>
      </w:r>
    </w:p>
    <w:p w14:paraId="34729C3E" w14:textId="649D9891" w:rsidR="003E3476" w:rsidRDefault="003E3476" w:rsidP="003E34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 w:cstheme="minorHAnsi"/>
          <w:lang w:val="es-ES"/>
        </w:rPr>
      </w:pPr>
      <w:r w:rsidRPr="002E1F32">
        <w:rPr>
          <w:rFonts w:eastAsiaTheme="minorEastAsia" w:cstheme="minorHAnsi"/>
          <w:lang w:val="es-ES"/>
        </w:rPr>
        <w:t xml:space="preserve">Si </w:t>
      </w:r>
      <m:oMath>
        <m:r>
          <w:rPr>
            <w:rFonts w:ascii="Cambria Math" w:eastAsiaTheme="minorEastAsia" w:hAnsi="Cambria Math" w:cstheme="minorHAnsi"/>
            <w:lang w:val="es-ES"/>
          </w:rPr>
          <m:t>ψ</m:t>
        </m:r>
      </m:oMath>
      <w:r w:rsidRPr="002E1F32">
        <w:rPr>
          <w:rFonts w:eastAsiaTheme="minorEastAsia" w:cstheme="minorHAnsi"/>
          <w:lang w:val="es-ES"/>
        </w:rPr>
        <w:t xml:space="preserve"> es </w:t>
      </w:r>
      <w:r>
        <w:rPr>
          <w:rFonts w:eastAsiaTheme="minorEastAsia" w:cstheme="minorHAnsi"/>
          <w:lang w:val="es-ES"/>
        </w:rPr>
        <w:t>inconsistente</w:t>
      </w:r>
      <w:r w:rsidRPr="002E1F32">
        <w:rPr>
          <w:rFonts w:eastAsiaTheme="minorEastAsia" w:cstheme="minorHAnsi"/>
          <w:lang w:val="es-ES"/>
        </w:rPr>
        <w:t xml:space="preserve">, entonces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s-ES"/>
          </w:rPr>
          <m:t>¬</m:t>
        </m:r>
        <m:r>
          <w:rPr>
            <w:rFonts w:ascii="Cambria Math" w:eastAsiaTheme="minorEastAsia" w:hAnsi="Cambria Math" w:cstheme="minorHAnsi"/>
            <w:lang w:val="es-ES"/>
          </w:rPr>
          <m:t>ψ</m:t>
        </m:r>
      </m:oMath>
      <w:r w:rsidRPr="002E1F32">
        <w:rPr>
          <w:rFonts w:eastAsiaTheme="minorEastAsia" w:cstheme="minorHAnsi"/>
          <w:lang w:val="es-ES"/>
        </w:rPr>
        <w:t xml:space="preserve"> implica a </w:t>
      </w:r>
      <m:oMath>
        <m:d>
          <m:dPr>
            <m:ctrlPr>
              <w:ins w:id="1" w:author="Usuario" w:date="2022-04-19T20:56:00Z">
                <w:rPr>
                  <w:rFonts w:ascii="Cambria Math" w:eastAsiaTheme="minorEastAsia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lang w:val="es-ES"/>
              </w:rPr>
              <m:t>χ</m:t>
            </m:r>
          </m:e>
        </m:d>
      </m:oMath>
      <w:r w:rsidRPr="002E1F32">
        <w:rPr>
          <w:rFonts w:eastAsiaTheme="minorEastAsia" w:cstheme="minorHAnsi"/>
          <w:lang w:val="es-ES"/>
        </w:rPr>
        <w:t xml:space="preserve"> </w:t>
      </w:r>
    </w:p>
    <w:p w14:paraId="73BF5D37" w14:textId="1452411B" w:rsidR="008D4C70" w:rsidRPr="008D4C70" w:rsidRDefault="008D4C70" w:rsidP="008D4C70">
      <w:pPr>
        <w:pStyle w:val="ListParagraph"/>
        <w:spacing w:after="0" w:line="240" w:lineRule="auto"/>
        <w:jc w:val="both"/>
        <w:rPr>
          <w:rFonts w:eastAsiaTheme="minorEastAsia" w:cstheme="minorHAnsi"/>
          <w:color w:val="FF0000"/>
          <w:lang w:val="es-ES"/>
        </w:rPr>
      </w:pPr>
      <w:r>
        <w:rPr>
          <w:rFonts w:eastAsiaTheme="minorEastAsia" w:cstheme="minorHAnsi"/>
          <w:color w:val="FF0000"/>
          <w:lang w:val="es-ES"/>
        </w:rPr>
        <w:t xml:space="preserve">Sí, expresa una propiedad de la LC. Justificación: </w:t>
      </w:r>
      <w:r w:rsidRPr="008D4C70">
        <w:rPr>
          <w:rFonts w:eastAsiaTheme="minorEastAsia" w:cstheme="minorHAnsi"/>
          <w:color w:val="FF0000"/>
          <w:lang w:val="es-ES"/>
        </w:rPr>
        <w:t xml:space="preserve">Asumiendo la condición de que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ψ</m:t>
        </m:r>
      </m:oMath>
      <w:r w:rsidRPr="008D4C70">
        <w:rPr>
          <w:rFonts w:eastAsiaTheme="minorEastAsia" w:cstheme="minorHAnsi"/>
          <w:color w:val="FF0000"/>
          <w:lang w:val="es-ES"/>
        </w:rPr>
        <w:t xml:space="preserve"> es inconsistente, siempre será F. Analizando la consecuencia sobre la base de eso, tenemos que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¬ψ</m:t>
        </m:r>
      </m:oMath>
      <w:r w:rsidRPr="008D4C70">
        <w:rPr>
          <w:rFonts w:eastAsiaTheme="minorEastAsia" w:cstheme="minorHAnsi"/>
          <w:color w:val="FF0000"/>
          <w:lang w:val="es-ES"/>
        </w:rPr>
        <w:t xml:space="preserve"> será siempre V y </w:t>
      </w:r>
      <m:oMath>
        <m:d>
          <m:dPr>
            <m:ctrlPr>
              <w:ins w:id="2" w:author="Usuario" w:date="2022-04-19T20:56:00Z">
                <w:rPr>
                  <w:rFonts w:ascii="Cambria Math" w:eastAsiaTheme="minorEastAsia" w:hAnsi="Cambria Math" w:cstheme="minorHAnsi"/>
                  <w:i/>
                  <w:color w:val="FF0000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color w:val="FF0000"/>
                <w:lang w:val="es-ES"/>
              </w:rPr>
              <m:t>χ</m:t>
            </m:r>
          </m:e>
        </m:d>
      </m:oMath>
      <w:r w:rsidRPr="008D4C70">
        <w:rPr>
          <w:rFonts w:eastAsiaTheme="minorEastAsia" w:cstheme="minorHAnsi"/>
          <w:color w:val="FF0000"/>
          <w:lang w:val="es-ES"/>
        </w:rPr>
        <w:t xml:space="preserve"> también. Por lo tanto, nunca habrá un caso en el que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¬ψ</m:t>
        </m:r>
      </m:oMath>
      <w:r w:rsidRPr="008D4C70">
        <w:rPr>
          <w:rFonts w:eastAsiaTheme="minorEastAsia" w:cstheme="minorHAnsi"/>
          <w:color w:val="FF0000"/>
          <w:lang w:val="es-ES"/>
        </w:rPr>
        <w:t xml:space="preserve"> sea V y </w:t>
      </w:r>
      <m:oMath>
        <m:d>
          <m:dPr>
            <m:ctrlPr>
              <w:ins w:id="3" w:author="Usuario" w:date="2022-04-19T20:56:00Z">
                <w:rPr>
                  <w:rFonts w:ascii="Cambria Math" w:eastAsiaTheme="minorEastAsia" w:hAnsi="Cambria Math" w:cstheme="minorHAnsi"/>
                  <w:i/>
                  <w:color w:val="FF0000"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lang w:val="es-ES"/>
              </w:rPr>
              <m:t>ψ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lang w:val="es-ES"/>
              </w:rPr>
              <m:t>⊃</m:t>
            </m:r>
            <m:r>
              <w:rPr>
                <w:rFonts w:ascii="Cambria Math" w:eastAsiaTheme="minorEastAsia" w:hAnsi="Cambria Math" w:cstheme="minorHAnsi"/>
                <w:color w:val="FF0000"/>
                <w:lang w:val="es-ES"/>
              </w:rPr>
              <m:t>χ</m:t>
            </m:r>
          </m:e>
        </m:d>
      </m:oMath>
      <w:r w:rsidRPr="008D4C70">
        <w:rPr>
          <w:rFonts w:eastAsiaTheme="minorEastAsia" w:cstheme="minorHAnsi"/>
          <w:color w:val="FF0000"/>
          <w:lang w:val="es-ES"/>
        </w:rPr>
        <w:t xml:space="preserve"> sea F. Por ello, sí hay implicación. </w:t>
      </w:r>
    </w:p>
    <w:p w14:paraId="4A04C301" w14:textId="1EF5B232" w:rsidR="00F17C73" w:rsidRPr="002E1F32" w:rsidRDefault="00F17C73" w:rsidP="00F17C7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Si </w:t>
      </w:r>
      <m:oMath>
        <m:d>
          <m:dPr>
            <m:ctrlPr>
              <w:ins w:id="4" w:author="Usuario" w:date="2022-04-19T20:56:00Z">
                <w:rPr>
                  <w:rFonts w:ascii="Cambria Math" w:eastAsiaTheme="minorEastAsia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s-ES"/>
              </w:rPr>
              <m:t>⊃ω</m:t>
            </m:r>
          </m:e>
        </m:d>
      </m:oMath>
      <w:r w:rsidRPr="002E1F32">
        <w:rPr>
          <w:rFonts w:eastAsiaTheme="minorEastAsia" w:cstheme="minorHAnsi"/>
          <w:lang w:val="es-ES"/>
        </w:rPr>
        <w:t xml:space="preserve"> </w:t>
      </w:r>
      <w:r>
        <w:rPr>
          <w:rFonts w:eastAsiaTheme="minorEastAsia" w:cstheme="minorHAnsi"/>
          <w:lang w:val="es-ES"/>
        </w:rPr>
        <w:t xml:space="preserve">es tautológica, entonces </w:t>
      </w:r>
      <m:oMath>
        <m:r>
          <w:rPr>
            <w:rFonts w:ascii="Cambria Math" w:eastAsiaTheme="minorEastAsia" w:hAnsi="Cambria Math" w:cstheme="minorHAnsi"/>
            <w:lang w:val="es-ES"/>
          </w:rPr>
          <m:t>{ϕ</m:t>
        </m:r>
        <m:r>
          <m:rPr>
            <m:sty m:val="p"/>
          </m:rPr>
          <w:rPr>
            <w:rFonts w:ascii="Cambria Math" w:eastAsiaTheme="minorEastAsia" w:hAnsi="Cambria Math" w:cstheme="minorHAnsi"/>
            <w:lang w:val="es-ES"/>
          </w:rPr>
          <m:t>,ω</m:t>
        </m:r>
        <m:r>
          <w:rPr>
            <w:rFonts w:ascii="Cambria Math" w:eastAsiaTheme="minorEastAsia" w:hAnsi="Cambria Math" w:cstheme="minorHAnsi"/>
            <w:lang w:val="es-ES"/>
          </w:rPr>
          <m:t>}</m:t>
        </m:r>
      </m:oMath>
      <w:r>
        <w:rPr>
          <w:rFonts w:eastAsiaTheme="minorEastAsia" w:cstheme="minorHAnsi"/>
          <w:lang w:val="es-ES"/>
        </w:rPr>
        <w:t xml:space="preserve"> </w:t>
      </w:r>
      <w:r w:rsidR="00F776F7">
        <w:rPr>
          <w:rFonts w:eastAsiaTheme="minorEastAsia" w:cstheme="minorHAnsi"/>
          <w:lang w:val="es-ES"/>
        </w:rPr>
        <w:t>es</w:t>
      </w:r>
      <w:r w:rsidR="00764549">
        <w:rPr>
          <w:rFonts w:eastAsiaTheme="minorEastAsia" w:cstheme="minorHAnsi"/>
          <w:lang w:val="es-ES"/>
        </w:rPr>
        <w:t xml:space="preserve"> consistente.</w:t>
      </w:r>
    </w:p>
    <w:p w14:paraId="0A827665" w14:textId="28776E68" w:rsidR="00F17C73" w:rsidRPr="008605E4" w:rsidRDefault="008D4C70" w:rsidP="00F17C73">
      <w:pPr>
        <w:pStyle w:val="ListParagraph"/>
        <w:spacing w:after="0" w:line="240" w:lineRule="auto"/>
        <w:jc w:val="both"/>
        <w:rPr>
          <w:rFonts w:eastAsiaTheme="minorEastAsia" w:cstheme="minorHAnsi"/>
          <w:color w:val="FF0000"/>
          <w:lang w:val="es-ES"/>
        </w:rPr>
      </w:pPr>
      <w:r w:rsidRPr="008605E4">
        <w:rPr>
          <w:rFonts w:eastAsiaTheme="minorEastAsia" w:cstheme="minorHAnsi"/>
          <w:color w:val="FF0000"/>
          <w:lang w:val="es-ES"/>
        </w:rPr>
        <w:t>No expresa una propiedad de la LC. Contraejemplo:</w:t>
      </w:r>
    </w:p>
    <w:p w14:paraId="2F75C760" w14:textId="200B6ACB" w:rsidR="008D4C70" w:rsidRPr="008605E4" w:rsidRDefault="008D4C70" w:rsidP="00F17C73">
      <w:pPr>
        <w:pStyle w:val="ListParagraph"/>
        <w:spacing w:after="0" w:line="240" w:lineRule="auto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ϕ:(P∧¬P)</m:t>
        </m:r>
      </m:oMath>
      <w:r w:rsidRPr="008605E4">
        <w:rPr>
          <w:rFonts w:eastAsiaTheme="minorEastAsia" w:cstheme="minorHAnsi"/>
          <w:color w:val="FF0000"/>
          <w:lang w:val="es-ES"/>
        </w:rPr>
        <w:t xml:space="preserve"> </w:t>
      </w:r>
    </w:p>
    <w:p w14:paraId="0B82BC1D" w14:textId="710CABA2" w:rsidR="008D4C70" w:rsidRPr="008605E4" w:rsidRDefault="008D4C70" w:rsidP="00F17C73">
      <w:pPr>
        <w:pStyle w:val="ListParagraph"/>
        <w:spacing w:after="0" w:line="240" w:lineRule="auto"/>
        <w:jc w:val="both"/>
        <w:rPr>
          <w:rFonts w:eastAsiaTheme="minorEastAsia" w:cstheme="minorHAnsi"/>
          <w:color w:val="FF0000"/>
          <w:lang w:val="es-ES"/>
        </w:rPr>
      </w:pP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ω</m:t>
        </m:r>
      </m:oMath>
      <w:r w:rsidRPr="008605E4">
        <w:rPr>
          <w:rFonts w:eastAsiaTheme="minorEastAsia" w:cstheme="minorHAnsi"/>
          <w:color w:val="FF0000"/>
          <w:lang w:val="es-ES"/>
        </w:rPr>
        <w:t>:</w:t>
      </w:r>
      <w:r w:rsidR="00B561C9" w:rsidRPr="008605E4">
        <w:rPr>
          <w:rFonts w:eastAsiaTheme="minorEastAsia" w:cstheme="minorHAnsi"/>
          <w:color w:val="FF0000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lang w:val="es-ES"/>
          </w:rPr>
          <m:t>P</m:t>
        </m:r>
      </m:oMath>
      <w:r w:rsidRPr="008605E4">
        <w:rPr>
          <w:rFonts w:eastAsiaTheme="minorEastAsia" w:cstheme="minorHAnsi"/>
          <w:color w:val="FF0000"/>
          <w:lang w:val="es-E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2127"/>
        <w:gridCol w:w="1417"/>
        <w:gridCol w:w="851"/>
      </w:tblGrid>
      <w:tr w:rsidR="008605E4" w14:paraId="43DCCDED" w14:textId="77777777" w:rsidTr="008605E4">
        <w:tc>
          <w:tcPr>
            <w:tcW w:w="4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18CB7" w14:textId="77777777" w:rsidR="008605E4" w:rsidRPr="00B053CD" w:rsidRDefault="008605E4" w:rsidP="00B053CD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lang w:val="es-ES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3138200C" w14:textId="77777777" w:rsidR="008605E4" w:rsidRDefault="008605E4" w:rsidP="008605E4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  <w:r w:rsidRPr="008605E4">
              <w:rPr>
                <w:rFonts w:ascii="Aptos" w:eastAsia="Times New Roman" w:hAnsi="Aptos" w:cs="Aptos"/>
                <w:color w:val="FF0000"/>
                <w:lang w:val="es-ES"/>
              </w:rPr>
              <w:t>Condición</w:t>
            </w:r>
            <w:r>
              <w:rPr>
                <w:rFonts w:ascii="Aptos" w:eastAsia="Times New Roman" w:hAnsi="Aptos" w:cs="Aptos"/>
                <w:color w:val="FF0000"/>
                <w:lang w:val="es-ES"/>
              </w:rPr>
              <w:t xml:space="preserve"> </w:t>
            </w:r>
          </w:p>
          <w:p w14:paraId="0CB01DC1" w14:textId="593A6B6D" w:rsidR="008605E4" w:rsidRPr="008605E4" w:rsidRDefault="008605E4" w:rsidP="008605E4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  <w:r>
              <w:rPr>
                <w:rFonts w:ascii="Aptos" w:eastAsia="Times New Roman" w:hAnsi="Aptos" w:cs="Aptos"/>
                <w:color w:val="FF0000"/>
                <w:lang w:val="es-ES"/>
              </w:rPr>
              <w:t>(se cumple)</w:t>
            </w:r>
          </w:p>
        </w:tc>
        <w:tc>
          <w:tcPr>
            <w:tcW w:w="2268" w:type="dxa"/>
            <w:gridSpan w:val="2"/>
          </w:tcPr>
          <w:p w14:paraId="2F7C93AF" w14:textId="77777777" w:rsidR="008605E4" w:rsidRDefault="008605E4" w:rsidP="008605E4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  <w:r w:rsidRPr="008605E4">
              <w:rPr>
                <w:rFonts w:ascii="Aptos" w:eastAsia="Times New Roman" w:hAnsi="Aptos" w:cs="Aptos"/>
                <w:color w:val="FF0000"/>
                <w:lang w:val="es-ES"/>
              </w:rPr>
              <w:t>Consecuencia</w:t>
            </w:r>
            <w:r>
              <w:rPr>
                <w:rFonts w:ascii="Aptos" w:eastAsia="Times New Roman" w:hAnsi="Aptos" w:cs="Aptos"/>
                <w:color w:val="FF0000"/>
                <w:lang w:val="es-ES"/>
              </w:rPr>
              <w:t xml:space="preserve"> </w:t>
            </w:r>
          </w:p>
          <w:p w14:paraId="5B721D59" w14:textId="614BAEC5" w:rsidR="008605E4" w:rsidRPr="008605E4" w:rsidRDefault="008605E4" w:rsidP="008605E4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  <w:r>
              <w:rPr>
                <w:rFonts w:ascii="Aptos" w:eastAsia="Times New Roman" w:hAnsi="Aptos" w:cs="Aptos"/>
                <w:color w:val="FF0000"/>
                <w:lang w:val="es-ES"/>
              </w:rPr>
              <w:t>(no se cumple)</w:t>
            </w:r>
          </w:p>
        </w:tc>
      </w:tr>
      <w:tr w:rsidR="008605E4" w14:paraId="42C4A205" w14:textId="77777777" w:rsidTr="008605E4"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3DC9C" w14:textId="77777777" w:rsidR="008605E4" w:rsidRPr="008605E4" w:rsidRDefault="008605E4" w:rsidP="00B053CD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3A034349" w14:textId="2F85D238" w:rsidR="008605E4" w:rsidRPr="008605E4" w:rsidRDefault="00000000" w:rsidP="008605E4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  <m:oMath>
              <m:d>
                <m:dPr>
                  <m:ctrlPr>
                    <w:ins w:id="5" w:author="Usuario" w:date="2022-04-19T20:56:00Z"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⊃ω</m:t>
                  </m:r>
                </m:e>
              </m:d>
            </m:oMath>
            <w:r w:rsidR="008605E4" w:rsidRPr="008605E4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8605E4" w:rsidRPr="008605E4">
              <w:rPr>
                <w:rFonts w:eastAsiaTheme="minorEastAsia" w:cstheme="minorHAnsi"/>
                <w:color w:val="FF0000"/>
                <w:lang w:val="es-ES"/>
              </w:rPr>
              <w:t>es tautológica</w:t>
            </w:r>
          </w:p>
        </w:tc>
        <w:tc>
          <w:tcPr>
            <w:tcW w:w="2268" w:type="dxa"/>
            <w:gridSpan w:val="2"/>
          </w:tcPr>
          <w:p w14:paraId="6A1856BE" w14:textId="657719AF" w:rsidR="008605E4" w:rsidRPr="008605E4" w:rsidRDefault="008605E4" w:rsidP="008605E4">
            <w:pPr>
              <w:pStyle w:val="ListParagraph"/>
              <w:ind w:left="0"/>
              <w:jc w:val="center"/>
              <w:rPr>
                <w:rFonts w:ascii="Aptos" w:eastAsia="Times New Roman" w:hAnsi="Aptos" w:cs="Aptos"/>
                <w:color w:val="FF0000"/>
                <w:lang w:val="es-ES"/>
              </w:rPr>
            </w:pPr>
            <m:oMath>
              <m:r>
                <w:rPr>
                  <w:rFonts w:ascii="Cambria Math" w:eastAsiaTheme="minorEastAsia" w:hAnsi="Cambria Math" w:cstheme="minorHAnsi"/>
                  <w:color w:val="FF0000"/>
                  <w:lang w:val="es-ES"/>
                </w:rPr>
                <m:t>{</m:t>
              </m:r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  <w:lang w:val="es-E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ω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es-ES"/>
                </w:rPr>
                <m:t>}</m:t>
              </m:r>
            </m:oMath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es inconsistente</w:t>
            </w:r>
          </w:p>
        </w:tc>
      </w:tr>
      <w:tr w:rsidR="00B053CD" w14:paraId="223E465E" w14:textId="77777777" w:rsidTr="008605E4">
        <w:tc>
          <w:tcPr>
            <w:tcW w:w="409" w:type="dxa"/>
            <w:tcBorders>
              <w:top w:val="single" w:sz="4" w:space="0" w:color="auto"/>
            </w:tcBorders>
          </w:tcPr>
          <w:p w14:paraId="40A77816" w14:textId="44104B63" w:rsidR="00B053CD" w:rsidRPr="008605E4" w:rsidRDefault="00B053CD" w:rsidP="00B053CD">
            <w:pPr>
              <w:pStyle w:val="ListParagraph"/>
              <w:ind w:left="0"/>
              <w:jc w:val="center"/>
              <w:rPr>
                <w:rFonts w:eastAsiaTheme="minorEastAsia" w:cstheme="minorHAnsi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lang w:val="es-ES"/>
                  </w:rPr>
                  <m:t>P</m:t>
                </m:r>
              </m:oMath>
            </m:oMathPara>
          </w:p>
        </w:tc>
        <w:tc>
          <w:tcPr>
            <w:tcW w:w="2127" w:type="dxa"/>
          </w:tcPr>
          <w:p w14:paraId="73B6B12A" w14:textId="7EF322CA" w:rsidR="00B053CD" w:rsidRPr="008605E4" w:rsidRDefault="00000000" w:rsidP="00F17C73">
            <w:pPr>
              <w:pStyle w:val="ListParagraph"/>
              <w:ind w:left="0"/>
              <w:jc w:val="both"/>
              <w:rPr>
                <w:rFonts w:eastAsiaTheme="minorEastAsia" w:cstheme="minorHAnsi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lang w:val="es-ES"/>
                          </w:rPr>
                          <m:t>P∧¬P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FF0000"/>
                        <w:lang w:val="es-ES"/>
                      </w:rPr>
                      <m:t>⊃P</m:t>
                    </m:r>
                  </m:e>
                </m:d>
              </m:oMath>
            </m:oMathPara>
          </w:p>
        </w:tc>
        <w:tc>
          <w:tcPr>
            <w:tcW w:w="1417" w:type="dxa"/>
          </w:tcPr>
          <w:p w14:paraId="42B79BE8" w14:textId="7B994D4A" w:rsidR="00B053CD" w:rsidRPr="008605E4" w:rsidRDefault="00B053CD" w:rsidP="00F17C73">
            <w:pPr>
              <w:pStyle w:val="ListParagraph"/>
              <w:ind w:left="0"/>
              <w:jc w:val="both"/>
              <w:rPr>
                <w:rFonts w:eastAsiaTheme="minorEastAsia" w:cstheme="minorHAnsi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lang w:val="es-ES"/>
                  </w:rPr>
                  <m:t>(P∧¬P)</m:t>
                </m:r>
              </m:oMath>
            </m:oMathPara>
          </w:p>
        </w:tc>
        <w:tc>
          <w:tcPr>
            <w:tcW w:w="851" w:type="dxa"/>
          </w:tcPr>
          <w:p w14:paraId="18E4F2AB" w14:textId="4A4D1478" w:rsidR="00B053CD" w:rsidRPr="008605E4" w:rsidRDefault="00B053CD" w:rsidP="00F17C73">
            <w:pPr>
              <w:pStyle w:val="ListParagraph"/>
              <w:ind w:left="0"/>
              <w:jc w:val="both"/>
              <w:rPr>
                <w:rFonts w:eastAsiaTheme="minorEastAsia" w:cstheme="minorHAnsi"/>
                <w:color w:val="FF0000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color w:val="FF0000"/>
                    <w:lang w:val="es-ES"/>
                  </w:rPr>
                  <m:t>P</m:t>
                </m:r>
              </m:oMath>
            </m:oMathPara>
          </w:p>
        </w:tc>
      </w:tr>
      <w:tr w:rsidR="00B053CD" w14:paraId="13F1EBB5" w14:textId="77777777" w:rsidTr="00B053CD">
        <w:tc>
          <w:tcPr>
            <w:tcW w:w="409" w:type="dxa"/>
          </w:tcPr>
          <w:p w14:paraId="4A1E391F" w14:textId="4028F207" w:rsidR="00B053CD" w:rsidRPr="008605E4" w:rsidRDefault="00B053CD" w:rsidP="00B053CD">
            <w:pPr>
              <w:pStyle w:val="ListParagraph"/>
              <w:ind w:left="0"/>
              <w:jc w:val="center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lang w:val="es-ES"/>
              </w:rPr>
              <w:lastRenderedPageBreak/>
              <w:t>V</w:t>
            </w:r>
          </w:p>
        </w:tc>
        <w:tc>
          <w:tcPr>
            <w:tcW w:w="2127" w:type="dxa"/>
          </w:tcPr>
          <w:p w14:paraId="04824437" w14:textId="673F144B" w:rsidR="00B053CD" w:rsidRPr="008605E4" w:rsidRDefault="00B053CD" w:rsidP="00F17C73">
            <w:pPr>
              <w:pStyle w:val="ListParagraph"/>
              <w:ind w:left="0"/>
              <w:jc w:val="both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           F </w:t>
            </w:r>
            <w:proofErr w:type="spellStart"/>
            <w:r w:rsidRPr="008605E4">
              <w:rPr>
                <w:rFonts w:eastAsiaTheme="minorEastAsia" w:cstheme="minorHAnsi"/>
                <w:color w:val="FF0000"/>
                <w:lang w:val="es-ES"/>
              </w:rPr>
              <w:t>F</w:t>
            </w:r>
            <w:proofErr w:type="spellEnd"/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     </w:t>
            </w:r>
            <w:r w:rsidRPr="008605E4">
              <w:rPr>
                <w:rFonts w:eastAsiaTheme="minorEastAsia" w:cstheme="minorHAnsi"/>
                <w:color w:val="FF0000"/>
                <w:highlight w:val="yellow"/>
                <w:lang w:val="es-ES"/>
              </w:rPr>
              <w:t>V</w:t>
            </w:r>
          </w:p>
        </w:tc>
        <w:tc>
          <w:tcPr>
            <w:tcW w:w="1417" w:type="dxa"/>
          </w:tcPr>
          <w:p w14:paraId="147F9F51" w14:textId="03565DA4" w:rsidR="00B053CD" w:rsidRPr="008605E4" w:rsidRDefault="00B053CD" w:rsidP="00B053CD">
            <w:pPr>
              <w:pStyle w:val="ListParagraph"/>
              <w:ind w:left="0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        </w:t>
            </w:r>
            <w:r w:rsidRPr="008605E4">
              <w:rPr>
                <w:rFonts w:eastAsiaTheme="minorEastAsia" w:cstheme="minorHAnsi"/>
                <w:color w:val="FF0000"/>
                <w:highlight w:val="yellow"/>
                <w:lang w:val="es-ES"/>
              </w:rPr>
              <w:t>F</w:t>
            </w:r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</w:t>
            </w:r>
            <w:proofErr w:type="spellStart"/>
            <w:r w:rsidRPr="008605E4">
              <w:rPr>
                <w:rFonts w:eastAsiaTheme="minorEastAsia" w:cstheme="minorHAnsi"/>
                <w:color w:val="FF0000"/>
                <w:lang w:val="es-ES"/>
              </w:rPr>
              <w:t>F</w:t>
            </w:r>
            <w:proofErr w:type="spellEnd"/>
          </w:p>
        </w:tc>
        <w:tc>
          <w:tcPr>
            <w:tcW w:w="851" w:type="dxa"/>
          </w:tcPr>
          <w:p w14:paraId="7F0F95C7" w14:textId="1EFE5196" w:rsidR="00B053CD" w:rsidRPr="008605E4" w:rsidRDefault="00B053CD" w:rsidP="00B053CD">
            <w:pPr>
              <w:pStyle w:val="ListParagraph"/>
              <w:ind w:left="0"/>
              <w:jc w:val="center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highlight w:val="yellow"/>
                <w:lang w:val="es-ES"/>
              </w:rPr>
              <w:t>V</w:t>
            </w:r>
          </w:p>
        </w:tc>
      </w:tr>
      <w:tr w:rsidR="00B053CD" w14:paraId="5F962E9F" w14:textId="77777777" w:rsidTr="00B053CD">
        <w:tc>
          <w:tcPr>
            <w:tcW w:w="409" w:type="dxa"/>
          </w:tcPr>
          <w:p w14:paraId="42EC2E55" w14:textId="7DD9C0F1" w:rsidR="00B053CD" w:rsidRPr="008605E4" w:rsidRDefault="00B053CD" w:rsidP="00B053CD">
            <w:pPr>
              <w:pStyle w:val="ListParagraph"/>
              <w:ind w:left="0"/>
              <w:jc w:val="center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lang w:val="es-ES"/>
              </w:rPr>
              <w:t>F</w:t>
            </w:r>
          </w:p>
        </w:tc>
        <w:tc>
          <w:tcPr>
            <w:tcW w:w="2127" w:type="dxa"/>
          </w:tcPr>
          <w:p w14:paraId="79BA59D4" w14:textId="2BA1B35D" w:rsidR="00B053CD" w:rsidRPr="008605E4" w:rsidRDefault="00B053CD" w:rsidP="00F17C73">
            <w:pPr>
              <w:pStyle w:val="ListParagraph"/>
              <w:ind w:left="0"/>
              <w:jc w:val="both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           F V       </w:t>
            </w:r>
            <w:proofErr w:type="spellStart"/>
            <w:r w:rsidRPr="008605E4">
              <w:rPr>
                <w:rFonts w:eastAsiaTheme="minorEastAsia" w:cstheme="minorHAnsi"/>
                <w:color w:val="FF0000"/>
                <w:highlight w:val="yellow"/>
                <w:lang w:val="es-ES"/>
              </w:rPr>
              <w:t>V</w:t>
            </w:r>
            <w:proofErr w:type="spellEnd"/>
          </w:p>
        </w:tc>
        <w:tc>
          <w:tcPr>
            <w:tcW w:w="1417" w:type="dxa"/>
          </w:tcPr>
          <w:p w14:paraId="7D1509E1" w14:textId="4E61F4EF" w:rsidR="00B053CD" w:rsidRPr="008605E4" w:rsidRDefault="00B053CD" w:rsidP="00B053CD">
            <w:pPr>
              <w:pStyle w:val="ListParagraph"/>
              <w:ind w:left="0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        </w:t>
            </w:r>
            <w:r w:rsidRPr="008605E4">
              <w:rPr>
                <w:rFonts w:eastAsiaTheme="minorEastAsia" w:cstheme="minorHAnsi"/>
                <w:color w:val="FF0000"/>
                <w:highlight w:val="yellow"/>
                <w:lang w:val="es-ES"/>
              </w:rPr>
              <w:t>F</w:t>
            </w:r>
            <w:r w:rsidRPr="008605E4">
              <w:rPr>
                <w:rFonts w:eastAsiaTheme="minorEastAsia" w:cstheme="minorHAnsi"/>
                <w:color w:val="FF0000"/>
                <w:lang w:val="es-ES"/>
              </w:rPr>
              <w:t xml:space="preserve">  V   </w:t>
            </w:r>
          </w:p>
        </w:tc>
        <w:tc>
          <w:tcPr>
            <w:tcW w:w="851" w:type="dxa"/>
          </w:tcPr>
          <w:p w14:paraId="2B290449" w14:textId="1D8CBC63" w:rsidR="00B053CD" w:rsidRPr="008605E4" w:rsidRDefault="00B053CD" w:rsidP="00B053CD">
            <w:pPr>
              <w:pStyle w:val="ListParagraph"/>
              <w:ind w:left="0"/>
              <w:jc w:val="center"/>
              <w:rPr>
                <w:rFonts w:eastAsiaTheme="minorEastAsia" w:cstheme="minorHAnsi"/>
                <w:color w:val="FF0000"/>
                <w:lang w:val="es-ES"/>
              </w:rPr>
            </w:pPr>
            <w:r w:rsidRPr="008605E4">
              <w:rPr>
                <w:rFonts w:eastAsiaTheme="minorEastAsia" w:cstheme="minorHAnsi"/>
                <w:color w:val="FF0000"/>
                <w:highlight w:val="yellow"/>
                <w:lang w:val="es-ES"/>
              </w:rPr>
              <w:t>F</w:t>
            </w:r>
          </w:p>
        </w:tc>
      </w:tr>
    </w:tbl>
    <w:p w14:paraId="3288B682" w14:textId="77777777" w:rsidR="00B561C9" w:rsidRPr="002E1F32" w:rsidRDefault="00B561C9" w:rsidP="00F17C73">
      <w:pPr>
        <w:pStyle w:val="ListParagraph"/>
        <w:spacing w:after="0" w:line="240" w:lineRule="auto"/>
        <w:jc w:val="both"/>
        <w:rPr>
          <w:rFonts w:eastAsiaTheme="minorEastAsia" w:cstheme="minorHAnsi"/>
          <w:lang w:val="es-ES"/>
        </w:rPr>
      </w:pPr>
    </w:p>
    <w:p w14:paraId="2766F143" w14:textId="77777777" w:rsidR="003E3476" w:rsidRPr="00F17C73" w:rsidRDefault="003E3476" w:rsidP="00B17852">
      <w:pPr>
        <w:rPr>
          <w:lang w:val="es-ES"/>
        </w:rPr>
      </w:pPr>
    </w:p>
    <w:p w14:paraId="23A0685A" w14:textId="77777777" w:rsidR="00764549" w:rsidRDefault="00764549">
      <w:pPr>
        <w:rPr>
          <w:b/>
          <w:bCs/>
        </w:rPr>
      </w:pPr>
      <w:r>
        <w:rPr>
          <w:b/>
          <w:bCs/>
        </w:rPr>
        <w:br w:type="page"/>
      </w:r>
    </w:p>
    <w:p w14:paraId="45DF1A98" w14:textId="6DDBC84F" w:rsidR="00B17852" w:rsidRPr="00B17852" w:rsidRDefault="00B17852" w:rsidP="00764549">
      <w:pPr>
        <w:jc w:val="center"/>
        <w:rPr>
          <w:b/>
          <w:bCs/>
        </w:rPr>
      </w:pPr>
      <w:r w:rsidRPr="00B17852">
        <w:rPr>
          <w:b/>
          <w:bCs/>
        </w:rPr>
        <w:lastRenderedPageBreak/>
        <w:t>Hoja de borrador</w:t>
      </w:r>
    </w:p>
    <w:p w14:paraId="5C95396C" w14:textId="77777777" w:rsidR="00B17852" w:rsidRDefault="00B17852"/>
    <w:sectPr w:rsidR="00B1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E5E"/>
    <w:multiLevelType w:val="hybridMultilevel"/>
    <w:tmpl w:val="F0AEE45A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233"/>
    <w:multiLevelType w:val="hybridMultilevel"/>
    <w:tmpl w:val="FFFFFFFF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6AE4A99"/>
    <w:multiLevelType w:val="hybridMultilevel"/>
    <w:tmpl w:val="68920EF2"/>
    <w:lvl w:ilvl="0" w:tplc="AAF033B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36104B"/>
    <w:multiLevelType w:val="hybridMultilevel"/>
    <w:tmpl w:val="32E285DE"/>
    <w:lvl w:ilvl="0" w:tplc="D8E0B7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6"/>
  </w:num>
  <w:num w:numId="5" w16cid:durableId="356542274">
    <w:abstractNumId w:val="5"/>
  </w:num>
  <w:num w:numId="6" w16cid:durableId="1654140087">
    <w:abstractNumId w:val="3"/>
  </w:num>
  <w:num w:numId="7" w16cid:durableId="1562248885">
    <w:abstractNumId w:val="7"/>
  </w:num>
  <w:num w:numId="8" w16cid:durableId="76180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8B"/>
    <w:rsid w:val="00050686"/>
    <w:rsid w:val="00056D80"/>
    <w:rsid w:val="00076224"/>
    <w:rsid w:val="001800E4"/>
    <w:rsid w:val="001D4B84"/>
    <w:rsid w:val="001E324B"/>
    <w:rsid w:val="002538DA"/>
    <w:rsid w:val="0029453F"/>
    <w:rsid w:val="002C6B8B"/>
    <w:rsid w:val="003E1F7F"/>
    <w:rsid w:val="003E3476"/>
    <w:rsid w:val="006175FB"/>
    <w:rsid w:val="00620E4D"/>
    <w:rsid w:val="00764549"/>
    <w:rsid w:val="008605E4"/>
    <w:rsid w:val="00884120"/>
    <w:rsid w:val="008D4C70"/>
    <w:rsid w:val="009D43C7"/>
    <w:rsid w:val="00B053CD"/>
    <w:rsid w:val="00B15CA8"/>
    <w:rsid w:val="00B17852"/>
    <w:rsid w:val="00B53542"/>
    <w:rsid w:val="00B561C9"/>
    <w:rsid w:val="00C000E6"/>
    <w:rsid w:val="00CE7FB2"/>
    <w:rsid w:val="00F17C73"/>
    <w:rsid w:val="00F776F7"/>
    <w:rsid w:val="00F9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F5EC4"/>
  <w15:chartTrackingRefBased/>
  <w15:docId w15:val="{D8022ACE-023B-45B3-B3FE-0E9830A3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8B"/>
  </w:style>
  <w:style w:type="paragraph" w:styleId="Heading1">
    <w:name w:val="heading 1"/>
    <w:basedOn w:val="Normal"/>
    <w:next w:val="Normal"/>
    <w:link w:val="Heading1Char"/>
    <w:uiPriority w:val="9"/>
    <w:qFormat/>
    <w:rsid w:val="002C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B8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3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F. Garcìa Alcalà</cp:lastModifiedBy>
  <cp:revision>2</cp:revision>
  <dcterms:created xsi:type="dcterms:W3CDTF">2025-05-03T00:18:00Z</dcterms:created>
  <dcterms:modified xsi:type="dcterms:W3CDTF">2025-05-03T00:18:00Z</dcterms:modified>
</cp:coreProperties>
</file>