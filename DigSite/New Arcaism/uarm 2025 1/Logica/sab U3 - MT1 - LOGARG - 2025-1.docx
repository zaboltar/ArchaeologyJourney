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63A8" w14:textId="77777777" w:rsidR="00957C2F" w:rsidRDefault="00957C2F" w:rsidP="00957C2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B06B43D" wp14:editId="7B3D88E2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4B6FFE78" w14:textId="77777777" w:rsidR="00957C2F" w:rsidRDefault="00957C2F" w:rsidP="00957C2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228224A7" w14:textId="77777777" w:rsidR="00957C2F" w:rsidRDefault="00957C2F" w:rsidP="00957C2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75C4D316" w14:textId="77777777" w:rsidR="00957C2F" w:rsidRDefault="00957C2F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1AE2EA95" w14:textId="77777777" w:rsidR="00957C2F" w:rsidRDefault="00957C2F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0E4E05B6" w14:textId="012D49BC" w:rsidR="00957C2F" w:rsidRDefault="00957C2F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Unidad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="00C949F2">
        <w:rPr>
          <w:rFonts w:cstheme="minorHAnsi"/>
          <w:b/>
          <w:bCs/>
          <w:sz w:val="22"/>
          <w:szCs w:val="22"/>
          <w:lang w:val="es-ES_tradnl"/>
        </w:rPr>
        <w:t>3</w:t>
      </w:r>
    </w:p>
    <w:p w14:paraId="623DD7B4" w14:textId="0E2381F9" w:rsidR="00957C2F" w:rsidRDefault="00C949F2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Lógica de primer orden</w:t>
      </w:r>
    </w:p>
    <w:p w14:paraId="254875D7" w14:textId="77777777" w:rsidR="00F60DBE" w:rsidRDefault="00F60DBE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79890441" w14:textId="6C160EF3" w:rsidR="00957C2F" w:rsidRPr="00A8605F" w:rsidRDefault="00957C2F" w:rsidP="00957C2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Material teórico 1. 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14:paraId="18753916" w14:textId="77777777" w:rsidR="00957C2F" w:rsidRPr="00C04ED4" w:rsidRDefault="00957C2F" w:rsidP="00957C2F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14:paraId="641BC40D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1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Alfabeto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1559"/>
      </w:tblGrid>
      <w:tr w:rsidR="00957C2F" w:rsidRPr="00C04ED4" w14:paraId="7C9EAC1E" w14:textId="77777777" w:rsidTr="007E1958">
        <w:trPr>
          <w:trHeight w:val="88"/>
          <w:jc w:val="center"/>
        </w:trPr>
        <w:tc>
          <w:tcPr>
            <w:tcW w:w="4673" w:type="dxa"/>
            <w:gridSpan w:val="2"/>
            <w:vAlign w:val="center"/>
          </w:tcPr>
          <w:p w14:paraId="183D165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Nombre del símbolo</w:t>
            </w:r>
          </w:p>
        </w:tc>
        <w:tc>
          <w:tcPr>
            <w:tcW w:w="1559" w:type="dxa"/>
            <w:vAlign w:val="center"/>
          </w:tcPr>
          <w:p w14:paraId="7A8FE05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Símbolo</w:t>
            </w:r>
          </w:p>
        </w:tc>
      </w:tr>
      <w:tr w:rsidR="00957C2F" w:rsidRPr="00C04ED4" w14:paraId="58602809" w14:textId="77777777" w:rsidTr="007E1958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14:paraId="6E3DE96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oracionales</w:t>
            </w:r>
          </w:p>
        </w:tc>
        <w:tc>
          <w:tcPr>
            <w:tcW w:w="1559" w:type="dxa"/>
            <w:vAlign w:val="center"/>
          </w:tcPr>
          <w:p w14:paraId="583084B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P, Q, R, S, T</m:t>
                </m:r>
              </m:oMath>
            </m:oMathPara>
          </w:p>
        </w:tc>
      </w:tr>
      <w:tr w:rsidR="00957C2F" w:rsidRPr="00C04ED4" w14:paraId="0277FDCE" w14:textId="77777777" w:rsidTr="007E1958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14:paraId="7BECCD03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predicativas</w:t>
            </w:r>
          </w:p>
        </w:tc>
        <w:tc>
          <w:tcPr>
            <w:tcW w:w="1559" w:type="dxa"/>
            <w:vAlign w:val="center"/>
          </w:tcPr>
          <w:p w14:paraId="4681F3EF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F, G, H, J, K</m:t>
                </m:r>
              </m:oMath>
            </m:oMathPara>
          </w:p>
        </w:tc>
      </w:tr>
      <w:tr w:rsidR="00957C2F" w:rsidRPr="00C04ED4" w14:paraId="15F6C290" w14:textId="77777777" w:rsidTr="007E1958">
        <w:trPr>
          <w:trHeight w:val="308"/>
          <w:jc w:val="center"/>
        </w:trPr>
        <w:tc>
          <w:tcPr>
            <w:tcW w:w="2263" w:type="dxa"/>
            <w:vMerge w:val="restart"/>
            <w:vAlign w:val="center"/>
          </w:tcPr>
          <w:p w14:paraId="5050837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Términos individuales</w:t>
            </w:r>
          </w:p>
        </w:tc>
        <w:tc>
          <w:tcPr>
            <w:tcW w:w="2410" w:type="dxa"/>
            <w:vAlign w:val="center"/>
          </w:tcPr>
          <w:p w14:paraId="3BD0CFA4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Constantes</w:t>
            </w:r>
          </w:p>
        </w:tc>
        <w:tc>
          <w:tcPr>
            <w:tcW w:w="1559" w:type="dxa"/>
            <w:vAlign w:val="center"/>
          </w:tcPr>
          <w:p w14:paraId="54BA9BC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a, b, c, d, e</m:t>
                </m:r>
              </m:oMath>
            </m:oMathPara>
          </w:p>
        </w:tc>
      </w:tr>
      <w:tr w:rsidR="00957C2F" w:rsidRPr="00C04ED4" w14:paraId="06E6D7DE" w14:textId="77777777" w:rsidTr="007E1958">
        <w:trPr>
          <w:trHeight w:val="242"/>
          <w:jc w:val="center"/>
        </w:trPr>
        <w:tc>
          <w:tcPr>
            <w:tcW w:w="2263" w:type="dxa"/>
            <w:vMerge/>
            <w:vAlign w:val="center"/>
          </w:tcPr>
          <w:p w14:paraId="3692DAA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14:paraId="3ADB891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Variables</w:t>
            </w:r>
          </w:p>
        </w:tc>
        <w:tc>
          <w:tcPr>
            <w:tcW w:w="1559" w:type="dxa"/>
            <w:vAlign w:val="center"/>
          </w:tcPr>
          <w:p w14:paraId="13282A2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x, y, z</m:t>
                </m:r>
              </m:oMath>
            </m:oMathPara>
          </w:p>
        </w:tc>
      </w:tr>
      <w:tr w:rsidR="00957C2F" w:rsidRPr="00C04ED4" w14:paraId="351BAB73" w14:textId="77777777" w:rsidTr="007E1958">
        <w:trPr>
          <w:trHeight w:val="233"/>
          <w:jc w:val="center"/>
        </w:trPr>
        <w:tc>
          <w:tcPr>
            <w:tcW w:w="2263" w:type="dxa"/>
            <w:vMerge w:val="restart"/>
            <w:vAlign w:val="center"/>
          </w:tcPr>
          <w:p w14:paraId="60F4191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Cuantificadores </w:t>
            </w:r>
          </w:p>
        </w:tc>
        <w:tc>
          <w:tcPr>
            <w:tcW w:w="2410" w:type="dxa"/>
            <w:vAlign w:val="center"/>
          </w:tcPr>
          <w:p w14:paraId="0F7479F4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Universal</w:t>
            </w:r>
          </w:p>
        </w:tc>
        <w:tc>
          <w:tcPr>
            <w:tcW w:w="1559" w:type="dxa"/>
            <w:vAlign w:val="center"/>
          </w:tcPr>
          <w:p w14:paraId="02774842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∀</m:t>
                </m:r>
              </m:oMath>
            </m:oMathPara>
          </w:p>
        </w:tc>
      </w:tr>
      <w:tr w:rsidR="00957C2F" w:rsidRPr="00C04ED4" w14:paraId="0333B0D1" w14:textId="77777777" w:rsidTr="007E1958">
        <w:trPr>
          <w:trHeight w:val="233"/>
          <w:jc w:val="center"/>
        </w:trPr>
        <w:tc>
          <w:tcPr>
            <w:tcW w:w="2263" w:type="dxa"/>
            <w:vMerge/>
            <w:vAlign w:val="center"/>
          </w:tcPr>
          <w:p w14:paraId="018D195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14:paraId="1D12292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Particular</w:t>
            </w:r>
          </w:p>
        </w:tc>
        <w:tc>
          <w:tcPr>
            <w:tcW w:w="1559" w:type="dxa"/>
            <w:vAlign w:val="center"/>
          </w:tcPr>
          <w:p w14:paraId="5CC16B0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∃</m:t>
                </m:r>
              </m:oMath>
            </m:oMathPara>
          </w:p>
        </w:tc>
      </w:tr>
      <w:tr w:rsidR="00957C2F" w:rsidRPr="00C04ED4" w14:paraId="0DF9F2CE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711305CF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Conectores</w:t>
            </w:r>
          </w:p>
        </w:tc>
        <w:tc>
          <w:tcPr>
            <w:tcW w:w="1559" w:type="dxa"/>
            <w:vAlign w:val="center"/>
          </w:tcPr>
          <w:p w14:paraId="01D2C5C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¬, ∧, ∨,⊃,≡</m:t>
                </m:r>
              </m:oMath>
            </m:oMathPara>
          </w:p>
        </w:tc>
      </w:tr>
      <w:tr w:rsidR="00957C2F" w:rsidRPr="00C04ED4" w14:paraId="5294AC6B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48E49351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Paréntesis de conectores diádico</w:t>
            </w:r>
          </w:p>
        </w:tc>
        <w:tc>
          <w:tcPr>
            <w:tcW w:w="1559" w:type="dxa"/>
            <w:vAlign w:val="center"/>
          </w:tcPr>
          <w:p w14:paraId="03F46A0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  )</m:t>
                </m:r>
              </m:oMath>
            </m:oMathPara>
          </w:p>
        </w:tc>
      </w:tr>
      <w:tr w:rsidR="00957C2F" w:rsidRPr="00C04ED4" w14:paraId="38124DA0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2CA753D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iteración</w:t>
            </w:r>
          </w:p>
        </w:tc>
        <w:tc>
          <w:tcPr>
            <w:tcW w:w="1559" w:type="dxa"/>
            <w:vAlign w:val="center"/>
          </w:tcPr>
          <w:p w14:paraId="2A48708B" w14:textId="77777777" w:rsidR="00957C2F" w:rsidRPr="00C04ED4" w:rsidRDefault="00957C2F" w:rsidP="007E1958">
            <w:pPr>
              <w:jc w:val="center"/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02122"/>
                    <w:sz w:val="22"/>
                    <w:szCs w:val="22"/>
                    <w:shd w:val="clear" w:color="auto" w:fill="FFFFFF"/>
                  </w:rPr>
                  <m:t>'</m:t>
                </m:r>
              </m:oMath>
            </m:oMathPara>
          </w:p>
        </w:tc>
      </w:tr>
      <w:tr w:rsidR="00957C2F" w:rsidRPr="00C04ED4" w14:paraId="31A46610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3138D7C1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Llaves de conjuntos</w:t>
            </w:r>
          </w:p>
        </w:tc>
        <w:tc>
          <w:tcPr>
            <w:tcW w:w="1559" w:type="dxa"/>
            <w:vAlign w:val="center"/>
          </w:tcPr>
          <w:p w14:paraId="6CB9DEC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{  }</m:t>
                </m:r>
              </m:oMath>
            </m:oMathPara>
          </w:p>
        </w:tc>
      </w:tr>
      <w:tr w:rsidR="00957C2F" w:rsidRPr="00C04ED4" w14:paraId="54252617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0AEC51B4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Separador de premisas</w:t>
            </w:r>
          </w:p>
        </w:tc>
        <w:tc>
          <w:tcPr>
            <w:tcW w:w="1559" w:type="dxa"/>
            <w:vAlign w:val="center"/>
          </w:tcPr>
          <w:p w14:paraId="27070A5C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,</m:t>
                </m:r>
              </m:oMath>
            </m:oMathPara>
          </w:p>
        </w:tc>
      </w:tr>
      <w:tr w:rsidR="00957C2F" w:rsidRPr="00C04ED4" w14:paraId="773A998E" w14:textId="77777777" w:rsidTr="007E1958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303322D0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conclusión</w:t>
            </w:r>
          </w:p>
        </w:tc>
        <w:tc>
          <w:tcPr>
            <w:tcW w:w="1559" w:type="dxa"/>
            <w:vAlign w:val="center"/>
          </w:tcPr>
          <w:p w14:paraId="34CB52F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∴</m:t>
                </m:r>
              </m:oMath>
            </m:oMathPara>
          </w:p>
        </w:tc>
      </w:tr>
    </w:tbl>
    <w:p w14:paraId="1E21D5E6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</w:p>
    <w:p w14:paraId="13178F08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000578">
        <w:rPr>
          <w:rFonts w:cstheme="minorHAnsi"/>
          <w:sz w:val="22"/>
          <w:szCs w:val="22"/>
          <w:lang w:val="es-ES_tradnl"/>
        </w:rPr>
        <w:t>El léxico o conjunto de símbolos no lógicos</w:t>
      </w:r>
      <w:r w:rsidRPr="00C04ED4">
        <w:rPr>
          <w:rFonts w:cstheme="minorHAnsi"/>
          <w:sz w:val="22"/>
          <w:szCs w:val="22"/>
          <w:lang w:val="es-ES_tradnl"/>
        </w:rPr>
        <w:t xml:space="preserve"> del alfabeto abarca a tres categorías: las letras oracionales, las letras predicativas y los términos individuales.</w:t>
      </w:r>
      <w:r>
        <w:rPr>
          <w:rFonts w:cstheme="minorHAnsi"/>
          <w:sz w:val="22"/>
          <w:szCs w:val="22"/>
          <w:lang w:val="es-ES_tradnl"/>
        </w:rPr>
        <w:t xml:space="preserve"> El conjunto de símbolos lógicos incluye los cuantificadores y los conectores.</w:t>
      </w:r>
    </w:p>
    <w:p w14:paraId="09D6DB69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12ABF2C9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"/>
        </w:rPr>
      </w:pPr>
      <w:r w:rsidRPr="4E9FD5E5">
        <w:rPr>
          <w:b/>
          <w:bCs/>
          <w:sz w:val="22"/>
          <w:szCs w:val="22"/>
          <w:lang w:val="es-ES"/>
        </w:rPr>
        <w:t xml:space="preserve">2. </w:t>
      </w:r>
      <w:proofErr w:type="spellStart"/>
      <w:r w:rsidRPr="4E9FD5E5">
        <w:rPr>
          <w:b/>
          <w:bCs/>
          <w:sz w:val="22"/>
          <w:szCs w:val="22"/>
          <w:lang w:val="es-ES"/>
        </w:rPr>
        <w:t>Metavariables</w:t>
      </w:r>
      <w:proofErr w:type="spellEnd"/>
    </w:p>
    <w:p w14:paraId="698DBFDD" w14:textId="77777777" w:rsidR="00957C2F" w:rsidRPr="00C04ED4" w:rsidRDefault="00957C2F" w:rsidP="00957C2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Las reglas de formación de la </w:t>
      </w:r>
      <w:r w:rsidRPr="00EA0417">
        <w:rPr>
          <w:rFonts w:cstheme="minorHAnsi"/>
          <w:sz w:val="22"/>
          <w:szCs w:val="22"/>
          <w:lang w:val="es-ES_tradnl"/>
        </w:rPr>
        <w:t>LPO</w:t>
      </w:r>
      <w:r w:rsidRPr="00C04ED4">
        <w:rPr>
          <w:rFonts w:cstheme="minorHAnsi"/>
          <w:sz w:val="22"/>
          <w:szCs w:val="22"/>
          <w:lang w:val="es-ES_tradnl"/>
        </w:rPr>
        <w:t xml:space="preserve"> utilizarán los siguientes símbolos para referirse </w:t>
      </w:r>
      <w:r>
        <w:rPr>
          <w:rFonts w:cstheme="minorHAnsi"/>
          <w:sz w:val="22"/>
          <w:szCs w:val="22"/>
          <w:lang w:val="es-ES_tradnl"/>
        </w:rPr>
        <w:t xml:space="preserve">de manera generalizada </w:t>
      </w:r>
      <w:r w:rsidRPr="00C04ED4">
        <w:rPr>
          <w:rFonts w:cstheme="minorHAnsi"/>
          <w:sz w:val="22"/>
          <w:szCs w:val="22"/>
          <w:lang w:val="es-ES_tradnl"/>
        </w:rPr>
        <w:t xml:space="preserve">a cada elemento del </w:t>
      </w:r>
      <w:r>
        <w:rPr>
          <w:rFonts w:cstheme="minorHAnsi"/>
          <w:sz w:val="22"/>
          <w:szCs w:val="22"/>
          <w:lang w:val="es-ES_tradnl"/>
        </w:rPr>
        <w:t>léxico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y a las fórmulas, conjuntos de fórmulas y argumentos formalizados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957C2F" w:rsidRPr="00C04ED4" w14:paraId="064C3B5C" w14:textId="77777777" w:rsidTr="007E1958">
        <w:tc>
          <w:tcPr>
            <w:tcW w:w="4244" w:type="dxa"/>
          </w:tcPr>
          <w:p w14:paraId="7E067FFC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ϕ,ψ,χ,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ω</m:t>
                </m:r>
              </m:oMath>
            </m:oMathPara>
          </w:p>
        </w:tc>
        <w:tc>
          <w:tcPr>
            <w:tcW w:w="4244" w:type="dxa"/>
          </w:tcPr>
          <w:p w14:paraId="5A68ECAB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Fórmulas</w:t>
            </w:r>
          </w:p>
        </w:tc>
      </w:tr>
      <w:tr w:rsidR="00957C2F" w:rsidRPr="00C04ED4" w14:paraId="6F0B0800" w14:textId="77777777" w:rsidTr="007E1958">
        <w:tc>
          <w:tcPr>
            <w:tcW w:w="4244" w:type="dxa"/>
          </w:tcPr>
          <w:p w14:paraId="358DE6BB" w14:textId="77777777" w:rsidR="00957C2F" w:rsidRPr="00BA7C83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_tradnl"/>
                  </w:rPr>
                  <m:t>Γ</m:t>
                </m:r>
              </m:oMath>
            </m:oMathPara>
          </w:p>
        </w:tc>
        <w:tc>
          <w:tcPr>
            <w:tcW w:w="4244" w:type="dxa"/>
          </w:tcPr>
          <w:p w14:paraId="1FD9512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Conjuntos de fórmulas</w:t>
            </w:r>
          </w:p>
        </w:tc>
      </w:tr>
      <w:tr w:rsidR="00957C2F" w:rsidRPr="00C04ED4" w14:paraId="63C31842" w14:textId="77777777" w:rsidTr="007E1958">
        <w:tc>
          <w:tcPr>
            <w:tcW w:w="4244" w:type="dxa"/>
          </w:tcPr>
          <w:p w14:paraId="153EE91B" w14:textId="77777777" w:rsidR="00957C2F" w:rsidRPr="00C41F3F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  <w:lang w:val="es-ES_tradnl"/>
                  </w:rPr>
                  <m:t>Δ</m:t>
                </m:r>
              </m:oMath>
            </m:oMathPara>
          </w:p>
        </w:tc>
        <w:tc>
          <w:tcPr>
            <w:tcW w:w="4244" w:type="dxa"/>
          </w:tcPr>
          <w:p w14:paraId="29816316" w14:textId="77777777" w:rsidR="00957C2F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Argumentos formalizados</w:t>
            </w:r>
          </w:p>
        </w:tc>
      </w:tr>
      <w:tr w:rsidR="00957C2F" w:rsidRPr="00C04ED4" w14:paraId="2DE31765" w14:textId="77777777" w:rsidTr="007E1958">
        <w:tc>
          <w:tcPr>
            <w:tcW w:w="4244" w:type="dxa"/>
          </w:tcPr>
          <w:p w14:paraId="4E8690F0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Π</m:t>
                </m:r>
              </m:oMath>
            </m:oMathPara>
          </w:p>
        </w:tc>
        <w:tc>
          <w:tcPr>
            <w:tcW w:w="4244" w:type="dxa"/>
          </w:tcPr>
          <w:p w14:paraId="1B7335C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oracional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es</w:t>
            </w:r>
          </w:p>
        </w:tc>
      </w:tr>
      <w:tr w:rsidR="00957C2F" w:rsidRPr="00C04ED4" w14:paraId="54051FB3" w14:textId="77777777" w:rsidTr="007E1958">
        <w:tc>
          <w:tcPr>
            <w:tcW w:w="4244" w:type="dxa"/>
          </w:tcPr>
          <w:p w14:paraId="7C053A1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4244" w:type="dxa"/>
          </w:tcPr>
          <w:p w14:paraId="6F9220E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predicativa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</w:p>
        </w:tc>
      </w:tr>
      <w:tr w:rsidR="00957C2F" w:rsidRPr="00C04ED4" w14:paraId="6D9BE1C5" w14:textId="77777777" w:rsidTr="007E1958">
        <w:tc>
          <w:tcPr>
            <w:tcW w:w="4244" w:type="dxa"/>
          </w:tcPr>
          <w:p w14:paraId="639DF183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τ,u</m:t>
                </m:r>
              </m:oMath>
            </m:oMathPara>
          </w:p>
        </w:tc>
        <w:tc>
          <w:tcPr>
            <w:tcW w:w="4244" w:type="dxa"/>
          </w:tcPr>
          <w:p w14:paraId="3D47267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Términos individuales</w:t>
            </w:r>
          </w:p>
        </w:tc>
      </w:tr>
      <w:tr w:rsidR="00957C2F" w:rsidRPr="00C04ED4" w14:paraId="326D8D36" w14:textId="77777777" w:rsidTr="007E1958">
        <w:tc>
          <w:tcPr>
            <w:tcW w:w="4244" w:type="dxa"/>
          </w:tcPr>
          <w:p w14:paraId="10313F6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κ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, l</m:t>
                </m:r>
              </m:oMath>
            </m:oMathPara>
          </w:p>
        </w:tc>
        <w:tc>
          <w:tcPr>
            <w:tcW w:w="4244" w:type="dxa"/>
          </w:tcPr>
          <w:p w14:paraId="4C59F73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iCs/>
                <w:sz w:val="22"/>
                <w:szCs w:val="22"/>
                <w:lang w:val="es-ES_tradnl"/>
              </w:rPr>
              <w:t>Constantes</w:t>
            </w:r>
          </w:p>
        </w:tc>
      </w:tr>
      <w:tr w:rsidR="00957C2F" w:rsidRPr="00C04ED4" w14:paraId="422D5D55" w14:textId="77777777" w:rsidTr="007E1958">
        <w:tc>
          <w:tcPr>
            <w:tcW w:w="4244" w:type="dxa"/>
          </w:tcPr>
          <w:p w14:paraId="2FCF2C1B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v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,w</m:t>
                </m:r>
              </m:oMath>
            </m:oMathPara>
          </w:p>
        </w:tc>
        <w:tc>
          <w:tcPr>
            <w:tcW w:w="4244" w:type="dxa"/>
          </w:tcPr>
          <w:p w14:paraId="39DBD95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Variables</w:t>
            </w:r>
          </w:p>
        </w:tc>
      </w:tr>
    </w:tbl>
    <w:p w14:paraId="61625C58" w14:textId="77777777" w:rsidR="00957C2F" w:rsidRDefault="00957C2F" w:rsidP="00957C2F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14:paraId="157D8D57" w14:textId="77777777" w:rsidR="00957C2F" w:rsidRPr="00C04ED4" w:rsidRDefault="00957C2F" w:rsidP="00957C2F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3.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Reglas de formación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77"/>
      </w:tblGrid>
      <w:tr w:rsidR="00957C2F" w:rsidRPr="00C04ED4" w14:paraId="50CFEF8F" w14:textId="77777777" w:rsidTr="007E1958">
        <w:trPr>
          <w:trHeight w:val="888"/>
          <w:jc w:val="center"/>
        </w:trPr>
        <w:tc>
          <w:tcPr>
            <w:tcW w:w="8477" w:type="dxa"/>
          </w:tcPr>
          <w:p w14:paraId="0CA3EF44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atómicas</w:t>
            </w:r>
          </w:p>
          <w:p w14:paraId="081EC113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sz w:val="22"/>
                <w:szCs w:val="22"/>
                <w:lang w:val="es-ES"/>
              </w:rPr>
            </w:pPr>
            <w:r w:rsidRPr="4E9FD5E5">
              <w:rPr>
                <w:i/>
                <w:iCs/>
                <w:sz w:val="22"/>
                <w:szCs w:val="22"/>
                <w:lang w:val="es-ES"/>
              </w:rPr>
              <w:t>rf1</w:t>
            </w:r>
            <w:r w:rsidRPr="4E9FD5E5">
              <w:rPr>
                <w:sz w:val="22"/>
                <w:szCs w:val="22"/>
                <w:lang w:val="es-ES"/>
              </w:rPr>
              <w:t>.</w:t>
            </w:r>
            <w:r w:rsidRPr="4E9FD5E5">
              <w:rPr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4E9FD5E5">
              <w:rPr>
                <w:sz w:val="22"/>
                <w:szCs w:val="22"/>
                <w:lang w:val="es-ES"/>
              </w:rPr>
              <w:t>Toda letra oracional</w:t>
            </w:r>
            <w:r w:rsidRPr="4E9FD5E5">
              <w:rPr>
                <w:rFonts w:eastAsiaTheme="minorEastAsia"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Π</m:t>
              </m:r>
            </m:oMath>
            <w:r w:rsidRPr="4E9FD5E5">
              <w:rPr>
                <w:sz w:val="22"/>
                <w:szCs w:val="22"/>
                <w:lang w:val="es-ES"/>
              </w:rPr>
              <w:t xml:space="preserve"> es una fbf. </w:t>
            </w:r>
            <w:r w:rsidRPr="4E9FD5E5">
              <w:rPr>
                <w:b/>
                <w:bCs/>
                <w:sz w:val="22"/>
                <w:szCs w:val="22"/>
                <w:lang w:val="es-ES"/>
              </w:rPr>
              <w:t>[1]</w:t>
            </w:r>
          </w:p>
          <w:p w14:paraId="1EE1A050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s-ES"/>
              </w:rPr>
            </w:pPr>
            <w:r w:rsidRPr="4E9FD5E5">
              <w:rPr>
                <w:i/>
                <w:iCs/>
                <w:sz w:val="22"/>
                <w:szCs w:val="22"/>
                <w:lang w:val="es-ES"/>
              </w:rPr>
              <w:t>rf2</w:t>
            </w:r>
            <w:r w:rsidRPr="4E9FD5E5">
              <w:rPr>
                <w:sz w:val="22"/>
                <w:szCs w:val="22"/>
                <w:lang w:val="es-ES"/>
              </w:rPr>
              <w:t xml:space="preserve">. Toda letra predicativa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 w:rsidRPr="4E9FD5E5">
              <w:rPr>
                <w:rFonts w:eastAsiaTheme="minorEastAsia"/>
                <w:sz w:val="22"/>
                <w:szCs w:val="22"/>
                <w:lang w:val="es-ES"/>
              </w:rPr>
              <w:t xml:space="preserve"> seguida de un término individual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τ</m:t>
              </m:r>
            </m:oMath>
            <w:r w:rsidRPr="4E9FD5E5">
              <w:rPr>
                <w:sz w:val="22"/>
                <w:szCs w:val="22"/>
                <w:lang w:val="es-ES"/>
              </w:rPr>
              <w:t xml:space="preserve"> es una fbf. </w:t>
            </w:r>
            <w:r w:rsidRPr="4E9FD5E5">
              <w:rPr>
                <w:b/>
                <w:bCs/>
                <w:sz w:val="22"/>
                <w:szCs w:val="22"/>
                <w:lang w:val="es-ES"/>
              </w:rPr>
              <w:t>[2]</w:t>
            </w:r>
          </w:p>
        </w:tc>
      </w:tr>
      <w:tr w:rsidR="00957C2F" w:rsidRPr="00C04ED4" w14:paraId="4CF6EEC8" w14:textId="77777777" w:rsidTr="007E1958">
        <w:trPr>
          <w:trHeight w:val="283"/>
          <w:jc w:val="center"/>
        </w:trPr>
        <w:tc>
          <w:tcPr>
            <w:tcW w:w="8477" w:type="dxa"/>
          </w:tcPr>
          <w:p w14:paraId="54261A43" w14:textId="77777777" w:rsidR="00957C2F" w:rsidRPr="00C04ED4" w:rsidRDefault="00957C2F" w:rsidP="007E1958">
            <w:pPr>
              <w:spacing w:line="276" w:lineRule="auto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compuestas</w:t>
            </w:r>
          </w:p>
          <w:p w14:paraId="54CA69F6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rf3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. 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es una fbf,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una fbf.</w:t>
            </w:r>
          </w:p>
          <w:p w14:paraId="744FD23D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rf4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y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ψ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fbfs, entonces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ins w:id="0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  <m:ctrlPr>
                    <w:ins w:id="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id="2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id="3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 y 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≡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ψ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)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fbfs.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 w:rsidRPr="00B601C7"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[3]</w:t>
            </w:r>
          </w:p>
          <w:p w14:paraId="35416021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lastRenderedPageBreak/>
              <w:t>rf5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</w:p>
          <w:p w14:paraId="2811901B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rf6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44D2258A" w14:textId="77777777" w:rsidR="00957C2F" w:rsidRPr="00C04ED4" w:rsidRDefault="00957C2F" w:rsidP="007E1958">
            <w:pPr>
              <w:spacing w:line="276" w:lineRule="auto"/>
              <w:rPr>
                <w:rFonts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rf7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>Nada más es una fbf.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 </w:t>
            </w:r>
            <w:r w:rsidRPr="007B6DBC">
              <w:rPr>
                <w:rFonts w:cstheme="minorHAnsi"/>
                <w:b/>
                <w:bCs/>
                <w:sz w:val="22"/>
                <w:szCs w:val="22"/>
                <w:lang w:val="es-ES"/>
              </w:rPr>
              <w:t>[6]</w:t>
            </w:r>
          </w:p>
        </w:tc>
      </w:tr>
    </w:tbl>
    <w:p w14:paraId="38334BB8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</w:rPr>
      </w:pPr>
    </w:p>
    <w:p w14:paraId="22EC9C40" w14:textId="77777777" w:rsidR="00957C2F" w:rsidRPr="00B601C7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0F726C">
        <w:rPr>
          <w:rFonts w:cstheme="minorHAnsi"/>
          <w:b/>
          <w:bCs/>
          <w:sz w:val="22"/>
          <w:szCs w:val="22"/>
          <w:lang w:val="es-ES_tradnl"/>
        </w:rPr>
        <w:t>[1]</w:t>
      </w:r>
      <w:r w:rsidRPr="000F726C"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0F726C">
        <w:rPr>
          <w:rFonts w:cstheme="minorHAnsi"/>
          <w:sz w:val="22"/>
          <w:szCs w:val="22"/>
          <w:lang w:val="es-ES_tradnl"/>
        </w:rPr>
        <w:t>Las</w:t>
      </w:r>
      <w:r>
        <w:rPr>
          <w:rFonts w:cstheme="minorHAnsi"/>
          <w:sz w:val="22"/>
          <w:szCs w:val="22"/>
          <w:lang w:val="es-ES_tradnl"/>
        </w:rPr>
        <w:t xml:space="preserve"> letras oracionales son los únicos símbolos que, por sí solos, conforman una fórmula atómica. Sirven para formalizar oraciones impersonales</w:t>
      </w:r>
      <w:r>
        <w:rPr>
          <w:rStyle w:val="Refdenotaalpie"/>
          <w:rFonts w:cstheme="minorHAnsi"/>
          <w:sz w:val="22"/>
          <w:szCs w:val="22"/>
          <w:lang w:val="es-ES_tradnl"/>
        </w:rPr>
        <w:footnoteReference w:id="1"/>
      </w:r>
      <w:r>
        <w:rPr>
          <w:rFonts w:cstheme="minorHAnsi"/>
          <w:sz w:val="22"/>
          <w:szCs w:val="22"/>
          <w:lang w:val="es-ES_tradnl"/>
        </w:rPr>
        <w:t xml:space="preserve"> sin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="00957C2F" w:rsidRPr="00C04ED4" w14:paraId="78C1C43F" w14:textId="77777777" w:rsidTr="007E1958">
        <w:trPr>
          <w:trHeight w:val="223"/>
          <w:jc w:val="center"/>
        </w:trPr>
        <w:tc>
          <w:tcPr>
            <w:tcW w:w="2888" w:type="dxa"/>
          </w:tcPr>
          <w:p w14:paraId="6A3304E3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atómica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oracional</w:t>
            </w:r>
          </w:p>
        </w:tc>
        <w:tc>
          <w:tcPr>
            <w:tcW w:w="3633" w:type="dxa"/>
          </w:tcPr>
          <w:p w14:paraId="424F56CD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7BA93C62" w14:textId="77777777" w:rsidTr="007E1958">
        <w:trPr>
          <w:trHeight w:val="233"/>
          <w:jc w:val="center"/>
        </w:trPr>
        <w:tc>
          <w:tcPr>
            <w:tcW w:w="2888" w:type="dxa"/>
          </w:tcPr>
          <w:p w14:paraId="3C92938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3633" w:type="dxa"/>
          </w:tcPr>
          <w:p w14:paraId="5E33935D" w14:textId="77777777" w:rsidR="00957C2F" w:rsidRPr="003378F6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Hace calor.</w:t>
            </w:r>
          </w:p>
        </w:tc>
      </w:tr>
      <w:tr w:rsidR="00957C2F" w:rsidRPr="00C04ED4" w14:paraId="08283E6F" w14:textId="77777777" w:rsidTr="007E1958">
        <w:trPr>
          <w:trHeight w:val="223"/>
          <w:jc w:val="center"/>
        </w:trPr>
        <w:tc>
          <w:tcPr>
            <w:tcW w:w="2888" w:type="dxa"/>
          </w:tcPr>
          <w:p w14:paraId="267E877F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Q</m:t>
                </m:r>
              </m:oMath>
            </m:oMathPara>
          </w:p>
        </w:tc>
        <w:tc>
          <w:tcPr>
            <w:tcW w:w="3633" w:type="dxa"/>
          </w:tcPr>
          <w:p w14:paraId="5F20CB68" w14:textId="77777777" w:rsidR="00957C2F" w:rsidRPr="003378F6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Llueve</w:t>
            </w:r>
          </w:p>
        </w:tc>
      </w:tr>
      <w:tr w:rsidR="00957C2F" w:rsidRPr="00C04ED4" w14:paraId="7C55777C" w14:textId="77777777" w:rsidTr="007E1958">
        <w:trPr>
          <w:trHeight w:val="233"/>
          <w:jc w:val="center"/>
        </w:trPr>
        <w:tc>
          <w:tcPr>
            <w:tcW w:w="2888" w:type="dxa"/>
          </w:tcPr>
          <w:p w14:paraId="0AEFE02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R</m:t>
                </m:r>
              </m:oMath>
            </m:oMathPara>
          </w:p>
        </w:tc>
        <w:tc>
          <w:tcPr>
            <w:tcW w:w="3633" w:type="dxa"/>
          </w:tcPr>
          <w:p w14:paraId="2F76D1A5" w14:textId="77777777" w:rsidR="00957C2F" w:rsidRPr="003378F6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eastAsiaTheme="minorEastAsia" w:cstheme="minorHAnsi"/>
                <w:color w:val="FF0000"/>
                <w:sz w:val="22"/>
                <w:szCs w:val="22"/>
                <w:lang w:val="es-ES_tradnl"/>
              </w:rPr>
              <w:t>Se hace tarde.</w:t>
            </w:r>
            <w:r w:rsidRPr="003378F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</w:p>
        </w:tc>
      </w:tr>
    </w:tbl>
    <w:p w14:paraId="75D5DA5D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2827079D" w14:textId="77777777" w:rsidR="00957C2F" w:rsidRPr="00B601C7" w:rsidRDefault="00957C2F" w:rsidP="00957C2F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 w:rsidRPr="4E9FD5E5">
        <w:rPr>
          <w:b/>
          <w:bCs/>
          <w:sz w:val="22"/>
          <w:szCs w:val="22"/>
          <w:lang w:val="es-ES"/>
        </w:rPr>
        <w:t xml:space="preserve"> [2]</w:t>
      </w:r>
      <w:r w:rsidRPr="4E9FD5E5">
        <w:rPr>
          <w:b/>
          <w:bCs/>
          <w:i/>
          <w:iCs/>
          <w:sz w:val="22"/>
          <w:szCs w:val="22"/>
          <w:lang w:val="es-ES"/>
        </w:rPr>
        <w:t xml:space="preserve"> </w:t>
      </w:r>
      <w:r w:rsidRPr="4E9FD5E5">
        <w:rPr>
          <w:sz w:val="22"/>
          <w:szCs w:val="22"/>
          <w:lang w:val="es-ES"/>
        </w:rPr>
        <w:t>En general, los predicados pueden ir seguidos de uno o más términos para formar fórmulas atómicas. Sin embargo, la versión más acotada de la LPO</w:t>
      </w:r>
      <w:r w:rsidRPr="4E9FD5E5">
        <w:rPr>
          <w:i/>
          <w:iCs/>
          <w:sz w:val="22"/>
          <w:szCs w:val="22"/>
          <w:lang w:val="es-ES"/>
        </w:rPr>
        <w:t xml:space="preserve"> </w:t>
      </w:r>
      <w:r w:rsidRPr="4E9FD5E5">
        <w:rPr>
          <w:sz w:val="22"/>
          <w:szCs w:val="22"/>
          <w:lang w:val="es-ES"/>
        </w:rPr>
        <w:t xml:space="preserve">considera solo los predicados </w:t>
      </w:r>
      <w:proofErr w:type="spellStart"/>
      <w:r w:rsidRPr="4E9FD5E5">
        <w:rPr>
          <w:sz w:val="22"/>
          <w:szCs w:val="22"/>
          <w:lang w:val="es-ES"/>
        </w:rPr>
        <w:t>monádicos</w:t>
      </w:r>
      <w:proofErr w:type="spellEnd"/>
      <w:r w:rsidRPr="4E9FD5E5">
        <w:rPr>
          <w:sz w:val="22"/>
          <w:szCs w:val="22"/>
          <w:lang w:val="es-ES"/>
        </w:rPr>
        <w:t xml:space="preserve">, es decir, aquellos que solo aceptan un </w:t>
      </w:r>
      <w:r w:rsidRPr="4E9FD5E5">
        <w:rPr>
          <w:i/>
          <w:iCs/>
          <w:sz w:val="22"/>
          <w:szCs w:val="22"/>
          <w:lang w:val="es-ES"/>
        </w:rPr>
        <w:t>input</w:t>
      </w:r>
      <w:r w:rsidRPr="4E9FD5E5">
        <w:rPr>
          <w:sz w:val="22"/>
          <w:szCs w:val="22"/>
          <w:lang w:val="es-ES"/>
        </w:rPr>
        <w:t xml:space="preserve"> para términos. Sirven para formalizar oraciones que predican algo sobre un único objeto individual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="00957C2F" w:rsidRPr="00C04ED4" w14:paraId="765DB035" w14:textId="77777777" w:rsidTr="007E1958">
        <w:trPr>
          <w:trHeight w:val="223"/>
          <w:jc w:val="center"/>
        </w:trPr>
        <w:tc>
          <w:tcPr>
            <w:tcW w:w="2888" w:type="dxa"/>
          </w:tcPr>
          <w:p w14:paraId="7C5BE62D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4E9FD5E5">
              <w:rPr>
                <w:b/>
                <w:bCs/>
                <w:sz w:val="22"/>
                <w:szCs w:val="22"/>
                <w:lang w:val="es-ES"/>
              </w:rPr>
              <w:t xml:space="preserve">Fórmula atómica </w:t>
            </w:r>
            <w:proofErr w:type="spellStart"/>
            <w:r w:rsidRPr="4E9FD5E5">
              <w:rPr>
                <w:b/>
                <w:bCs/>
                <w:sz w:val="22"/>
                <w:szCs w:val="22"/>
                <w:lang w:val="es-ES"/>
              </w:rPr>
              <w:t>monádica</w:t>
            </w:r>
            <w:proofErr w:type="spellEnd"/>
          </w:p>
        </w:tc>
        <w:tc>
          <w:tcPr>
            <w:tcW w:w="3633" w:type="dxa"/>
          </w:tcPr>
          <w:p w14:paraId="6C9A4BE0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2873E0A9" w14:textId="77777777" w:rsidTr="007E1958">
        <w:trPr>
          <w:trHeight w:val="233"/>
          <w:jc w:val="center"/>
        </w:trPr>
        <w:tc>
          <w:tcPr>
            <w:tcW w:w="2888" w:type="dxa"/>
          </w:tcPr>
          <w:p w14:paraId="033DC763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3633" w:type="dxa"/>
          </w:tcPr>
          <w:p w14:paraId="7416C441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es alta.</w:t>
            </w:r>
          </w:p>
        </w:tc>
      </w:tr>
      <w:tr w:rsidR="00957C2F" w:rsidRPr="00C04ED4" w14:paraId="0A12E494" w14:textId="77777777" w:rsidTr="007E1958">
        <w:trPr>
          <w:trHeight w:val="223"/>
          <w:jc w:val="center"/>
        </w:trPr>
        <w:tc>
          <w:tcPr>
            <w:tcW w:w="2888" w:type="dxa"/>
          </w:tcPr>
          <w:p w14:paraId="007E854C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3633" w:type="dxa"/>
          </w:tcPr>
          <w:p w14:paraId="10CC562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4EA72E" w:themeColor="accent6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ganó premios.</w:t>
            </w:r>
          </w:p>
        </w:tc>
      </w:tr>
      <w:tr w:rsidR="00957C2F" w:rsidRPr="00C04ED4" w14:paraId="21E58FB0" w14:textId="77777777" w:rsidTr="007E1958">
        <w:trPr>
          <w:trHeight w:val="233"/>
          <w:jc w:val="center"/>
        </w:trPr>
        <w:tc>
          <w:tcPr>
            <w:tcW w:w="2888" w:type="dxa"/>
          </w:tcPr>
          <w:p w14:paraId="11D7B3C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3633" w:type="dxa"/>
          </w:tcPr>
          <w:p w14:paraId="1B18CFB8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i/>
                <w:iCs/>
                <w:color w:val="156082" w:themeColor="accent1"/>
                <w:sz w:val="22"/>
                <w:szCs w:val="22"/>
                <w:lang w:val="es-ES_tradnl"/>
              </w:rPr>
              <w:t>x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tiene treinta años. </w:t>
            </w:r>
          </w:p>
        </w:tc>
      </w:tr>
    </w:tbl>
    <w:p w14:paraId="7EC619DB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10DAD09F" w14:textId="77777777" w:rsidR="00957C2F" w:rsidRPr="000F726C" w:rsidRDefault="00957C2F" w:rsidP="00957C2F">
      <w:pPr>
        <w:autoSpaceDE w:val="0"/>
        <w:autoSpaceDN w:val="0"/>
        <w:adjustRightInd w:val="0"/>
        <w:ind w:firstLine="708"/>
        <w:jc w:val="both"/>
        <w:rPr>
          <w:sz w:val="22"/>
          <w:szCs w:val="22"/>
          <w:lang w:val="es-ES"/>
        </w:rPr>
      </w:pPr>
      <w:r w:rsidRPr="4E9FD5E5">
        <w:rPr>
          <w:sz w:val="22"/>
          <w:szCs w:val="22"/>
          <w:lang w:val="es-ES"/>
        </w:rPr>
        <w:t xml:space="preserve">Los predicados </w:t>
      </w:r>
      <w:proofErr w:type="spellStart"/>
      <w:r w:rsidRPr="4E9FD5E5">
        <w:rPr>
          <w:sz w:val="22"/>
          <w:szCs w:val="22"/>
          <w:lang w:val="es-ES"/>
        </w:rPr>
        <w:t>poliádicos</w:t>
      </w:r>
      <w:proofErr w:type="spellEnd"/>
      <w:r w:rsidRPr="4E9FD5E5">
        <w:rPr>
          <w:sz w:val="22"/>
          <w:szCs w:val="22"/>
          <w:lang w:val="es-ES"/>
        </w:rPr>
        <w:t xml:space="preserve"> o relacionales, en cambio, tienen dos o más </w:t>
      </w:r>
      <w:r w:rsidRPr="4E9FD5E5">
        <w:rPr>
          <w:i/>
          <w:iCs/>
          <w:sz w:val="22"/>
          <w:szCs w:val="22"/>
          <w:lang w:val="es-ES"/>
        </w:rPr>
        <w:t>inputs</w:t>
      </w:r>
      <w:r w:rsidRPr="4E9FD5E5">
        <w:rPr>
          <w:sz w:val="22"/>
          <w:szCs w:val="22"/>
          <w:lang w:val="es-ES"/>
        </w:rPr>
        <w:t xml:space="preserve"> para términos. Sirven para formalizar oraciones que establecen una relación entre dos o más objetos individuales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4271"/>
      </w:tblGrid>
      <w:tr w:rsidR="00957C2F" w:rsidRPr="00C04ED4" w14:paraId="2E01B670" w14:textId="77777777" w:rsidTr="007E1958">
        <w:trPr>
          <w:trHeight w:val="206"/>
          <w:jc w:val="center"/>
        </w:trPr>
        <w:tc>
          <w:tcPr>
            <w:tcW w:w="2675" w:type="dxa"/>
          </w:tcPr>
          <w:p w14:paraId="35822EC4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4E9FD5E5">
              <w:rPr>
                <w:b/>
                <w:bCs/>
                <w:sz w:val="22"/>
                <w:szCs w:val="22"/>
                <w:lang w:val="es-ES"/>
              </w:rPr>
              <w:t xml:space="preserve">Fórmula atómica </w:t>
            </w:r>
            <w:proofErr w:type="spellStart"/>
            <w:r w:rsidRPr="4E9FD5E5">
              <w:rPr>
                <w:b/>
                <w:bCs/>
                <w:sz w:val="22"/>
                <w:szCs w:val="22"/>
                <w:lang w:val="es-ES"/>
              </w:rPr>
              <w:t>poliádica</w:t>
            </w:r>
            <w:proofErr w:type="spellEnd"/>
          </w:p>
        </w:tc>
        <w:tc>
          <w:tcPr>
            <w:tcW w:w="4271" w:type="dxa"/>
          </w:tcPr>
          <w:p w14:paraId="5E48E83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05C0551B" w14:textId="77777777" w:rsidTr="007E1958">
        <w:trPr>
          <w:trHeight w:val="215"/>
          <w:jc w:val="center"/>
        </w:trPr>
        <w:tc>
          <w:tcPr>
            <w:tcW w:w="2675" w:type="dxa"/>
          </w:tcPr>
          <w:p w14:paraId="12C0B77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4271" w:type="dxa"/>
          </w:tcPr>
          <w:p w14:paraId="064AFC5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B0F0"/>
                <w:sz w:val="22"/>
                <w:szCs w:val="22"/>
                <w:lang w:val="es-ES_tradnl"/>
              </w:rPr>
              <w:t xml:space="preserve">ama a </w:t>
            </w:r>
            <w:r w:rsidRPr="00C04ED4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Pedro</w:t>
            </w:r>
          </w:p>
        </w:tc>
      </w:tr>
      <w:tr w:rsidR="00957C2F" w:rsidRPr="00C04ED4" w14:paraId="319DB64F" w14:textId="77777777" w:rsidTr="007E1958">
        <w:trPr>
          <w:trHeight w:val="206"/>
          <w:jc w:val="center"/>
        </w:trPr>
        <w:tc>
          <w:tcPr>
            <w:tcW w:w="2675" w:type="dxa"/>
          </w:tcPr>
          <w:p w14:paraId="3E8D8DB4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b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271" w:type="dxa"/>
          </w:tcPr>
          <w:p w14:paraId="57820243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00B0F0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 xml:space="preserve">ganó más premios que </w:t>
            </w:r>
            <w:r w:rsidRPr="00C04ED4">
              <w:rPr>
                <w:rFonts w:cstheme="minorHAnsi"/>
                <w:i/>
                <w:iCs/>
                <w:color w:val="0F9ED5" w:themeColor="accent4"/>
                <w:sz w:val="22"/>
                <w:szCs w:val="22"/>
                <w:lang w:val="es-ES_tradnl"/>
              </w:rPr>
              <w:t xml:space="preserve">Joker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>en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Perú</w:t>
            </w:r>
          </w:p>
        </w:tc>
      </w:tr>
      <w:tr w:rsidR="00957C2F" w:rsidRPr="00C04ED4" w14:paraId="1FBC23CB" w14:textId="77777777" w:rsidTr="007E1958">
        <w:trPr>
          <w:trHeight w:val="215"/>
          <w:jc w:val="center"/>
        </w:trPr>
        <w:tc>
          <w:tcPr>
            <w:tcW w:w="2675" w:type="dxa"/>
          </w:tcPr>
          <w:p w14:paraId="0A67B2B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  <w:lang w:val="es-ES_tradnl"/>
                  </w:rPr>
                  <m:t>x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4271" w:type="dxa"/>
          </w:tcPr>
          <w:p w14:paraId="4740E5C9" w14:textId="77777777" w:rsidR="00957C2F" w:rsidRPr="001925E6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1925E6"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>X</w:t>
            </w:r>
            <w:r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 xml:space="preserve"> 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es más alto</w:t>
            </w:r>
            <w:r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/a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que</w:t>
            </w:r>
            <w:r w:rsidRPr="001925E6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FF0000"/>
                <w:sz w:val="22"/>
                <w:szCs w:val="22"/>
                <w:lang w:val="es-ES_tradnl"/>
              </w:rPr>
              <w:t>José</w:t>
            </w:r>
          </w:p>
        </w:tc>
      </w:tr>
    </w:tbl>
    <w:p w14:paraId="0FB5D913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</w:p>
    <w:p w14:paraId="4E555577" w14:textId="77777777" w:rsidR="00957C2F" w:rsidRPr="00550522" w:rsidRDefault="00957C2F" w:rsidP="00957C2F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B601C7">
        <w:rPr>
          <w:rFonts w:cstheme="minorHAnsi"/>
          <w:b/>
          <w:bCs/>
          <w:sz w:val="22"/>
          <w:szCs w:val="22"/>
          <w:lang w:val="es-ES"/>
        </w:rPr>
        <w:t>[3]</w:t>
      </w:r>
      <w:r>
        <w:rPr>
          <w:rFonts w:cstheme="minorHAnsi"/>
          <w:sz w:val="22"/>
          <w:szCs w:val="22"/>
          <w:lang w:val="es-ES"/>
        </w:rPr>
        <w:t xml:space="preserve"> </w:t>
      </w:r>
      <w:r w:rsidRPr="00C12D87">
        <w:rPr>
          <w:rFonts w:cstheme="minorHAnsi"/>
          <w:sz w:val="22"/>
          <w:szCs w:val="22"/>
          <w:lang w:val="es-ES"/>
        </w:rPr>
        <w:t>Ejemplos de fórmulas con un conector lógico</w:t>
      </w:r>
      <w:r>
        <w:rPr>
          <w:rFonts w:cstheme="minorHAnsi"/>
          <w:sz w:val="22"/>
          <w:szCs w:val="22"/>
          <w:lang w:val="es-E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4975"/>
      </w:tblGrid>
      <w:tr w:rsidR="00957C2F" w:rsidRPr="00C04ED4" w14:paraId="54791A41" w14:textId="77777777" w:rsidTr="007E1958">
        <w:trPr>
          <w:trHeight w:val="206"/>
          <w:jc w:val="center"/>
        </w:trPr>
        <w:tc>
          <w:tcPr>
            <w:tcW w:w="3100" w:type="dxa"/>
          </w:tcPr>
          <w:p w14:paraId="3ABC8C7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con un conector lógico</w:t>
            </w:r>
          </w:p>
        </w:tc>
        <w:tc>
          <w:tcPr>
            <w:tcW w:w="4975" w:type="dxa"/>
          </w:tcPr>
          <w:p w14:paraId="6E65DA6B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11106C0E" w14:textId="77777777" w:rsidTr="007E1958">
        <w:trPr>
          <w:trHeight w:val="215"/>
          <w:jc w:val="center"/>
        </w:trPr>
        <w:tc>
          <w:tcPr>
            <w:tcW w:w="3100" w:type="dxa"/>
          </w:tcPr>
          <w:p w14:paraId="44F1124B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¬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4975" w:type="dxa"/>
          </w:tcPr>
          <w:p w14:paraId="6F57A98D" w14:textId="77777777" w:rsidR="00957C2F" w:rsidRPr="00DF5F0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No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hace calor.</w:t>
            </w:r>
          </w:p>
        </w:tc>
      </w:tr>
      <w:tr w:rsidR="00957C2F" w:rsidRPr="00C04ED4" w14:paraId="61B4263F" w14:textId="77777777" w:rsidTr="007E1958">
        <w:trPr>
          <w:trHeight w:val="206"/>
          <w:jc w:val="center"/>
        </w:trPr>
        <w:tc>
          <w:tcPr>
            <w:tcW w:w="3100" w:type="dxa"/>
          </w:tcPr>
          <w:p w14:paraId="3E0E02D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∧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Fb)</m:t>
                </m:r>
              </m:oMath>
            </m:oMathPara>
          </w:p>
        </w:tc>
        <w:tc>
          <w:tcPr>
            <w:tcW w:w="4975" w:type="dxa"/>
          </w:tcPr>
          <w:p w14:paraId="3A90D7D0" w14:textId="77777777" w:rsidR="00957C2F" w:rsidRPr="00DF5F04" w:rsidRDefault="00957C2F" w:rsidP="007E195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"/>
              </w:rPr>
            </w:pPr>
            <w:r w:rsidRPr="4E9FD5E5">
              <w:rPr>
                <w:sz w:val="22"/>
                <w:szCs w:val="22"/>
                <w:lang w:val="es-ES"/>
              </w:rPr>
              <w:t xml:space="preserve">Isabel </w:t>
            </w:r>
            <w:r w:rsidRPr="4E9FD5E5">
              <w:rPr>
                <w:b/>
                <w:bCs/>
                <w:color w:val="FF0000"/>
                <w:sz w:val="22"/>
                <w:szCs w:val="22"/>
                <w:lang w:val="es-ES"/>
              </w:rPr>
              <w:t>y</w:t>
            </w:r>
            <w:r w:rsidRPr="4E9FD5E5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4E9FD5E5">
              <w:rPr>
                <w:sz w:val="22"/>
                <w:szCs w:val="22"/>
                <w:lang w:val="es-ES"/>
              </w:rPr>
              <w:t>Glicerio</w:t>
            </w:r>
            <w:proofErr w:type="spellEnd"/>
            <w:r w:rsidRPr="4E9FD5E5">
              <w:rPr>
                <w:sz w:val="22"/>
                <w:szCs w:val="22"/>
                <w:lang w:val="es-ES"/>
              </w:rPr>
              <w:t xml:space="preserve"> viven en Puno. </w:t>
            </w:r>
          </w:p>
        </w:tc>
      </w:tr>
      <w:tr w:rsidR="00957C2F" w:rsidRPr="00C04ED4" w14:paraId="0227C56F" w14:textId="77777777" w:rsidTr="007E1958">
        <w:trPr>
          <w:trHeight w:val="215"/>
          <w:jc w:val="center"/>
        </w:trPr>
        <w:tc>
          <w:tcPr>
            <w:tcW w:w="3100" w:type="dxa"/>
          </w:tcPr>
          <w:p w14:paraId="572C1700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Ha)</m:t>
                </m:r>
              </m:oMath>
            </m:oMathPara>
          </w:p>
        </w:tc>
        <w:tc>
          <w:tcPr>
            <w:tcW w:w="4975" w:type="dxa"/>
          </w:tcPr>
          <w:p w14:paraId="517B4C37" w14:textId="77777777" w:rsidR="00957C2F" w:rsidRPr="00DF5F0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Isabel juega básquet </w:t>
            </w: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tiene celular.</w:t>
            </w:r>
          </w:p>
        </w:tc>
      </w:tr>
      <w:tr w:rsidR="00957C2F" w:rsidRPr="00C04ED4" w14:paraId="7A93855A" w14:textId="77777777" w:rsidTr="007E1958">
        <w:trPr>
          <w:trHeight w:val="215"/>
          <w:jc w:val="center"/>
        </w:trPr>
        <w:tc>
          <w:tcPr>
            <w:tcW w:w="3100" w:type="dxa"/>
          </w:tcPr>
          <w:p w14:paraId="4ACDD292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(Ja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Kb)</m:t>
                </m:r>
              </m:oMath>
            </m:oMathPara>
          </w:p>
        </w:tc>
        <w:tc>
          <w:tcPr>
            <w:tcW w:w="4975" w:type="dxa"/>
          </w:tcPr>
          <w:p w14:paraId="5513FB10" w14:textId="77777777" w:rsidR="00957C2F" w:rsidRPr="00CB2435" w:rsidRDefault="00957C2F" w:rsidP="007E195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"/>
              </w:rPr>
            </w:pPr>
            <w:r w:rsidRPr="4E9FD5E5">
              <w:rPr>
                <w:b/>
                <w:bCs/>
                <w:color w:val="FF0000"/>
                <w:sz w:val="22"/>
                <w:szCs w:val="22"/>
                <w:lang w:val="es-ES"/>
              </w:rPr>
              <w:t>Si</w:t>
            </w:r>
            <w:r w:rsidRPr="4E9FD5E5">
              <w:rPr>
                <w:sz w:val="22"/>
                <w:szCs w:val="22"/>
                <w:lang w:val="es-ES"/>
              </w:rPr>
              <w:t xml:space="preserve"> Isabel toma el bus</w:t>
            </w:r>
            <w:r w:rsidRPr="4E9FD5E5">
              <w:rPr>
                <w:b/>
                <w:bCs/>
                <w:color w:val="FF0000"/>
                <w:sz w:val="22"/>
                <w:szCs w:val="22"/>
                <w:lang w:val="es-ES"/>
              </w:rPr>
              <w:t>, entonces</w:t>
            </w:r>
            <w:r w:rsidRPr="4E9FD5E5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4E9FD5E5">
              <w:rPr>
                <w:sz w:val="22"/>
                <w:szCs w:val="22"/>
                <w:lang w:val="es-ES"/>
              </w:rPr>
              <w:t>Glicerio</w:t>
            </w:r>
            <w:proofErr w:type="spellEnd"/>
            <w:r w:rsidRPr="4E9FD5E5">
              <w:rPr>
                <w:sz w:val="22"/>
                <w:szCs w:val="22"/>
                <w:lang w:val="es-ES"/>
              </w:rPr>
              <w:t xml:space="preserve"> va en auto.</w:t>
            </w:r>
          </w:p>
        </w:tc>
      </w:tr>
      <w:tr w:rsidR="00957C2F" w:rsidRPr="00C04ED4" w14:paraId="587BAA2B" w14:textId="77777777" w:rsidTr="007E1958">
        <w:trPr>
          <w:trHeight w:val="215"/>
          <w:jc w:val="center"/>
        </w:trPr>
        <w:tc>
          <w:tcPr>
            <w:tcW w:w="3100" w:type="dxa"/>
          </w:tcPr>
          <w:p w14:paraId="086FC728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(Gb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≡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Hb)</m:t>
                </m:r>
              </m:oMath>
            </m:oMathPara>
          </w:p>
        </w:tc>
        <w:tc>
          <w:tcPr>
            <w:tcW w:w="4975" w:type="dxa"/>
          </w:tcPr>
          <w:p w14:paraId="43380DF1" w14:textId="77777777" w:rsidR="00957C2F" w:rsidRPr="00E5359E" w:rsidRDefault="00957C2F" w:rsidP="007E195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4E9FD5E5">
              <w:rPr>
                <w:sz w:val="22"/>
                <w:szCs w:val="22"/>
                <w:lang w:val="es-ES"/>
              </w:rPr>
              <w:t>Glicerio</w:t>
            </w:r>
            <w:proofErr w:type="spellEnd"/>
            <w:r w:rsidRPr="4E9FD5E5">
              <w:rPr>
                <w:sz w:val="22"/>
                <w:szCs w:val="22"/>
                <w:lang w:val="es-ES"/>
              </w:rPr>
              <w:t xml:space="preserve"> juega básquet </w:t>
            </w:r>
            <w:r w:rsidRPr="4E9FD5E5">
              <w:rPr>
                <w:b/>
                <w:bCs/>
                <w:color w:val="FF0000"/>
                <w:sz w:val="22"/>
                <w:szCs w:val="22"/>
                <w:lang w:val="es-ES"/>
              </w:rPr>
              <w:t xml:space="preserve">si y solo si </w:t>
            </w:r>
            <w:r w:rsidRPr="4E9FD5E5">
              <w:rPr>
                <w:sz w:val="22"/>
                <w:szCs w:val="22"/>
                <w:lang w:val="es-ES"/>
              </w:rPr>
              <w:t>tiene celular.</w:t>
            </w:r>
          </w:p>
        </w:tc>
      </w:tr>
    </w:tbl>
    <w:p w14:paraId="1B3C28BD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6DF38A76" w14:textId="77777777" w:rsidR="00957C2F" w:rsidRPr="007B6DBC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7B6DBC">
        <w:rPr>
          <w:rFonts w:cstheme="minorHAnsi"/>
          <w:b/>
          <w:bCs/>
          <w:sz w:val="22"/>
          <w:szCs w:val="22"/>
          <w:lang w:val="es-ES_tradnl"/>
        </w:rPr>
        <w:t>[4]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7B6DBC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particular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130"/>
      </w:tblGrid>
      <w:tr w:rsidR="00957C2F" w:rsidRPr="00C04ED4" w14:paraId="6C3AE037" w14:textId="77777777" w:rsidTr="007E1958">
        <w:trPr>
          <w:trHeight w:val="206"/>
          <w:jc w:val="center"/>
        </w:trPr>
        <w:tc>
          <w:tcPr>
            <w:tcW w:w="2528" w:type="dxa"/>
          </w:tcPr>
          <w:p w14:paraId="3313CCB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particular</w:t>
            </w:r>
          </w:p>
        </w:tc>
        <w:tc>
          <w:tcPr>
            <w:tcW w:w="4130" w:type="dxa"/>
          </w:tcPr>
          <w:p w14:paraId="19A1B8CA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7FF24955" w14:textId="77777777" w:rsidTr="007E1958">
        <w:trPr>
          <w:trHeight w:val="215"/>
          <w:jc w:val="center"/>
        </w:trPr>
        <w:tc>
          <w:tcPr>
            <w:tcW w:w="2528" w:type="dxa"/>
          </w:tcPr>
          <w:p w14:paraId="29B89F1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130" w:type="dxa"/>
          </w:tcPr>
          <w:p w14:paraId="2ABBC145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>Al menos alguien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7D5A4D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poeta.</w:t>
            </w:r>
          </w:p>
        </w:tc>
      </w:tr>
      <w:tr w:rsidR="00957C2F" w:rsidRPr="00C04ED4" w14:paraId="6FD1C4A1" w14:textId="77777777" w:rsidTr="007E1958">
        <w:trPr>
          <w:trHeight w:val="206"/>
          <w:jc w:val="center"/>
        </w:trPr>
        <w:tc>
          <w:tcPr>
            <w:tcW w:w="2528" w:type="dxa"/>
          </w:tcPr>
          <w:p w14:paraId="0CF436D8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130" w:type="dxa"/>
          </w:tcPr>
          <w:p w14:paraId="0FE8C4C7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 xml:space="preserve">Al menos un 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poeta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científico. </w:t>
            </w:r>
          </w:p>
        </w:tc>
      </w:tr>
    </w:tbl>
    <w:p w14:paraId="5D71597C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6082D3C5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[</w:t>
      </w:r>
      <w:r>
        <w:rPr>
          <w:rFonts w:cstheme="minorHAnsi"/>
          <w:b/>
          <w:bCs/>
          <w:sz w:val="22"/>
          <w:szCs w:val="22"/>
          <w:lang w:val="es-ES_tradnl"/>
        </w:rPr>
        <w:t>5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] </w:t>
      </w:r>
      <w:r w:rsidRPr="00C04ED4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universal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838"/>
      </w:tblGrid>
      <w:tr w:rsidR="00957C2F" w:rsidRPr="00C04ED4" w14:paraId="350FD205" w14:textId="77777777" w:rsidTr="007E1958">
        <w:trPr>
          <w:trHeight w:val="206"/>
          <w:jc w:val="center"/>
        </w:trPr>
        <w:tc>
          <w:tcPr>
            <w:tcW w:w="2528" w:type="dxa"/>
          </w:tcPr>
          <w:p w14:paraId="160311B9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universal</w:t>
            </w:r>
          </w:p>
        </w:tc>
        <w:tc>
          <w:tcPr>
            <w:tcW w:w="4838" w:type="dxa"/>
          </w:tcPr>
          <w:p w14:paraId="0ECBA1EE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957C2F" w:rsidRPr="00C04ED4" w14:paraId="6DDEBA28" w14:textId="77777777" w:rsidTr="007E1958">
        <w:trPr>
          <w:trHeight w:val="215"/>
          <w:jc w:val="center"/>
        </w:trPr>
        <w:tc>
          <w:tcPr>
            <w:tcW w:w="2528" w:type="dxa"/>
          </w:tcPr>
          <w:p w14:paraId="3AF8EA40" w14:textId="77777777" w:rsidR="00957C2F" w:rsidRPr="00C04ED4" w:rsidRDefault="00957C2F" w:rsidP="007E1958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Cs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 xml:space="preserve">x 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838" w:type="dxa"/>
          </w:tcPr>
          <w:p w14:paraId="7A3F6A52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281F76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poetas.</w:t>
            </w:r>
          </w:p>
        </w:tc>
      </w:tr>
      <w:tr w:rsidR="00957C2F" w:rsidRPr="00C04ED4" w14:paraId="72966110" w14:textId="77777777" w:rsidTr="007E1958">
        <w:trPr>
          <w:trHeight w:val="63"/>
          <w:jc w:val="center"/>
        </w:trPr>
        <w:tc>
          <w:tcPr>
            <w:tcW w:w="2528" w:type="dxa"/>
          </w:tcPr>
          <w:p w14:paraId="14987FCE" w14:textId="77777777" w:rsidR="00957C2F" w:rsidRPr="00C04ED4" w:rsidRDefault="00957C2F" w:rsidP="007E1958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x⊃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14:paraId="396BAB46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 los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científicos. </w:t>
            </w:r>
          </w:p>
        </w:tc>
      </w:tr>
      <w:tr w:rsidR="00957C2F" w:rsidRPr="00C04ED4" w14:paraId="3108A970" w14:textId="77777777" w:rsidTr="007E1958">
        <w:trPr>
          <w:trHeight w:val="63"/>
          <w:jc w:val="center"/>
        </w:trPr>
        <w:tc>
          <w:tcPr>
            <w:tcW w:w="2528" w:type="dxa"/>
          </w:tcPr>
          <w:p w14:paraId="0E168B57" w14:textId="77777777" w:rsidR="00957C2F" w:rsidRPr="00C04ED4" w:rsidRDefault="00957C2F" w:rsidP="007E1958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="Calibri" w:cstheme="minorHAnsi"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14:paraId="11EC4B12" w14:textId="77777777" w:rsidR="00957C2F" w:rsidRPr="00C04ED4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Todos </w:t>
            </w:r>
            <w:r w:rsidRPr="00A97F41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y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>científicos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.</w:t>
            </w:r>
          </w:p>
        </w:tc>
      </w:tr>
    </w:tbl>
    <w:p w14:paraId="3458F47F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53A87890" w14:textId="77777777" w:rsidR="00957C2F" w:rsidRDefault="00957C2F" w:rsidP="00957C2F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[6] </w:t>
      </w:r>
      <w:r>
        <w:rPr>
          <w:rFonts w:cstheme="minorHAnsi"/>
          <w:sz w:val="22"/>
          <w:szCs w:val="22"/>
          <w:lang w:val="es-ES"/>
        </w:rPr>
        <w:t xml:space="preserve">Toda </w:t>
      </w:r>
      <w:r w:rsidRPr="004F1E21">
        <w:rPr>
          <w:rFonts w:cstheme="minorHAnsi"/>
          <w:sz w:val="22"/>
          <w:szCs w:val="22"/>
          <w:lang w:val="es-ES"/>
        </w:rPr>
        <w:t xml:space="preserve">secuencia de símbolos de LPO que no siga </w:t>
      </w:r>
      <w:r w:rsidRPr="00000578">
        <w:rPr>
          <w:rFonts w:cstheme="minorHAnsi"/>
          <w:i/>
          <w:iCs/>
          <w:sz w:val="22"/>
          <w:szCs w:val="22"/>
          <w:lang w:val="es-ES"/>
        </w:rPr>
        <w:t>rf1-rf7</w:t>
      </w:r>
      <w:r w:rsidRPr="00000578">
        <w:rPr>
          <w:rFonts w:cstheme="minorHAnsi"/>
          <w:sz w:val="22"/>
          <w:szCs w:val="22"/>
          <w:lang w:val="es-ES"/>
        </w:rPr>
        <w:t xml:space="preserve"> para construirse, será una expresión sin sentido en LPO.</w:t>
      </w:r>
      <w:r>
        <w:rPr>
          <w:rFonts w:cstheme="minorHAnsi"/>
          <w:sz w:val="22"/>
          <w:szCs w:val="22"/>
          <w:lang w:val="es-ES"/>
        </w:rPr>
        <w:t xml:space="preserve"> No se le atribuye, ni siquiera, el nombre de fórmula. Por ello, cuando se hable de fórmulas se estará hablando exclusivamente de </w:t>
      </w:r>
      <w:proofErr w:type="spellStart"/>
      <w:r>
        <w:rPr>
          <w:rFonts w:cstheme="minorHAnsi"/>
          <w:sz w:val="22"/>
          <w:szCs w:val="22"/>
          <w:lang w:val="es-ES"/>
        </w:rPr>
        <w:t>fbfs</w:t>
      </w:r>
      <w:proofErr w:type="spellEnd"/>
      <w:r>
        <w:rPr>
          <w:rFonts w:cstheme="minorHAnsi"/>
          <w:sz w:val="22"/>
          <w:szCs w:val="22"/>
          <w:lang w:val="es-ES"/>
        </w:rPr>
        <w:t>.</w:t>
      </w:r>
    </w:p>
    <w:p w14:paraId="012610A5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2C5945BC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4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Variables libres y ligadas</w:t>
      </w:r>
    </w:p>
    <w:p w14:paraId="77D51530" w14:textId="77777777" w:rsidR="00957C2F" w:rsidRPr="00C04ED4" w:rsidRDefault="00957C2F" w:rsidP="00957C2F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 xml:space="preserve">Para clasificar las variables que aparecen en </w:t>
      </w:r>
      <w:r>
        <w:rPr>
          <w:rFonts w:cstheme="minorHAnsi"/>
          <w:sz w:val="22"/>
          <w:szCs w:val="22"/>
          <w:lang w:val="es-ES_tradnl"/>
        </w:rPr>
        <w:t xml:space="preserve">una </w:t>
      </w:r>
      <w:r w:rsidRPr="00C04ED4">
        <w:rPr>
          <w:rFonts w:cstheme="minorHAnsi"/>
          <w:sz w:val="22"/>
          <w:szCs w:val="22"/>
          <w:lang w:val="es-ES_tradnl"/>
        </w:rPr>
        <w:t>fórmula, se debe explicar, primero, en qué consiste el alcance de cuantificación.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57C2F" w:rsidRPr="00C04ED4" w14:paraId="26BCD02A" w14:textId="77777777" w:rsidTr="007E1958">
        <w:tc>
          <w:tcPr>
            <w:tcW w:w="8488" w:type="dxa"/>
          </w:tcPr>
          <w:p w14:paraId="449ABA40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1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Alcance de cuantificación</w:t>
            </w:r>
          </w:p>
          <w:p w14:paraId="7EE80961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El alcance de los cuantificadores en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el conjunto de símbolos de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</w:p>
        </w:tc>
      </w:tr>
    </w:tbl>
    <w:p w14:paraId="348AB3E6" w14:textId="77777777" w:rsidR="00957C2F" w:rsidRPr="00C04ED4" w:rsidRDefault="00957C2F" w:rsidP="00957C2F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482453D3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Teniendo esto en cuenta, las variables pueden ser libres o ligadas: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57C2F" w:rsidRPr="00C04ED4" w14:paraId="7201C134" w14:textId="77777777" w:rsidTr="007E1958">
        <w:tc>
          <w:tcPr>
            <w:tcW w:w="8488" w:type="dxa"/>
          </w:tcPr>
          <w:p w14:paraId="34B09441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2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libre</w:t>
            </w:r>
          </w:p>
          <w:p w14:paraId="753449D7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libre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no está bajo el alcance de un cuantificador con la misma variable</w:t>
            </w:r>
          </w:p>
        </w:tc>
      </w:tr>
      <w:tr w:rsidR="00957C2F" w:rsidRPr="00C04ED4" w14:paraId="42023A73" w14:textId="77777777" w:rsidTr="007E1958">
        <w:tc>
          <w:tcPr>
            <w:tcW w:w="8488" w:type="dxa"/>
          </w:tcPr>
          <w:p w14:paraId="485DCAB9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3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ligada</w:t>
            </w:r>
          </w:p>
          <w:p w14:paraId="5136E529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ligada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está bajo el alcance de un cuantificador con la misma variable</w:t>
            </w:r>
          </w:p>
        </w:tc>
      </w:tr>
    </w:tbl>
    <w:p w14:paraId="6A891E79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14:paraId="2962F9DA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14:paraId="5517D744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14:paraId="0EAA38F4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335795AC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i/>
          <w:iCs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,</w:t>
      </w: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i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4215C7B1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i/>
          <w:iCs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En</w:t>
      </w: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589AB3D5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4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 en ambas apariciones.</w:t>
      </w:r>
    </w:p>
    <w:p w14:paraId="41F1C6C0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right="-291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∃xFx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∧Gx)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: la primera aparición de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; la segunda,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>.</w:t>
      </w:r>
    </w:p>
    <w:p w14:paraId="73627B74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ins w:id="5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Fx⊃Gy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; y, por otro lado,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24270AD4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6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∨¬Ga</m:t>
            </m:r>
          </m:e>
        </m:d>
        <m:r>
          <w:rPr>
            <w:rFonts w:ascii="Cambria Math" w:hAnsi="Cambria Math" w:cstheme="minorHAnsi"/>
            <w:sz w:val="22"/>
            <w:szCs w:val="22"/>
            <w:lang w:val="es-ES_tradnl"/>
          </w:rPr>
          <m:t>: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08D719E5" w14:textId="77777777" w:rsidR="00957C2F" w:rsidRPr="00C04ED4" w:rsidRDefault="00957C2F" w:rsidP="00957C2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d>
          <m:dPr>
            <m:ctrlPr>
              <w:ins w:id="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8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⊃Fx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las dos primeras apariciones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están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; la tercera está 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3F09267B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</w:p>
    <w:p w14:paraId="5D1610AD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5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Fórmulas abiertas y cerradas </w:t>
      </w:r>
    </w:p>
    <w:p w14:paraId="328AAE71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  <w:t xml:space="preserve">Según la presencia o ausencia de variables libres en una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, se puede determinar si esta es abierta o cerrada: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57C2F" w:rsidRPr="00C04ED4" w14:paraId="212AFD51" w14:textId="77777777" w:rsidTr="007E1958">
        <w:tc>
          <w:tcPr>
            <w:tcW w:w="8488" w:type="dxa"/>
          </w:tcPr>
          <w:p w14:paraId="0D52E69E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abierta</w:t>
            </w:r>
          </w:p>
          <w:p w14:paraId="4065EC67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abierta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al menos una variable libre</w:t>
            </w:r>
          </w:p>
        </w:tc>
      </w:tr>
      <w:tr w:rsidR="00957C2F" w:rsidRPr="00C04ED4" w14:paraId="27ECB066" w14:textId="77777777" w:rsidTr="007E1958">
        <w:tc>
          <w:tcPr>
            <w:tcW w:w="8488" w:type="dxa"/>
          </w:tcPr>
          <w:p w14:paraId="0944D45C" w14:textId="77777777" w:rsidR="00957C2F" w:rsidRPr="00C04ED4" w:rsidRDefault="00957C2F" w:rsidP="007E1958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cerrada</w:t>
            </w:r>
          </w:p>
          <w:p w14:paraId="30938F49" w14:textId="77777777" w:rsidR="00957C2F" w:rsidRPr="00C04ED4" w:rsidRDefault="00957C2F" w:rsidP="007E19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cerrada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no tiene ninguna variable libre</w:t>
            </w:r>
          </w:p>
        </w:tc>
      </w:tr>
    </w:tbl>
    <w:p w14:paraId="3E37FA78" w14:textId="77777777" w:rsidR="00957C2F" w:rsidRPr="00C04ED4" w:rsidRDefault="00957C2F" w:rsidP="00957C2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04909707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14:paraId="39FE9B52" w14:textId="77777777" w:rsidR="00957C2F" w:rsidRPr="00C04ED4" w:rsidRDefault="00957C2F" w:rsidP="00957C2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14:paraId="77995FF8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52039C5D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6F926B95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5F361E20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∀x(Fx⊃Gy)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A2E9A27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</m:t>
        </m:r>
        <m:d>
          <m:dPr>
            <m:ctrlPr>
              <w:ins w:id="9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Fz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∧¬Fx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28DC8C8E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iCs/>
          <w:sz w:val="22"/>
          <w:szCs w:val="22"/>
          <w:lang w:val="es-ES_tradnl"/>
        </w:rPr>
        <w:t>(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P⊃Q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):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008FAE1" w14:textId="77777777" w:rsidR="00957C2F" w:rsidRPr="00C04ED4" w:rsidRDefault="00957C2F" w:rsidP="00957C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∃z∀x(Hy⊃Fx)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638D54AA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FF5F02C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0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590BAFD5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0657524" w14:textId="77777777" w:rsidR="00957C2F" w:rsidRPr="00C04ED4" w:rsidRDefault="00957C2F" w:rsidP="00957C2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P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F4BBC19" w14:textId="77777777" w:rsidR="00957C2F" w:rsidRPr="00C04ED4" w:rsidRDefault="00957C2F" w:rsidP="00957C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  <w:t xml:space="preserve"> </w:t>
      </w:r>
    </w:p>
    <w:p w14:paraId="577BD2A3" w14:textId="77777777" w:rsidR="00957C2F" w:rsidRPr="00C04ED4" w:rsidRDefault="00957C2F" w:rsidP="00957C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∃z∀x(Hz⊃Fz)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444CA2F6" w14:textId="77777777" w:rsidR="00957C2F" w:rsidRPr="00C04ED4" w:rsidRDefault="00957C2F" w:rsidP="00957C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∃z∀x(Hx⊃Fx)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4B1498D9" w14:textId="77777777" w:rsidR="00957C2F" w:rsidRPr="00C04ED4" w:rsidRDefault="00957C2F" w:rsidP="00957C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(∀x∃zHz⊃Fz)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7038A2BB" w14:textId="77777777" w:rsidR="00957C2F" w:rsidRPr="002A6E1D" w:rsidRDefault="00957C2F" w:rsidP="00957C2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47C7E156" w14:textId="77777777" w:rsidR="00957C2F" w:rsidRPr="007B6DBC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6.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Árboles sintácticos</w:t>
      </w:r>
    </w:p>
    <w:p w14:paraId="5A1C6E64" w14:textId="77777777" w:rsidR="00957C2F" w:rsidRPr="00C04ED4" w:rsidRDefault="00957C2F" w:rsidP="00957C2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Respetando las reglas de formación, se puede representar la historia única de formación de cualquier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un árbol sintáctico, tal como se hizo en LC. La única indicación extra es relativa a la aplicación de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rf5</w:t>
      </w:r>
      <w:r w:rsidRPr="00C04ED4">
        <w:rPr>
          <w:rFonts w:cstheme="minorHAnsi"/>
          <w:sz w:val="22"/>
          <w:szCs w:val="22"/>
          <w:lang w:val="es-ES_tradnl"/>
        </w:rPr>
        <w:t xml:space="preserve"> y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rf6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57C2F" w:rsidRPr="00C04ED4" w14:paraId="6814616B" w14:textId="77777777" w:rsidTr="007E1958">
        <w:tc>
          <w:tcPr>
            <w:tcW w:w="8488" w:type="dxa"/>
          </w:tcPr>
          <w:p w14:paraId="0FC3DD7B" w14:textId="77777777" w:rsidR="00957C2F" w:rsidRPr="008658C1" w:rsidRDefault="00957C2F" w:rsidP="007E1958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Toda fórmula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como símbolo de mayor jerarquía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 respectivamente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Cuando una fórmula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así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aparece en un árbol sintáctico,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en el siguiente paso se consigna solo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sin el cuantificador respectivo ni 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que lo seguía.</w:t>
            </w:r>
          </w:p>
        </w:tc>
      </w:tr>
    </w:tbl>
    <w:p w14:paraId="70EA2660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61CF2F47" w14:textId="77777777" w:rsidR="00957C2F" w:rsidRPr="00201696" w:rsidRDefault="00957C2F" w:rsidP="00957C2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Ejercicios modelo</w:t>
      </w:r>
    </w:p>
    <w:p w14:paraId="6455A11D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_tradnl"/>
        </w:rPr>
        <w:t>1.</w:t>
      </w:r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id="12" w:author="Usuario" w:date="2021-10-06T11:10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13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>:</w:t>
      </w:r>
    </w:p>
    <w:p w14:paraId="4412CC12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</w:p>
    <w:p w14:paraId="202BB604" w14:textId="77777777" w:rsidR="00957C2F" w:rsidRPr="00C04ED4" w:rsidRDefault="00957C2F" w:rsidP="00957C2F">
      <w:pPr>
        <w:autoSpaceDE w:val="0"/>
        <w:autoSpaceDN w:val="0"/>
        <w:adjustRightInd w:val="0"/>
        <w:ind w:left="2124" w:firstLine="708"/>
        <w:jc w:val="both"/>
        <w:rPr>
          <w:rFonts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14:paraId="47F28B5F" w14:textId="77777777" w:rsidR="00957C2F" w:rsidRPr="00C04ED4" w:rsidRDefault="00957C2F" w:rsidP="00957C2F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(Fx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"/>
            </w:rPr>
            <m:t>∨¬Gy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)</m:t>
          </m:r>
        </m:oMath>
      </m:oMathPara>
    </w:p>
    <w:p w14:paraId="3ED9A623" w14:textId="77777777" w:rsidR="00957C2F" w:rsidRPr="00C04ED4" w:rsidRDefault="00957C2F" w:rsidP="00957C2F">
      <w:pPr>
        <w:autoSpaceDE w:val="0"/>
        <w:autoSpaceDN w:val="0"/>
        <w:adjustRightInd w:val="0"/>
        <w:jc w:val="center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∃x(Fx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</m:t>
        </m:r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)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 xml:space="preserve">  </w:t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_tradnl"/>
          </w:rPr>
          <m:t>Fa</m:t>
        </m:r>
      </m:oMath>
    </w:p>
    <w:p w14:paraId="3EC75266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id="14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id="15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4EA72E" w:themeColor="accent6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 Fa</m:t>
              </m:r>
            </m:e>
          </m:d>
        </m:oMath>
      </m:oMathPara>
    </w:p>
    <w:p w14:paraId="7FB0EA0B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410FA3C7" w14:textId="77777777" w:rsidR="00957C2F" w:rsidRDefault="00957C2F" w:rsidP="00957C2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 regla del conteo de paréntesis para determinar el operador principal se mantiene y el final del desarrollo se alcanza también cuando solo hay fórmulas atómicas al extremo de las ramas. </w:t>
      </w:r>
    </w:p>
    <w:p w14:paraId="100AE5D5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0D1FDC5F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2.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d>
              <m:dPr>
                <m:ctrlPr>
                  <w:ins w:id="17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∨¬Gy</m:t>
                </m:r>
                <m:ctrlPr>
                  <w:ins w:id="18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 xml:space="preserve"> Fa</m:t>
            </m:r>
            <m:ctrlPr>
              <w:ins w:id="19" w:author="Usuario" w:date="2021-10-06T11:10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e>
        </m:d>
      </m:oMath>
    </w:p>
    <w:p w14:paraId="1A55E0A3" w14:textId="77777777" w:rsidR="00957C2F" w:rsidRPr="00C04ED4" w:rsidRDefault="00957C2F" w:rsidP="00957C2F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</w:p>
    <w:p w14:paraId="6B978290" w14:textId="77777777" w:rsidR="00957C2F" w:rsidRPr="00C04ED4" w:rsidRDefault="00957C2F" w:rsidP="00957C2F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       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 xml:space="preserve"> 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14:paraId="2E78B4BE" w14:textId="77777777" w:rsidR="00957C2F" w:rsidRPr="00C04ED4" w:rsidRDefault="00957C2F" w:rsidP="00957C2F">
      <w:pPr>
        <w:autoSpaceDE w:val="0"/>
        <w:autoSpaceDN w:val="0"/>
        <w:adjustRightInd w:val="0"/>
        <w:jc w:val="center"/>
        <w:rPr>
          <w:rFonts w:cstheme="minorHAnsi"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∨¬Gy)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_tradnl"/>
          </w:rPr>
          <m:t>Fa</m:t>
        </m:r>
      </m:oMath>
    </w:p>
    <w:p w14:paraId="67BA9C30" w14:textId="77777777" w:rsidR="00957C2F" w:rsidRPr="00C04ED4" w:rsidRDefault="00957C2F" w:rsidP="00957C2F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</m:t>
          </m:r>
          <m:d>
            <m:dPr>
              <m:ctrlPr>
                <w:ins w:id="20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id="2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∨¬Gy</m:t>
                  </m:r>
                  <m:ctrlPr>
                    <w:ins w:id="22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_tradnl"/>
                </w:rPr>
                <m:t xml:space="preserve"> Fa</m:t>
              </m:r>
              <m:ctrlPr>
                <w:ins w:id="23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_tradnl"/>
            </w:rPr>
            <m:t xml:space="preserve"> </m:t>
          </m:r>
        </m:oMath>
      </m:oMathPara>
    </w:p>
    <w:p w14:paraId="7D06BBFE" w14:textId="77777777" w:rsidR="00957C2F" w:rsidRPr="00C04ED4" w:rsidRDefault="00957C2F" w:rsidP="00957C2F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2"/>
              <w:szCs w:val="22"/>
              <w:lang w:val="es-ES_tradnl"/>
            </w:rPr>
            <m:t>∃x</m:t>
          </m:r>
          <m:d>
            <m:dPr>
              <m:ctrlPr>
                <w:ins w:id="24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d>
                <m:dPr>
                  <m:ctrlPr>
                    <w:ins w:id="25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  <m:ctrlPr>
                    <w:ins w:id="26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 Fa</m:t>
              </m:r>
              <m:ctrlPr>
                <w:ins w:id="27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e>
          </m:d>
        </m:oMath>
      </m:oMathPara>
    </w:p>
    <w:p w14:paraId="06670852" w14:textId="77777777" w:rsidR="00957C2F" w:rsidRPr="00C04ED4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39B6EDCF" w14:textId="77777777" w:rsidR="00957C2F" w:rsidRDefault="00957C2F" w:rsidP="00957C2F">
      <w:pPr>
        <w:autoSpaceDE w:val="0"/>
        <w:autoSpaceDN w:val="0"/>
        <w:adjustRightInd w:val="0"/>
        <w:ind w:firstLine="708"/>
        <w:jc w:val="both"/>
        <w:rPr>
          <w:sz w:val="22"/>
          <w:szCs w:val="22"/>
          <w:lang w:val="es-ES"/>
        </w:rPr>
      </w:pPr>
      <w:r w:rsidRPr="4E9FD5E5">
        <w:rPr>
          <w:sz w:val="22"/>
          <w:szCs w:val="22"/>
          <w:lang w:val="es-ES"/>
        </w:rPr>
        <w:t xml:space="preserve">Al extremo izquierdo de la fórmula hay un cuantificador; por lo tanto, este tiene la jerarquía principal en la fórmula. En esta fórmula la condicional es el operador principal de la </w:t>
      </w:r>
      <w:proofErr w:type="spellStart"/>
      <w:r w:rsidRPr="4E9FD5E5">
        <w:rPr>
          <w:sz w:val="22"/>
          <w:szCs w:val="22"/>
          <w:lang w:val="es-ES"/>
        </w:rPr>
        <w:t>subfórmula</w:t>
      </w:r>
      <w:proofErr w:type="spellEnd"/>
      <w:r w:rsidRPr="4E9FD5E5">
        <w:rPr>
          <w:sz w:val="22"/>
          <w:szCs w:val="22"/>
          <w:lang w:val="es-ES"/>
        </w:rPr>
        <w:t xml:space="preserve"> del segundo paso. </w:t>
      </w:r>
    </w:p>
    <w:p w14:paraId="39CDE4A2" w14:textId="77777777" w:rsidR="00957C2F" w:rsidRDefault="00957C2F" w:rsidP="00957C2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2AC8EACD" w14:textId="77777777" w:rsidR="00957C2F" w:rsidRDefault="00957C2F" w:rsidP="00957C2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"/>
        </w:rPr>
        <w:t xml:space="preserve">3.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P∨P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∧Kb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∀x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Fx∧Gx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∨¬Ha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78E48D0A" w14:textId="77777777" w:rsidR="00957C2F" w:rsidRDefault="00957C2F" w:rsidP="00957C2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P 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P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Fx</m:t>
        </m:r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Gx</m:t>
        </m:r>
      </m:oMath>
    </w:p>
    <w:p w14:paraId="7303BF47" w14:textId="77777777" w:rsidR="00957C2F" w:rsidRDefault="00957C2F" w:rsidP="00957C2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(P ∨ P)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R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lang w:val="es-ES"/>
        </w:rPr>
        <w:t xml:space="preserve">             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Ha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</w:p>
    <w:p w14:paraId="71CDF05D" w14:textId="77777777" w:rsidR="00957C2F" w:rsidRDefault="00957C2F" w:rsidP="00957C2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((P ∨ P)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Kb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6C43CB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  <w:t xml:space="preserve">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¬Ha</m:t>
        </m:r>
      </m:oMath>
    </w:p>
    <w:p w14:paraId="048B1D72" w14:textId="77777777" w:rsidR="00957C2F" w:rsidRDefault="00957C2F" w:rsidP="00957C2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(((P ∨ P)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 ∧ Kb)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Fx∧Gx</m:t>
            </m:r>
          </m:e>
        </m:d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∨ ¬Ha)</m:t>
        </m:r>
      </m:oMath>
    </w:p>
    <w:p w14:paraId="67F5430D" w14:textId="77777777" w:rsidR="00957C2F" w:rsidRDefault="00957C2F" w:rsidP="00957C2F">
      <w:pPr>
        <w:spacing w:line="276" w:lineRule="auto"/>
        <w:jc w:val="both"/>
        <w:rPr>
          <w:rFonts w:cstheme="minorHAnsi"/>
          <w:i/>
          <w:iCs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P ∨ P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≡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 xml:space="preserve"> R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 Kb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∀x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Fx∧Gx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 ¬Ha</m:t>
                  </m:r>
                </m:e>
              </m:d>
            </m:e>
          </m:d>
        </m:oMath>
      </m:oMathPara>
    </w:p>
    <w:p w14:paraId="471A431B" w14:textId="77777777" w:rsidR="00957C2F" w:rsidRDefault="00957C2F" w:rsidP="00957C2F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58D468A" w14:textId="77777777" w:rsidR="00957C2F" w:rsidRDefault="00957C2F" w:rsidP="00957C2F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4.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2"/>
                        <w:szCs w:val="22"/>
                        <w:u w:val="single"/>
                        <w:lang w:val="es-ES"/>
                      </w:rPr>
                      <m:t>≡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∧¬S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∧S</m:t>
                </m:r>
              </m:e>
            </m:d>
          </m:e>
        </m:d>
      </m:oMath>
    </w:p>
    <w:p w14:paraId="27D7ECE8" w14:textId="77777777" w:rsidR="00957C2F" w:rsidRPr="00392CC2" w:rsidRDefault="00957C2F" w:rsidP="00957C2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w:r w:rsidRPr="00392CC2">
        <w:rPr>
          <w:rFonts w:eastAsiaTheme="minorEastAsia" w:cstheme="minorHAnsi"/>
          <w:i/>
          <w:sz w:val="22"/>
          <w:szCs w:val="22"/>
          <w:lang w:val="es-ES"/>
        </w:rPr>
        <w:t xml:space="preserve">     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Ky</m:t>
        </m:r>
      </m:oMath>
    </w:p>
    <w:p w14:paraId="21A852C8" w14:textId="77777777" w:rsidR="00957C2F" w:rsidRPr="00392CC2" w:rsidRDefault="00957C2F" w:rsidP="00957C2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R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 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 xml:space="preserve">   Jz</m:t>
        </m:r>
      </m:oMath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∀yKy         Q</m:t>
        </m:r>
      </m:oMath>
    </w:p>
    <w:p w14:paraId="517C759B" w14:textId="77777777" w:rsidR="00957C2F" w:rsidRPr="00392CC2" w:rsidRDefault="00957C2F" w:rsidP="00957C2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R≡¬Q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¬Jz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 xml:space="preserve">  </m:t>
        </m:r>
      </m:oMath>
    </w:p>
    <w:p w14:paraId="2EB8A8EE" w14:textId="77777777" w:rsidR="00957C2F" w:rsidRPr="00392CC2" w:rsidRDefault="00957C2F" w:rsidP="00957C2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S</m:t>
        </m:r>
      </m:oMath>
    </w:p>
    <w:p w14:paraId="7D358255" w14:textId="77777777" w:rsidR="00957C2F" w:rsidRPr="00392CC2" w:rsidRDefault="00957C2F" w:rsidP="00957C2F">
      <w:pPr>
        <w:spacing w:line="276" w:lineRule="auto"/>
        <w:ind w:left="708" w:firstLine="708"/>
        <w:jc w:val="both"/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∃z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lang w:val="es-ES"/>
                  </w:rPr>
                  <m:t>∀yKy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∧Q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∧S</m:t>
            </m:r>
          </m:e>
        </m:d>
      </m:oMath>
    </w:p>
    <w:p w14:paraId="08D5E8D9" w14:textId="77777777" w:rsidR="00957C2F" w:rsidRDefault="00957C2F" w:rsidP="00957C2F">
      <w:pPr>
        <w:spacing w:line="276" w:lineRule="auto"/>
        <w:ind w:firstLine="708"/>
        <w:jc w:val="both"/>
        <w:rPr>
          <w:rFonts w:eastAsiaTheme="minorEastAsia" w:cstheme="minorHAnsi"/>
          <w:color w:val="000000" w:themeColor="text1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∃z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R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u w:val="single"/>
                          <w:lang w:val="es-ES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¬Q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∧¬Jz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∀yKy∧Q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∧S</m:t>
                  </m:r>
                </m:e>
              </m:d>
            </m:e>
          </m:d>
        </m:oMath>
      </m:oMathPara>
    </w:p>
    <w:p w14:paraId="11528AF3" w14:textId="77777777" w:rsidR="00957C2F" w:rsidRDefault="00957C2F" w:rsidP="00957C2F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26A95602" w14:textId="77777777" w:rsidR="00957C2F" w:rsidRPr="00B67191" w:rsidRDefault="00957C2F" w:rsidP="00957C2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1937C6">
        <w:rPr>
          <w:rFonts w:cstheme="minorHAnsi"/>
          <w:b/>
          <w:bCs/>
          <w:sz w:val="22"/>
          <w:szCs w:val="22"/>
          <w:lang w:val="es-ES_tradnl"/>
        </w:rPr>
        <w:t>5.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id="2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∀x</m:t>
            </m:r>
            <m:d>
              <m:dPr>
                <m:ctrlPr>
                  <w:ins w:id="29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30" w:author="Usuario" w:date="2021-10-06T11:10:00Z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∃yLy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∧La</m:t>
                    </m:r>
                    <m:ctrlPr>
                      <w:ins w:id="31" w:author="Usuario" w:date="2021-10-06T11:10:00Z"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⊃Fx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32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</m:e>
        </m:d>
      </m:oMath>
    </w:p>
    <w:p w14:paraId="49555A60" w14:textId="77777777" w:rsidR="00957C2F" w:rsidRPr="00C04ED4" w:rsidRDefault="00957C2F" w:rsidP="00957C2F">
      <w:pPr>
        <w:autoSpaceDE w:val="0"/>
        <w:autoSpaceDN w:val="0"/>
        <w:adjustRightInd w:val="0"/>
        <w:ind w:left="2124" w:firstLine="708"/>
        <w:jc w:val="both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Ly</m:t>
          </m:r>
        </m:oMath>
      </m:oMathPara>
    </w:p>
    <w:p w14:paraId="6A78F1EF" w14:textId="77777777" w:rsidR="00957C2F" w:rsidRPr="00C04ED4" w:rsidRDefault="00957C2F" w:rsidP="00957C2F">
      <w:pPr>
        <w:autoSpaceDE w:val="0"/>
        <w:autoSpaceDN w:val="0"/>
        <w:adjustRightInd w:val="0"/>
        <w:ind w:left="1416" w:firstLine="708"/>
        <w:jc w:val="both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∃yLy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La</m:t>
        </m:r>
      </m:oMath>
    </w:p>
    <w:p w14:paraId="3CE64E98" w14:textId="77777777" w:rsidR="00957C2F" w:rsidRPr="00C04ED4" w:rsidRDefault="00957C2F" w:rsidP="00957C2F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lang w:val="es-ES_tradnl"/>
        </w:rPr>
      </w:pPr>
      <m:oMath>
        <m:d>
          <m:dPr>
            <m:ctrlPr>
              <w:ins w:id="33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∃yLy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∧La</m:t>
            </m:r>
            <m:ctrlPr>
              <w:ins w:id="3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"/>
                </w:rPr>
              </w:ins>
            </m:ctrlPr>
          </m:e>
        </m:d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 xml:space="preserve">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Gx</m:t>
        </m:r>
      </m:oMath>
    </w:p>
    <w:p w14:paraId="6A61DEDB" w14:textId="77777777" w:rsidR="00957C2F" w:rsidRPr="00C04ED4" w:rsidRDefault="00957C2F" w:rsidP="00957C2F">
      <w:pPr>
        <w:autoSpaceDE w:val="0"/>
        <w:autoSpaceDN w:val="0"/>
        <w:adjustRightInd w:val="0"/>
        <w:ind w:left="1416" w:firstLine="708"/>
        <w:rPr>
          <w:rFonts w:eastAsiaTheme="minorEastAsia" w:cstheme="minorHAnsi"/>
          <w:sz w:val="22"/>
          <w:szCs w:val="22"/>
          <w:lang w:val="es-ES_tradnl"/>
        </w:rPr>
      </w:pPr>
      <m:oMath>
        <m:d>
          <m:dPr>
            <m:ctrlPr>
              <w:ins w:id="3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d>
              <m:dPr>
                <m:ctrlPr>
                  <w:ins w:id="36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u w:val="single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_tradnl"/>
                  </w:rPr>
                  <m:t>∃yLy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"/>
                  </w:rPr>
                  <m:t>∧La</m:t>
                </m:r>
                <m:ctrlPr>
                  <w:ins w:id="37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⊃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  <w:t xml:space="preserve">        </w:t>
      </w:r>
      <m:oMath>
        <m:d>
          <m:dPr>
            <m:ctrlPr>
              <w:ins w:id="38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∧Gx</m:t>
            </m:r>
          </m:e>
        </m:d>
      </m:oMath>
    </w:p>
    <w:p w14:paraId="47AF55E5" w14:textId="77777777" w:rsidR="00957C2F" w:rsidRPr="00C04ED4" w:rsidRDefault="00957C2F" w:rsidP="00957C2F">
      <w:pPr>
        <w:autoSpaceDE w:val="0"/>
        <w:autoSpaceDN w:val="0"/>
        <w:adjustRightInd w:val="0"/>
        <w:ind w:firstLine="708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∀x</m:t>
          </m:r>
          <m:d>
            <m:dPr>
              <m:ctrlPr>
                <w:ins w:id="39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id="40" w:author="Usuario" w:date="2021-10-06T11:10:00Z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∃yLy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∧La</m:t>
                  </m:r>
                  <m:ctrlPr>
                    <w:ins w:id="4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⊃Fx</m:t>
              </m:r>
            </m:e>
          </m:d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             ∃x</m:t>
          </m:r>
          <m:d>
            <m:dPr>
              <m:ctrlPr>
                <w:ins w:id="42" w:author="Usuario" w:date="2021-10-06T11:10:00Z"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Fx</m:t>
              </m:r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"/>
                </w:rPr>
                <m:t>∧Gx</m:t>
              </m:r>
            </m:e>
          </m:d>
        </m:oMath>
      </m:oMathPara>
    </w:p>
    <w:p w14:paraId="2C7EFFF8" w14:textId="77777777" w:rsidR="00957C2F" w:rsidRPr="00C04ED4" w:rsidRDefault="00957C2F" w:rsidP="00957C2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id="43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∀x</m:t>
              </m:r>
              <m:d>
                <m:dPr>
                  <m:ctrlPr>
                    <w:ins w:id="44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45" w:author="Usuario" w:date="2021-10-06T11:10:00Z"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_tradnl"/>
                        </w:rPr>
                        <m:t>∃yLy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∧La</m:t>
                      </m:r>
                      <m:ctrlPr>
                        <w:ins w:id="46" w:author="Usuario" w:date="2021-10-06T11:10:00Z"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⊃Fx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id="47" w:author="Usuario" w:date="2021-10-06T11:10:00Z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∧Gx</m:t>
                  </m:r>
                </m:e>
              </m:d>
            </m:e>
          </m:d>
        </m:oMath>
      </m:oMathPara>
    </w:p>
    <w:p w14:paraId="1F2E9567" w14:textId="77777777" w:rsidR="00957C2F" w:rsidRDefault="00957C2F" w:rsidP="00957C2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9264EC2" w14:textId="77777777" w:rsidR="00957C2F" w:rsidRDefault="00957C2F" w:rsidP="00957C2F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7. Grados de complejidad</w:t>
      </w:r>
    </w:p>
    <w:p w14:paraId="2DA8471D" w14:textId="77777777" w:rsidR="00957C2F" w:rsidRPr="007E1E56" w:rsidRDefault="00957C2F" w:rsidP="00957C2F">
      <w:pPr>
        <w:spacing w:line="276" w:lineRule="auto"/>
        <w:ind w:firstLine="36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Se puede calcular el grado de complejidad</w:t>
      </w:r>
      <w:r w:rsidRPr="007E1E56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cstheme="minorHAnsi"/>
          <w:sz w:val="22"/>
          <w:szCs w:val="22"/>
          <w:lang w:val="es-ES"/>
        </w:rPr>
        <w:t>de cualquier fórmula de LPO siguiendo estas indicaciones:</w:t>
      </w:r>
    </w:p>
    <w:p w14:paraId="2BBCE6D3" w14:textId="77777777" w:rsidR="00957C2F" w:rsidRDefault="00957C2F" w:rsidP="00957C2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 fórmula atómica tiene siempre grado de complejidad 0.</w:t>
      </w:r>
    </w:p>
    <w:p w14:paraId="08EFE47A" w14:textId="77777777" w:rsidR="00957C2F" w:rsidRDefault="00957C2F" w:rsidP="00957C2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fórmula comp</w:t>
      </w:r>
      <w:r>
        <w:rPr>
          <w:rFonts w:cstheme="minorHAnsi"/>
          <w:iCs/>
          <w:sz w:val="22"/>
          <w:szCs w:val="22"/>
          <w:lang w:val="es-ES"/>
        </w:rPr>
        <w:t>uesta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formada </w:t>
      </w:r>
      <w:r>
        <w:rPr>
          <w:rFonts w:cstheme="minorHAnsi"/>
          <w:iCs/>
          <w:sz w:val="22"/>
          <w:szCs w:val="22"/>
          <w:lang w:val="es-ES"/>
        </w:rPr>
        <w:t>a través de una negación o un cuantificador antecedidos 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una fórmula de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tiene un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</w:t>
      </w:r>
    </w:p>
    <w:p w14:paraId="761CDC28" w14:textId="77777777" w:rsidR="00957C2F" w:rsidRPr="00692807" w:rsidRDefault="00957C2F" w:rsidP="00957C2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 xml:space="preserve">Una fórmula compuesta formada a través de la vinculación, por medio de un conector diádico, de dos fórmulas de grados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</m:oMath>
      <w:r>
        <w:rPr>
          <w:rFonts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>
        <w:rPr>
          <w:rFonts w:cstheme="minorHAnsi"/>
          <w:iCs/>
          <w:sz w:val="22"/>
          <w:szCs w:val="22"/>
          <w:lang w:val="es-ES"/>
        </w:rPr>
        <w:t xml:space="preserve">, respectivamente, o 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m+1</m:t>
        </m:r>
      </m:oMath>
      <w:r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≤m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o 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≤n</m:t>
        </m:r>
      </m:oMath>
      <w:r w:rsidRPr="00E169E6">
        <w:rPr>
          <w:rFonts w:cstheme="minorHAnsi"/>
          <w:iCs/>
          <w:sz w:val="22"/>
          <w:szCs w:val="22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957C2F" w14:paraId="14855460" w14:textId="77777777" w:rsidTr="007E1958">
        <w:tc>
          <w:tcPr>
            <w:tcW w:w="4244" w:type="dxa"/>
            <w:vAlign w:val="center"/>
          </w:tcPr>
          <w:p w14:paraId="4C36E171" w14:textId="77777777" w:rsidR="00957C2F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0</w:t>
            </w:r>
          </w:p>
        </w:tc>
        <w:tc>
          <w:tcPr>
            <w:tcW w:w="4244" w:type="dxa"/>
            <w:vAlign w:val="center"/>
          </w:tcPr>
          <w:p w14:paraId="70739014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P</m:t>
                </m:r>
              </m:oMath>
            </m:oMathPara>
          </w:p>
          <w:p w14:paraId="1C6B3BEA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Fa</m:t>
                </m:r>
              </m:oMath>
            </m:oMathPara>
          </w:p>
          <w:p w14:paraId="58E6422B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Hx</m:t>
                </m:r>
              </m:oMath>
            </m:oMathPara>
          </w:p>
        </w:tc>
      </w:tr>
      <w:tr w:rsidR="00957C2F" w14:paraId="2F71EDA1" w14:textId="77777777" w:rsidTr="007E1958">
        <w:tc>
          <w:tcPr>
            <w:tcW w:w="4244" w:type="dxa"/>
            <w:vAlign w:val="center"/>
          </w:tcPr>
          <w:p w14:paraId="5A0297CD" w14:textId="77777777" w:rsidR="00957C2F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1</w:t>
            </w:r>
          </w:p>
        </w:tc>
        <w:tc>
          <w:tcPr>
            <w:tcW w:w="4244" w:type="dxa"/>
            <w:vAlign w:val="center"/>
          </w:tcPr>
          <w:p w14:paraId="308684C4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¬P</m:t>
                </m:r>
              </m:oMath>
            </m:oMathPara>
          </w:p>
          <w:p w14:paraId="33A01F42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∀xJx</m:t>
                </m:r>
              </m:oMath>
            </m:oMathPara>
          </w:p>
          <w:p w14:paraId="20DBE877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R∧Gb</m:t>
                    </m:r>
                  </m:e>
                </m:d>
              </m:oMath>
            </m:oMathPara>
          </w:p>
        </w:tc>
      </w:tr>
      <w:tr w:rsidR="00957C2F" w14:paraId="5935FA75" w14:textId="77777777" w:rsidTr="007E1958">
        <w:tc>
          <w:tcPr>
            <w:tcW w:w="4244" w:type="dxa"/>
            <w:vAlign w:val="center"/>
          </w:tcPr>
          <w:p w14:paraId="40B60F82" w14:textId="77777777" w:rsidR="00957C2F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2</w:t>
            </w:r>
          </w:p>
        </w:tc>
        <w:tc>
          <w:tcPr>
            <w:tcW w:w="4244" w:type="dxa"/>
            <w:vAlign w:val="center"/>
          </w:tcPr>
          <w:p w14:paraId="237DB5C9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P⊃S</m:t>
                    </m:r>
                  </m:e>
                </m:d>
              </m:oMath>
            </m:oMathPara>
          </w:p>
          <w:p w14:paraId="28B3A568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∃y¬Fc</m:t>
                </m:r>
              </m:oMath>
            </m:oMathPara>
          </w:p>
          <w:p w14:paraId="0EDD41E7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Lc≡Lz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⊃S</m:t>
                    </m:r>
                  </m:e>
                </m:d>
              </m:oMath>
            </m:oMathPara>
          </w:p>
        </w:tc>
      </w:tr>
      <w:tr w:rsidR="00957C2F" w14:paraId="4551E873" w14:textId="77777777" w:rsidTr="007E1958">
        <w:tc>
          <w:tcPr>
            <w:tcW w:w="4244" w:type="dxa"/>
            <w:vAlign w:val="center"/>
          </w:tcPr>
          <w:p w14:paraId="06D6358C" w14:textId="77777777" w:rsidR="00957C2F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3</w:t>
            </w:r>
          </w:p>
        </w:tc>
        <w:tc>
          <w:tcPr>
            <w:tcW w:w="4244" w:type="dxa"/>
            <w:vAlign w:val="center"/>
          </w:tcPr>
          <w:p w14:paraId="62D0E392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S∨T</m:t>
                    </m:r>
                  </m:e>
                </m:d>
              </m:oMath>
            </m:oMathPara>
          </w:p>
          <w:p w14:paraId="02B73C39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¬∃x¬T</m:t>
                </m:r>
              </m:oMath>
            </m:oMathPara>
          </w:p>
          <w:p w14:paraId="4A8E0490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∀z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R⊃Q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S≡P</m:t>
                        </m:r>
                      </m:e>
                    </m:d>
                  </m:e>
                </m:d>
              </m:oMath>
            </m:oMathPara>
          </w:p>
        </w:tc>
      </w:tr>
      <w:tr w:rsidR="00957C2F" w14:paraId="7E313188" w14:textId="77777777" w:rsidTr="007E1958">
        <w:tc>
          <w:tcPr>
            <w:tcW w:w="4244" w:type="dxa"/>
            <w:vAlign w:val="center"/>
          </w:tcPr>
          <w:p w14:paraId="724F4FFA" w14:textId="77777777" w:rsidR="00957C2F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4</w:t>
            </w:r>
          </w:p>
        </w:tc>
        <w:tc>
          <w:tcPr>
            <w:tcW w:w="4244" w:type="dxa"/>
            <w:vAlign w:val="center"/>
          </w:tcPr>
          <w:p w14:paraId="67BC1F9B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∃y∀x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Fy⊃Hx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¬S∨¬T</m:t>
                        </m:r>
                      </m:e>
                    </m:d>
                  </m:e>
                </m:d>
              </m:oMath>
            </m:oMathPara>
          </w:p>
          <w:p w14:paraId="37156BD4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∃x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T⊃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Fx∧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  <w:lang w:val="es-ES"/>
                              </w:rPr>
                              <m:t>Gy∨P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BD67AC8" w14:textId="77777777" w:rsidR="00957C2F" w:rsidRPr="00692807" w:rsidRDefault="00957C2F" w:rsidP="007E1958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¬R⊃Q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  <w:lang w:val="es-ES"/>
                              </w:rPr>
                              <m:t>S≡P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∧R</m:t>
                        </m:r>
                      </m:e>
                    </m:d>
                  </m:e>
                </m:d>
              </m:oMath>
            </m:oMathPara>
          </w:p>
        </w:tc>
      </w:tr>
    </w:tbl>
    <w:p w14:paraId="4046174E" w14:textId="77777777" w:rsidR="00957C2F" w:rsidRDefault="00957C2F" w:rsidP="00957C2F">
      <w:pPr>
        <w:rPr>
          <w:b/>
          <w:bCs/>
        </w:rPr>
      </w:pPr>
    </w:p>
    <w:p w14:paraId="5BF8F090" w14:textId="77777777" w:rsidR="00957C2F" w:rsidRDefault="00957C2F" w:rsidP="00957C2F">
      <w:pPr>
        <w:ind w:firstLine="708"/>
        <w:rPr>
          <w:sz w:val="22"/>
          <w:szCs w:val="22"/>
        </w:rPr>
      </w:pPr>
      <w:r>
        <w:rPr>
          <w:sz w:val="22"/>
          <w:szCs w:val="22"/>
        </w:rPr>
        <w:t>Haciendo uso del alfabeto y las reglas de formación, se p</w:t>
      </w:r>
      <w:r w:rsidRPr="00AE2B44">
        <w:rPr>
          <w:sz w:val="22"/>
          <w:szCs w:val="22"/>
        </w:rPr>
        <w:t xml:space="preserve">uede elaborar fórmulas de cualquier grado de complejidad en </w:t>
      </w:r>
      <w:r>
        <w:rPr>
          <w:sz w:val="22"/>
          <w:szCs w:val="22"/>
        </w:rPr>
        <w:t>LPO</w:t>
      </w:r>
      <w:r w:rsidRPr="00AE2B44">
        <w:rPr>
          <w:sz w:val="22"/>
          <w:szCs w:val="22"/>
        </w:rPr>
        <w:t>.</w:t>
      </w:r>
    </w:p>
    <w:p w14:paraId="7831AD5C" w14:textId="77777777" w:rsidR="00957C2F" w:rsidRDefault="00957C2F" w:rsidP="00957C2F">
      <w:pPr>
        <w:rPr>
          <w:sz w:val="22"/>
          <w:szCs w:val="22"/>
        </w:rPr>
      </w:pPr>
    </w:p>
    <w:p w14:paraId="24D49597" w14:textId="77777777" w:rsidR="00957C2F" w:rsidRDefault="00957C2F" w:rsidP="00957C2F">
      <w:pPr>
        <w:rPr>
          <w:b/>
          <w:bCs/>
          <w:sz w:val="22"/>
          <w:szCs w:val="22"/>
        </w:rPr>
      </w:pPr>
    </w:p>
    <w:p w14:paraId="0A7B7C61" w14:textId="77777777" w:rsidR="00957C2F" w:rsidRDefault="00957C2F" w:rsidP="00957C2F">
      <w:pPr>
        <w:rPr>
          <w:b/>
          <w:bCs/>
          <w:sz w:val="22"/>
          <w:szCs w:val="22"/>
        </w:rPr>
      </w:pPr>
      <w:r w:rsidRPr="001A7A42">
        <w:rPr>
          <w:b/>
          <w:bCs/>
          <w:sz w:val="22"/>
          <w:szCs w:val="22"/>
        </w:rPr>
        <w:t>Ejercicios de aplicación</w:t>
      </w:r>
    </w:p>
    <w:p w14:paraId="3E5F4365" w14:textId="77777777" w:rsidR="00957C2F" w:rsidRDefault="00957C2F" w:rsidP="00957C2F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 w:rsidRPr="00CD1D6E">
        <w:rPr>
          <w:rFonts w:cstheme="minorHAnsi"/>
          <w:sz w:val="22"/>
          <w:szCs w:val="22"/>
          <w:lang w:val="es-ES_tradnl"/>
        </w:rPr>
        <w:t xml:space="preserve">Elabora </w:t>
      </w:r>
      <w:r>
        <w:rPr>
          <w:rFonts w:cstheme="minorHAnsi"/>
          <w:sz w:val="22"/>
          <w:szCs w:val="22"/>
          <w:lang w:val="es-ES_tradnl"/>
        </w:rPr>
        <w:t>dos</w:t>
      </w:r>
      <w:r w:rsidRPr="00CD1D6E">
        <w:rPr>
          <w:rFonts w:cstheme="minorHAnsi"/>
          <w:sz w:val="22"/>
          <w:szCs w:val="22"/>
          <w:lang w:val="es-ES_tradnl"/>
        </w:rPr>
        <w:t xml:space="preserve"> fórmulas en LPO. Cada una debe contener al menos dos conectores lógicos y un cuantificador. La primera debe ser de grado de complejidad </w:t>
      </w:r>
      <w:r>
        <w:rPr>
          <w:rFonts w:cstheme="minorHAnsi"/>
          <w:sz w:val="22"/>
          <w:szCs w:val="22"/>
          <w:lang w:val="es-ES_tradnl"/>
        </w:rPr>
        <w:t>6 y,</w:t>
      </w:r>
      <w:r w:rsidRPr="00CD1D6E">
        <w:rPr>
          <w:rFonts w:cstheme="minorHAnsi"/>
          <w:sz w:val="22"/>
          <w:szCs w:val="22"/>
          <w:lang w:val="es-ES_tradnl"/>
        </w:rPr>
        <w:t xml:space="preserve"> la segunda, de grado de complejidad </w:t>
      </w:r>
      <w:r>
        <w:rPr>
          <w:rFonts w:cstheme="minorHAnsi"/>
          <w:sz w:val="22"/>
          <w:szCs w:val="22"/>
          <w:lang w:val="es-ES_tradnl"/>
        </w:rPr>
        <w:t>8.</w:t>
      </w:r>
    </w:p>
    <w:p w14:paraId="67A94F55" w14:textId="77777777" w:rsidR="00957C2F" w:rsidRDefault="00957C2F" w:rsidP="00957C2F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Elabora los árboles sintácticos de las fórmulas creadas en el ítem anterior</w:t>
      </w:r>
    </w:p>
    <w:p w14:paraId="65556152" w14:textId="77777777" w:rsidR="00957C2F" w:rsidRDefault="00957C2F" w:rsidP="00957C2F">
      <w:pPr>
        <w:jc w:val="both"/>
        <w:rPr>
          <w:rFonts w:cstheme="minorHAnsi"/>
          <w:sz w:val="22"/>
          <w:szCs w:val="22"/>
          <w:lang w:val="es-ES_tradnl"/>
        </w:rPr>
      </w:pPr>
    </w:p>
    <w:p w14:paraId="178360C8" w14:textId="77777777" w:rsidR="00957C2F" w:rsidRDefault="00957C2F" w:rsidP="00957C2F">
      <w:pPr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D1D6E">
        <w:rPr>
          <w:rFonts w:cstheme="minorHAnsi"/>
          <w:b/>
          <w:bCs/>
          <w:sz w:val="22"/>
          <w:szCs w:val="22"/>
          <w:lang w:val="es-ES_tradnl"/>
        </w:rPr>
        <w:t>Glosario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términos</w:t>
      </w:r>
    </w:p>
    <w:p w14:paraId="262491E7" w14:textId="77777777" w:rsidR="00957C2F" w:rsidRPr="00C04ED4" w:rsidRDefault="00957C2F" w:rsidP="00957C2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Alcance de cuantificación</w:t>
      </w:r>
    </w:p>
    <w:p w14:paraId="63FE1C10" w14:textId="77777777" w:rsidR="00957C2F" w:rsidRPr="00C04ED4" w:rsidRDefault="00957C2F" w:rsidP="00957C2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libre</w:t>
      </w:r>
    </w:p>
    <w:p w14:paraId="26878727" w14:textId="77777777" w:rsidR="00957C2F" w:rsidRPr="00C04ED4" w:rsidRDefault="00957C2F" w:rsidP="00957C2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ligada</w:t>
      </w:r>
    </w:p>
    <w:p w14:paraId="3858A7E1" w14:textId="77777777" w:rsidR="00957C2F" w:rsidRPr="00C04ED4" w:rsidRDefault="00957C2F" w:rsidP="00957C2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abierta</w:t>
      </w:r>
    </w:p>
    <w:p w14:paraId="3C2D2BDE" w14:textId="77777777" w:rsidR="00957C2F" w:rsidRPr="00C04ED4" w:rsidRDefault="00957C2F" w:rsidP="00957C2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cerrada</w:t>
      </w:r>
    </w:p>
    <w:p w14:paraId="2BF8C847" w14:textId="77777777" w:rsidR="00957C2F" w:rsidRDefault="00957C2F" w:rsidP="00957C2F"/>
    <w:p w14:paraId="02282377" w14:textId="77777777" w:rsidR="00957C2F" w:rsidRDefault="00957C2F" w:rsidP="00957C2F"/>
    <w:p w14:paraId="58E52D46" w14:textId="77777777" w:rsidR="00957C2F" w:rsidRDefault="00957C2F" w:rsidP="00957C2F"/>
    <w:p w14:paraId="6E06E521" w14:textId="77777777" w:rsidR="00620E4D" w:rsidRDefault="00620E4D"/>
    <w:sectPr w:rsidR="00620E4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2BC33" w14:textId="77777777" w:rsidR="00957C2F" w:rsidRDefault="00957C2F" w:rsidP="00957C2F">
      <w:r>
        <w:separator/>
      </w:r>
    </w:p>
  </w:endnote>
  <w:endnote w:type="continuationSeparator" w:id="0">
    <w:p w14:paraId="657080A7" w14:textId="77777777" w:rsidR="00957C2F" w:rsidRDefault="00957C2F" w:rsidP="0095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82D41" w14:textId="77777777" w:rsidR="00957C2F" w:rsidRDefault="00957C2F" w:rsidP="00957C2F">
      <w:r>
        <w:separator/>
      </w:r>
    </w:p>
  </w:footnote>
  <w:footnote w:type="continuationSeparator" w:id="0">
    <w:p w14:paraId="12A2175E" w14:textId="77777777" w:rsidR="00957C2F" w:rsidRDefault="00957C2F" w:rsidP="00957C2F">
      <w:r>
        <w:continuationSeparator/>
      </w:r>
    </w:p>
  </w:footnote>
  <w:footnote w:id="1">
    <w:p w14:paraId="02B948B5" w14:textId="77777777" w:rsidR="00957C2F" w:rsidRPr="00BC37B2" w:rsidRDefault="00957C2F" w:rsidP="00957C2F">
      <w:pPr>
        <w:pStyle w:val="Textonotapie"/>
      </w:pPr>
      <w:r w:rsidRPr="00BC37B2">
        <w:rPr>
          <w:rStyle w:val="Refdenotaalpie"/>
        </w:rPr>
        <w:footnoteRef/>
      </w:r>
      <w:r w:rsidRPr="00BC37B2">
        <w:t xml:space="preserve"> </w:t>
      </w:r>
      <w:r w:rsidRPr="00BC37B2">
        <w:rPr>
          <w:rFonts w:cstheme="minorHAnsi"/>
          <w:lang w:val="es-ES_tradnl"/>
        </w:rPr>
        <w:t xml:space="preserve">Las oraciones impersonales son las que </w:t>
      </w:r>
      <w:r>
        <w:rPr>
          <w:rFonts w:cstheme="minorHAnsi"/>
          <w:lang w:val="es-ES_tradnl"/>
        </w:rPr>
        <w:t xml:space="preserve">sintácticamente </w:t>
      </w:r>
      <w:r w:rsidRPr="00BC37B2">
        <w:rPr>
          <w:rFonts w:cstheme="minorHAnsi"/>
          <w:lang w:val="es-ES_tradnl"/>
        </w:rPr>
        <w:t xml:space="preserve">no </w:t>
      </w:r>
      <w:r>
        <w:rPr>
          <w:rFonts w:cstheme="minorHAnsi"/>
          <w:lang w:val="es-ES_tradnl"/>
        </w:rPr>
        <w:t>permiten</w:t>
      </w:r>
      <w:r w:rsidRPr="00BC37B2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un</w:t>
      </w:r>
      <w:r w:rsidRPr="00BC37B2">
        <w:rPr>
          <w:rFonts w:cstheme="minorHAnsi"/>
          <w:lang w:val="es-ES_tradnl"/>
        </w:rPr>
        <w:t xml:space="preserve"> sujeto.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822E" w14:textId="664F6AE8" w:rsidR="00957C2F" w:rsidRDefault="00957C2F">
    <w:pPr>
      <w:pStyle w:val="Encabezado"/>
    </w:pPr>
    <w:r>
      <w:t>Lógica y Argumentación</w:t>
    </w:r>
    <w:r>
      <w:tab/>
    </w:r>
    <w:r>
      <w:tab/>
      <w:t>2025.1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D2001"/>
    <w:multiLevelType w:val="hybridMultilevel"/>
    <w:tmpl w:val="B9C2E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7E5E"/>
    <w:multiLevelType w:val="hybridMultilevel"/>
    <w:tmpl w:val="2BCCBF1E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A1655E6"/>
    <w:multiLevelType w:val="hybridMultilevel"/>
    <w:tmpl w:val="3042A222"/>
    <w:lvl w:ilvl="0" w:tplc="E518660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6EAE"/>
    <w:multiLevelType w:val="hybridMultilevel"/>
    <w:tmpl w:val="B3E00DF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7511A"/>
    <w:multiLevelType w:val="hybridMultilevel"/>
    <w:tmpl w:val="2474E318"/>
    <w:lvl w:ilvl="0" w:tplc="5F70B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25925">
    <w:abstractNumId w:val="1"/>
  </w:num>
  <w:num w:numId="2" w16cid:durableId="127282427">
    <w:abstractNumId w:val="3"/>
  </w:num>
  <w:num w:numId="3" w16cid:durableId="1533222560">
    <w:abstractNumId w:val="2"/>
  </w:num>
  <w:num w:numId="4" w16cid:durableId="1302467765">
    <w:abstractNumId w:val="0"/>
  </w:num>
  <w:num w:numId="5" w16cid:durableId="945039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2F"/>
    <w:rsid w:val="006175FB"/>
    <w:rsid w:val="00620E4D"/>
    <w:rsid w:val="00957C2F"/>
    <w:rsid w:val="00B15CA8"/>
    <w:rsid w:val="00B53542"/>
    <w:rsid w:val="00C000E6"/>
    <w:rsid w:val="00C33FF4"/>
    <w:rsid w:val="00C949F2"/>
    <w:rsid w:val="00F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893CA"/>
  <w15:chartTrackingRefBased/>
  <w15:docId w15:val="{3C76C707-75B3-41E6-BA90-5832410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2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7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C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C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C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C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C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C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7C2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957C2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7C2F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957C2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57C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C2F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7C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2F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1391</Words>
  <Characters>7655</Characters>
  <Application>Microsoft Office Word</Application>
  <DocSecurity>0</DocSecurity>
  <Lines>63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2025-05-21T21:54:00Z</dcterms:created>
  <dcterms:modified xsi:type="dcterms:W3CDTF">2025-05-21T21:56:00Z</dcterms:modified>
</cp:coreProperties>
</file>