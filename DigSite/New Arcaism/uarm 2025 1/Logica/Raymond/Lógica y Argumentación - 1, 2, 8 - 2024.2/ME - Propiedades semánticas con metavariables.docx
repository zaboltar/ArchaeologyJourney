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BCBBA" w14:textId="5962E2D1" w:rsidR="0011574C" w:rsidRDefault="0011574C" w:rsidP="0011574C">
      <w:pPr>
        <w:jc w:val="center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 xml:space="preserve">Propiedades semánticas con </w:t>
      </w:r>
      <w:proofErr w:type="spellStart"/>
      <w:r>
        <w:rPr>
          <w:rFonts w:cstheme="minorHAnsi"/>
          <w:b/>
          <w:bCs/>
          <w:sz w:val="22"/>
          <w:szCs w:val="22"/>
          <w:lang w:val="es-ES"/>
        </w:rPr>
        <w:t>metavariables</w:t>
      </w:r>
      <w:proofErr w:type="spellEnd"/>
    </w:p>
    <w:p w14:paraId="41A45833" w14:textId="77777777" w:rsidR="001E6783" w:rsidRPr="00A30E35" w:rsidRDefault="001E6783" w:rsidP="0011574C">
      <w:pPr>
        <w:jc w:val="center"/>
        <w:rPr>
          <w:rFonts w:cstheme="minorHAnsi"/>
          <w:b/>
          <w:bCs/>
          <w:sz w:val="22"/>
          <w:szCs w:val="22"/>
          <w:lang w:val="es-ES"/>
        </w:rPr>
      </w:pPr>
    </w:p>
    <w:p w14:paraId="2F826919" w14:textId="330750FE" w:rsidR="00826DDA" w:rsidRDefault="00826DDA" w:rsidP="00826DD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Consideren las siguientes afirmaciones y</w:t>
      </w:r>
      <w:r w:rsidRPr="00E209B5">
        <w:rPr>
          <w:rFonts w:eastAsiaTheme="minorEastAsia" w:cstheme="minorHAnsi"/>
          <w:sz w:val="22"/>
          <w:szCs w:val="22"/>
          <w:lang w:val="es-ES"/>
        </w:rPr>
        <w:t xml:space="preserve"> digan si expresan propiedades para cualquier fórmula en LC</w:t>
      </w:r>
      <w:r w:rsidRPr="00E209B5">
        <w:rPr>
          <w:rFonts w:eastAsiaTheme="minorEastAsia" w:cstheme="minorHAnsi"/>
          <w:iCs/>
          <w:sz w:val="22"/>
          <w:szCs w:val="22"/>
          <w:lang w:val="es-ES"/>
        </w:rPr>
        <w:t xml:space="preserve"> o no. </w:t>
      </w:r>
      <w:r w:rsidRPr="00E209B5">
        <w:rPr>
          <w:rFonts w:eastAsiaTheme="minorEastAsia" w:cstheme="minorHAnsi"/>
          <w:sz w:val="22"/>
          <w:szCs w:val="22"/>
          <w:lang w:val="es-ES"/>
        </w:rPr>
        <w:t>Su repuesta debe estar acompañada de una justificación.</w:t>
      </w:r>
    </w:p>
    <w:p w14:paraId="303CD1AD" w14:textId="77777777" w:rsidR="00826DDA" w:rsidRDefault="00826DDA" w:rsidP="00826DD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DA5C481" w14:textId="1DB1840F" w:rsidR="00826DDA" w:rsidRPr="00826DDA" w:rsidRDefault="00826DDA" w:rsidP="00826DD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826DDA">
        <w:rPr>
          <w:rFonts w:eastAsiaTheme="minorEastAsia" w:cstheme="minorHAnsi"/>
          <w:b/>
          <w:bCs/>
          <w:sz w:val="22"/>
          <w:szCs w:val="22"/>
          <w:lang w:val="es-ES"/>
        </w:rPr>
        <w:t>Sugerencias:</w:t>
      </w:r>
    </w:p>
    <w:p w14:paraId="483B8C4E" w14:textId="77777777" w:rsidR="00826DDA" w:rsidRPr="00231606" w:rsidRDefault="00826DDA" w:rsidP="0028659E">
      <w:pPr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89D9E43" w14:textId="24D68828" w:rsidR="0028659E" w:rsidRPr="00231606" w:rsidRDefault="0028659E" w:rsidP="0028659E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sz w:val="22"/>
          <w:szCs w:val="22"/>
          <w:lang w:val="es-ES"/>
        </w:rPr>
      </w:pPr>
      <w:r w:rsidRPr="00231606">
        <w:rPr>
          <w:rFonts w:eastAsiaTheme="minorEastAsia" w:cstheme="minorHAnsi"/>
          <w:b/>
          <w:bCs/>
          <w:sz w:val="22"/>
          <w:szCs w:val="22"/>
          <w:lang w:val="es-ES"/>
        </w:rPr>
        <w:t xml:space="preserve">Para cada afirmación elegida que </w:t>
      </w:r>
      <w:r w:rsidR="002C5867">
        <w:rPr>
          <w:rFonts w:eastAsiaTheme="minorEastAsia" w:cstheme="minorHAnsi"/>
          <w:b/>
          <w:bCs/>
          <w:sz w:val="22"/>
          <w:szCs w:val="22"/>
          <w:lang w:val="es-ES"/>
        </w:rPr>
        <w:t>exprese</w:t>
      </w:r>
      <w:r w:rsidRPr="00231606">
        <w:rPr>
          <w:rFonts w:eastAsiaTheme="minorEastAsia" w:cstheme="minorHAnsi"/>
          <w:b/>
          <w:bCs/>
          <w:sz w:val="22"/>
          <w:szCs w:val="22"/>
          <w:lang w:val="es-ES"/>
        </w:rPr>
        <w:t xml:space="preserve"> una propiedad semántica, ofrezcan una justificación</w:t>
      </w:r>
      <w:r w:rsidRPr="00231606">
        <w:rPr>
          <w:rFonts w:eastAsiaTheme="minorEastAsia" w:cstheme="minorHAnsi"/>
          <w:sz w:val="22"/>
          <w:szCs w:val="22"/>
          <w:lang w:val="es-ES"/>
        </w:rPr>
        <w:t>. Para ello, hagan uso de los conceptos semánticos de la LC que deseen: valores de verdad, modelos, tablas de verdad</w:t>
      </w:r>
      <w:r>
        <w:rPr>
          <w:rFonts w:eastAsiaTheme="minorEastAsia" w:cstheme="minorHAnsi"/>
          <w:sz w:val="22"/>
          <w:szCs w:val="22"/>
          <w:lang w:val="es-ES"/>
        </w:rPr>
        <w:t>,</w:t>
      </w:r>
      <w:r w:rsidRPr="00231606">
        <w:rPr>
          <w:rFonts w:eastAsiaTheme="minorEastAsia" w:cstheme="minorHAnsi"/>
          <w:sz w:val="22"/>
          <w:szCs w:val="22"/>
          <w:lang w:val="es-ES"/>
        </w:rPr>
        <w:t xml:space="preserve"> (in)</w:t>
      </w:r>
      <w:r w:rsidR="00826DDA">
        <w:rPr>
          <w:rFonts w:eastAsiaTheme="minorEastAsia" w:cstheme="minorHAnsi"/>
          <w:sz w:val="22"/>
          <w:szCs w:val="22"/>
          <w:lang w:val="es-ES"/>
        </w:rPr>
        <w:t>consistencia</w:t>
      </w:r>
      <w:r w:rsidRPr="00231606">
        <w:rPr>
          <w:rFonts w:eastAsiaTheme="minorEastAsia" w:cstheme="minorHAnsi"/>
          <w:sz w:val="22"/>
          <w:szCs w:val="22"/>
          <w:lang w:val="es-ES"/>
        </w:rPr>
        <w:t>, (in)validez</w:t>
      </w:r>
      <w:r>
        <w:rPr>
          <w:rFonts w:eastAsiaTheme="minorEastAsia" w:cstheme="minorHAnsi"/>
          <w:sz w:val="22"/>
          <w:szCs w:val="22"/>
          <w:lang w:val="es-ES"/>
        </w:rPr>
        <w:t>,</w:t>
      </w:r>
      <w:r w:rsidRPr="00231606">
        <w:rPr>
          <w:rFonts w:eastAsiaTheme="minorEastAsia" w:cstheme="minorHAnsi"/>
          <w:sz w:val="22"/>
          <w:szCs w:val="22"/>
          <w:lang w:val="es-ES"/>
        </w:rPr>
        <w:t xml:space="preserve"> tautología</w:t>
      </w:r>
      <w:r>
        <w:rPr>
          <w:rFonts w:eastAsiaTheme="minorEastAsia" w:cstheme="minorHAnsi"/>
          <w:sz w:val="22"/>
          <w:szCs w:val="22"/>
          <w:lang w:val="es-ES"/>
        </w:rPr>
        <w:t>, equivalencia o implicación.</w:t>
      </w:r>
    </w:p>
    <w:p w14:paraId="21CD137C" w14:textId="53CFD742" w:rsidR="0028659E" w:rsidRPr="002C5867" w:rsidRDefault="0028659E" w:rsidP="0028659E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sz w:val="22"/>
          <w:szCs w:val="22"/>
          <w:lang w:val="es-ES"/>
        </w:rPr>
      </w:pPr>
      <w:r w:rsidRPr="002C5867">
        <w:rPr>
          <w:rFonts w:eastAsiaTheme="minorEastAsia" w:cstheme="minorHAnsi"/>
          <w:b/>
          <w:bCs/>
          <w:sz w:val="22"/>
          <w:szCs w:val="22"/>
          <w:lang w:val="es-ES"/>
        </w:rPr>
        <w:t xml:space="preserve">Para cada afirmación elegida que no </w:t>
      </w:r>
      <w:r w:rsidR="002C5867">
        <w:rPr>
          <w:rFonts w:eastAsiaTheme="minorEastAsia" w:cstheme="minorHAnsi"/>
          <w:b/>
          <w:bCs/>
          <w:sz w:val="22"/>
          <w:szCs w:val="22"/>
          <w:lang w:val="es-ES"/>
        </w:rPr>
        <w:t>exprese</w:t>
      </w:r>
      <w:r w:rsidRPr="002C5867">
        <w:rPr>
          <w:rFonts w:eastAsiaTheme="minorEastAsia" w:cstheme="minorHAnsi"/>
          <w:b/>
          <w:bCs/>
          <w:sz w:val="22"/>
          <w:szCs w:val="22"/>
          <w:lang w:val="es-ES"/>
        </w:rPr>
        <w:t xml:space="preserve"> una propiedad semántica, ofrezcan un contraejemplo en LC</w:t>
      </w:r>
      <w:r w:rsidRPr="002C5867">
        <w:rPr>
          <w:rFonts w:eastAsiaTheme="minorEastAsia" w:cstheme="minorHAnsi"/>
          <w:sz w:val="22"/>
          <w:szCs w:val="22"/>
          <w:lang w:val="es-ES"/>
        </w:rPr>
        <w:t xml:space="preserve"> que lo demuestre.</w:t>
      </w:r>
    </w:p>
    <w:p w14:paraId="1DBC56F1" w14:textId="537136CA" w:rsidR="007C24A5" w:rsidRPr="00DF537C" w:rsidRDefault="007C24A5" w:rsidP="0028659E">
      <w:pPr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78154B4" w14:textId="0728D4D5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</w:p>
    <w:p w14:paraId="26E65F06" w14:textId="60D96541" w:rsidR="00C95570" w:rsidRPr="005339CF" w:rsidRDefault="001E6783" w:rsidP="005339CF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Sí, se cumple. </w:t>
      </w:r>
    </w:p>
    <w:p w14:paraId="33AB0B71" w14:textId="50DBBF1D" w:rsidR="0041487B" w:rsidRPr="005339CF" w:rsidRDefault="001E6783" w:rsidP="005339CF">
      <w:pPr>
        <w:pStyle w:val="Prrafodelista"/>
        <w:widowControl w:val="0"/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C95570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Justificación</w:t>
      </w:r>
      <w:r w:rsidR="00C95570" w:rsidRPr="00C95570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 1</w:t>
      </w:r>
      <w:r w:rsidRPr="00C95570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: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una conjunción entre una fórmula y su negación será siem</w:t>
      </w:r>
      <w:r w:rsidR="0041487B"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p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re F y, por lo tanto, esa conjunción será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. Para que </w:t>
      </w:r>
      <w:r w:rsidR="0041487B"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no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haya implicación de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 xml:space="preserve">¬ψ) 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debería existir un caso en que 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es V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es F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;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pero ese caso no existe por que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es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. Así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implica a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.</w:t>
      </w:r>
    </w:p>
    <w:p w14:paraId="4C5A07D6" w14:textId="77777777" w:rsidR="005339CF" w:rsidRDefault="005339CF" w:rsidP="0041487B">
      <w:pPr>
        <w:pStyle w:val="Prrafodelista"/>
        <w:widowControl w:val="0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</w:p>
    <w:p w14:paraId="237C278D" w14:textId="239FADD5" w:rsidR="0041487B" w:rsidRPr="0041487B" w:rsidRDefault="0041487B" w:rsidP="0041487B">
      <w:pPr>
        <w:pStyle w:val="Prrafodelista"/>
        <w:widowControl w:val="0"/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C95570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Justificación 2: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una conjunción entre una fórmula y su negación será siempre F y, por lo tanto, esa conjunción será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inconsistente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. Además</w:t>
      </w:r>
      <w:r w:rsidR="00C95570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,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</w:t>
      </w:r>
      <w:r w:rsidR="00C95570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según el principio de explosión, 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una premisa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inconsistente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</w:t>
      </w:r>
      <w:r w:rsidR="00C95570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da lugar a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un argumento válid</w:t>
      </w:r>
      <w:r w:rsidR="00C95570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o, al margen de cuál sea su conclusión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. Por lo tanto,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1E6783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41487B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implica a</w:t>
      </w:r>
      <w:r w:rsidRPr="001E6783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.</w:t>
      </w:r>
    </w:p>
    <w:p w14:paraId="5B1B5C54" w14:textId="77777777" w:rsidR="0041487B" w:rsidRPr="001E6783" w:rsidRDefault="0041487B" w:rsidP="001E6783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</w:p>
    <w:p w14:paraId="3BBEDB4A" w14:textId="617CFDA1" w:rsidR="007C24A5" w:rsidRDefault="007C24A5" w:rsidP="007C24A5">
      <w:pPr>
        <w:pStyle w:val="Prrafodelista"/>
        <w:widowControl w:val="0"/>
        <w:numPr>
          <w:ilvl w:val="0"/>
          <w:numId w:val="3"/>
        </w:numPr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41B1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equivale a 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</w:p>
    <w:p w14:paraId="131AEA26" w14:textId="7CA57364" w:rsidR="0041487B" w:rsidRDefault="0041487B" w:rsidP="0041487B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No se cumple. Construir un contra</w:t>
      </w:r>
      <w:r w:rsidR="00244AB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</w:t>
      </w: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jemplo de la afirmación:</w:t>
      </w:r>
    </w:p>
    <w:p w14:paraId="0855EC72" w14:textId="2ADCC20F" w:rsidR="0041487B" w:rsidRPr="00F0775C" w:rsidRDefault="0041487B" w:rsidP="00F0775C">
      <w:pPr>
        <w:pStyle w:val="Prrafodelista"/>
        <w:widowControl w:val="0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ES" w:eastAsia="es-ES"/>
            </w:rPr>
            <m:t>ψ:P</m:t>
          </m:r>
        </m:oMath>
      </m:oMathPara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1559"/>
        <w:gridCol w:w="850"/>
      </w:tblGrid>
      <w:tr w:rsidR="0041487B" w14:paraId="143B140B" w14:textId="77777777" w:rsidTr="0041487B">
        <w:tc>
          <w:tcPr>
            <w:tcW w:w="562" w:type="dxa"/>
          </w:tcPr>
          <w:p w14:paraId="42776D57" w14:textId="22A9D51B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  <w:tc>
          <w:tcPr>
            <w:tcW w:w="1559" w:type="dxa"/>
          </w:tcPr>
          <w:p w14:paraId="7AAA8D3A" w14:textId="25AEFF73" w:rsidR="0041487B" w:rsidRPr="0041487B" w:rsidRDefault="0041487B" w:rsidP="0041487B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(P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∧</m:t>
                </m:r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¬P)</m:t>
                </m:r>
              </m:oMath>
            </m:oMathPara>
          </w:p>
        </w:tc>
        <w:tc>
          <w:tcPr>
            <w:tcW w:w="850" w:type="dxa"/>
          </w:tcPr>
          <w:p w14:paraId="7BF8D61D" w14:textId="7512FFFE" w:rsidR="0041487B" w:rsidRPr="0041487B" w:rsidRDefault="0041487B" w:rsidP="0041487B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</w:tr>
      <w:tr w:rsidR="0041487B" w14:paraId="6D85F0FD" w14:textId="77777777" w:rsidTr="0041487B">
        <w:tc>
          <w:tcPr>
            <w:tcW w:w="562" w:type="dxa"/>
            <w:shd w:val="clear" w:color="auto" w:fill="ED7D31" w:themeFill="accent2"/>
          </w:tcPr>
          <w:p w14:paraId="397CA710" w14:textId="535E9656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1559" w:type="dxa"/>
            <w:shd w:val="clear" w:color="auto" w:fill="ED7D31" w:themeFill="accent2"/>
          </w:tcPr>
          <w:p w14:paraId="7E21EC12" w14:textId="74F39C78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850" w:type="dxa"/>
            <w:shd w:val="clear" w:color="auto" w:fill="ED7D31" w:themeFill="accent2"/>
          </w:tcPr>
          <w:p w14:paraId="766A77E1" w14:textId="20428D4E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  <w:tr w:rsidR="0041487B" w14:paraId="234B76F4" w14:textId="77777777" w:rsidTr="0041487B">
        <w:tc>
          <w:tcPr>
            <w:tcW w:w="562" w:type="dxa"/>
          </w:tcPr>
          <w:p w14:paraId="467B1CA9" w14:textId="6EBA354F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559" w:type="dxa"/>
          </w:tcPr>
          <w:p w14:paraId="7C0757E2" w14:textId="40C6A8B2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850" w:type="dxa"/>
          </w:tcPr>
          <w:p w14:paraId="40C366CC" w14:textId="3433BE9B" w:rsidR="0041487B" w:rsidRDefault="0041487B" w:rsidP="0041487B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</w:tr>
    </w:tbl>
    <w:p w14:paraId="6EFB7527" w14:textId="6DFA61F1" w:rsidR="0041487B" w:rsidRPr="0041487B" w:rsidRDefault="0041487B" w:rsidP="0041487B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(P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¬P)</m:t>
        </m:r>
      </m:oMath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P</m:t>
        </m:r>
      </m:oMath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no son equivalentes.</w:t>
      </w:r>
    </w:p>
    <w:p w14:paraId="5A6B40DA" w14:textId="77777777" w:rsidR="0041487B" w:rsidRPr="00244ABA" w:rsidRDefault="0041487B" w:rsidP="00244ABA">
      <w:pPr>
        <w:widowControl w:val="0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</w:p>
    <w:p w14:paraId="4D6F3616" w14:textId="04E88B62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tautológica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consistente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</w:p>
    <w:p w14:paraId="217FFC33" w14:textId="7C34A4F2" w:rsidR="00244ABA" w:rsidRPr="00DF537C" w:rsidRDefault="00244ABA" w:rsidP="00244ABA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No se cumple. Aquí un contraejemplo que lo demuestra:</w:t>
      </w:r>
    </w:p>
    <w:p w14:paraId="0AA8D353" w14:textId="181BD1B2" w:rsidR="00244ABA" w:rsidRPr="00DF537C" w:rsidRDefault="00244ABA" w:rsidP="00244ABA">
      <w:pPr>
        <w:pStyle w:val="Prrafodelista"/>
        <w:widowControl w:val="0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ES" w:eastAsia="es-ES"/>
            </w:rPr>
            <m:t>χ:</m:t>
          </m:r>
          <m:d>
            <m:dPr>
              <m:ctrlPr>
                <w:ins w:id="0" w:author="Usuario" w:date="2022-04-20T12:33:00Z">
                  <w:rPr>
                    <w:rFonts w:ascii="Cambria Math" w:eastAsiaTheme="minorEastAsia" w:hAnsi="Cambria Math" w:cstheme="minorHAnsi"/>
                    <w:i/>
                    <w:color w:val="000000"/>
                    <w:sz w:val="22"/>
                    <w:szCs w:val="22"/>
                    <w:lang w:val="es-ES" w:eastAsia="es-ES"/>
                  </w:rPr>
                </w:ins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∨</m:t>
              </m:r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¬P</m:t>
              </m:r>
            </m:e>
          </m:d>
        </m:oMath>
      </m:oMathPara>
    </w:p>
    <w:p w14:paraId="5B2E90AE" w14:textId="1329141B" w:rsidR="00244ABA" w:rsidRPr="00F0775C" w:rsidRDefault="00244ABA" w:rsidP="00F0775C">
      <w:pPr>
        <w:pStyle w:val="Prrafodelista"/>
        <w:widowControl w:val="0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ES" w:eastAsia="es-ES"/>
            </w:rPr>
            <m:t>ψ:P</m:t>
          </m:r>
        </m:oMath>
      </m:oMathPara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1559"/>
        <w:gridCol w:w="850"/>
      </w:tblGrid>
      <w:tr w:rsidR="00244ABA" w14:paraId="7A7B992A" w14:textId="77777777" w:rsidTr="00FC7259">
        <w:tc>
          <w:tcPr>
            <w:tcW w:w="562" w:type="dxa"/>
          </w:tcPr>
          <w:p w14:paraId="5FFA015B" w14:textId="77777777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  <w:tc>
          <w:tcPr>
            <w:tcW w:w="1559" w:type="dxa"/>
          </w:tcPr>
          <w:p w14:paraId="1512E045" w14:textId="4BEEAD1B" w:rsidR="00244ABA" w:rsidRPr="0041487B" w:rsidRDefault="00000000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d>
                  <m:dPr>
                    <m:ctrlPr>
                      <w:ins w:id="1" w:author="Usuario" w:date="2022-04-20T12:33:00Z"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2"/>
                          <w:szCs w:val="22"/>
                          <w:lang w:val="es-ES" w:eastAsia="es-ES"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¬P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032733D" w14:textId="7057D512" w:rsidR="00244ABA" w:rsidRPr="0041487B" w:rsidRDefault="00244ABA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</w:tr>
      <w:tr w:rsidR="00244ABA" w14:paraId="54604699" w14:textId="77777777" w:rsidTr="00244ABA">
        <w:tc>
          <w:tcPr>
            <w:tcW w:w="562" w:type="dxa"/>
            <w:shd w:val="clear" w:color="auto" w:fill="auto"/>
          </w:tcPr>
          <w:p w14:paraId="72AFCE53" w14:textId="77777777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244ABA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5D8B3FE9" w14:textId="4E9C0F6F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14:paraId="421FADED" w14:textId="77A07AD9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  <w:tr w:rsidR="00244ABA" w14:paraId="784B8CC1" w14:textId="77777777" w:rsidTr="00244ABA">
        <w:tc>
          <w:tcPr>
            <w:tcW w:w="562" w:type="dxa"/>
            <w:shd w:val="clear" w:color="auto" w:fill="ED7D31" w:themeFill="accent2"/>
          </w:tcPr>
          <w:p w14:paraId="0C812BD5" w14:textId="77777777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559" w:type="dxa"/>
            <w:shd w:val="clear" w:color="auto" w:fill="ED7D31" w:themeFill="accent2"/>
          </w:tcPr>
          <w:p w14:paraId="527B5276" w14:textId="5408FB60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ED7D31" w:themeFill="accent2"/>
          </w:tcPr>
          <w:p w14:paraId="601748AA" w14:textId="6295C307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</w:tr>
    </w:tbl>
    <w:p w14:paraId="1C125E37" w14:textId="5AE23BE3" w:rsidR="00244ABA" w:rsidRPr="00244ABA" w:rsidRDefault="00000000" w:rsidP="00244ABA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m:oMath>
        <m:d>
          <m:dPr>
            <m:ctrlPr>
              <w:ins w:id="2" w:author="Usuario" w:date="2022-04-20T12:33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∨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¬P</m:t>
            </m:r>
          </m:e>
        </m:d>
      </m:oMath>
      <w:r w:rsidR="00244ABA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  <w:r w:rsidR="00C95570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es tautológica, pero </w:t>
      </w:r>
      <w:r w:rsidR="00244ABA">
        <w:rPr>
          <w:rFonts w:eastAsiaTheme="minorEastAsia" w:cstheme="minorHAnsi"/>
          <w:color w:val="000000"/>
          <w:sz w:val="22"/>
          <w:szCs w:val="22"/>
          <w:lang w:val="es-ES" w:eastAsia="es-ES"/>
        </w:rPr>
        <w:t>no implica a</w:t>
      </w:r>
      <w:r w:rsidR="00244ABA">
        <w:rPr>
          <w:rFonts w:ascii="Cambria Math" w:eastAsiaTheme="minorEastAsia" w:hAnsi="Cambria Math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P</m:t>
        </m:r>
      </m:oMath>
      <w:r w:rsidR="00244ABA">
        <w:rPr>
          <w:rFonts w:ascii="Cambria Math" w:eastAsiaTheme="minorEastAsia" w:hAnsi="Cambria Math" w:cstheme="minorHAnsi"/>
          <w:i/>
          <w:color w:val="000000"/>
          <w:sz w:val="22"/>
          <w:szCs w:val="22"/>
          <w:lang w:val="es-ES" w:eastAsia="es-ES"/>
        </w:rPr>
        <w:t>.</w:t>
      </w:r>
      <w:r w:rsidR="00244ABA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</w:p>
    <w:p w14:paraId="335F278A" w14:textId="0F691E50" w:rsidR="00244ABA" w:rsidRDefault="00244ABA" w:rsidP="00244ABA">
      <w:pPr>
        <w:widowControl w:val="0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</w:p>
    <w:p w14:paraId="4EBC96D6" w14:textId="4DF896D8" w:rsidR="00017B39" w:rsidRPr="00017B39" w:rsidRDefault="00017B39" w:rsidP="005339CF">
      <w:pPr>
        <w:widowControl w:val="0"/>
        <w:ind w:firstLine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  <w:r w:rsidRPr="00017B39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Otro contraejemplo posible</w:t>
      </w:r>
    </w:p>
    <w:p w14:paraId="03DB2848" w14:textId="77777777" w:rsidR="00244ABA" w:rsidRPr="00244ABA" w:rsidRDefault="00244ABA" w:rsidP="00244ABA">
      <w:pPr>
        <w:pStyle w:val="Prrafodelista"/>
        <w:widowControl w:val="0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ES" w:eastAsia="es-ES"/>
            </w:rPr>
            <m:t>χ:</m:t>
          </m:r>
          <m:d>
            <m:dPr>
              <m:ctrlPr>
                <w:ins w:id="3" w:author="Usuario" w:date="2022-04-20T12:33:00Z">
                  <w:rPr>
                    <w:rFonts w:ascii="Cambria Math" w:eastAsiaTheme="minorEastAsia" w:hAnsi="Cambria Math" w:cstheme="minorHAnsi"/>
                    <w:i/>
                    <w:color w:val="000000"/>
                    <w:sz w:val="22"/>
                    <w:szCs w:val="22"/>
                    <w:lang w:val="es-ES" w:eastAsia="es-ES"/>
                  </w:rPr>
                </w:ins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∨</m:t>
              </m:r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¬P</m:t>
              </m:r>
            </m:e>
          </m:d>
        </m:oMath>
      </m:oMathPara>
    </w:p>
    <w:p w14:paraId="47D19722" w14:textId="2B3D54FA" w:rsidR="00244ABA" w:rsidRPr="00F0775C" w:rsidRDefault="00244ABA" w:rsidP="00F0775C">
      <w:pPr>
        <w:pStyle w:val="Prrafodelista"/>
        <w:widowControl w:val="0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ES" w:eastAsia="es-ES"/>
            </w:rPr>
            <m:t>ψ:Q</m:t>
          </m:r>
        </m:oMath>
      </m:oMathPara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425"/>
        <w:gridCol w:w="2693"/>
        <w:gridCol w:w="850"/>
      </w:tblGrid>
      <w:tr w:rsidR="00244ABA" w14:paraId="5624FCC5" w14:textId="77777777" w:rsidTr="00244ABA">
        <w:tc>
          <w:tcPr>
            <w:tcW w:w="562" w:type="dxa"/>
          </w:tcPr>
          <w:p w14:paraId="092D6D32" w14:textId="77777777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  <w:tc>
          <w:tcPr>
            <w:tcW w:w="425" w:type="dxa"/>
          </w:tcPr>
          <w:p w14:paraId="3C257BBB" w14:textId="3973C848" w:rsidR="00244ABA" w:rsidRDefault="00244ABA" w:rsidP="00FC7259">
            <w:pPr>
              <w:pStyle w:val="Prrafodelista"/>
              <w:widowControl w:val="0"/>
              <w:ind w:left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000000"/>
                    <w:sz w:val="22"/>
                    <w:szCs w:val="22"/>
                    <w:lang w:val="es-ES" w:eastAsia="es-ES"/>
                  </w:rPr>
                  <m:t>Q</m:t>
                </m:r>
              </m:oMath>
            </m:oMathPara>
          </w:p>
        </w:tc>
        <w:tc>
          <w:tcPr>
            <w:tcW w:w="2693" w:type="dxa"/>
          </w:tcPr>
          <w:p w14:paraId="2EC2D4D5" w14:textId="75E70E88" w:rsidR="00244ABA" w:rsidRPr="0041487B" w:rsidRDefault="00000000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d>
                  <m:dPr>
                    <m:ctrlPr>
                      <w:ins w:id="4" w:author="Usuario" w:date="2022-04-20T12:33:00Z"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2"/>
                          <w:szCs w:val="22"/>
                          <w:lang w:val="es-ES" w:eastAsia="es-ES"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¬P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36BB5AA" w14:textId="750F3715" w:rsidR="00244ABA" w:rsidRPr="00244ABA" w:rsidRDefault="00244ABA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Q</m:t>
                </m:r>
              </m:oMath>
            </m:oMathPara>
          </w:p>
        </w:tc>
      </w:tr>
      <w:tr w:rsidR="00244ABA" w14:paraId="5BB82744" w14:textId="77777777" w:rsidTr="00244ABA">
        <w:tc>
          <w:tcPr>
            <w:tcW w:w="562" w:type="dxa"/>
            <w:shd w:val="clear" w:color="auto" w:fill="auto"/>
          </w:tcPr>
          <w:p w14:paraId="6401EC61" w14:textId="77777777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244ABA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425" w:type="dxa"/>
          </w:tcPr>
          <w:p w14:paraId="33182216" w14:textId="02ABB00B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2693" w:type="dxa"/>
            <w:shd w:val="clear" w:color="auto" w:fill="auto"/>
          </w:tcPr>
          <w:p w14:paraId="38D624C6" w14:textId="05088662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14:paraId="0A4D8A1D" w14:textId="63C1142B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  <w:tr w:rsidR="00244ABA" w14:paraId="6C71ED91" w14:textId="77777777" w:rsidTr="00244ABA">
        <w:tc>
          <w:tcPr>
            <w:tcW w:w="562" w:type="dxa"/>
            <w:shd w:val="clear" w:color="auto" w:fill="ED7D31" w:themeFill="accent2"/>
          </w:tcPr>
          <w:p w14:paraId="0D88C6CC" w14:textId="14FA4E37" w:rsidR="00244ABA" w:rsidRP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425" w:type="dxa"/>
            <w:shd w:val="clear" w:color="auto" w:fill="ED7D31" w:themeFill="accent2"/>
          </w:tcPr>
          <w:p w14:paraId="533F3F6C" w14:textId="0F8D49ED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2693" w:type="dxa"/>
            <w:shd w:val="clear" w:color="auto" w:fill="ED7D31" w:themeFill="accent2"/>
          </w:tcPr>
          <w:p w14:paraId="3C70FEBB" w14:textId="6CB3D525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ED7D31" w:themeFill="accent2"/>
          </w:tcPr>
          <w:p w14:paraId="55E9265F" w14:textId="012F9310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</w:tr>
      <w:tr w:rsidR="00244ABA" w14:paraId="51895D16" w14:textId="77777777" w:rsidTr="00244ABA">
        <w:tc>
          <w:tcPr>
            <w:tcW w:w="562" w:type="dxa"/>
            <w:shd w:val="clear" w:color="auto" w:fill="auto"/>
          </w:tcPr>
          <w:p w14:paraId="42C74667" w14:textId="77777777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425" w:type="dxa"/>
            <w:shd w:val="clear" w:color="auto" w:fill="auto"/>
          </w:tcPr>
          <w:p w14:paraId="22B19EC2" w14:textId="3A59B7DB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2693" w:type="dxa"/>
            <w:shd w:val="clear" w:color="auto" w:fill="auto"/>
          </w:tcPr>
          <w:p w14:paraId="71E4AA11" w14:textId="3FE08095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14:paraId="6C5D4768" w14:textId="65542946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  <w:tr w:rsidR="00244ABA" w14:paraId="6AFA0763" w14:textId="77777777" w:rsidTr="00244ABA">
        <w:tc>
          <w:tcPr>
            <w:tcW w:w="562" w:type="dxa"/>
            <w:shd w:val="clear" w:color="auto" w:fill="ED7D31" w:themeFill="accent2"/>
          </w:tcPr>
          <w:p w14:paraId="4218EA18" w14:textId="61974129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425" w:type="dxa"/>
            <w:shd w:val="clear" w:color="auto" w:fill="ED7D31" w:themeFill="accent2"/>
          </w:tcPr>
          <w:p w14:paraId="50D97F46" w14:textId="1EEF243A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2693" w:type="dxa"/>
            <w:shd w:val="clear" w:color="auto" w:fill="ED7D31" w:themeFill="accent2"/>
          </w:tcPr>
          <w:p w14:paraId="42F47121" w14:textId="4A04E3BA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ED7D31" w:themeFill="accent2"/>
          </w:tcPr>
          <w:p w14:paraId="36A4CA84" w14:textId="68C04E23" w:rsidR="00244ABA" w:rsidRDefault="00244ABA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</w:tr>
    </w:tbl>
    <w:p w14:paraId="29D9B0BF" w14:textId="09751CF3" w:rsidR="00244ABA" w:rsidRPr="00244ABA" w:rsidRDefault="00244ABA" w:rsidP="00244ABA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lastRenderedPageBreak/>
        <w:tab/>
      </w:r>
      <m:oMath>
        <m:d>
          <m:dPr>
            <m:ctrlPr>
              <w:ins w:id="5" w:author="Usuario" w:date="2022-04-20T12:33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∨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¬P</m:t>
            </m:r>
          </m:e>
        </m:d>
      </m:oMath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  <w:r w:rsidR="00495204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es tautológica, pero </w:t>
      </w:r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>no implica a</w:t>
      </w:r>
      <w:r>
        <w:rPr>
          <w:rFonts w:ascii="Cambria Math" w:eastAsiaTheme="minorEastAsia" w:hAnsi="Cambria Math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Q</m:t>
        </m:r>
      </m:oMath>
      <w:r>
        <w:rPr>
          <w:rFonts w:ascii="Cambria Math" w:eastAsiaTheme="minorEastAsia" w:hAnsi="Cambria Math" w:cstheme="minorHAnsi"/>
          <w:i/>
          <w:color w:val="000000"/>
          <w:sz w:val="22"/>
          <w:szCs w:val="22"/>
          <w:lang w:val="es-ES" w:eastAsia="es-ES"/>
        </w:rPr>
        <w:t>.</w:t>
      </w:r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</w:p>
    <w:p w14:paraId="2C786141" w14:textId="1F5E5812" w:rsidR="00244ABA" w:rsidRPr="00244ABA" w:rsidRDefault="00244ABA" w:rsidP="00244ABA">
      <w:pPr>
        <w:widowControl w:val="0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</w:p>
    <w:p w14:paraId="0BD7C370" w14:textId="77777777" w:rsidR="00244ABA" w:rsidRPr="00244ABA" w:rsidRDefault="00244ABA" w:rsidP="00244ABA">
      <w:pPr>
        <w:widowControl w:val="0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</w:p>
    <w:p w14:paraId="52A55461" w14:textId="0B391857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¬χ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</w:p>
    <w:p w14:paraId="4CB64B96" w14:textId="772A6B44" w:rsidR="005339CF" w:rsidRPr="005339CF" w:rsidRDefault="00D06504" w:rsidP="005339CF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Sí, se cumple. </w:t>
      </w:r>
    </w:p>
    <w:p w14:paraId="15F08509" w14:textId="26F7764A" w:rsidR="00D06504" w:rsidRDefault="005339CF" w:rsidP="005339CF">
      <w:pPr>
        <w:pStyle w:val="Prrafodelista"/>
        <w:widowControl w:val="0"/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Justificación 1</w:t>
      </w:r>
      <w:r w:rsidR="00D06504" w:rsidRP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:</w:t>
      </w:r>
      <w:r w:rsidR="00D06504"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asumiendo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="00D06504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color w:val="000000"/>
          <w:sz w:val="22"/>
          <w:szCs w:val="22"/>
          <w:lang w:val="es-ES" w:eastAsia="es-ES"/>
        </w:rPr>
        <w:t>inconsistente</w:t>
      </w:r>
      <w:r w:rsidR="00D06504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sus valores serán siempre F; asumiendo, además,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="00D06504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tautológica, sus valores serán siempre V. Por lo tanto,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¬χ</m:t>
        </m:r>
      </m:oMath>
      <w:r w:rsidR="00D06504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será siempre V, es decir, una tautología y, por lo tanto tendrá los mismos valores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="00D06504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ya que esta también es una tautología. Por lo tanto,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¬χ</m:t>
        </m:r>
      </m:oMath>
      <w:r w:rsidR="00D06504"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="00D06504"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.</w:t>
      </w:r>
    </w:p>
    <w:p w14:paraId="47BBE6D9" w14:textId="77777777" w:rsidR="005339CF" w:rsidRPr="005339CF" w:rsidRDefault="005339CF" w:rsidP="005339CF">
      <w:pPr>
        <w:pStyle w:val="Prrafodelista"/>
        <w:widowControl w:val="0"/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</w:p>
    <w:p w14:paraId="10342A99" w14:textId="5E7873A0" w:rsidR="00D06504" w:rsidRPr="00DF537C" w:rsidRDefault="00872D8C" w:rsidP="00D06504">
      <w:pPr>
        <w:pStyle w:val="Prrafodelista"/>
        <w:widowControl w:val="0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Justificación </w:t>
      </w:r>
      <w:r w:rsid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2: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420"/>
        <w:gridCol w:w="425"/>
        <w:gridCol w:w="1559"/>
        <w:gridCol w:w="1985"/>
      </w:tblGrid>
      <w:tr w:rsidR="00872D8C" w14:paraId="64C7993A" w14:textId="77777777" w:rsidTr="00872D8C">
        <w:tc>
          <w:tcPr>
            <w:tcW w:w="420" w:type="dxa"/>
          </w:tcPr>
          <w:p w14:paraId="63F9D8A1" w14:textId="471097C5" w:rsidR="00872D8C" w:rsidRPr="00DF537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χ</m:t>
                </m:r>
              </m:oMath>
            </m:oMathPara>
          </w:p>
        </w:tc>
        <w:tc>
          <w:tcPr>
            <w:tcW w:w="425" w:type="dxa"/>
          </w:tcPr>
          <w:p w14:paraId="02F88237" w14:textId="577E1326" w:rsidR="00872D8C" w:rsidRPr="00DF537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</m:t>
                </m:r>
              </m:oMath>
            </m:oMathPara>
          </w:p>
        </w:tc>
        <w:tc>
          <w:tcPr>
            <w:tcW w:w="1559" w:type="dxa"/>
          </w:tcPr>
          <w:p w14:paraId="12A836C6" w14:textId="4C95F560" w:rsidR="00872D8C" w:rsidRPr="00DF537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¬χ</m:t>
                </m:r>
              </m:oMath>
            </m:oMathPara>
          </w:p>
        </w:tc>
        <w:tc>
          <w:tcPr>
            <w:tcW w:w="1985" w:type="dxa"/>
          </w:tcPr>
          <w:p w14:paraId="5A4A05A6" w14:textId="2556B10F" w:rsidR="00872D8C" w:rsidRPr="00872D8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</m:t>
                </m:r>
              </m:oMath>
            </m:oMathPara>
          </w:p>
        </w:tc>
      </w:tr>
      <w:tr w:rsidR="00872D8C" w:rsidRPr="00DF537C" w14:paraId="578614AB" w14:textId="77777777" w:rsidTr="00872D8C">
        <w:tc>
          <w:tcPr>
            <w:tcW w:w="420" w:type="dxa"/>
          </w:tcPr>
          <w:p w14:paraId="584E43CC" w14:textId="1AB16AEE" w:rsidR="00872D8C" w:rsidRPr="00DF537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425" w:type="dxa"/>
          </w:tcPr>
          <w:p w14:paraId="4D8BE15E" w14:textId="235FE2F0" w:rsidR="00872D8C" w:rsidRPr="00DF537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1559" w:type="dxa"/>
          </w:tcPr>
          <w:p w14:paraId="0A51C172" w14:textId="5253F17B" w:rsidR="00872D8C" w:rsidRPr="00DF537C" w:rsidRDefault="00872D8C" w:rsidP="00D06504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          V</w:t>
            </w:r>
          </w:p>
        </w:tc>
        <w:tc>
          <w:tcPr>
            <w:tcW w:w="1985" w:type="dxa"/>
          </w:tcPr>
          <w:p w14:paraId="7D76F446" w14:textId="7963E2A2" w:rsidR="00872D8C" w:rsidRPr="00DF537C" w:rsidRDefault="00872D8C" w:rsidP="00872D8C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</w:tbl>
    <w:p w14:paraId="4F0C3554" w14:textId="12B93DA7" w:rsidR="00872D8C" w:rsidRPr="00DF537C" w:rsidRDefault="00872D8C" w:rsidP="00A0279C">
      <w:pPr>
        <w:widowControl w:val="0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</w:p>
    <w:p w14:paraId="2BA2DE16" w14:textId="53605256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, entonces </w:t>
      </w:r>
      <m:oMath>
        <m:d>
          <m:dPr>
            <m:ctrlPr>
              <w:ins w:id="6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</m:e>
        </m:d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inconsistente</w:t>
      </w:r>
      <w:r w:rsidR="00872D8C"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.</w:t>
      </w:r>
    </w:p>
    <w:p w14:paraId="0928B923" w14:textId="28D32487" w:rsidR="005339CF" w:rsidRPr="005339CF" w:rsidRDefault="006D3C19" w:rsidP="005339C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Sí, se cumple.</w:t>
      </w:r>
    </w:p>
    <w:p w14:paraId="50D65E1B" w14:textId="097661B7" w:rsidR="00872D8C" w:rsidRPr="005339CF" w:rsidRDefault="009D4A0B" w:rsidP="005339CF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Justificación</w:t>
      </w:r>
      <w:r w:rsid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 1</w:t>
      </w: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: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</w:t>
      </w:r>
      <w:r w:rsidR="00872D8C"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No hay una fila en la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sea V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</m:t>
        </m:r>
      </m:oMath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sea F. Es decir, no hay ninguna fila en la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sea V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sea V. Si este es el caso, entonces </w:t>
      </w:r>
      <m:oMath>
        <m:d>
          <m:dPr>
            <m:ctrlPr>
              <w:ins w:id="7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</m:e>
        </m:d>
      </m:oMath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será siempre F</w:t>
      </w:r>
      <w:r w:rsidR="006D3C19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ya que ninguna fila tendrá a sus dos conjuntivos como V ambos. Por lo tanto, </w:t>
      </w:r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  <m:oMath>
        <m:d>
          <m:dPr>
            <m:ctrlPr>
              <w:ins w:id="8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</m:e>
        </m:d>
      </m:oMath>
      <w:r w:rsidR="006D3C19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color w:val="000000"/>
          <w:sz w:val="22"/>
          <w:szCs w:val="22"/>
          <w:lang w:val="es-ES" w:eastAsia="es-ES"/>
        </w:rPr>
        <w:t>inconsistente</w:t>
      </w:r>
      <w:r w:rsidR="00872D8C"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>.</w:t>
      </w:r>
    </w:p>
    <w:p w14:paraId="16FE0C01" w14:textId="77777777" w:rsidR="005339CF" w:rsidRDefault="005339CF" w:rsidP="00872D8C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</w:p>
    <w:p w14:paraId="407D4D7E" w14:textId="3161FB9A" w:rsidR="009D4A0B" w:rsidRPr="00DF537C" w:rsidRDefault="009D4A0B" w:rsidP="00872D8C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Justificación</w:t>
      </w:r>
      <w:r w:rsid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 2:</w:t>
      </w:r>
    </w:p>
    <w:p w14:paraId="2825ECEA" w14:textId="33289D7A" w:rsidR="006D3C19" w:rsidRPr="00DF537C" w:rsidRDefault="006D3C19" w:rsidP="00872D8C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No existe una fila en tablas de verdad como la siguiente: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559"/>
        <w:gridCol w:w="1985"/>
        <w:gridCol w:w="1985"/>
        <w:gridCol w:w="1985"/>
      </w:tblGrid>
      <w:tr w:rsidR="006D3C19" w:rsidRPr="00DF537C" w14:paraId="11B83061" w14:textId="3371BFAC" w:rsidTr="006856C9">
        <w:tc>
          <w:tcPr>
            <w:tcW w:w="1559" w:type="dxa"/>
          </w:tcPr>
          <w:p w14:paraId="796F993B" w14:textId="632F1642" w:rsidR="006D3C19" w:rsidRPr="00DF537C" w:rsidRDefault="006D3C19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ϕ</m:t>
                </m:r>
              </m:oMath>
            </m:oMathPara>
          </w:p>
        </w:tc>
        <w:tc>
          <w:tcPr>
            <w:tcW w:w="1985" w:type="dxa"/>
          </w:tcPr>
          <w:p w14:paraId="49566046" w14:textId="27253348" w:rsidR="006D3C19" w:rsidRPr="00DF537C" w:rsidRDefault="006D3C19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¬ψ</m:t>
                </m:r>
              </m:oMath>
            </m:oMathPara>
          </w:p>
        </w:tc>
        <w:tc>
          <w:tcPr>
            <w:tcW w:w="1985" w:type="dxa"/>
          </w:tcPr>
          <w:p w14:paraId="66C7EBDF" w14:textId="7E3DD4FC" w:rsidR="006D3C19" w:rsidRPr="00DF537C" w:rsidRDefault="006D3C19" w:rsidP="00FC7259">
            <w:pPr>
              <w:pStyle w:val="Prrafodelista"/>
              <w:widowControl w:val="0"/>
              <w:ind w:left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</m:t>
                </m:r>
              </m:oMath>
            </m:oMathPara>
          </w:p>
        </w:tc>
        <w:tc>
          <w:tcPr>
            <w:tcW w:w="1985" w:type="dxa"/>
          </w:tcPr>
          <w:p w14:paraId="2DD2EAF9" w14:textId="63DF8834" w:rsidR="006D3C19" w:rsidRPr="00DF537C" w:rsidRDefault="00000000" w:rsidP="00FC7259">
            <w:pPr>
              <w:pStyle w:val="Prrafodelista"/>
              <w:widowControl w:val="0"/>
              <w:ind w:left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d>
                  <m:dPr>
                    <m:ctrlPr>
                      <w:ins w:id="9" w:author="Usuario" w:date="2022-04-19T20:57:00Z"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2"/>
                          <w:szCs w:val="22"/>
                          <w:lang w:val="es-ES" w:eastAsia="es-ES"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ψ</m:t>
                    </m:r>
                  </m:e>
                </m:d>
              </m:oMath>
            </m:oMathPara>
          </w:p>
        </w:tc>
      </w:tr>
      <w:tr w:rsidR="006D3C19" w:rsidRPr="00DF537C" w14:paraId="1EA3C07E" w14:textId="0F8D22DC" w:rsidTr="006856C9">
        <w:tc>
          <w:tcPr>
            <w:tcW w:w="1559" w:type="dxa"/>
          </w:tcPr>
          <w:p w14:paraId="3466654B" w14:textId="77777777" w:rsidR="006D3C19" w:rsidRPr="00DF537C" w:rsidRDefault="006D3C19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          V</w:t>
            </w:r>
          </w:p>
        </w:tc>
        <w:tc>
          <w:tcPr>
            <w:tcW w:w="1985" w:type="dxa"/>
          </w:tcPr>
          <w:p w14:paraId="5748CB15" w14:textId="3150B2EB" w:rsidR="006D3C19" w:rsidRPr="00DF537C" w:rsidRDefault="006D3C19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985" w:type="dxa"/>
          </w:tcPr>
          <w:p w14:paraId="7F1C73B8" w14:textId="2520B76B" w:rsidR="006D3C19" w:rsidRPr="00DF537C" w:rsidRDefault="006D3C19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1985" w:type="dxa"/>
          </w:tcPr>
          <w:p w14:paraId="347F0194" w14:textId="6F62EF92" w:rsidR="006D3C19" w:rsidRPr="00DF537C" w:rsidRDefault="006D3C19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</w:tbl>
    <w:p w14:paraId="3028B1F4" w14:textId="77777777" w:rsidR="006D3C19" w:rsidRPr="00DF537C" w:rsidRDefault="006D3C19" w:rsidP="00872D8C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</w:p>
    <w:p w14:paraId="619EC00B" w14:textId="47DC1048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(ω≡ω)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</w:p>
    <w:p w14:paraId="60697EDC" w14:textId="05BD160F" w:rsidR="009D4A0B" w:rsidRDefault="009D4A0B" w:rsidP="009D4A0B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No. Contraejemplo:</w:t>
      </w:r>
    </w:p>
    <w:p w14:paraId="420400CF" w14:textId="625F4C2F" w:rsidR="009D4A0B" w:rsidRPr="009D4A0B" w:rsidRDefault="009D4A0B" w:rsidP="009D4A0B">
      <w:pPr>
        <w:pStyle w:val="Prrafodelista"/>
        <w:widowControl w:val="0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ES" w:eastAsia="es-ES"/>
            </w:rPr>
            <m:t>ω:P</m:t>
          </m:r>
        </m:oMath>
      </m:oMathPara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1559"/>
        <w:gridCol w:w="850"/>
      </w:tblGrid>
      <w:tr w:rsidR="00316391" w14:paraId="64BC5FFF" w14:textId="77777777" w:rsidTr="00FC7259">
        <w:tc>
          <w:tcPr>
            <w:tcW w:w="562" w:type="dxa"/>
          </w:tcPr>
          <w:p w14:paraId="33CB93E1" w14:textId="77777777" w:rsidR="00316391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  <w:tc>
          <w:tcPr>
            <w:tcW w:w="1559" w:type="dxa"/>
          </w:tcPr>
          <w:p w14:paraId="23F4F535" w14:textId="785508D7" w:rsidR="00316391" w:rsidRPr="00316391" w:rsidRDefault="00316391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(P≡P)</m:t>
                </m:r>
              </m:oMath>
            </m:oMathPara>
          </w:p>
        </w:tc>
        <w:tc>
          <w:tcPr>
            <w:tcW w:w="850" w:type="dxa"/>
          </w:tcPr>
          <w:p w14:paraId="076FBD43" w14:textId="77777777" w:rsidR="00316391" w:rsidRPr="0041487B" w:rsidRDefault="00316391" w:rsidP="00FC7259">
            <w:pPr>
              <w:pStyle w:val="Prrafodelista"/>
              <w:widowControl w:val="0"/>
              <w:ind w:left="0"/>
              <w:jc w:val="both"/>
              <w:rPr>
                <w:rFonts w:eastAsiaTheme="minorEastAsia" w:cstheme="minorHAnsi"/>
                <w:i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P</m:t>
                </m:r>
              </m:oMath>
            </m:oMathPara>
          </w:p>
        </w:tc>
      </w:tr>
      <w:tr w:rsidR="00316391" w14:paraId="2AF5C7C0" w14:textId="77777777" w:rsidTr="00FC7259">
        <w:tc>
          <w:tcPr>
            <w:tcW w:w="562" w:type="dxa"/>
            <w:shd w:val="clear" w:color="auto" w:fill="auto"/>
          </w:tcPr>
          <w:p w14:paraId="29BB9D5E" w14:textId="77777777" w:rsidR="00316391" w:rsidRPr="00244ABA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 w:rsidRPr="00244ABA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1559" w:type="dxa"/>
            <w:shd w:val="clear" w:color="auto" w:fill="auto"/>
          </w:tcPr>
          <w:p w14:paraId="1D90EFEC" w14:textId="77777777" w:rsidR="00316391" w:rsidRPr="00244ABA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auto"/>
          </w:tcPr>
          <w:p w14:paraId="5C51033B" w14:textId="77777777" w:rsidR="00316391" w:rsidRPr="00244ABA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</w:tr>
      <w:tr w:rsidR="00316391" w14:paraId="23EB1644" w14:textId="77777777" w:rsidTr="00FC7259">
        <w:tc>
          <w:tcPr>
            <w:tcW w:w="562" w:type="dxa"/>
            <w:shd w:val="clear" w:color="auto" w:fill="ED7D31" w:themeFill="accent2"/>
          </w:tcPr>
          <w:p w14:paraId="31FCD802" w14:textId="77777777" w:rsidR="00316391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559" w:type="dxa"/>
            <w:shd w:val="clear" w:color="auto" w:fill="ED7D31" w:themeFill="accent2"/>
          </w:tcPr>
          <w:p w14:paraId="4BF7949A" w14:textId="77777777" w:rsidR="00316391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850" w:type="dxa"/>
            <w:shd w:val="clear" w:color="auto" w:fill="ED7D31" w:themeFill="accent2"/>
          </w:tcPr>
          <w:p w14:paraId="740CA38C" w14:textId="77777777" w:rsidR="00316391" w:rsidRDefault="00316391" w:rsidP="00FC7259">
            <w:pPr>
              <w:pStyle w:val="Prrafodelista"/>
              <w:widowControl w:val="0"/>
              <w:ind w:left="0"/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</w:tr>
    </w:tbl>
    <w:p w14:paraId="7CFAA241" w14:textId="2AF368FB" w:rsidR="009D4A0B" w:rsidRDefault="00316391" w:rsidP="009D4A0B">
      <w:pPr>
        <w:pStyle w:val="Prrafodelista"/>
        <w:widowControl w:val="0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(P≡P)</m:t>
        </m:r>
      </m:oMath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no equivale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P</m:t>
        </m:r>
      </m:oMath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>.</w:t>
      </w:r>
    </w:p>
    <w:p w14:paraId="5F66DD3C" w14:textId="77777777" w:rsidR="009D4A0B" w:rsidRPr="00316391" w:rsidRDefault="009D4A0B" w:rsidP="00316391">
      <w:pPr>
        <w:widowControl w:val="0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</w:p>
    <w:p w14:paraId="1D4F4662" w14:textId="1F753A1C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∨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¬ϕ)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tautológica</w:t>
      </w:r>
      <w:r w:rsidR="00316391"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.</w:t>
      </w:r>
    </w:p>
    <w:p w14:paraId="67F3E42E" w14:textId="77777777" w:rsidR="005339CF" w:rsidRDefault="00316391" w:rsidP="00751CE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Sí, se cumple. </w:t>
      </w:r>
    </w:p>
    <w:p w14:paraId="4B828D09" w14:textId="7A034BDE" w:rsidR="00751CE2" w:rsidRPr="005339CF" w:rsidRDefault="00316391" w:rsidP="005339CF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Justificación</w:t>
      </w:r>
      <w:r w:rsid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 1</w:t>
      </w: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: </w:t>
      </w:r>
      <w:r w:rsidR="00751CE2" w:rsidRPr="005339C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Al ser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inconsistente</w:t>
      </w:r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, todos sus valores son F. Por ello, la negación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 ser tautol</w:t>
      </w:r>
      <w:r w:rsid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ó</w:t>
      </w:r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g</w:t>
      </w:r>
      <w:r w:rsid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</w:t>
      </w:r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ca, ya que tendrá todos sus valores V. Y para una disyunción como</w:t>
      </w:r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∨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¬ϕ)</m:t>
        </m:r>
      </m:oMath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para ser V basta con que uno de sus disyuntos lo sea. Sabemos que</w:t>
      </w:r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¬ϕ</m:t>
        </m:r>
      </m:oMath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es siempre V, por lo tanto,</w:t>
      </w:r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(ψ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∨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¬ϕ)</m:t>
        </m:r>
      </m:oMath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="00751CE2" w:rsidRPr="00A0279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será siempre V, es decir, tautológica.</w:t>
      </w:r>
      <w:r w:rsidR="00751CE2" w:rsidRPr="005339C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</w:p>
    <w:p w14:paraId="184E99C0" w14:textId="77777777" w:rsidR="00751CE2" w:rsidRPr="00DF537C" w:rsidRDefault="00751CE2" w:rsidP="00316391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</w:p>
    <w:p w14:paraId="39EB24A9" w14:textId="3243F38D" w:rsidR="00751CE2" w:rsidRPr="00DF537C" w:rsidRDefault="00751CE2" w:rsidP="00316391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Justificación </w:t>
      </w:r>
      <w:r w:rsidR="005339CF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2</w:t>
      </w: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>: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72"/>
        <w:gridCol w:w="467"/>
        <w:gridCol w:w="1593"/>
        <w:gridCol w:w="1593"/>
      </w:tblGrid>
      <w:tr w:rsidR="00751CE2" w:rsidRPr="00DF537C" w14:paraId="62BF7A09" w14:textId="77777777" w:rsidTr="005339CF">
        <w:trPr>
          <w:trHeight w:val="178"/>
        </w:trPr>
        <w:tc>
          <w:tcPr>
            <w:tcW w:w="370" w:type="dxa"/>
          </w:tcPr>
          <w:p w14:paraId="2E98D642" w14:textId="7DB3EBAE" w:rsidR="00751CE2" w:rsidRPr="00DF537C" w:rsidRDefault="00751CE2" w:rsidP="00316391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both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ϕ</m:t>
                </m:r>
              </m:oMath>
            </m:oMathPara>
          </w:p>
        </w:tc>
        <w:tc>
          <w:tcPr>
            <w:tcW w:w="467" w:type="dxa"/>
          </w:tcPr>
          <w:p w14:paraId="38608003" w14:textId="24ECD0E2" w:rsidR="00751CE2" w:rsidRPr="00DF537C" w:rsidRDefault="00751CE2" w:rsidP="00751CE2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center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</m:t>
                </m:r>
              </m:oMath>
            </m:oMathPara>
          </w:p>
        </w:tc>
        <w:tc>
          <w:tcPr>
            <w:tcW w:w="1593" w:type="dxa"/>
          </w:tcPr>
          <w:p w14:paraId="43FD0701" w14:textId="56DE2BE5" w:rsidR="00751CE2" w:rsidRPr="00DF537C" w:rsidRDefault="00751CE2" w:rsidP="00316391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ϕ</m:t>
                </m:r>
              </m:oMath>
            </m:oMathPara>
          </w:p>
        </w:tc>
        <w:tc>
          <w:tcPr>
            <w:tcW w:w="1593" w:type="dxa"/>
          </w:tcPr>
          <w:p w14:paraId="691BCB5A" w14:textId="6185569E" w:rsidR="00751CE2" w:rsidRPr="00DF537C" w:rsidRDefault="005339CF" w:rsidP="00316391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both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(ψ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¬ϕ)</m:t>
                </m:r>
              </m:oMath>
            </m:oMathPara>
          </w:p>
        </w:tc>
      </w:tr>
      <w:tr w:rsidR="00751CE2" w:rsidRPr="00DF537C" w14:paraId="7A2F1F69" w14:textId="77777777" w:rsidTr="005339CF">
        <w:trPr>
          <w:trHeight w:val="178"/>
        </w:trPr>
        <w:tc>
          <w:tcPr>
            <w:tcW w:w="370" w:type="dxa"/>
          </w:tcPr>
          <w:p w14:paraId="66B997FD" w14:textId="6470D3DF" w:rsidR="00751CE2" w:rsidRPr="00DF537C" w:rsidRDefault="00751CE2" w:rsidP="00316391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both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467" w:type="dxa"/>
          </w:tcPr>
          <w:p w14:paraId="7908B440" w14:textId="2C1628B2" w:rsidR="00751CE2" w:rsidRPr="00DF537C" w:rsidRDefault="00751CE2" w:rsidP="00751CE2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center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</w:p>
        </w:tc>
        <w:tc>
          <w:tcPr>
            <w:tcW w:w="1593" w:type="dxa"/>
          </w:tcPr>
          <w:p w14:paraId="44C2E5A6" w14:textId="2446DFFD" w:rsidR="00751CE2" w:rsidRPr="00DF537C" w:rsidRDefault="00751CE2" w:rsidP="00751CE2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center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593" w:type="dxa"/>
          </w:tcPr>
          <w:p w14:paraId="5DF7F84E" w14:textId="0433A596" w:rsidR="00751CE2" w:rsidRPr="00DF537C" w:rsidRDefault="005339CF" w:rsidP="005339CF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 xml:space="preserve">           </w:t>
            </w:r>
            <w:r w:rsidR="00751CE2"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 xml:space="preserve">V </w:t>
            </w:r>
            <w:proofErr w:type="spellStart"/>
            <w:r w:rsidR="00751CE2"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  <w:proofErr w:type="spellEnd"/>
          </w:p>
        </w:tc>
      </w:tr>
      <w:tr w:rsidR="00751CE2" w:rsidRPr="00DF537C" w14:paraId="7FF5B58C" w14:textId="77777777" w:rsidTr="00F0775C">
        <w:trPr>
          <w:trHeight w:val="80"/>
        </w:trPr>
        <w:tc>
          <w:tcPr>
            <w:tcW w:w="370" w:type="dxa"/>
          </w:tcPr>
          <w:p w14:paraId="7CD5063D" w14:textId="577D02DA" w:rsidR="00751CE2" w:rsidRPr="00DF537C" w:rsidRDefault="00751CE2" w:rsidP="00316391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both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467" w:type="dxa"/>
          </w:tcPr>
          <w:p w14:paraId="135D3F2F" w14:textId="69241026" w:rsidR="00751CE2" w:rsidRPr="00DF537C" w:rsidRDefault="00751CE2" w:rsidP="00751CE2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center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593" w:type="dxa"/>
          </w:tcPr>
          <w:p w14:paraId="4E9623CD" w14:textId="4E0BA0AF" w:rsidR="00751CE2" w:rsidRPr="00DF537C" w:rsidRDefault="00751CE2" w:rsidP="00751CE2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center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F</w:t>
            </w:r>
          </w:p>
        </w:tc>
        <w:tc>
          <w:tcPr>
            <w:tcW w:w="1593" w:type="dxa"/>
          </w:tcPr>
          <w:p w14:paraId="7B4DACA3" w14:textId="1E0505B5" w:rsidR="00751CE2" w:rsidRPr="00DF537C" w:rsidRDefault="00751CE2" w:rsidP="00316391">
            <w:pPr>
              <w:pStyle w:val="Prrafodelista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ind w:left="0"/>
              <w:jc w:val="both"/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</w:pPr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 xml:space="preserve">           V </w:t>
            </w:r>
            <w:proofErr w:type="spellStart"/>
            <w:r w:rsidRPr="00DF537C">
              <w:rPr>
                <w:rFonts w:eastAsiaTheme="minorEastAsia" w:cstheme="minorHAnsi"/>
                <w:b/>
                <w:bCs/>
                <w:iCs/>
                <w:color w:val="000000"/>
                <w:sz w:val="22"/>
                <w:szCs w:val="22"/>
                <w:lang w:val="es-ES" w:eastAsia="es-ES"/>
              </w:rPr>
              <w:t>V</w:t>
            </w:r>
            <w:proofErr w:type="spellEnd"/>
          </w:p>
        </w:tc>
      </w:tr>
    </w:tbl>
    <w:p w14:paraId="5E84F579" w14:textId="061DB592" w:rsidR="00751CE2" w:rsidRDefault="00751CE2" w:rsidP="005339CF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  <w:t xml:space="preserve">Siendo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  <w:r w:rsidR="00826DDA">
        <w:rPr>
          <w:rFonts w:eastAsiaTheme="minorEastAsia" w:cstheme="minorHAnsi"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 xml:space="preserve">(ψ 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 xml:space="preserve">∨  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  ϕ)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será tautológica</w:t>
      </w:r>
      <w:r w:rsidR="005339CF">
        <w:rPr>
          <w:rFonts w:eastAsiaTheme="minorEastAsia" w:cstheme="minorHAnsi"/>
          <w:color w:val="000000"/>
          <w:sz w:val="22"/>
          <w:szCs w:val="22"/>
          <w:lang w:val="es-ES" w:eastAsia="es-ES"/>
        </w:rPr>
        <w:t>.</w:t>
      </w:r>
    </w:p>
    <w:p w14:paraId="52A677EA" w14:textId="77777777" w:rsidR="005339CF" w:rsidRPr="005339CF" w:rsidRDefault="005339CF" w:rsidP="005339CF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b/>
          <w:bCs/>
          <w:iCs/>
          <w:color w:val="000000"/>
          <w:sz w:val="22"/>
          <w:szCs w:val="22"/>
          <w:lang w:val="es-ES" w:eastAsia="es-ES"/>
        </w:rPr>
      </w:pPr>
    </w:p>
    <w:p w14:paraId="49F12585" w14:textId="6031F3E6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(ϕ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⊃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(ϕ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tautológica</w:t>
      </w:r>
    </w:p>
    <w:p w14:paraId="2EF643F1" w14:textId="77777777" w:rsidR="005339CF" w:rsidRDefault="00751CE2" w:rsidP="00751CE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Sí, se cumple. </w:t>
      </w:r>
    </w:p>
    <w:p w14:paraId="71ED6FD4" w14:textId="50E4A758" w:rsidR="00751CE2" w:rsidRPr="00DF537C" w:rsidRDefault="00751CE2" w:rsidP="00751CE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color w:val="000000"/>
          <w:sz w:val="22"/>
          <w:szCs w:val="22"/>
          <w:lang w:val="es-ES" w:eastAsia="es-ES"/>
        </w:rPr>
        <w:t>Justificación:</w:t>
      </w:r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Asumiendo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(ϕ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⊃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ψ)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, sabemos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AC499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es tautológica y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AC499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es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inconsistente</w:t>
      </w:r>
      <w:r w:rsidRPr="00DF537C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. </w:t>
      </w:r>
      <w:r w:rsidRPr="00DF537C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Así,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será una tautología.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(ϕ</m:t>
        </m:r>
        <m:r>
          <w:rPr>
            <w:rFonts w:ascii="Cambria Math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¬ψ)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será, por tanto, una conjunción entre dos tautologías. Por lo tanto, la conjunción será tautológica también.</w:t>
      </w:r>
    </w:p>
    <w:p w14:paraId="2AD54179" w14:textId="77777777" w:rsidR="00751CE2" w:rsidRPr="00DF537C" w:rsidRDefault="00751CE2" w:rsidP="00751CE2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</w:p>
    <w:p w14:paraId="5CD78DA2" w14:textId="6BFB57E5" w:rsidR="007C24A5" w:rsidRPr="00DF537C" w:rsidRDefault="007C24A5" w:rsidP="007C24A5">
      <w:pPr>
        <w:pStyle w:val="Prrafodelista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</w:p>
    <w:p w14:paraId="6933A899" w14:textId="77777777" w:rsidR="005339CF" w:rsidRDefault="000E0D9E" w:rsidP="0028457C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Sí, se cumple. </w:t>
      </w:r>
    </w:p>
    <w:p w14:paraId="2467EB32" w14:textId="6524AF1A" w:rsidR="0028457C" w:rsidRDefault="000E0D9E" w:rsidP="0028457C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DF537C">
        <w:rPr>
          <w:rFonts w:eastAsiaTheme="minorEastAsia" w:cstheme="minorHAnsi"/>
          <w:b/>
          <w:bCs/>
          <w:color w:val="000000"/>
          <w:sz w:val="22"/>
          <w:szCs w:val="22"/>
          <w:lang w:val="es-ES" w:eastAsia="es-ES"/>
        </w:rPr>
        <w:t>Justificación</w:t>
      </w:r>
      <w:r w:rsidR="00822917">
        <w:rPr>
          <w:rFonts w:eastAsiaTheme="minorEastAsia" w:cstheme="minorHAnsi"/>
          <w:b/>
          <w:bCs/>
          <w:color w:val="000000"/>
          <w:sz w:val="22"/>
          <w:szCs w:val="22"/>
          <w:lang w:val="es-ES" w:eastAsia="es-ES"/>
        </w:rPr>
        <w:t xml:space="preserve"> 1</w:t>
      </w:r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: </w:t>
      </w:r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para que haya implicación no debe haber ningún caso en que la primera fórmula sea V y la segunda sea F. Y esto es justamente lo que pasa en este caso: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nunca va a tener un valor distinto 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es decir, nunca será V y F al mismo tiempo. </w:t>
      </w:r>
    </w:p>
    <w:p w14:paraId="775D866B" w14:textId="77777777" w:rsidR="00F16D96" w:rsidRPr="00F16D96" w:rsidRDefault="00F16D96" w:rsidP="00F16D96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</w:p>
    <w:p w14:paraId="2A692ED4" w14:textId="3A13EF7A" w:rsidR="00F16D96" w:rsidRPr="002757CE" w:rsidRDefault="00E74582" w:rsidP="002757CE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5C63F4">
        <w:rPr>
          <w:rFonts w:eastAsiaTheme="minorEastAsia" w:cstheme="minorHAnsi"/>
          <w:b/>
          <w:bCs/>
          <w:color w:val="000000"/>
          <w:sz w:val="22"/>
          <w:szCs w:val="22"/>
          <w:lang w:val="es-ES" w:eastAsia="es-ES"/>
        </w:rPr>
        <w:t>Justificación</w:t>
      </w:r>
      <w:r w:rsidR="005C63F4" w:rsidRPr="005C63F4">
        <w:rPr>
          <w:rFonts w:eastAsiaTheme="minorEastAsia" w:cstheme="minorHAnsi"/>
          <w:b/>
          <w:bCs/>
          <w:color w:val="000000"/>
          <w:sz w:val="22"/>
          <w:szCs w:val="22"/>
          <w:lang w:val="es-ES" w:eastAsia="es-ES"/>
        </w:rPr>
        <w:t xml:space="preserve"> 2</w:t>
      </w:r>
      <w:r w:rsidRPr="005C63F4">
        <w:rPr>
          <w:rFonts w:eastAsiaTheme="minorEastAsia" w:cstheme="minorHAnsi"/>
          <w:b/>
          <w:bCs/>
          <w:color w:val="000000"/>
          <w:sz w:val="22"/>
          <w:szCs w:val="22"/>
          <w:lang w:val="es-ES" w:eastAsia="es-ES"/>
        </w:rPr>
        <w:t>:</w:t>
      </w:r>
      <w:r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porque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equivalente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ω</m:t>
        </m:r>
      </m:oMath>
      <w:r w:rsidR="00F16D96">
        <w:rPr>
          <w:rFonts w:eastAsiaTheme="minorEastAsia" w:cstheme="minorHAnsi"/>
          <w:color w:val="000000"/>
          <w:sz w:val="22"/>
          <w:szCs w:val="22"/>
          <w:lang w:val="es-ES" w:eastAsia="es-ES"/>
        </w:rPr>
        <w:t>, ya que tiene los mismos valores que ella misma siempre</w:t>
      </w:r>
      <w:r w:rsidR="002757CE">
        <w:rPr>
          <w:rFonts w:eastAsiaTheme="minorEastAsia" w:cstheme="minorHAnsi"/>
          <w:color w:val="000000"/>
          <w:sz w:val="22"/>
          <w:szCs w:val="22"/>
          <w:lang w:val="es-ES" w:eastAsia="es-ES"/>
        </w:rPr>
        <w:t>.</w:t>
      </w:r>
    </w:p>
    <w:p w14:paraId="0ED90D79" w14:textId="00301439" w:rsidR="0011574C" w:rsidRPr="0028659E" w:rsidRDefault="0028659E" w:rsidP="0028659E">
      <w:pPr>
        <w:jc w:val="center"/>
        <w:rPr>
          <w:b/>
          <w:bCs/>
          <w:lang w:val="es-ES"/>
        </w:rPr>
      </w:pPr>
      <w:r w:rsidRPr="0028659E">
        <w:rPr>
          <w:rFonts w:eastAsiaTheme="minorEastAsia" w:cstheme="minorHAnsi"/>
          <w:b/>
          <w:bCs/>
          <w:sz w:val="22"/>
          <w:szCs w:val="22"/>
          <w:lang w:val="es-ES"/>
        </w:rPr>
        <w:t>Ejercicios extra</w:t>
      </w:r>
    </w:p>
    <w:p w14:paraId="37E68179" w14:textId="77777777" w:rsidR="0011574C" w:rsidRPr="00B0475F" w:rsidRDefault="0011574C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B0475F">
        <w:rPr>
          <w:rFonts w:eastAsiaTheme="minorEastAsia" w:cstheme="minorHAnsi"/>
          <w:sz w:val="22"/>
          <w:szCs w:val="22"/>
          <w:lang w:val="es-ES"/>
        </w:rPr>
        <w:t xml:space="preserve"> implica a </w:t>
      </w:r>
      <m:oMath>
        <m:d>
          <m:dPr>
            <m:ctrlPr>
              <w:ins w:id="10" w:author="Usuario" w:date="2022-04-19T20:57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11" w:author="Usuario" w:date="2022-04-19T20:57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</m:oMath>
    </w:p>
    <w:p w14:paraId="2101C05F" w14:textId="77777777" w:rsidR="0011574C" w:rsidRPr="00B0475F" w:rsidRDefault="00000000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es-ES"/>
        </w:rPr>
      </w:pPr>
      <m:oMath>
        <m:d>
          <m:dPr>
            <m:ctrlPr>
              <w:ins w:id="12" w:author="Usuario" w:date="2022-04-19T20:57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13" w:author="Usuario" w:date="2022-04-19T20:57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</m:oMath>
      <w:r w:rsidR="0011574C"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implica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ψ</m:t>
        </m:r>
      </m:oMath>
    </w:p>
    <w:p w14:paraId="5B3DC5F1" w14:textId="41311EB9" w:rsidR="0011574C" w:rsidRPr="00B0475F" w:rsidRDefault="0011574C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sz w:val="22"/>
          <w:szCs w:val="22"/>
          <w:lang w:val="es-ES"/>
        </w:rPr>
      </w:pPr>
      <w:r w:rsidRPr="00B0475F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B0475F">
        <w:rPr>
          <w:rFonts w:eastAsiaTheme="minorEastAsia" w:cstheme="minorHAnsi"/>
          <w:sz w:val="22"/>
          <w:szCs w:val="22"/>
          <w:lang w:val="es-ES"/>
        </w:rPr>
        <w:t xml:space="preserve"> no es tautológica, entonces </w:t>
      </w:r>
      <m:oMath>
        <m:d>
          <m:dPr>
            <m:ctrlPr>
              <w:ins w:id="14" w:author="Usuario" w:date="2022-04-19T20:57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</m:t>
            </m:r>
          </m:e>
        </m:d>
      </m:oMath>
      <w:r w:rsidRPr="00B0475F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826DDA">
        <w:rPr>
          <w:rFonts w:eastAsiaTheme="minorEastAsia" w:cstheme="minorHAnsi"/>
          <w:sz w:val="22"/>
          <w:szCs w:val="22"/>
          <w:lang w:val="es-ES"/>
        </w:rPr>
        <w:t>consistente</w:t>
      </w:r>
    </w:p>
    <w:p w14:paraId="6BDF88B0" w14:textId="3B310D3C" w:rsidR="0011574C" w:rsidRPr="00B0475F" w:rsidRDefault="0011574C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iCs/>
          <w:sz w:val="22"/>
          <w:szCs w:val="22"/>
          <w:lang w:val="es-ES"/>
        </w:rPr>
      </w:pPr>
      <w:r w:rsidRPr="00B0475F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d>
          <m:dPr>
            <m:ctrlPr>
              <w:ins w:id="15" w:author="Usuario" w:date="2022-04-19T20:57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</m:t>
            </m:r>
          </m:e>
        </m:d>
      </m:oMath>
      <w:r w:rsidRPr="00B0475F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826DDA">
        <w:rPr>
          <w:rFonts w:eastAsiaTheme="minorEastAsia" w:cstheme="minorHAnsi"/>
          <w:sz w:val="22"/>
          <w:szCs w:val="22"/>
          <w:lang w:val="es-ES"/>
        </w:rPr>
        <w:t>inconsistente</w:t>
      </w:r>
      <w:r w:rsidRPr="00B0475F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Δ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=ψ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es válido</w:t>
      </w:r>
    </w:p>
    <w:p w14:paraId="798BB57B" w14:textId="77777777" w:rsidR="0011574C" w:rsidRPr="00B0475F" w:rsidRDefault="0011574C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iCs/>
          <w:sz w:val="22"/>
          <w:szCs w:val="22"/>
          <w:lang w:val="es-ES"/>
        </w:rPr>
      </w:pPr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ψ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y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ψ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ψ</m:t>
        </m:r>
      </m:oMath>
      <w:r w:rsidRPr="00B0475F">
        <w:rPr>
          <w:rFonts w:eastAsiaTheme="minorEastAsia" w:cstheme="minorHAnsi"/>
          <w:iCs/>
          <w:sz w:val="22"/>
          <w:szCs w:val="22"/>
          <w:lang w:val="es-ES"/>
        </w:rPr>
        <w:t xml:space="preserve"> </w:t>
      </w:r>
    </w:p>
    <w:p w14:paraId="7FBE1F19" w14:textId="77777777" w:rsidR="0011574C" w:rsidRPr="00B0475F" w:rsidRDefault="0011574C" w:rsidP="0011574C">
      <w:pPr>
        <w:pStyle w:val="Prrafodelista"/>
        <w:widowControl w:val="0"/>
        <w:numPr>
          <w:ilvl w:val="0"/>
          <w:numId w:val="1"/>
        </w:numPr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Si</w:t>
      </w:r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ϕ,ψ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es válido,</w:t>
      </w:r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entonces</w:t>
      </w:r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implica a</w:t>
      </w:r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d>
          <m:dPr>
            <m:ctrlPr>
              <w:ins w:id="16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¬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¬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</m:e>
        </m:d>
      </m:oMath>
    </w:p>
    <w:p w14:paraId="3BBC062E" w14:textId="55C456F7" w:rsidR="0011574C" w:rsidRPr="00B0475F" w:rsidRDefault="0011574C" w:rsidP="0011574C">
      <w:pPr>
        <w:pStyle w:val="Prrafodelista"/>
        <w:widowControl w:val="0"/>
        <w:numPr>
          <w:ilvl w:val="0"/>
          <w:numId w:val="1"/>
        </w:numPr>
        <w:tabs>
          <w:tab w:val="left" w:pos="426"/>
          <w:tab w:val="left" w:pos="720"/>
        </w:tabs>
        <w:autoSpaceDE w:val="0"/>
        <w:autoSpaceDN w:val="0"/>
        <w:adjustRightInd w:val="0"/>
        <w:spacing w:after="240" w:line="276" w:lineRule="auto"/>
        <w:jc w:val="both"/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y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son equivalentes, entonces</w:t>
      </w:r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{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ϕ, ψ</m:t>
        </m:r>
      </m:oMath>
      <w:r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} </w:t>
      </w:r>
      <w:r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 xml:space="preserve">es </w:t>
      </w:r>
      <w:r w:rsidR="00826DDA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consistente</w:t>
      </w:r>
    </w:p>
    <w:p w14:paraId="3745F58B" w14:textId="77777777" w:rsidR="0011574C" w:rsidRPr="00B0475F" w:rsidRDefault="00000000" w:rsidP="0011574C">
      <w:pPr>
        <w:pStyle w:val="Prrafodelista"/>
        <w:widowControl w:val="0"/>
        <w:numPr>
          <w:ilvl w:val="0"/>
          <w:numId w:val="1"/>
        </w:numPr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>
        <m:d>
          <m:dPr>
            <m:begChr m:val="{"/>
            <m:endChr m:val="}"/>
            <m:ctrlPr>
              <w:ins w:id="17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d>
              <m:dPr>
                <m:ctrlPr>
                  <w:ins w:id="18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≡</m:t>
                </m:r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χ</m:t>
                </m:r>
              </m:e>
            </m:d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,</m:t>
            </m:r>
            <m:d>
              <m:dPr>
                <m:ctrlPr>
                  <w:ins w:id="19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≡</m:t>
                </m:r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χ</m:t>
                </m:r>
              </m:e>
            </m:d>
          </m:e>
        </m:d>
      </m:oMath>
      <w:r w:rsidR="0011574C"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tiene por consecuencia lógica que </w:t>
      </w:r>
      <m:oMath>
        <m:d>
          <m:dPr>
            <m:ctrlPr>
              <w:ins w:id="20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≡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</m:t>
            </m:r>
          </m:e>
        </m:d>
      </m:oMath>
    </w:p>
    <w:p w14:paraId="11E99F61" w14:textId="147EFEDA" w:rsidR="0011574C" w:rsidRPr="00B0475F" w:rsidRDefault="0011574C" w:rsidP="0011574C">
      <w:pPr>
        <w:pStyle w:val="Prrafodelista"/>
        <w:widowControl w:val="0"/>
        <w:numPr>
          <w:ilvl w:val="0"/>
          <w:numId w:val="1"/>
        </w:numPr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w:r w:rsidRPr="00B0475F">
        <w:rPr>
          <w:rFonts w:eastAsiaTheme="minorEastAsia" w:cstheme="minorHAnsi"/>
          <w:color w:val="000000"/>
          <w:sz w:val="22"/>
          <w:szCs w:val="22"/>
          <w:lang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</m:t>
        </m:r>
      </m:oMath>
      <w:r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una tautología y</w:t>
      </w:r>
      <w:r w:rsidRPr="00B0475F">
        <w:rPr>
          <w:rFonts w:eastAsiaTheme="minorEastAsia" w:cstheme="minorHAnsi"/>
          <w:color w:val="000000"/>
          <w:sz w:val="22"/>
          <w:szCs w:val="22"/>
          <w:lang w:eastAsia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ψ</m:t>
        </m:r>
      </m:oMath>
      <w:r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color w:val="000000"/>
          <w:sz w:val="22"/>
          <w:szCs w:val="22"/>
          <w:lang w:val="es-ES" w:eastAsia="es-ES"/>
        </w:rPr>
        <w:t>inconsistente</w:t>
      </w:r>
      <w:r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entonces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</m:t>
        </m:r>
        <m:d>
          <m:dPr>
            <m:ctrlPr>
              <w:ins w:id="21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d>
              <m:dPr>
                <m:ctrlPr>
                  <w:ins w:id="22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d>
                  <m:dPr>
                    <m:ctrlPr>
                      <w:ins w:id="23" w:author="Usuario" w:date="2022-04-19T20:57:00Z"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2"/>
                          <w:szCs w:val="22"/>
                          <w:lang w:val="es-ES" w:eastAsia="es-ES"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ψ⊃ϕ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⊃</m:t>
                </m:r>
                <m:d>
                  <m:dPr>
                    <m:ctrlPr>
                      <w:ins w:id="24" w:author="Usuario" w:date="2022-04-19T20:57:00Z"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2"/>
                          <w:szCs w:val="22"/>
                          <w:lang w:val="es-ES" w:eastAsia="es-ES"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00000"/>
                        <w:sz w:val="22"/>
                        <w:szCs w:val="22"/>
                        <w:lang w:val="es-ES" w:eastAsia="es-ES"/>
                      </w:rPr>
                      <m:t>≡ϕ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⊃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</m:e>
        </m:d>
      </m:oMath>
      <w:r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</w:p>
    <w:p w14:paraId="4A940376" w14:textId="77777777" w:rsidR="0011574C" w:rsidRPr="00B0475F" w:rsidRDefault="0011574C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¬</m:t>
        </m:r>
        <m:d>
          <m:dPr>
            <m:ctrlPr>
              <w:ins w:id="25" w:author="Usuario" w:date="2022-04-19T20:57:00Z">
                <w:rPr>
                  <w:rFonts w:ascii="Cambria Math" w:eastAsiaTheme="minorEastAsia" w:hAnsi="Cambria Math" w:cstheme="minorHAnsi"/>
                  <w:i/>
                  <w:iCs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ψ≡χ</m:t>
            </m:r>
          </m:e>
        </m:d>
      </m:oMath>
      <w:r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implica que </w:t>
      </w:r>
      <m:oMath>
        <m:d>
          <m:dPr>
            <m:ctrlPr>
              <w:ins w:id="26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∧¬</m:t>
            </m:r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χ</m:t>
            </m:r>
            <m:ctrlPr>
              <w:ins w:id="27" w:author="Usuario" w:date="2022-04-19T20:57:00Z">
                <w:rPr>
                  <w:rFonts w:ascii="Cambria Math" w:eastAsiaTheme="minorEastAsia" w:hAnsi="Cambria Math" w:cstheme="minorHAnsi"/>
                  <w:i/>
                  <w:iCs/>
                  <w:color w:val="000000"/>
                  <w:sz w:val="22"/>
                  <w:szCs w:val="22"/>
                  <w:lang w:val="es-ES" w:eastAsia="es-ES"/>
                </w:rPr>
              </w:ins>
            </m:ctrlPr>
          </m:e>
        </m:d>
      </m:oMath>
    </w:p>
    <w:p w14:paraId="2B559AB0" w14:textId="77777777" w:rsidR="0011574C" w:rsidRPr="00B0475F" w:rsidRDefault="00000000" w:rsidP="0011574C">
      <w:pPr>
        <w:pStyle w:val="Prrafodelista"/>
        <w:numPr>
          <w:ilvl w:val="0"/>
          <w:numId w:val="1"/>
        </w:numPr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</w:pPr>
      <m:oMath>
        <m:d>
          <m:dPr>
            <m:begChr m:val="{"/>
            <m:endChr m:val="}"/>
            <m:ctrlPr>
              <w:ins w:id="28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d>
              <m:dPr>
                <m:ctrlPr>
                  <w:ins w:id="29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ψ⊃χ</m:t>
                </m:r>
              </m:e>
            </m:d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,</m:t>
            </m:r>
            <m:d>
              <m:dPr>
                <m:ctrlPr>
                  <w:ins w:id="30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ϕ⊃χ</m:t>
                </m:r>
              </m:e>
            </m:d>
          </m:e>
        </m:d>
      </m:oMath>
      <w:r w:rsidR="0011574C"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tiene por consecuencia lógica que </w:t>
      </w:r>
      <m:oMath>
        <m:d>
          <m:dPr>
            <m:ctrlPr>
              <w:ins w:id="31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ψ⊃ϕ</m:t>
            </m:r>
          </m:e>
        </m:d>
      </m:oMath>
    </w:p>
    <w:p w14:paraId="0E1C1D18" w14:textId="15A83FEE" w:rsidR="0011574C" w:rsidRPr="00B0475F" w:rsidRDefault="00000000" w:rsidP="0011574C">
      <w:pPr>
        <w:pStyle w:val="Prrafodelista"/>
        <w:widowControl w:val="0"/>
        <w:numPr>
          <w:ilvl w:val="0"/>
          <w:numId w:val="1"/>
        </w:numPr>
        <w:rPr>
          <w:rFonts w:eastAsiaTheme="minorEastAsia" w:cstheme="minorHAnsi"/>
          <w:color w:val="000000"/>
          <w:sz w:val="22"/>
          <w:szCs w:val="22"/>
          <w:lang w:val="es-ES" w:eastAsia="es-ES"/>
        </w:rPr>
      </w:pPr>
      <m:oMath>
        <m:d>
          <m:dPr>
            <m:begChr m:val="{"/>
            <m:endChr m:val="}"/>
            <m:ctrlPr>
              <w:ins w:id="32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ϕ,ψ,χ</m:t>
            </m:r>
          </m:e>
        </m:d>
      </m:oMath>
      <w:r w:rsidR="0011574C"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</w:t>
      </w:r>
      <w:r w:rsidR="00826DDA">
        <w:rPr>
          <w:rFonts w:eastAsiaTheme="minorEastAsia" w:cstheme="minorHAnsi"/>
          <w:color w:val="000000"/>
          <w:sz w:val="22"/>
          <w:szCs w:val="22"/>
          <w:lang w:val="es-ES" w:eastAsia="es-ES"/>
        </w:rPr>
        <w:t>inconsistente</w:t>
      </w:r>
      <w:r w:rsidR="0011574C"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ϕ,ψ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∴¬</m:t>
        </m:r>
        <m:r>
          <w:rPr>
            <w:rFonts w:ascii="Cambria Math" w:eastAsiaTheme="minorEastAsia" w:hAnsi="Cambria Math" w:cstheme="minorHAnsi"/>
            <w:color w:val="000000"/>
            <w:sz w:val="22"/>
            <w:szCs w:val="22"/>
            <w:lang w:val="es-ES" w:eastAsia="es-ES"/>
          </w:rPr>
          <m:t>χ</m:t>
        </m:r>
      </m:oMath>
      <w:r w:rsidR="0011574C" w:rsidRPr="00B0475F">
        <w:rPr>
          <w:rFonts w:eastAsiaTheme="minorEastAsia" w:cstheme="minorHAnsi"/>
          <w:color w:val="000000"/>
          <w:sz w:val="22"/>
          <w:szCs w:val="22"/>
          <w:lang w:val="es-ES" w:eastAsia="es-ES"/>
        </w:rPr>
        <w:t xml:space="preserve"> es válido</w:t>
      </w:r>
    </w:p>
    <w:p w14:paraId="6794DC50" w14:textId="451EA594" w:rsidR="0011574C" w:rsidRDefault="00000000" w:rsidP="0011574C">
      <w:pPr>
        <w:pStyle w:val="Prrafodelista"/>
        <w:widowControl w:val="0"/>
        <w:numPr>
          <w:ilvl w:val="0"/>
          <w:numId w:val="1"/>
        </w:numPr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</w:pPr>
      <m:oMath>
        <m:d>
          <m:dPr>
            <m:ctrlPr>
              <w:ins w:id="33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ϕ⊃</m:t>
            </m:r>
            <m:d>
              <m:dPr>
                <m:ctrlPr>
                  <w:ins w:id="34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ψ⊃ω</m:t>
                </m:r>
              </m:e>
            </m:d>
          </m:e>
        </m:d>
      </m:oMath>
      <w:r w:rsidR="0011574C"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w:r w:rsidR="0011574C" w:rsidRPr="00B0475F">
        <w:rPr>
          <w:rFonts w:eastAsiaTheme="minorEastAsia" w:cstheme="minorHAnsi"/>
          <w:iCs/>
          <w:color w:val="000000"/>
          <w:sz w:val="22"/>
          <w:szCs w:val="22"/>
          <w:lang w:val="es-ES" w:eastAsia="es-ES"/>
        </w:rPr>
        <w:t>equivale a</w:t>
      </w:r>
      <w:r w:rsidR="0011574C" w:rsidRPr="00B0475F">
        <w:rPr>
          <w:rFonts w:eastAsiaTheme="minorEastAsia" w:cstheme="minorHAnsi"/>
          <w:i/>
          <w:color w:val="000000"/>
          <w:sz w:val="22"/>
          <w:szCs w:val="22"/>
          <w:lang w:val="es-ES" w:eastAsia="es-ES"/>
        </w:rPr>
        <w:t xml:space="preserve"> </w:t>
      </w:r>
      <m:oMath>
        <m:d>
          <m:dPr>
            <m:ctrlPr>
              <w:ins w:id="35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ES" w:eastAsia="es-ES"/>
                </w:rPr>
              </w:ins>
            </m:ctrlPr>
          </m:dPr>
          <m:e>
            <m:d>
              <m:dPr>
                <m:ctrlPr>
                  <w:ins w:id="36" w:author="Usuario" w:date="2022-04-19T20:57:00Z">
                    <w:rPr>
                      <w:rFonts w:ascii="Cambria Math" w:eastAsiaTheme="minorEastAsia" w:hAnsi="Cambria Math" w:cstheme="minorHAnsi"/>
                      <w:i/>
                      <w:color w:val="000000"/>
                      <w:sz w:val="22"/>
                      <w:szCs w:val="22"/>
                      <w:lang w:val="es-ES" w:eastAsia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2"/>
                    <w:szCs w:val="22"/>
                    <w:lang w:val="es-ES" w:eastAsia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color w:val="000000"/>
                <w:sz w:val="22"/>
                <w:szCs w:val="22"/>
                <w:lang w:val="es-ES" w:eastAsia="es-ES"/>
              </w:rPr>
              <m:t>⊃ω</m:t>
            </m:r>
          </m:e>
        </m:d>
      </m:oMath>
    </w:p>
    <w:p w14:paraId="2AAE19A3" w14:textId="639CF84E" w:rsidR="002E1F32" w:rsidRPr="002E1F32" w:rsidRDefault="002E1F32" w:rsidP="002E1F32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sz w:val="22"/>
          <w:szCs w:val="22"/>
          <w:lang w:val="es-ES"/>
        </w:rPr>
      </w:pPr>
      <w:r w:rsidRPr="002E1F32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es tautológica, entonces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ins w:id="37" w:author="Usuario" w:date="2022-04-19T20:56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38" w:author="Usuario" w:date="2022-04-19T20:56:00Z"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</w:ins>
            </m:ctrlPr>
          </m:e>
        </m:d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826DDA">
        <w:rPr>
          <w:rFonts w:eastAsiaTheme="minorEastAsia" w:cstheme="minorHAnsi"/>
          <w:sz w:val="22"/>
          <w:szCs w:val="22"/>
          <w:lang w:val="es-ES"/>
        </w:rPr>
        <w:t>inconsistente</w:t>
      </w:r>
    </w:p>
    <w:p w14:paraId="741A44D3" w14:textId="77777777" w:rsidR="002E1F32" w:rsidRPr="002E1F32" w:rsidRDefault="00000000" w:rsidP="002E1F32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sz w:val="22"/>
          <w:szCs w:val="22"/>
          <w:lang w:val="es-ES"/>
        </w:rPr>
      </w:pPr>
      <m:oMath>
        <m:d>
          <m:dPr>
            <m:ctrlPr>
              <w:ins w:id="39" w:author="Usuario" w:date="2022-04-19T20:56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⊃ω</m:t>
            </m:r>
          </m:e>
        </m:d>
      </m:oMath>
      <w:r w:rsidR="002E1F32" w:rsidRPr="002E1F32">
        <w:rPr>
          <w:rFonts w:eastAsiaTheme="minorEastAsia" w:cstheme="minorHAnsi"/>
          <w:sz w:val="22"/>
          <w:szCs w:val="22"/>
          <w:lang w:val="es-ES"/>
        </w:rPr>
        <w:t xml:space="preserve"> es equivalente 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ins w:id="40" w:author="Usuario" w:date="2022-04-19T20:56:00Z"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∧¬ω</m:t>
            </m:r>
          </m:e>
        </m:d>
      </m:oMath>
    </w:p>
    <w:p w14:paraId="2ECF3EDA" w14:textId="3A34D9FC" w:rsidR="002E1F32" w:rsidRPr="002E1F32" w:rsidRDefault="002E1F32" w:rsidP="002E1F32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sz w:val="22"/>
          <w:szCs w:val="22"/>
          <w:lang w:val="es-ES"/>
        </w:rPr>
      </w:pPr>
      <w:r w:rsidRPr="002E1F32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ψ</m:t>
        </m:r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826DDA">
        <w:rPr>
          <w:rFonts w:eastAsiaTheme="minorEastAsia" w:cstheme="minorHAnsi"/>
          <w:sz w:val="22"/>
          <w:szCs w:val="22"/>
          <w:lang w:val="es-ES"/>
        </w:rPr>
        <w:t>inconsistente</w:t>
      </w:r>
      <w:r w:rsidRPr="002E1F32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¬ψ</m:t>
        </m:r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implica a </w:t>
      </w:r>
      <m:oMath>
        <m:d>
          <m:dPr>
            <m:ctrlPr>
              <w:ins w:id="41" w:author="Usuario" w:date="2022-04-19T20:56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χ</m:t>
            </m:r>
          </m:e>
        </m:d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5FAAEFC2" w14:textId="77777777" w:rsidR="002E1F32" w:rsidRPr="002E1F32" w:rsidRDefault="002E1F32" w:rsidP="002E1F32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ins w:id="42" w:author="Usuario" w:date="2022-04-19T20:56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χ∨¬χ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</m:t>
        </m:r>
        <m:d>
          <m:dPr>
            <m:ctrlPr>
              <w:ins w:id="43" w:author="Usuario" w:date="2022-04-19T20:56:00Z"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</w:ins>
            </m:ctrlPr>
          </m:dPr>
          <m:e>
            <m:d>
              <m:dPr>
                <m:ctrlPr>
                  <w:ins w:id="44" w:author="Usuario" w:date="2022-04-19T20:56:00Z"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⊃¬ω</m:t>
                </m:r>
                <m:ctrlPr>
                  <w:ins w:id="45" w:author="Usuario" w:date="2022-04-19T20:56:00Z">
                    <w:rPr>
                      <w:rFonts w:ascii="Cambria Math" w:eastAsiaTheme="minorEastAsia" w:hAnsi="Cambria Math" w:cstheme="minorHAnsi"/>
                      <w:i/>
                      <w:iCs/>
                      <w:sz w:val="22"/>
                      <w:szCs w:val="22"/>
                      <w:lang w:val="es-ES"/>
                    </w:rPr>
                  </w:ins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≡χ</m:t>
            </m:r>
            <m:ctrlPr>
              <w:ins w:id="46" w:author="Usuario" w:date="2022-04-19T20:56:00Z">
                <w:rPr>
                  <w:rFonts w:ascii="Cambria Math" w:eastAsiaTheme="minorEastAsia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es válido</w:t>
      </w:r>
    </w:p>
    <w:p w14:paraId="2DDB803B" w14:textId="5B98F4D5" w:rsidR="0011574C" w:rsidRPr="002E1F32" w:rsidRDefault="002E1F32" w:rsidP="0011574C">
      <w:pPr>
        <w:pStyle w:val="Prrafodelista"/>
        <w:numPr>
          <w:ilvl w:val="0"/>
          <w:numId w:val="1"/>
        </w:numPr>
        <w:jc w:val="both"/>
        <w:rPr>
          <w:rFonts w:eastAsiaTheme="minorEastAsia" w:cstheme="minorHAnsi"/>
          <w:sz w:val="22"/>
          <w:szCs w:val="22"/>
          <w:lang w:val="es-ES"/>
        </w:rPr>
      </w:pPr>
      <w:r w:rsidRPr="002E1F32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(ϕ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∧ψ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2E1F32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826DDA">
        <w:rPr>
          <w:rFonts w:eastAsiaTheme="minorEastAsia" w:cstheme="minorHAnsi"/>
          <w:sz w:val="22"/>
          <w:szCs w:val="22"/>
          <w:lang w:val="es-ES"/>
        </w:rPr>
        <w:t>consistente</w:t>
      </w:r>
      <w:r w:rsidRPr="002E1F32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(¬ϕ∨¬ψ)</m:t>
        </m:r>
      </m:oMath>
      <w:r w:rsidRPr="002E1F32">
        <w:rPr>
          <w:rFonts w:eastAsiaTheme="minorEastAsia" w:cstheme="minorHAnsi"/>
          <w:iCs/>
          <w:sz w:val="22"/>
          <w:szCs w:val="22"/>
          <w:lang w:val="es-ES"/>
        </w:rPr>
        <w:t xml:space="preserve"> es </w:t>
      </w:r>
      <w:r w:rsidR="00826DDA">
        <w:rPr>
          <w:rFonts w:eastAsiaTheme="minorEastAsia" w:cstheme="minorHAnsi"/>
          <w:iCs/>
          <w:sz w:val="22"/>
          <w:szCs w:val="22"/>
          <w:lang w:val="es-ES"/>
        </w:rPr>
        <w:t>inconsistente</w:t>
      </w:r>
    </w:p>
    <w:p w14:paraId="65B3140D" w14:textId="221513B6" w:rsidR="002E1F32" w:rsidRDefault="002E1F32" w:rsidP="0011574C">
      <w:pPr>
        <w:rPr>
          <w:rFonts w:eastAsiaTheme="minorEastAsia"/>
          <w:b/>
          <w:bCs/>
          <w:color w:val="000000"/>
          <w:sz w:val="22"/>
          <w:szCs w:val="22"/>
          <w:lang w:val="es-ES" w:eastAsia="es-ES"/>
        </w:rPr>
      </w:pPr>
    </w:p>
    <w:p w14:paraId="58D335D8" w14:textId="77777777" w:rsidR="0011574C" w:rsidRDefault="0011574C" w:rsidP="0011574C">
      <w:pPr>
        <w:rPr>
          <w:rFonts w:eastAsiaTheme="minorEastAsia"/>
          <w:b/>
          <w:bCs/>
          <w:color w:val="000000"/>
          <w:sz w:val="22"/>
          <w:szCs w:val="22"/>
          <w:lang w:val="es-ES" w:eastAsia="es-ES"/>
        </w:rPr>
      </w:pPr>
      <w:r>
        <w:rPr>
          <w:rFonts w:eastAsiaTheme="minorEastAsia"/>
          <w:b/>
          <w:bCs/>
          <w:color w:val="000000"/>
          <w:sz w:val="22"/>
          <w:szCs w:val="22"/>
          <w:lang w:val="es-ES" w:eastAsia="es-ES"/>
        </w:rPr>
        <w:t>Para r</w:t>
      </w:r>
      <w:r w:rsidRPr="008C0503">
        <w:rPr>
          <w:rFonts w:eastAsiaTheme="minorEastAsia"/>
          <w:b/>
          <w:bCs/>
          <w:color w:val="000000"/>
          <w:sz w:val="22"/>
          <w:szCs w:val="22"/>
          <w:lang w:val="es-ES" w:eastAsia="es-ES"/>
        </w:rPr>
        <w:t>ecordar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11574C" w14:paraId="65D427EC" w14:textId="77777777" w:rsidTr="0041214F">
        <w:trPr>
          <w:trHeight w:val="553"/>
          <w:jc w:val="center"/>
        </w:trPr>
        <w:tc>
          <w:tcPr>
            <w:tcW w:w="4957" w:type="dxa"/>
          </w:tcPr>
          <w:p w14:paraId="6708262A" w14:textId="77777777" w:rsidR="0011574C" w:rsidRDefault="00000000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47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,ψ</m:t>
                  </m:r>
                </m:e>
              </m:d>
            </m:oMath>
            <w:r w:rsidR="0011574C"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tiene por consecuencia lógica que </w:t>
            </w:r>
            <m:oMath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χ</m:t>
              </m:r>
            </m:oMath>
            <w:r w:rsidR="0011574C"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</w:t>
            </w:r>
          </w:p>
          <w:p w14:paraId="3EACFE56" w14:textId="77777777" w:rsidR="0011574C" w:rsidRPr="00E01A61" w:rsidRDefault="0011574C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= </w:t>
            </w:r>
          </w:p>
          <w:p w14:paraId="0DA6045C" w14:textId="77777777" w:rsidR="0011574C" w:rsidRDefault="0011574C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,ψ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∴</m:t>
              </m:r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 xml:space="preserve"> χ</m:t>
              </m:r>
            </m:oMath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es válido (semánticamente)</w:t>
            </w:r>
          </w:p>
          <w:p w14:paraId="3501EC1A" w14:textId="77777777" w:rsidR="0011574C" w:rsidRDefault="0011574C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25CB8181" w14:textId="77777777" w:rsidR="0011574C" w:rsidRDefault="0011574C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(ϕ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∧</m:t>
              </m:r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ψ)</m:t>
              </m:r>
            </m:oMath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implica a </w:t>
            </w:r>
            <m:oMath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χ</m:t>
              </m:r>
            </m:oMath>
          </w:p>
          <w:p w14:paraId="0B340676" w14:textId="77777777" w:rsidR="0011574C" w:rsidRDefault="0011574C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65E8931D" w14:textId="22D17D6D" w:rsidR="0011574C" w:rsidRDefault="00000000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ctrlPr>
                    <w:ins w:id="48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d>
                    <m:dPr>
                      <m:ctrlPr>
                        <w:ins w:id="49" w:author="Usuario" w:date="2022-04-19T20:57:00Z"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ϕ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ψ</m:t>
                      </m:r>
                      <m:ctrlPr>
                        <w:ins w:id="50" w:author="Usuario" w:date="2022-04-19T20:57:00Z"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⊃χ</m:t>
                  </m:r>
                  <m:ctrlPr>
                    <w:ins w:id="51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e>
              </m:d>
            </m:oMath>
            <w:r w:rsidR="0011574C"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es tautológica</w:t>
            </w:r>
          </w:p>
          <w:p w14:paraId="59C570B9" w14:textId="77FCF091" w:rsidR="00CC4545" w:rsidRDefault="00CC4545" w:rsidP="00FC7259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2660ACDB" w14:textId="7D7F8D0F" w:rsidR="0011574C" w:rsidRPr="005C0D86" w:rsidRDefault="00000000" w:rsidP="0041214F">
            <w:pPr>
              <w:jc w:val="center"/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52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,ψ,</m:t>
                  </m:r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χ</m:t>
                  </m:r>
                </m:e>
              </m:d>
            </m:oMath>
            <w:r w:rsidR="00CC4545"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 xml:space="preserve"> es </w:t>
            </w:r>
            <w:r w:rsidR="00826DDA">
              <w:rPr>
                <w:rFonts w:eastAsiaTheme="minorEastAsia"/>
                <w:color w:val="000000"/>
                <w:sz w:val="22"/>
                <w:szCs w:val="22"/>
                <w:lang w:val="es-ES" w:eastAsia="es-ES"/>
              </w:rPr>
              <w:t>inconsistente</w:t>
            </w:r>
          </w:p>
        </w:tc>
      </w:tr>
      <w:tr w:rsidR="0011574C" w14:paraId="42F07D1B" w14:textId="77777777" w:rsidTr="00FC7259">
        <w:trPr>
          <w:jc w:val="center"/>
        </w:trPr>
        <w:tc>
          <w:tcPr>
            <w:tcW w:w="4957" w:type="dxa"/>
          </w:tcPr>
          <w:p w14:paraId="6A41E202" w14:textId="77777777" w:rsidR="0011574C" w:rsidRDefault="00000000" w:rsidP="00FC7259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53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,ψ,χ</m:t>
                  </m:r>
                </m:e>
              </m:d>
            </m:oMath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consistente lógicamente</w:t>
            </w:r>
          </w:p>
          <w:p w14:paraId="7C88668D" w14:textId="77777777" w:rsidR="0011574C" w:rsidRDefault="0011574C" w:rsidP="00FC7259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1B1D025D" w14:textId="06EB8BD1" w:rsidR="0011574C" w:rsidRPr="0041214F" w:rsidRDefault="00000000" w:rsidP="0041214F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54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,ψ,χ</m:t>
                  </m:r>
                </m:e>
              </m:d>
            </m:oMath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</w:t>
            </w:r>
            <w:r w:rsidR="00826DDA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consistente</w:t>
            </w:r>
          </w:p>
        </w:tc>
      </w:tr>
      <w:tr w:rsidR="0011574C" w14:paraId="51703361" w14:textId="77777777" w:rsidTr="00FC7259">
        <w:trPr>
          <w:jc w:val="center"/>
        </w:trPr>
        <w:tc>
          <w:tcPr>
            <w:tcW w:w="4957" w:type="dxa"/>
          </w:tcPr>
          <w:p w14:paraId="504B0903" w14:textId="77777777" w:rsidR="0011574C" w:rsidRDefault="0011574C" w:rsidP="00FC7259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ϕ∴ψ</m:t>
              </m:r>
            </m:oMath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es válido (semánticamente)</w:t>
            </w:r>
          </w:p>
          <w:p w14:paraId="69A58C15" w14:textId="77777777" w:rsidR="0011574C" w:rsidRDefault="0011574C" w:rsidP="00FC7259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= </w:t>
            </w:r>
          </w:p>
          <w:p w14:paraId="0EFBF339" w14:textId="77777777" w:rsidR="0011574C" w:rsidRDefault="0011574C" w:rsidP="00FC7259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</m:t>
              </m:r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⊃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ψ)</m:t>
              </m:r>
            </m:oMath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es una tautología </w:t>
            </w:r>
          </w:p>
          <w:p w14:paraId="72AE9344" w14:textId="77777777" w:rsidR="0011574C" w:rsidRDefault="0011574C" w:rsidP="00FC7259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>=</w:t>
            </w:r>
          </w:p>
          <w:p w14:paraId="7DF5955E" w14:textId="1BACE062" w:rsidR="0011574C" w:rsidRPr="0041214F" w:rsidRDefault="00000000" w:rsidP="0041214F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55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ψ</m:t>
                  </m:r>
                </m:e>
              </m:d>
            </m:oMath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</w:t>
            </w:r>
            <w:r w:rsidR="00826DDA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inconsistente</w:t>
            </w:r>
          </w:p>
        </w:tc>
      </w:tr>
      <w:tr w:rsidR="0011574C" w14:paraId="48A99239" w14:textId="77777777" w:rsidTr="00FC7259">
        <w:trPr>
          <w:jc w:val="center"/>
        </w:trPr>
        <w:tc>
          <w:tcPr>
            <w:tcW w:w="4957" w:type="dxa"/>
          </w:tcPr>
          <w:p w14:paraId="59654813" w14:textId="6BF90808" w:rsidR="0011574C" w:rsidRDefault="002B16FC" w:rsidP="00FC7259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ES" w:eastAsia="es-ES"/>
                </w:rPr>
                <m:t>ϕ,ψ∴</m:t>
              </m:r>
              <m:r>
                <w:rPr>
                  <w:rFonts w:ascii="Cambria Math" w:eastAsiaTheme="minorEastAsia" w:hAnsi="Cambria Math"/>
                  <w:color w:val="000000"/>
                  <w:sz w:val="22"/>
                  <w:szCs w:val="22"/>
                  <w:lang w:val="es-ES" w:eastAsia="es-ES"/>
                </w:rPr>
                <m:t>χ</m:t>
              </m:r>
            </m:oMath>
            <w:r w:rsidR="0011574C" w:rsidRPr="002B16FC">
              <w:rPr>
                <w:rFonts w:eastAsiaTheme="minorEastAsia" w:cstheme="minorHAnsi"/>
                <w:i/>
                <w:i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es válido (semánticamente) </w:t>
            </w:r>
          </w:p>
          <w:p w14:paraId="1D8AD965" w14:textId="77777777" w:rsidR="0011574C" w:rsidRDefault="0011574C" w:rsidP="00FC7259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= </w:t>
            </w:r>
          </w:p>
          <w:p w14:paraId="72C2BF05" w14:textId="77777777" w:rsidR="0011574C" w:rsidRDefault="00000000" w:rsidP="00FC7259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ctrlPr>
                    <w:ins w:id="56" w:author="Usuario" w:date="2022-04-19T20:57:00Z">
                      <w:rPr>
                        <w:rFonts w:ascii="Cambria Math" w:eastAsiaTheme="minorEastAsia" w:hAnsi="Cambria Math" w:cstheme="minorHAnsi"/>
                        <w:i/>
                        <w:iCs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d>
                    <m:dPr>
                      <m:ctrlPr>
                        <w:ins w:id="57" w:author="Usuario" w:date="2022-04-19T20:57:00Z"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ϕ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2"/>
                          <w:szCs w:val="22"/>
                          <w:lang w:val="es-ES" w:eastAsia="es-ES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ψ</m:t>
                      </m:r>
                      <m:ctrlPr>
                        <w:ins w:id="58" w:author="Usuario" w:date="2022-04-19T20:57:00Z">
                          <w:rPr>
                            <w:rFonts w:ascii="Cambria Math" w:eastAsiaTheme="minorEastAsia" w:hAnsi="Cambria Math" w:cstheme="minorHAnsi"/>
                            <w:iCs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⊃χ</m:t>
                  </m:r>
                  <m:ctrlPr>
                    <w:ins w:id="59" w:author="Usuario" w:date="2022-04-19T20:57:00Z">
                      <w:rPr>
                        <w:rFonts w:ascii="Cambria Math" w:eastAsiaTheme="minorEastAsia" w:hAnsi="Cambria Math" w:cstheme="minorHAnsi"/>
                        <w:iCs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e>
              </m:d>
            </m:oMath>
            <w:r w:rsidR="0011574C"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es una tautología</w:t>
            </w:r>
          </w:p>
          <w:p w14:paraId="34272006" w14:textId="77777777" w:rsidR="0011574C" w:rsidRDefault="0011574C" w:rsidP="00FC7259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  <w:t xml:space="preserve"> = </w:t>
            </w:r>
          </w:p>
          <w:p w14:paraId="71C5B47A" w14:textId="7FF351E4" w:rsidR="0011574C" w:rsidRPr="00E71F68" w:rsidRDefault="00000000" w:rsidP="00E71F68">
            <w:pPr>
              <w:jc w:val="center"/>
              <w:rPr>
                <w:rFonts w:eastAsiaTheme="minorEastAsia" w:cstheme="minorHAnsi"/>
                <w:iCs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60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,ψ,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χ</m:t>
                  </m:r>
                </m:e>
              </m:d>
            </m:oMath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</w:t>
            </w:r>
            <w:r w:rsidR="00826DDA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inconsistente</w:t>
            </w:r>
          </w:p>
        </w:tc>
      </w:tr>
      <w:tr w:rsidR="0011574C" w14:paraId="48BC4B1E" w14:textId="77777777" w:rsidTr="00FC7259">
        <w:trPr>
          <w:jc w:val="center"/>
        </w:trPr>
        <w:tc>
          <w:tcPr>
            <w:tcW w:w="4957" w:type="dxa"/>
          </w:tcPr>
          <w:p w14:paraId="4ADAC076" w14:textId="0B2263B5" w:rsidR="0011574C" w:rsidRDefault="00000000" w:rsidP="00FC7259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begChr m:val="{"/>
                  <m:endChr m:val="}"/>
                  <m:ctrlPr>
                    <w:ins w:id="61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,ψ,χ</m:t>
                  </m:r>
                </m:e>
              </m:d>
            </m:oMath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</w:t>
            </w:r>
            <w:r w:rsidR="00826DDA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consistente</w:t>
            </w:r>
          </w:p>
          <w:p w14:paraId="4516530C" w14:textId="77777777" w:rsidR="0011574C" w:rsidRDefault="0011574C" w:rsidP="00FC7259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= </w:t>
            </w:r>
          </w:p>
          <w:p w14:paraId="420158E6" w14:textId="60B0E2B3" w:rsidR="0011574C" w:rsidRPr="00E71F68" w:rsidRDefault="00000000" w:rsidP="00E71F68">
            <w:pPr>
              <w:jc w:val="center"/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</w:pPr>
            <m:oMath>
              <m:d>
                <m:dPr>
                  <m:ctrlPr>
                    <w:ins w:id="62" w:author="Usuario" w:date="2022-04-19T20:57:00Z">
                      <w:rPr>
                        <w:rFonts w:ascii="Cambria Math" w:eastAsiaTheme="minorEastAsia" w:hAnsi="Cambria Math" w:cstheme="minorHAnsi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2"/>
                      <w:szCs w:val="22"/>
                      <w:lang w:val="es-ES" w:eastAsia="es-E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2"/>
                      <w:szCs w:val="22"/>
                      <w:lang w:val="es-ES" w:eastAsia="es-ES"/>
                    </w:rPr>
                    <m:t>∧</m:t>
                  </m:r>
                  <m:d>
                    <m:dPr>
                      <m:ctrlPr>
                        <w:ins w:id="63" w:author="Usuario" w:date="2022-04-19T20:57:00Z"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2"/>
                          <w:szCs w:val="22"/>
                          <w:lang w:val="es-ES" w:eastAsia="es-ES"/>
                        </w:rPr>
                        <m:t>ψ∧χ</m:t>
                      </m:r>
                      <m:ctrlPr>
                        <w:ins w:id="64" w:author="Usuario" w:date="2022-04-19T20:57:00Z"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2"/>
                            <w:szCs w:val="22"/>
                            <w:lang w:val="es-ES" w:eastAsia="es-ES"/>
                          </w:rPr>
                        </w:ins>
                      </m:ctrlPr>
                    </m:e>
                  </m:d>
                  <m:ctrlPr>
                    <w:ins w:id="65" w:author="Usuario" w:date="2022-04-19T20:57:00Z">
                      <w:rPr>
                        <w:rFonts w:ascii="Cambria Math" w:eastAsiaTheme="minorEastAsia" w:hAnsi="Cambria Math"/>
                        <w:i/>
                        <w:color w:val="000000"/>
                        <w:sz w:val="22"/>
                        <w:szCs w:val="22"/>
                        <w:lang w:val="es-ES" w:eastAsia="es-ES"/>
                      </w:rPr>
                    </w:ins>
                  </m:ctrlPr>
                </m:e>
              </m:d>
            </m:oMath>
            <w:r w:rsidR="0011574C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 xml:space="preserve"> es </w:t>
            </w:r>
            <w:r w:rsidR="00826DDA">
              <w:rPr>
                <w:rFonts w:eastAsiaTheme="minorEastAsia" w:cstheme="minorHAnsi"/>
                <w:color w:val="000000"/>
                <w:sz w:val="22"/>
                <w:szCs w:val="22"/>
                <w:lang w:val="es-ES" w:eastAsia="es-ES"/>
              </w:rPr>
              <w:t>consistente</w:t>
            </w:r>
          </w:p>
        </w:tc>
      </w:tr>
    </w:tbl>
    <w:p w14:paraId="373AD406" w14:textId="2DC8007E" w:rsidR="00DC182E" w:rsidRDefault="00DC182E"/>
    <w:p w14:paraId="45CB83D4" w14:textId="77777777" w:rsidR="0028659E" w:rsidRDefault="0028659E" w:rsidP="0028659E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>Otros conceptos importantes</w:t>
      </w:r>
    </w:p>
    <w:p w14:paraId="2B8D2CDD" w14:textId="77777777" w:rsidR="0028659E" w:rsidRDefault="0028659E" w:rsidP="0028659E">
      <w:pPr>
        <w:spacing w:line="276" w:lineRule="auto"/>
        <w:jc w:val="both"/>
        <w:rPr>
          <w:rFonts w:ascii="Calibri" w:hAnsi="Calibri" w:cs="Calibri"/>
          <w:sz w:val="22"/>
          <w:szCs w:val="22"/>
          <w:lang w:val="es-ES_tradnl"/>
        </w:rPr>
      </w:pPr>
    </w:p>
    <w:p w14:paraId="61FEF3BF" w14:textId="071D83DC" w:rsidR="0028659E" w:rsidRDefault="00460B5F" w:rsidP="0028659E">
      <w:pPr>
        <w:rPr>
          <w:rFonts w:eastAsiaTheme="minorEastAsia"/>
        </w:rPr>
      </w:pPr>
      <w:r>
        <w:rPr>
          <w:rFonts w:eastAsiaTheme="minorEastAsia"/>
        </w:rPr>
        <w:t>Conjunto unitario de fórmulas = una fórmula = un argumento no hipotético</w:t>
      </w:r>
    </w:p>
    <w:p w14:paraId="0CD9E1F2" w14:textId="119F101B" w:rsidR="0028659E" w:rsidRPr="0028659E" w:rsidRDefault="00000000" w:rsidP="0028659E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}"/>
              <m:ctrlPr>
                <w:ins w:id="66" w:author="Usuario" w:date="2022-04-19T20:57:00Z">
                  <w:rPr>
                    <w:rFonts w:ascii="Cambria Math" w:hAnsi="Cambria Math"/>
                    <w:i/>
                    <w:iCs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DBDC88C" w14:textId="13F72B47" w:rsidR="0028659E" w:rsidRPr="0028659E" w:rsidRDefault="0028659E" w:rsidP="0028659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ϕ</m:t>
          </m:r>
        </m:oMath>
      </m:oMathPara>
    </w:p>
    <w:p w14:paraId="14C36F37" w14:textId="3120F0E0" w:rsidR="0028659E" w:rsidRPr="0028659E" w:rsidRDefault="0028659E" w:rsidP="0028659E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∴ϕ</m:t>
          </m:r>
        </m:oMath>
      </m:oMathPara>
    </w:p>
    <w:p w14:paraId="756C2818" w14:textId="77777777" w:rsidR="0028659E" w:rsidRDefault="0028659E" w:rsidP="0028659E"/>
    <w:p w14:paraId="514B1E99" w14:textId="6F7E7CD6" w:rsidR="0028659E" w:rsidRDefault="0028659E" w:rsidP="0028659E">
      <w:pPr>
        <w:jc w:val="both"/>
      </w:pPr>
      <w:r>
        <w:t>C</w:t>
      </w:r>
      <w:r w:rsidR="00F4423E">
        <w:t>onjunto no unitario de fórmulas = conjunto de dos o más fórmulas</w:t>
      </w:r>
    </w:p>
    <w:p w14:paraId="49E1B36A" w14:textId="54807861" w:rsidR="0028659E" w:rsidRPr="0028659E" w:rsidRDefault="00000000" w:rsidP="0028659E">
      <w:pPr>
        <w:jc w:val="both"/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}"/>
              <m:ctrlPr>
                <w:ins w:id="67" w:author="Usuario" w:date="2022-04-19T20:57:00Z">
                  <w:rPr>
                    <w:rFonts w:ascii="Cambria Math" w:hAnsi="Cambria Math"/>
                    <w:i/>
                    <w:iCs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ψ, ϕ</m:t>
              </m:r>
            </m:e>
          </m:d>
        </m:oMath>
      </m:oMathPara>
    </w:p>
    <w:p w14:paraId="72ACCF8F" w14:textId="201A50A7" w:rsidR="0028659E" w:rsidRPr="0028659E" w:rsidRDefault="00000000" w:rsidP="0028659E">
      <w:pPr>
        <w:jc w:val="both"/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}"/>
              <m:ctrlPr>
                <w:ins w:id="68" w:author="Usuario" w:date="2022-04-19T20:57:00Z">
                  <w:rPr>
                    <w:rFonts w:ascii="Cambria Math" w:hAnsi="Cambria Math"/>
                    <w:i/>
                    <w:iCs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ψ, ϕ,χ</m:t>
              </m:r>
            </m:e>
          </m:d>
        </m:oMath>
      </m:oMathPara>
    </w:p>
    <w:p w14:paraId="6AA389EC" w14:textId="77777777" w:rsidR="0028659E" w:rsidRDefault="0028659E" w:rsidP="0028659E">
      <w:pPr>
        <w:jc w:val="center"/>
        <w:rPr>
          <w:rFonts w:eastAsiaTheme="minorEastAsia"/>
        </w:rPr>
      </w:pPr>
      <w:r>
        <w:rPr>
          <w:rFonts w:eastAsiaTheme="minorEastAsia"/>
        </w:rPr>
        <w:t>[…]</w:t>
      </w:r>
    </w:p>
    <w:p w14:paraId="1EEF0F02" w14:textId="77777777" w:rsidR="0028659E" w:rsidRPr="00AE2EAB" w:rsidRDefault="0028659E" w:rsidP="0028659E">
      <w:pPr>
        <w:jc w:val="both"/>
        <w:rPr>
          <w:rFonts w:eastAsiaTheme="minorEastAsia"/>
        </w:rPr>
      </w:pPr>
    </w:p>
    <w:p w14:paraId="541F8542" w14:textId="54B06AA5" w:rsidR="0028659E" w:rsidRDefault="0028659E" w:rsidP="0028659E">
      <w:pPr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="00E13671">
        <w:rPr>
          <w:rFonts w:eastAsiaTheme="minorEastAsia"/>
        </w:rPr>
        <w:t>rgumento no hipotético = argumento sin premisas = meramente una conclusion = una fórmula</w:t>
      </w:r>
    </w:p>
    <w:p w14:paraId="58482465" w14:textId="55850929" w:rsidR="0028659E" w:rsidRPr="0028659E" w:rsidRDefault="0028659E" w:rsidP="0028659E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∴ϕ</m:t>
          </m:r>
        </m:oMath>
      </m:oMathPara>
    </w:p>
    <w:p w14:paraId="62A9145A" w14:textId="6C952543" w:rsidR="0028659E" w:rsidRPr="0028659E" w:rsidRDefault="0028659E" w:rsidP="0028659E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ϕ</m:t>
          </m:r>
        </m:oMath>
      </m:oMathPara>
    </w:p>
    <w:p w14:paraId="0B7E9C7C" w14:textId="03AA87A4" w:rsidR="0028659E" w:rsidRPr="0028659E" w:rsidRDefault="00000000" w:rsidP="0028659E">
      <w:pPr>
        <w:rPr>
          <w:rFonts w:eastAsiaTheme="minorEastAsia"/>
          <w:i/>
          <w:iCs/>
        </w:rPr>
      </w:pPr>
      <m:oMathPara>
        <m:oMath>
          <m:d>
            <m:dPr>
              <m:begChr m:val="{"/>
              <m:endChr m:val="}"/>
              <m:ctrlPr>
                <w:ins w:id="69" w:author="Usuario" w:date="2022-04-19T20:57:00Z">
                  <w:rPr>
                    <w:rFonts w:ascii="Cambria Math" w:hAnsi="Cambria Math"/>
                    <w:i/>
                    <w:iCs/>
                  </w:rPr>
                </w:ins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00B0C89A" w14:textId="77777777" w:rsidR="0028659E" w:rsidRDefault="0028659E" w:rsidP="0028659E"/>
    <w:p w14:paraId="190C6D8D" w14:textId="1729B24A" w:rsidR="0028659E" w:rsidRDefault="0028659E" w:rsidP="0028659E">
      <w:r>
        <w:t>A</w:t>
      </w:r>
      <w:r w:rsidR="001D56CC">
        <w:t>rgumento hipotético = argumento con, al menos, una premisa</w:t>
      </w:r>
    </w:p>
    <w:p w14:paraId="0CD37725" w14:textId="56F7907F" w:rsidR="0028659E" w:rsidRPr="0028659E" w:rsidRDefault="0028659E" w:rsidP="0028659E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ψ∴ϕ</m:t>
          </m:r>
        </m:oMath>
      </m:oMathPara>
    </w:p>
    <w:p w14:paraId="278E78E8" w14:textId="59D52D72" w:rsidR="0028659E" w:rsidRPr="0028659E" w:rsidRDefault="0028659E" w:rsidP="0028659E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ψ,χ∴ϕ</m:t>
          </m:r>
        </m:oMath>
      </m:oMathPara>
    </w:p>
    <w:p w14:paraId="1FC12FCB" w14:textId="77777777" w:rsidR="0028659E" w:rsidRPr="00AE2EAB" w:rsidRDefault="0028659E" w:rsidP="0028659E">
      <w:pPr>
        <w:jc w:val="center"/>
        <w:rPr>
          <w:rFonts w:eastAsiaTheme="minorEastAsia"/>
        </w:rPr>
      </w:pPr>
      <w:r>
        <w:rPr>
          <w:rFonts w:eastAsiaTheme="minorEastAsia"/>
        </w:rPr>
        <w:t>[…]</w:t>
      </w:r>
    </w:p>
    <w:p w14:paraId="6CC7BDDC" w14:textId="77777777" w:rsidR="0028659E" w:rsidRDefault="0028659E"/>
    <w:sectPr w:rsidR="0028659E" w:rsidSect="002011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E7667"/>
    <w:multiLevelType w:val="hybridMultilevel"/>
    <w:tmpl w:val="4296E39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D6BD6"/>
    <w:multiLevelType w:val="hybridMultilevel"/>
    <w:tmpl w:val="95FC7E52"/>
    <w:lvl w:ilvl="0" w:tplc="95FA02B4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E4A99"/>
    <w:multiLevelType w:val="hybridMultilevel"/>
    <w:tmpl w:val="68920EF2"/>
    <w:lvl w:ilvl="0" w:tplc="AAF033B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27F"/>
    <w:multiLevelType w:val="hybridMultilevel"/>
    <w:tmpl w:val="37AAD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801695">
    <w:abstractNumId w:val="2"/>
  </w:num>
  <w:num w:numId="2" w16cid:durableId="311493477">
    <w:abstractNumId w:val="3"/>
  </w:num>
  <w:num w:numId="3" w16cid:durableId="1825311593">
    <w:abstractNumId w:val="1"/>
  </w:num>
  <w:num w:numId="4" w16cid:durableId="210830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C"/>
    <w:rsid w:val="00017B39"/>
    <w:rsid w:val="000E0D9E"/>
    <w:rsid w:val="000F3897"/>
    <w:rsid w:val="0011574C"/>
    <w:rsid w:val="001D56CC"/>
    <w:rsid w:val="001E6783"/>
    <w:rsid w:val="002011B9"/>
    <w:rsid w:val="00244ABA"/>
    <w:rsid w:val="002757CE"/>
    <w:rsid w:val="00283E5E"/>
    <w:rsid w:val="0028457C"/>
    <w:rsid w:val="0028659E"/>
    <w:rsid w:val="002B16FC"/>
    <w:rsid w:val="002C5867"/>
    <w:rsid w:val="002E1F32"/>
    <w:rsid w:val="00316391"/>
    <w:rsid w:val="004067CB"/>
    <w:rsid w:val="0041214F"/>
    <w:rsid w:val="00412CAF"/>
    <w:rsid w:val="0041487B"/>
    <w:rsid w:val="00460B5F"/>
    <w:rsid w:val="00495204"/>
    <w:rsid w:val="005112E4"/>
    <w:rsid w:val="005339CF"/>
    <w:rsid w:val="005C63F4"/>
    <w:rsid w:val="00611C95"/>
    <w:rsid w:val="006D3C19"/>
    <w:rsid w:val="00751CE2"/>
    <w:rsid w:val="007C24A5"/>
    <w:rsid w:val="007C6E2F"/>
    <w:rsid w:val="00822917"/>
    <w:rsid w:val="00826DDA"/>
    <w:rsid w:val="00872D8C"/>
    <w:rsid w:val="009D4A0B"/>
    <w:rsid w:val="00A0279C"/>
    <w:rsid w:val="00A9335C"/>
    <w:rsid w:val="00AC499A"/>
    <w:rsid w:val="00AD068F"/>
    <w:rsid w:val="00B0475F"/>
    <w:rsid w:val="00BC058B"/>
    <w:rsid w:val="00C95570"/>
    <w:rsid w:val="00CC4545"/>
    <w:rsid w:val="00D06504"/>
    <w:rsid w:val="00DC182E"/>
    <w:rsid w:val="00DF537C"/>
    <w:rsid w:val="00E13671"/>
    <w:rsid w:val="00E71F68"/>
    <w:rsid w:val="00E74582"/>
    <w:rsid w:val="00F0775C"/>
    <w:rsid w:val="00F16D96"/>
    <w:rsid w:val="00F4423E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58C78"/>
  <w15:chartTrackingRefBased/>
  <w15:docId w15:val="{49BBCE62-E9CB-024E-9D1A-480C0236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7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5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86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Raymond Ocampo Salazar</cp:lastModifiedBy>
  <cp:revision>100</cp:revision>
  <dcterms:created xsi:type="dcterms:W3CDTF">2022-04-20T01:58:00Z</dcterms:created>
  <dcterms:modified xsi:type="dcterms:W3CDTF">2025-04-27T22:36:00Z</dcterms:modified>
</cp:coreProperties>
</file>