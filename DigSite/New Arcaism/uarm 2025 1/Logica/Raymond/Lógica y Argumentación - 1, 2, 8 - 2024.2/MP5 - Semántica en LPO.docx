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2AC9" w:rsidP="002D2AC9" w:rsidRDefault="002D2AC9" w14:paraId="6B6D842B" w14:textId="17320A79">
      <w:pPr>
        <w:spacing w:line="276" w:lineRule="auto"/>
        <w:jc w:val="center"/>
        <w:rPr>
          <w:b/>
          <w:bCs/>
        </w:rPr>
      </w:pPr>
      <w:r>
        <w:rPr>
          <w:b/>
          <w:bCs/>
        </w:rPr>
        <w:t>Material de prácticas 5</w:t>
      </w:r>
    </w:p>
    <w:p w:rsidR="00282D6F" w:rsidP="00282D6F" w:rsidRDefault="002D2AC9" w14:paraId="0B951D13" w14:textId="42EF6389">
      <w:pPr>
        <w:spacing w:line="276" w:lineRule="auto"/>
        <w:jc w:val="center"/>
        <w:rPr>
          <w:b/>
          <w:bCs/>
        </w:rPr>
      </w:pPr>
      <w:r>
        <w:rPr>
          <w:b/>
          <w:bCs/>
        </w:rPr>
        <w:t>Semántica de LPO</w:t>
      </w:r>
    </w:p>
    <w:p w:rsidR="00282D6F" w:rsidP="00282D6F" w:rsidRDefault="00282D6F" w14:paraId="4C7F31F7" w14:textId="77777777">
      <w:pPr>
        <w:spacing w:line="276" w:lineRule="auto"/>
        <w:rPr>
          <w:b/>
          <w:bCs/>
        </w:rPr>
      </w:pPr>
    </w:p>
    <w:p w:rsidRPr="000F47F5" w:rsidR="00282D6F" w:rsidP="00282D6F" w:rsidRDefault="00282D6F" w14:paraId="68B6B91B" w14:textId="77B05CFE">
      <w:pPr>
        <w:spacing w:line="276" w:lineRule="auto"/>
        <w:rPr>
          <w:b/>
          <w:bCs/>
        </w:rPr>
      </w:pPr>
      <w:r w:rsidRPr="000F47F5">
        <w:rPr>
          <w:b/>
          <w:bCs/>
        </w:rPr>
        <w:t>Fórmulas atómicas o simples (grado cero de complejidad)</w:t>
      </w:r>
    </w:p>
    <w:p w:rsidRPr="000F47F5" w:rsidR="00282D6F" w:rsidP="00282D6F" w:rsidRDefault="00282D6F" w14:paraId="1446884F" w14:textId="4D156EEF">
      <w:pPr>
        <w:pStyle w:val="Prrafodelista"/>
        <w:numPr>
          <w:ilvl w:val="0"/>
          <w:numId w:val="4"/>
        </w:numPr>
        <w:spacing w:line="276" w:lineRule="auto"/>
      </w:pPr>
      <w:r w:rsidRPr="000F47F5">
        <w:t>Letras oracionales: P, Q, R, S, T, P’, Q’, …</w:t>
      </w:r>
    </w:p>
    <w:p w:rsidRPr="000F47F5" w:rsidR="00282D6F" w:rsidP="00282D6F" w:rsidRDefault="00282D6F" w14:paraId="0DC3D434" w14:textId="78653A76">
      <w:pPr>
        <w:pStyle w:val="Prrafodelista"/>
        <w:numPr>
          <w:ilvl w:val="0"/>
          <w:numId w:val="4"/>
        </w:numPr>
        <w:spacing w:line="276" w:lineRule="auto"/>
      </w:pPr>
      <w:r w:rsidRPr="000F47F5">
        <w:t xml:space="preserve">Letras predicativas seguidas de términos individuales: Fa, Gb, </w:t>
      </w:r>
      <w:proofErr w:type="spellStart"/>
      <w:r w:rsidRPr="000F47F5">
        <w:t>Hx</w:t>
      </w:r>
      <w:proofErr w:type="spellEnd"/>
      <w:r w:rsidRPr="000F47F5">
        <w:t xml:space="preserve">, </w:t>
      </w:r>
      <w:proofErr w:type="spellStart"/>
      <w:r w:rsidRPr="000F47F5">
        <w:t>Jy</w:t>
      </w:r>
      <w:proofErr w:type="spellEnd"/>
      <w:r w:rsidRPr="000F47F5">
        <w:t xml:space="preserve">, </w:t>
      </w:r>
      <w:proofErr w:type="spellStart"/>
      <w:r w:rsidRPr="000F47F5">
        <w:t>Kz</w:t>
      </w:r>
      <w:proofErr w:type="spellEnd"/>
      <w:r w:rsidRPr="000F47F5">
        <w:t xml:space="preserve">, </w:t>
      </w:r>
      <w:proofErr w:type="spellStart"/>
      <w:r w:rsidRPr="000F47F5">
        <w:t>F’d</w:t>
      </w:r>
      <w:proofErr w:type="spellEnd"/>
      <w:r w:rsidRPr="000F47F5">
        <w:t xml:space="preserve">, … </w:t>
      </w:r>
    </w:p>
    <w:p w:rsidRPr="000F47F5" w:rsidR="00282D6F" w:rsidP="00282D6F" w:rsidRDefault="00282D6F" w14:paraId="0B480F0D" w14:textId="04DA3C4B">
      <w:pPr>
        <w:spacing w:line="276" w:lineRule="auto"/>
        <w:rPr>
          <w:b/>
          <w:bCs/>
        </w:rPr>
      </w:pPr>
      <w:r w:rsidRPr="000F47F5">
        <w:rPr>
          <w:b/>
          <w:bCs/>
        </w:rPr>
        <w:t xml:space="preserve">Fórmulas </w:t>
      </w:r>
      <w:r w:rsidRPr="000F47F5">
        <w:rPr>
          <w:b/>
          <w:bCs/>
        </w:rPr>
        <w:t>moleculares o compuestas</w:t>
      </w:r>
      <w:r w:rsidRPr="000F47F5">
        <w:rPr>
          <w:b/>
          <w:bCs/>
        </w:rPr>
        <w:t xml:space="preserve"> (grado </w:t>
      </w:r>
      <w:r w:rsidRPr="000F47F5">
        <w:rPr>
          <w:b/>
          <w:bCs/>
        </w:rPr>
        <w:t>uno o más</w:t>
      </w:r>
      <w:r w:rsidRPr="000F47F5">
        <w:rPr>
          <w:b/>
          <w:bCs/>
        </w:rPr>
        <w:t xml:space="preserve"> de complejidad)</w:t>
      </w:r>
    </w:p>
    <w:p w:rsidRPr="000F47F5" w:rsidR="00282D6F" w:rsidP="000F47F5" w:rsidRDefault="000F47F5" w14:paraId="2960D474" w14:textId="3B367474">
      <w:pPr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¬Fa</m:t>
          </m:r>
        </m:oMath>
      </m:oMathPara>
    </w:p>
    <w:p w:rsidRPr="000F47F5" w:rsidR="00282D6F" w:rsidP="000F47F5" w:rsidRDefault="00282D6F" w14:paraId="07392992" w14:textId="51016FF1">
      <w:pPr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Fa∧¬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Hx∨Hz</m:t>
                  </m:r>
                </m:e>
              </m:d>
            </m:e>
          </m:d>
        </m:oMath>
      </m:oMathPara>
    </w:p>
    <w:p w:rsidRPr="000F47F5" w:rsidR="00282D6F" w:rsidP="000F47F5" w:rsidRDefault="000F47F5" w14:paraId="767BA90B" w14:textId="5EAE99F5">
      <w:pPr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</w:rPr>
            <m:t>∀xFx</m:t>
          </m:r>
        </m:oMath>
      </m:oMathPara>
    </w:p>
    <w:p w:rsidRPr="000F47F5" w:rsidR="00282D6F" w:rsidP="000F47F5" w:rsidRDefault="000F47F5" w14:paraId="73F24EA9" w14:textId="38F43ADF">
      <w:pPr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</w:rPr>
            <m:t>∃y¬Fx</m:t>
          </m:r>
        </m:oMath>
      </m:oMathPara>
    </w:p>
    <w:p w:rsidRPr="000F47F5" w:rsidR="00282D6F" w:rsidP="000F47F5" w:rsidRDefault="000F47F5" w14:paraId="0E7D75CD" w14:textId="38342717">
      <w:pPr>
        <w:spacing w:line="276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</w:rPr>
            <m:t>∃y¬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Fx≡¬Jd</m:t>
              </m:r>
            </m:e>
          </m:d>
        </m:oMath>
      </m:oMathPara>
    </w:p>
    <w:p w:rsidRPr="000F47F5" w:rsidR="00282D6F" w:rsidP="000F47F5" w:rsidRDefault="00282D6F" w14:paraId="71B39934" w14:textId="1176B6C1">
      <w:pPr>
        <w:spacing w:line="276" w:lineRule="auto"/>
        <w:jc w:val="both"/>
        <w:rPr>
          <w:rFonts w:eastAsiaTheme="minorEastAsia"/>
        </w:rPr>
      </w:pPr>
      <w:r w:rsidRPr="000F47F5">
        <w:rPr>
          <w:rFonts w:eastAsiaTheme="minorEastAsia"/>
        </w:rPr>
        <w:t>…</w:t>
      </w:r>
    </w:p>
    <w:p w:rsidRPr="000F47F5" w:rsidR="00282D6F" w:rsidP="002D2AC9" w:rsidRDefault="00282D6F" w14:paraId="0FD51E1D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lang w:val="es-ES_tradnl"/>
        </w:rPr>
      </w:pPr>
    </w:p>
    <w:p w:rsidRPr="000F47F5" w:rsidR="00282D6F" w:rsidP="002D2AC9" w:rsidRDefault="000F47F5" w14:paraId="7CDB9203" w14:textId="664DBCF4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lang w:val="es-ES_tradnl"/>
        </w:rPr>
      </w:pPr>
      <m:oMath>
        <m:r>
          <w:rPr>
            <w:rFonts w:ascii="Cambria Math" w:hAnsi="Cambria Math" w:cstheme="minorHAnsi"/>
            <w:lang w:val="es-ES_tradnl"/>
          </w:rPr>
          <m:t>∃y∀x(Hy⊃Fx)</m:t>
        </m:r>
      </m:oMath>
      <w:r w:rsidRPr="000F47F5" w:rsidR="00282D6F">
        <w:rPr>
          <w:rFonts w:eastAsiaTheme="minorEastAsia" w:cstheme="minorHAnsi"/>
          <w:lang w:val="es-ES_tradnl"/>
        </w:rPr>
        <w:t xml:space="preserve">: </w:t>
      </w:r>
      <w:r w:rsidRPr="000F47F5" w:rsidR="0083172E">
        <w:rPr>
          <w:rFonts w:eastAsiaTheme="minorEastAsia" w:cstheme="minorHAnsi"/>
          <w:lang w:val="es-ES_tradnl"/>
        </w:rPr>
        <w:t>fórmula abierta, y es variable libre.</w:t>
      </w:r>
    </w:p>
    <w:p w:rsidR="00282D6F" w:rsidP="002D2AC9" w:rsidRDefault="00282D6F" w14:paraId="1E72FAEC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lang w:val="es-ES_tradnl"/>
        </w:rPr>
      </w:pPr>
    </w:p>
    <w:p w:rsidRPr="00E56B96" w:rsidR="002D2AC9" w:rsidP="000F47F5" w:rsidRDefault="002D2AC9" w14:paraId="02312FE3" w14:textId="419D42F9">
      <w:pPr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Parte 1. Cálculo de valores</w:t>
      </w:r>
    </w:p>
    <w:p w:rsidRPr="00C04ED4" w:rsidR="002D2AC9" w:rsidP="002D2AC9" w:rsidRDefault="002D2AC9" w14:paraId="3406D2A9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lang w:val="es-ES_tradnl"/>
        </w:rPr>
      </w:pPr>
      <w:r w:rsidRPr="00C04ED4">
        <w:rPr>
          <w:rFonts w:cstheme="minorHAnsi"/>
          <w:lang w:val="es-ES_tradnl"/>
        </w:rPr>
        <w:t>Consider</w:t>
      </w:r>
      <w:r>
        <w:rPr>
          <w:rFonts w:cstheme="minorHAnsi"/>
          <w:lang w:val="es-ES_tradnl"/>
        </w:rPr>
        <w:t>en la siguiente</w:t>
      </w:r>
      <w:r w:rsidRPr="00C04ED4">
        <w:rPr>
          <w:rFonts w:cstheme="minorHAnsi"/>
          <w:lang w:val="es-ES_tradnl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 w:rsidRPr="00C04ED4">
        <w:rPr>
          <w:rFonts w:eastAsiaTheme="minorEastAsia" w:cstheme="minorHAnsi"/>
          <w:lang w:val="es-ES"/>
        </w:rPr>
        <w:t>:</w:t>
      </w:r>
    </w:p>
    <w:p w:rsidRPr="00C04ED4" w:rsidR="002D2AC9" w:rsidP="002D2AC9" w:rsidRDefault="002D2AC9" w14:paraId="04CC63E9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U:</w:t>
      </w:r>
      <w:r w:rsidRPr="00C04ED4">
        <w:rPr>
          <w:rFonts w:cstheme="minorHAnsi"/>
        </w:rPr>
        <w:t xml:space="preserve"> </w:t>
      </w:r>
      <w:r w:rsidRPr="00C04ED4">
        <w:rPr>
          <w:rFonts w:eastAsiaTheme="minorEastAsia" w:cstheme="minorHAnsi"/>
        </w:rPr>
        <w:t xml:space="preserve"> </w:t>
      </w:r>
      <m:oMath>
        <m:d>
          <m:dPr>
            <m:begChr m:val="{"/>
            <m:endChr m:val="}"/>
            <m:ctrlPr>
              <w:ins w:author="Usuario" w:date="2021-10-06T11:10:00Z" w:id="0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:rsidRPr="00C04ED4" w:rsidR="002D2AC9" w:rsidP="002D2AC9" w:rsidRDefault="002D2AC9" w14:paraId="302182D7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a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author="Usuario" w:date="2021-10-06T11:10:00Z" w:id="1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</m:e>
        </m:d>
      </m:oMath>
    </w:p>
    <w:p w:rsidRPr="00C04ED4" w:rsidR="002D2AC9" w:rsidP="002D2AC9" w:rsidRDefault="002D2AC9" w14:paraId="10A5377E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b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author="Usuario" w:date="2021-10-06T11:10:00Z" w:id="2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</m:e>
        </m:d>
      </m:oMath>
    </w:p>
    <w:p w:rsidRPr="00C04ED4" w:rsidR="002D2AC9" w:rsidP="002D2AC9" w:rsidRDefault="002D2AC9" w14:paraId="2D4E97E5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  <w:r w:rsidRPr="00C04ED4">
        <w:rPr>
          <w:rFonts w:cstheme="minorHAnsi"/>
          <w:i/>
          <w:iCs/>
        </w:rPr>
        <w:t>c</w:t>
      </w:r>
      <w:r w:rsidRPr="00C04ED4">
        <w:rPr>
          <w:rFonts w:cstheme="minorHAnsi"/>
        </w:rPr>
        <w:t xml:space="preserve">: </w:t>
      </w:r>
      <m:oMath>
        <m:d>
          <m:dPr>
            <m:begChr m:val="{"/>
            <m:endChr m:val="}"/>
            <m:ctrlPr>
              <w:ins w:author="Usuario" w:date="2021-10-06T11:10:00Z" w:id="3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:rsidRPr="00C04ED4" w:rsidR="002D2AC9" w:rsidP="002D2AC9" w:rsidRDefault="002D2AC9" w14:paraId="3B25EBBB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lang w:val="en-US"/>
        </w:rPr>
      </w:pPr>
      <w:r w:rsidRPr="00C04ED4">
        <w:rPr>
          <w:rFonts w:cstheme="minorHAnsi"/>
          <w:i/>
          <w:iCs/>
          <w:lang w:val="en-US"/>
        </w:rPr>
        <w:t>F</w:t>
      </w:r>
      <w:r w:rsidRPr="00C04ED4">
        <w:rPr>
          <w:rFonts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author="Usuario" w:date="2021-10-06T11:10:00Z" w:id="4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:rsidRPr="00C04ED4" w:rsidR="002D2AC9" w:rsidP="002D2AC9" w:rsidRDefault="002D2AC9" w14:paraId="38D13FF9" w14:textId="77777777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 w:rsidRPr="00C04ED4">
        <w:rPr>
          <w:rFonts w:cstheme="minorHAnsi"/>
          <w:i/>
          <w:iCs/>
          <w:lang w:val="en-US"/>
        </w:rPr>
        <w:t>G</w:t>
      </w:r>
      <w:r w:rsidRPr="00C04ED4">
        <w:rPr>
          <w:rFonts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author="Usuario" w:date="2021-10-06T11:10:00Z" w:id="5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:rsidRPr="00C04ED4" w:rsidR="002D2AC9" w:rsidP="002D2AC9" w:rsidRDefault="002D2AC9" w14:paraId="4E900188" w14:textId="77777777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 w:rsidRPr="00C04ED4">
        <w:rPr>
          <w:rFonts w:eastAsiaTheme="minorEastAsia" w:cstheme="minorHAnsi"/>
          <w:i/>
          <w:iCs/>
          <w:lang w:val="en-US"/>
        </w:rPr>
        <w:t>H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author="Usuario" w:date="2021-10-06T11:10:00Z" w:id="6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</m:e>
        </m:d>
      </m:oMath>
    </w:p>
    <w:p w:rsidRPr="00C04ED4" w:rsidR="002D2AC9" w:rsidP="002D2AC9" w:rsidRDefault="002D2AC9" w14:paraId="0597A297" w14:textId="77777777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J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author="Usuario" w:date="2021-10-06T11:10:00Z" w:id="7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:rsidRPr="00C04ED4" w:rsidR="002D2AC9" w:rsidP="002D2AC9" w:rsidRDefault="002D2AC9" w14:paraId="254528B7" w14:textId="77777777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K</w:t>
      </w:r>
      <w:r w:rsidRPr="00C04ED4">
        <w:rPr>
          <w:rFonts w:eastAsiaTheme="minorEastAsia" w:cstheme="minorHAnsi"/>
          <w:i/>
          <w:iCs/>
          <w:lang w:val="en-US"/>
        </w:rPr>
        <w:t>:</w:t>
      </w:r>
      <w:r w:rsidRPr="00C04ED4"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∅</m:t>
        </m:r>
      </m:oMath>
    </w:p>
    <w:p w:rsidR="002D2AC9" w:rsidP="002D2AC9" w:rsidRDefault="002D2AC9" w14:paraId="6937AE3F" w14:textId="3FF5C4E8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i/>
          <w:iCs/>
          <w:lang w:val="en-US"/>
        </w:rPr>
        <w:t>F’</w:t>
      </w:r>
      <w:r w:rsidRPr="00C04ED4">
        <w:rPr>
          <w:rFonts w:eastAsiaTheme="minorEastAsia" w:cstheme="minorHAnsi"/>
          <w:lang w:val="en-US"/>
        </w:rPr>
        <w:t xml:space="preserve">: </w:t>
      </w:r>
      <m:oMath>
        <m:d>
          <m:dPr>
            <m:begChr m:val="{"/>
            <m:endChr m:val="}"/>
            <m:ctrlPr>
              <w:ins w:author="Usuario" w:date="2021-10-06T11:10:00Z" w:id="8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_tradnl"/>
              </w:rPr>
              <m:t>a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b</m:t>
            </m:r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lang w:val="es-ES_tradnl"/>
              </w:rPr>
              <m:t>c</m:t>
            </m:r>
          </m:e>
        </m:d>
      </m:oMath>
    </w:p>
    <w:p w:rsidRPr="002F7A54" w:rsidR="002D2AC9" w:rsidP="002D2AC9" w:rsidRDefault="002D2AC9" w14:paraId="1824A8D1" w14:textId="77777777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 w:cstheme="minorHAnsi"/>
              <w:lang w:val="en-US"/>
            </w:rPr>
            <m:t>P: V</m:t>
          </m:r>
        </m:oMath>
      </m:oMathPara>
    </w:p>
    <w:p w:rsidR="00E54D44" w:rsidP="002D2AC9" w:rsidRDefault="00E54D44" w14:paraId="02EA643B" w14:textId="77777777">
      <w:pPr>
        <w:autoSpaceDE w:val="0"/>
        <w:autoSpaceDN w:val="0"/>
        <w:adjustRightInd w:val="0"/>
        <w:spacing w:line="276" w:lineRule="auto"/>
        <w:jc w:val="both"/>
        <w:rPr>
          <w:rFonts w:cstheme="minorHAnsi"/>
        </w:rPr>
      </w:pPr>
    </w:p>
    <w:p w:rsidRPr="00C04ED4" w:rsidR="002D2AC9" w:rsidP="002D2AC9" w:rsidRDefault="002D2AC9" w14:paraId="5F743C6B" w14:textId="61688CB2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i/>
          <w:iCs/>
          <w:lang w:val="es-ES"/>
        </w:rPr>
      </w:pPr>
      <w:r>
        <w:rPr>
          <w:rFonts w:cstheme="minorHAnsi"/>
        </w:rPr>
        <w:t>A continuación, c</w:t>
      </w:r>
      <w:r w:rsidRPr="00C04ED4">
        <w:rPr>
          <w:rFonts w:cstheme="minorHAnsi"/>
        </w:rPr>
        <w:t>alcul</w:t>
      </w:r>
      <w:r>
        <w:rPr>
          <w:rFonts w:cstheme="minorHAnsi"/>
        </w:rPr>
        <w:t>en</w:t>
      </w:r>
      <w:r w:rsidRPr="00C04ED4">
        <w:rPr>
          <w:rFonts w:cstheme="minorHAnsi"/>
        </w:rPr>
        <w:t xml:space="preserve"> el valor que toman las siguientes fórmulas en </w:t>
      </w:r>
      <w:r w:rsidRPr="00C04ED4">
        <w:rPr>
          <w:rFonts w:cstheme="minorHAnsi"/>
          <w:i/>
          <w:iCs/>
        </w:rPr>
        <w:t>U</w:t>
      </w:r>
      <w:r>
        <w:rPr>
          <w:rFonts w:cstheme="minorHAnsi"/>
        </w:rPr>
        <w:t>. Deben desarrollar los cálculos completos.</w:t>
      </w:r>
    </w:p>
    <w:p w:rsidR="002D2AC9" w:rsidP="002D2AC9" w:rsidRDefault="00000000" w14:paraId="093EABB7" w14:textId="68DC243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  <w:color w:val="000000" w:themeColor="text1"/>
        </w:rPr>
      </w:pPr>
      <m:oMath>
        <m:d>
          <m:dPr>
            <m:ctrlPr>
              <w:rPr>
                <w:rFonts w:ascii="Cambria Math" w:hAnsi="Cambria Math" w:eastAsiaTheme="minorEastAsia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eastAsiaTheme="minorEastAsia" w:cstheme="minorHAnsi"/>
                <w:color w:val="000000" w:themeColor="text1"/>
              </w:rPr>
              <m:t>(Jc⊃¬Kc)</m:t>
            </m:r>
            <m:r>
              <w:rPr>
                <w:rFonts w:ascii="Cambria Math" w:hAnsi="Cambria Math" w:eastAsiaTheme="minorEastAsia" w:cstheme="minorHAnsi"/>
                <w:color w:val="000000" w:themeColor="text1"/>
                <w:highlight w:val="yellow"/>
              </w:rPr>
              <m:t>∧</m:t>
            </m:r>
            <m:r>
              <w:rPr>
                <w:rFonts w:ascii="Cambria Math" w:hAnsi="Cambria Math" w:eastAsiaTheme="minorEastAsia" w:cstheme="minorHAnsi"/>
                <w:color w:val="000000" w:themeColor="text1"/>
              </w:rPr>
              <m:t>P</m:t>
            </m:r>
          </m:e>
        </m:d>
      </m:oMath>
      <w:r w:rsidR="00E54D44">
        <w:rPr>
          <w:rFonts w:eastAsiaTheme="minorEastAsia" w:cstheme="minorHAnsi"/>
          <w:i/>
          <w:color w:val="000000" w:themeColor="text1"/>
        </w:rPr>
        <w:t>: V</w:t>
      </w:r>
    </w:p>
    <w:p w:rsidR="00E54D44" w:rsidP="00E54D44" w:rsidRDefault="00E54D44" w14:paraId="1E45A35B" w14:textId="5DDB1E68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Cs/>
          <w:color w:val="000000" w:themeColor="text1"/>
        </w:rPr>
      </w:pPr>
      <w:r>
        <w:rPr>
          <w:rFonts w:eastAsiaTheme="minorEastAsia" w:cstheme="minorHAnsi"/>
          <w:iCs/>
          <w:color w:val="000000" w:themeColor="text1"/>
        </w:rPr>
        <w:t xml:space="preserve">    V   </w:t>
      </w:r>
      <w:proofErr w:type="spellStart"/>
      <w:r>
        <w:rPr>
          <w:rFonts w:eastAsiaTheme="minorEastAsia" w:cstheme="minorHAnsi"/>
          <w:iCs/>
          <w:color w:val="000000" w:themeColor="text1"/>
        </w:rPr>
        <w:t>V</w:t>
      </w:r>
      <w:proofErr w:type="spellEnd"/>
      <w:r>
        <w:rPr>
          <w:rFonts w:eastAsiaTheme="minorEastAsia" w:cstheme="minorHAnsi"/>
          <w:iCs/>
          <w:color w:val="000000" w:themeColor="text1"/>
        </w:rPr>
        <w:t xml:space="preserve">     </w:t>
      </w:r>
      <w:proofErr w:type="spellStart"/>
      <w:r>
        <w:rPr>
          <w:rFonts w:eastAsiaTheme="minorEastAsia" w:cstheme="minorHAnsi"/>
          <w:iCs/>
          <w:color w:val="000000" w:themeColor="text1"/>
        </w:rPr>
        <w:t>V</w:t>
      </w:r>
      <w:proofErr w:type="spellEnd"/>
      <w:r>
        <w:rPr>
          <w:rFonts w:eastAsiaTheme="minorEastAsia" w:cstheme="minorHAnsi"/>
          <w:iCs/>
          <w:color w:val="000000" w:themeColor="text1"/>
        </w:rPr>
        <w:t xml:space="preserve">  F  </w:t>
      </w:r>
      <w:r w:rsidRPr="00E54D44">
        <w:rPr>
          <w:rFonts w:eastAsiaTheme="minorEastAsia" w:cstheme="minorHAnsi"/>
          <w:iCs/>
          <w:color w:val="FF0000"/>
        </w:rPr>
        <w:t>V</w:t>
      </w:r>
      <w:r>
        <w:rPr>
          <w:rFonts w:eastAsiaTheme="minorEastAsia" w:cstheme="minorHAnsi"/>
          <w:iCs/>
          <w:color w:val="000000" w:themeColor="text1"/>
        </w:rPr>
        <w:t xml:space="preserve">  </w:t>
      </w:r>
      <w:proofErr w:type="spellStart"/>
      <w:r>
        <w:rPr>
          <w:rFonts w:eastAsiaTheme="minorEastAsia" w:cstheme="minorHAnsi"/>
          <w:iCs/>
          <w:color w:val="000000" w:themeColor="text1"/>
        </w:rPr>
        <w:t>V</w:t>
      </w:r>
      <w:proofErr w:type="spellEnd"/>
    </w:p>
    <w:p w:rsidRPr="00E54D44" w:rsidR="00E54D44" w:rsidP="00E54D44" w:rsidRDefault="00E54D44" w14:paraId="2D9CB7A8" w14:textId="290359F2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Cs/>
          <w:color w:val="000000" w:themeColor="text1"/>
        </w:rPr>
      </w:pPr>
    </w:p>
    <w:p w:rsidRPr="00E54D44" w:rsidR="00371096" w:rsidP="00E54D44" w:rsidRDefault="00000000" w14:paraId="342AAC6F" w14:textId="7DD852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  <w:color w:val="000000" w:themeColor="text1"/>
        </w:rPr>
      </w:pPr>
      <m:oMath>
        <m:d>
          <m:dPr>
            <m:ctrlPr>
              <w:rPr>
                <w:rFonts w:ascii="Cambria Math" w:hAnsi="Cambria Math" w:eastAsiaTheme="minorEastAsia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eastAsiaTheme="minorEastAsia" w:cstheme="minorHAnsi"/>
                <w:color w:val="000000" w:themeColor="text1"/>
              </w:rPr>
              <m:t>Jb∧</m:t>
            </m:r>
            <m:d>
              <m:dPr>
                <m:ctrlPr>
                  <w:rPr>
                    <w:rFonts w:ascii="Cambria Math" w:hAnsi="Cambria Math" w:eastAsiaTheme="minorEastAsia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  <w:color w:val="000000" w:themeColor="text1"/>
                  </w:rPr>
                  <m:t>Ha≡¬F'</m:t>
                </m:r>
                <m:r>
                  <w:rPr>
                    <w:rFonts w:ascii="Cambria Math" w:hAnsi="Cambria Math" w:eastAsiaTheme="minorEastAsia" w:cstheme="minorHAnsi"/>
                    <w:color w:val="000000" w:themeColor="text1"/>
                    <w:highlight w:val="yellow"/>
                  </w:rPr>
                  <m:t>x</m:t>
                </m:r>
              </m:e>
            </m:d>
          </m:e>
        </m:d>
        <m:r>
          <w:rPr>
            <w:rFonts w:ascii="Cambria Math" w:hAnsi="Cambria Math" w:eastAsiaTheme="minorEastAsia" w:cstheme="minorHAnsi"/>
            <w:color w:val="000000" w:themeColor="text1"/>
          </w:rPr>
          <m:t>:</m:t>
        </m:r>
      </m:oMath>
      <w:r w:rsidR="00371096">
        <w:rPr>
          <w:rFonts w:eastAsiaTheme="minorEastAsia" w:cstheme="minorHAnsi"/>
          <w:i/>
          <w:color w:val="000000" w:themeColor="text1"/>
        </w:rPr>
        <w:t xml:space="preserve"> f. abierta</w:t>
      </w:r>
    </w:p>
    <w:p w:rsidR="00371096" w:rsidP="00371096" w:rsidRDefault="00371096" w14:paraId="7119632A" w14:textId="29E7C771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/>
          <w:color w:val="000000" w:themeColor="text1"/>
        </w:rPr>
      </w:pPr>
      <m:oMathPara>
        <m:oMath>
          <m:r>
            <w:rPr>
              <w:rFonts w:ascii="Cambria Math" w:hAnsi="Cambria Math" w:eastAsiaTheme="minorEastAsia" w:cstheme="minorHAnsi"/>
              <w:color w:val="000000" w:themeColor="text1"/>
            </w:rPr>
            <m:t>ϕ: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  <w:color w:val="000000" w:themeColor="text1"/>
                </w:rPr>
                <m:t>Jb∧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  <w:color w:val="000000" w:themeColor="text1"/>
                    </w:rPr>
                    <m:t>Ha≡¬F'</m:t>
                  </m:r>
                  <m:r>
                    <w:rPr>
                      <w:rFonts w:ascii="Cambria Math" w:hAnsi="Cambria Math" w:eastAsiaTheme="minorEastAsia" w:cstheme="minorHAnsi"/>
                      <w:color w:val="000000" w:themeColor="text1"/>
                      <w:highlight w:val="yellow"/>
                    </w:rPr>
                    <m:t>x</m:t>
                  </m:r>
                </m:e>
              </m:d>
            </m:e>
          </m:d>
        </m:oMath>
      </m:oMathPara>
    </w:p>
    <w:p w:rsidRPr="00E54D44" w:rsidR="00371096" w:rsidP="00371096" w:rsidRDefault="00371096" w14:paraId="46CFCE1F" w14:textId="60BEC168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/>
          <w:color w:val="000000" w:themeColor="text1"/>
        </w:rPr>
      </w:pPr>
      <m:oMathPara>
        <m:oMath>
          <m:r>
            <w:rPr>
              <w:rFonts w:ascii="Cambria Math" w:hAnsi="Cambria Math" w:eastAsiaTheme="minorEastAsia" w:cstheme="minorHAnsi"/>
              <w:color w:val="000000" w:themeColor="text1"/>
            </w:rPr>
            <m:t>ϕ</m:t>
          </m:r>
          <m:r>
            <w:rPr>
              <w:rFonts w:ascii="Cambria Math" w:hAnsi="Cambria Math" w:eastAsiaTheme="minorEastAsia" w:cstheme="minorHAnsi"/>
              <w:color w:val="000000" w:themeColor="text1"/>
            </w:rPr>
            <m:t>[a/x]</m:t>
          </m:r>
          <m:r>
            <w:rPr>
              <w:rFonts w:ascii="Cambria Math" w:hAnsi="Cambria Math" w:eastAsiaTheme="minorEastAsia" w:cstheme="minorHAnsi"/>
              <w:color w:val="000000" w:themeColor="text1"/>
            </w:rPr>
            <m:t>: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  <w:color w:val="000000" w:themeColor="text1"/>
                </w:rPr>
                <m:t>Jb</m:t>
              </m:r>
              <m:r>
                <w:rPr>
                  <w:rFonts w:ascii="Cambria Math" w:hAnsi="Cambria Math" w:eastAsiaTheme="minorEastAsia" w:cstheme="minorHAnsi"/>
                  <w:color w:val="FF0000"/>
                </w:rPr>
                <m:t>∧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  <w:color w:val="000000" w:themeColor="text1"/>
                    </w:rPr>
                    <m:t>Ha≡¬F'</m:t>
                  </m:r>
                  <m:r>
                    <w:rPr>
                      <w:rFonts w:ascii="Cambria Math" w:hAnsi="Cambria Math" w:eastAsiaTheme="minorEastAsia" w:cstheme="minorHAnsi"/>
                      <w:color w:val="000000" w:themeColor="text1"/>
                    </w:rPr>
                    <m:t>a</m:t>
                  </m:r>
                </m:e>
              </m:d>
            </m:e>
          </m:d>
        </m:oMath>
      </m:oMathPara>
    </w:p>
    <w:p w:rsidRPr="00E54D44" w:rsidR="00E54D44" w:rsidP="00371096" w:rsidRDefault="00E54D44" w14:paraId="60E068F0" w14:textId="2A3790D1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Cs/>
          <w:color w:val="000000" w:themeColor="text1"/>
        </w:rPr>
      </w:pPr>
      <w:r>
        <w:rPr>
          <w:rFonts w:eastAsiaTheme="minorEastAsia" w:cstheme="minorHAnsi"/>
          <w:iCs/>
          <w:color w:val="000000" w:themeColor="text1"/>
        </w:rPr>
        <w:tab/>
      </w:r>
      <w:r>
        <w:rPr>
          <w:rFonts w:eastAsiaTheme="minorEastAsia" w:cstheme="minorHAnsi"/>
          <w:iCs/>
          <w:color w:val="000000" w:themeColor="text1"/>
        </w:rPr>
        <w:tab/>
      </w:r>
      <w:r>
        <w:rPr>
          <w:rFonts w:eastAsiaTheme="minorEastAsia" w:cstheme="minorHAnsi"/>
          <w:iCs/>
          <w:color w:val="000000" w:themeColor="text1"/>
        </w:rPr>
        <w:tab/>
      </w:r>
      <w:r>
        <w:rPr>
          <w:rFonts w:eastAsiaTheme="minorEastAsia" w:cstheme="minorHAnsi"/>
          <w:iCs/>
          <w:color w:val="000000" w:themeColor="text1"/>
        </w:rPr>
        <w:tab/>
      </w:r>
      <w:r>
        <w:rPr>
          <w:rFonts w:eastAsiaTheme="minorEastAsia" w:cstheme="minorHAnsi"/>
          <w:iCs/>
          <w:color w:val="000000" w:themeColor="text1"/>
        </w:rPr>
        <w:tab/>
      </w:r>
      <w:r>
        <w:rPr>
          <w:rFonts w:eastAsiaTheme="minorEastAsia" w:cstheme="minorHAnsi"/>
          <w:iCs/>
          <w:color w:val="000000" w:themeColor="text1"/>
        </w:rPr>
        <w:t xml:space="preserve">            V  </w:t>
      </w:r>
      <w:proofErr w:type="spellStart"/>
      <w:r w:rsidRPr="00E54D44">
        <w:rPr>
          <w:rFonts w:eastAsiaTheme="minorEastAsia" w:cstheme="minorHAnsi"/>
          <w:iCs/>
          <w:color w:val="FF0000"/>
        </w:rPr>
        <w:t>V</w:t>
      </w:r>
      <w:proofErr w:type="spellEnd"/>
      <w:r>
        <w:rPr>
          <w:rFonts w:eastAsiaTheme="minorEastAsia" w:cstheme="minorHAnsi"/>
          <w:iCs/>
          <w:color w:val="000000" w:themeColor="text1"/>
        </w:rPr>
        <w:t xml:space="preserve">     F   V    F  V</w:t>
      </w:r>
    </w:p>
    <w:p w:rsidRPr="00DC27AE" w:rsidR="00371096" w:rsidP="00371096" w:rsidRDefault="00371096" w14:paraId="354E65CB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/>
          <w:color w:val="000000" w:themeColor="text1"/>
        </w:rPr>
      </w:pPr>
    </w:p>
    <w:p w:rsidR="002D2AC9" w:rsidP="002D2AC9" w:rsidRDefault="002D2AC9" w14:paraId="0BD18C26" w14:textId="25F2EC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  <w:i/>
        </w:rPr>
      </w:pPr>
      <m:oMath>
        <m:r>
          <w:rPr>
            <w:rFonts w:ascii="Cambria Math" w:hAnsi="Cambria Math" w:eastAsiaTheme="minorEastAsia" w:cstheme="minorHAnsi"/>
          </w:rPr>
          <m:t>¬</m:t>
        </m:r>
        <m:d>
          <m:dPr>
            <m:ctrlPr>
              <w:rPr>
                <w:rFonts w:ascii="Cambria Math" w:hAnsi="Cambria Math" w:eastAsiaTheme="minorEastAsia" w:cstheme="minorHAnsi"/>
                <w:i/>
              </w:rPr>
            </m:ctrlPr>
          </m:dPr>
          <m:e>
            <m:r>
              <w:rPr>
                <w:rFonts w:ascii="Cambria Math" w:hAnsi="Cambria Math" w:eastAsiaTheme="minorEastAsia" w:cstheme="minorHAnsi"/>
              </w:rPr>
              <m:t>¬F</m:t>
            </m:r>
            <m:r>
              <w:rPr>
                <w:rFonts w:ascii="Cambria Math" w:hAnsi="Cambria Math" w:eastAsiaTheme="minorEastAsia" w:cstheme="minorHAnsi"/>
                <w:highlight w:val="yellow"/>
              </w:rPr>
              <m:t>x</m:t>
            </m:r>
            <m:r>
              <w:rPr>
                <w:rFonts w:ascii="Cambria Math" w:hAnsi="Cambria Math" w:eastAsiaTheme="minorEastAsia" w:cstheme="minorHAnsi"/>
              </w:rPr>
              <m:t>∨¬</m:t>
            </m:r>
            <m:d>
              <m:dPr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</w:rPr>
                  <m:t>G</m:t>
                </m:r>
                <m:r>
                  <w:rPr>
                    <w:rFonts w:ascii="Cambria Math" w:hAnsi="Cambria Math" w:eastAsiaTheme="minorEastAsia" w:cstheme="minorHAnsi"/>
                    <w:highlight w:val="yellow"/>
                  </w:rPr>
                  <m:t>z</m:t>
                </m:r>
                <m:r>
                  <w:rPr>
                    <w:rFonts w:ascii="Cambria Math" w:hAnsi="Cambria Math" w:eastAsiaTheme="minorEastAsia" w:cstheme="minorHAnsi"/>
                  </w:rPr>
                  <m:t>⊃¬K</m:t>
                </m:r>
                <m:r>
                  <w:rPr>
                    <w:rFonts w:ascii="Cambria Math" w:hAnsi="Cambria Math" w:eastAsiaTheme="minorEastAsia" w:cstheme="minorHAnsi"/>
                    <w:highlight w:val="yellow"/>
                  </w:rPr>
                  <m:t>y</m:t>
                </m:r>
              </m:e>
            </m:d>
          </m:e>
        </m:d>
      </m:oMath>
      <w:r w:rsidR="00371096">
        <w:rPr>
          <w:rFonts w:eastAsiaTheme="minorEastAsia" w:cstheme="minorHAnsi"/>
          <w:i/>
        </w:rPr>
        <w:t>: f. abierta</w:t>
      </w:r>
    </w:p>
    <w:p w:rsidRPr="00371096" w:rsidR="00371096" w:rsidP="00371096" w:rsidRDefault="00371096" w14:paraId="77B3D03B" w14:textId="329F4E20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eastAsiaTheme="minorEastAsia" w:cstheme="minorHAnsi"/>
            </w:rPr>
            <m:t>ϕ:</m:t>
          </m:r>
          <m:r>
            <w:rPr>
              <w:rFonts w:ascii="Cambria Math" w:hAnsi="Cambria Math" w:eastAsiaTheme="minorEastAsia" w:cstheme="minorHAnsi"/>
            </w:rPr>
            <m:t>¬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¬F</m:t>
              </m:r>
              <m:r>
                <w:rPr>
                  <w:rFonts w:ascii="Cambria Math" w:hAnsi="Cambria Math" w:eastAsiaTheme="minorEastAsia" w:cstheme="minorHAnsi"/>
                  <w:highlight w:val="yellow"/>
                </w:rPr>
                <m:t>x</m:t>
              </m:r>
              <m:r>
                <w:rPr>
                  <w:rFonts w:ascii="Cambria Math" w:hAnsi="Cambria Math" w:eastAsiaTheme="minorEastAsia" w:cstheme="minorHAnsi"/>
                </w:rPr>
                <m:t>∨¬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</w:rPr>
                    <m:t>G</m:t>
                  </m:r>
                  <m:r>
                    <w:rPr>
                      <w:rFonts w:ascii="Cambria Math" w:hAnsi="Cambria Math" w:eastAsiaTheme="minorEastAsia" w:cstheme="minorHAnsi"/>
                      <w:highlight w:val="yellow"/>
                    </w:rPr>
                    <m:t>z</m:t>
                  </m:r>
                  <m:r>
                    <w:rPr>
                      <w:rFonts w:ascii="Cambria Math" w:hAnsi="Cambria Math" w:eastAsiaTheme="minorEastAsia" w:cstheme="minorHAnsi"/>
                    </w:rPr>
                    <m:t>⊃¬K</m:t>
                  </m:r>
                  <m:r>
                    <w:rPr>
                      <w:rFonts w:ascii="Cambria Math" w:hAnsi="Cambria Math" w:eastAsiaTheme="minorEastAsia" w:cstheme="minorHAnsi"/>
                      <w:highlight w:val="yellow"/>
                    </w:rPr>
                    <m:t>y</m:t>
                  </m:r>
                </m:e>
              </m:d>
            </m:e>
          </m:d>
        </m:oMath>
      </m:oMathPara>
    </w:p>
    <w:p w:rsidRPr="00D3635D" w:rsidR="00371096" w:rsidP="00371096" w:rsidRDefault="00371096" w14:paraId="0CF38B8D" w14:textId="4FD5281C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eastAsiaTheme="minorEastAsia" w:cstheme="minorHAnsi"/>
            </w:rPr>
            <m:t>ϕ</m:t>
          </m:r>
          <m:r>
            <w:rPr>
              <w:rFonts w:ascii="Cambria Math" w:hAnsi="Cambria Math" w:eastAsiaTheme="minorEastAsia" w:cstheme="minorHAnsi"/>
            </w:rPr>
            <m:t>[</m:t>
          </m:r>
          <m:r>
            <w:rPr>
              <w:rFonts w:ascii="Cambria Math" w:hAnsi="Cambria Math" w:eastAsiaTheme="minorEastAsia" w:cstheme="minorHAnsi"/>
            </w:rPr>
            <m:t>a/x,b/y,c/z</m:t>
          </m:r>
          <m:r>
            <w:rPr>
              <w:rFonts w:ascii="Cambria Math" w:hAnsi="Cambria Math" w:eastAsiaTheme="minorEastAsia" w:cstheme="minorHAnsi"/>
            </w:rPr>
            <m:t>]</m:t>
          </m:r>
          <m:r>
            <w:rPr>
              <w:rFonts w:ascii="Cambria Math" w:hAnsi="Cambria Math" w:eastAsiaTheme="minorEastAsia" w:cstheme="minorHAnsi"/>
            </w:rPr>
            <m:t>:¬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¬F</m:t>
              </m:r>
              <m:r>
                <w:rPr>
                  <w:rFonts w:ascii="Cambria Math" w:hAnsi="Cambria Math" w:eastAsiaTheme="minorEastAsia" w:cstheme="minorHAnsi"/>
                </w:rPr>
                <m:t>a</m:t>
              </m:r>
              <m:r>
                <w:rPr>
                  <w:rFonts w:ascii="Cambria Math" w:hAnsi="Cambria Math" w:eastAsiaTheme="minorEastAsia" w:cstheme="minorHAnsi"/>
                </w:rPr>
                <m:t>∨¬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</w:rPr>
                    <m:t>G</m:t>
                  </m:r>
                  <m:r>
                    <w:rPr>
                      <w:rFonts w:ascii="Cambria Math" w:hAnsi="Cambria Math" w:eastAsiaTheme="minorEastAsia" w:cstheme="minorHAnsi"/>
                    </w:rPr>
                    <m:t>c</m:t>
                  </m:r>
                  <m:r>
                    <w:rPr>
                      <w:rFonts w:ascii="Cambria Math" w:hAnsi="Cambria Math" w:eastAsiaTheme="minorEastAsia" w:cstheme="minorHAnsi"/>
                    </w:rPr>
                    <m:t>⊃¬K</m:t>
                  </m:r>
                  <m:r>
                    <w:rPr>
                      <w:rFonts w:ascii="Cambria Math" w:hAnsi="Cambria Math" w:eastAsiaTheme="minorEastAsia" w:cstheme="minorHAnsi"/>
                    </w:rPr>
                    <m:t>b</m:t>
                  </m:r>
                </m:e>
              </m:d>
            </m:e>
          </m:d>
        </m:oMath>
      </m:oMathPara>
    </w:p>
    <w:p w:rsidRPr="00D3635D" w:rsidR="00371096" w:rsidP="00371096" w:rsidRDefault="00371096" w14:paraId="03A93219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i/>
        </w:rPr>
      </w:pPr>
    </w:p>
    <w:p w:rsidR="002D2AC9" w:rsidP="002D2AC9" w:rsidRDefault="002D2AC9" w14:paraId="00FA4D0C" w14:textId="7777777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∀x</m:t>
        </m:r>
        <m:d>
          <m:dPr>
            <m:ctrlPr>
              <w:ins w:author="Usuario" w:date="2021-10-06T11:10:00Z" w:id="9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Fx⊃Jx</m:t>
            </m:r>
          </m:e>
        </m:d>
      </m:oMath>
    </w:p>
    <w:p w:rsidRPr="00E54D44" w:rsidR="00E54D44" w:rsidP="00E54D44" w:rsidRDefault="00E54D44" w14:paraId="490A9240" w14:textId="74CA7B13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ϕ:</m:t>
          </m:r>
          <m:d>
            <m:dPr>
              <m:ctrlPr>
                <w:ins w:author="Usuario" w:date="2021-10-06T11:10:00Z" w:id="10">
                  <w:rPr>
                    <w:rFonts w:ascii="Cambria Math" w:hAnsi="Cambria Math" w:cstheme="minorHAnsi"/>
                    <w:i/>
                  </w:rPr>
                </w:ins>
              </m:ctrlPr>
            </m:dPr>
            <m:e>
              <m:r>
                <w:rPr>
                  <w:rFonts w:ascii="Cambria Math" w:hAnsi="Cambria Math" w:cstheme="minorHAnsi"/>
                </w:rPr>
                <m:t>Fx⊃Jx</m:t>
              </m:r>
            </m:e>
          </m:d>
        </m:oMath>
      </m:oMathPara>
    </w:p>
    <w:p w:rsidR="00E54D44" w:rsidP="00E54D44" w:rsidRDefault="00E54D44" w14:paraId="59BE0DED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</w:p>
    <w:p w:rsidRPr="00B95EAC" w:rsidR="00B95EAC" w:rsidP="00B95EAC" w:rsidRDefault="00B95EAC" w14:paraId="6C894908" w14:textId="78DD190F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</w:rPr>
          <m:t>ϕ</m:t>
        </m:r>
        <m:r>
          <w:rPr>
            <w:rFonts w:ascii="Cambria Math" w:hAnsi="Cambria Math" w:cstheme="minorHAnsi"/>
            <w:lang w:val="en-US"/>
          </w:rPr>
          <m:t>[</m:t>
        </m:r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  <w:lang w:val="en-US"/>
          </w:rPr>
          <m:t>/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]</m:t>
        </m:r>
        <m:r>
          <w:rPr>
            <w:rFonts w:ascii="Cambria Math" w:hAnsi="Cambria Math" w:cstheme="minorHAnsi"/>
            <w:lang w:val="en-US"/>
          </w:rPr>
          <m:t>:</m:t>
        </m:r>
        <m:d>
          <m:dPr>
            <m:ctrlPr>
              <w:ins w:author="Usuario" w:date="2021-10-06T11:10:00Z" w:id="11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hAnsi="Cambria Math" w:cstheme="minorHAnsi"/>
                <w:lang w:val="en-US"/>
              </w:rPr>
              <m:t>⊃</m:t>
            </m:r>
            <m:r>
              <w:rPr>
                <w:rFonts w:ascii="Cambria Math" w:hAnsi="Cambria Math" w:cstheme="minorHAnsi"/>
              </w:rPr>
              <m:t>Ja</m:t>
            </m:r>
          </m:e>
        </m:d>
        <m:r>
          <w:rPr>
            <w:rFonts w:ascii="Cambria Math" w:hAnsi="Cambria Math" w:cstheme="minorHAnsi"/>
            <w:lang w:val="en-US"/>
          </w:rPr>
          <m:t>:</m:t>
        </m:r>
      </m:oMath>
      <w:r w:rsidRPr="00B95EAC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V</w:t>
      </w:r>
    </w:p>
    <w:p w:rsidRPr="00B95EAC" w:rsidR="00B95EAC" w:rsidP="00E54D44" w:rsidRDefault="00B95EAC" w14:paraId="3622B512" w14:textId="5AA38551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lang w:val="en-US"/>
        </w:rPr>
      </w:pP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 xml:space="preserve">      F    V    F</w:t>
      </w:r>
    </w:p>
    <w:p w:rsidRPr="00B95EAC" w:rsidR="00B95EAC" w:rsidP="00B95EAC" w:rsidRDefault="00B95EAC" w14:paraId="4CF85ABC" w14:textId="616929E8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</w:rPr>
          <m:t>ϕ</m:t>
        </m:r>
        <m:r>
          <w:rPr>
            <w:rFonts w:ascii="Cambria Math" w:hAnsi="Cambria Math" w:cstheme="minorHAnsi"/>
            <w:lang w:val="en-US"/>
          </w:rPr>
          <m:t>[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  <w:lang w:val="en-US"/>
          </w:rPr>
          <m:t>/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]</m:t>
        </m:r>
        <m:r>
          <w:rPr>
            <w:rFonts w:ascii="Cambria Math" w:hAnsi="Cambria Math" w:cstheme="minorHAnsi"/>
            <w:lang w:val="en-US"/>
          </w:rPr>
          <m:t>:</m:t>
        </m:r>
        <m:d>
          <m:dPr>
            <m:ctrlPr>
              <w:ins w:author="Usuario" w:date="2021-10-06T11:10:00Z" w:id="12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hAnsi="Cambria Math" w:cstheme="minorHAnsi"/>
              </w:rPr>
              <m:t>b</m:t>
            </m:r>
            <m:r>
              <w:rPr>
                <w:rFonts w:ascii="Cambria Math" w:hAnsi="Cambria Math" w:cstheme="minorHAnsi"/>
                <w:lang w:val="en-US"/>
              </w:rPr>
              <m:t>⊃</m:t>
            </m:r>
            <m:r>
              <w:rPr>
                <w:rFonts w:ascii="Cambria Math" w:hAnsi="Cambria Math" w:cstheme="minorHAnsi"/>
              </w:rPr>
              <m:t>J</m:t>
            </m:r>
            <m:r>
              <w:rPr>
                <w:rFonts w:ascii="Cambria Math" w:hAnsi="Cambria Math" w:cstheme="minorHAnsi"/>
              </w:rPr>
              <m:t>b</m:t>
            </m:r>
          </m:e>
        </m:d>
      </m:oMath>
      <w:r w:rsidRPr="00B95EAC">
        <w:rPr>
          <w:rFonts w:eastAsiaTheme="minorEastAsia" w:cstheme="minorHAnsi"/>
          <w:lang w:val="en-US"/>
        </w:rPr>
        <w:t>: V</w:t>
      </w:r>
    </w:p>
    <w:p w:rsidRPr="00B95EAC" w:rsidR="00B95EAC" w:rsidP="00E54D44" w:rsidRDefault="00B95EAC" w14:paraId="102DED61" w14:textId="4687014C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lang w:val="en-US"/>
        </w:rPr>
      </w:pP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 xml:space="preserve">      F    V     </w:t>
      </w:r>
      <w:proofErr w:type="spellStart"/>
      <w:r w:rsidRPr="00B95EAC">
        <w:rPr>
          <w:rFonts w:eastAsiaTheme="minorEastAsia" w:cstheme="minorHAnsi"/>
          <w:lang w:val="en-US"/>
        </w:rPr>
        <w:t>V</w:t>
      </w:r>
      <w:proofErr w:type="spellEnd"/>
    </w:p>
    <w:p w:rsidRPr="00B95EAC" w:rsidR="00B95EAC" w:rsidP="00B95EAC" w:rsidRDefault="00B95EAC" w14:paraId="70CBDDC2" w14:textId="6EBDAB42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</w:rPr>
          <m:t>ϕ</m:t>
        </m:r>
        <m:r>
          <w:rPr>
            <w:rFonts w:ascii="Cambria Math" w:hAnsi="Cambria Math" w:cstheme="minorHAnsi"/>
            <w:lang w:val="en-US"/>
          </w:rPr>
          <m:t>[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  <w:lang w:val="en-US"/>
          </w:rPr>
          <m:t>/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]</m:t>
        </m:r>
        <m:r>
          <w:rPr>
            <w:rFonts w:ascii="Cambria Math" w:hAnsi="Cambria Math" w:cstheme="minorHAnsi"/>
            <w:lang w:val="en-US"/>
          </w:rPr>
          <m:t>:</m:t>
        </m:r>
        <m:d>
          <m:dPr>
            <m:ctrlPr>
              <w:ins w:author="Usuario" w:date="2021-10-06T11:10:00Z" w:id="13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hAnsi="Cambria Math" w:cstheme="minorHAnsi"/>
              </w:rPr>
              <m:t>c</m:t>
            </m:r>
            <m:r>
              <w:rPr>
                <w:rFonts w:ascii="Cambria Math" w:hAnsi="Cambria Math" w:cstheme="minorHAnsi"/>
                <w:lang w:val="en-US"/>
              </w:rPr>
              <m:t>⊃</m:t>
            </m:r>
            <m:r>
              <w:rPr>
                <w:rFonts w:ascii="Cambria Math" w:hAnsi="Cambria Math" w:cstheme="minorHAnsi"/>
              </w:rPr>
              <m:t>J</m:t>
            </m:r>
            <m:r>
              <w:rPr>
                <w:rFonts w:ascii="Cambria Math" w:hAnsi="Cambria Math" w:cstheme="minorHAnsi"/>
              </w:rPr>
              <m:t>c</m:t>
            </m:r>
          </m:e>
        </m:d>
      </m:oMath>
      <w:r w:rsidRPr="00B95EAC">
        <w:rPr>
          <w:rFonts w:eastAsiaTheme="minorEastAsia" w:cstheme="minorHAnsi"/>
          <w:lang w:val="en-US"/>
        </w:rPr>
        <w:t>:</w:t>
      </w:r>
      <w:r>
        <w:rPr>
          <w:rFonts w:eastAsiaTheme="minorEastAsia" w:cstheme="minorHAnsi"/>
          <w:lang w:val="en-US"/>
        </w:rPr>
        <w:t xml:space="preserve"> </w:t>
      </w:r>
      <w:r w:rsidRPr="00B95EAC">
        <w:rPr>
          <w:rFonts w:eastAsiaTheme="minorEastAsia" w:cstheme="minorHAnsi"/>
          <w:lang w:val="en-US"/>
        </w:rPr>
        <w:t>V</w:t>
      </w:r>
    </w:p>
    <w:p w:rsidRPr="00B95EAC" w:rsidR="00B95EAC" w:rsidP="00E54D44" w:rsidRDefault="00B95EAC" w14:paraId="7F0EAB3A" w14:textId="13D583C1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lang w:val="en-US"/>
        </w:rPr>
      </w:pP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ab/>
      </w:r>
      <w:r w:rsidRPr="00B95EAC">
        <w:rPr>
          <w:rFonts w:eastAsiaTheme="minorEastAsia" w:cstheme="minorHAnsi"/>
          <w:lang w:val="en-US"/>
        </w:rPr>
        <w:t xml:space="preserve">      V   </w:t>
      </w:r>
      <w:proofErr w:type="spellStart"/>
      <w:r w:rsidRPr="00B95EAC">
        <w:rPr>
          <w:rFonts w:eastAsiaTheme="minorEastAsia" w:cstheme="minorHAnsi"/>
          <w:lang w:val="en-US"/>
        </w:rPr>
        <w:t>V</w:t>
      </w:r>
      <w:proofErr w:type="spellEnd"/>
      <w:r w:rsidRPr="00B95EAC">
        <w:rPr>
          <w:rFonts w:eastAsiaTheme="minorEastAsia" w:cstheme="minorHAnsi"/>
          <w:lang w:val="en-US"/>
        </w:rPr>
        <w:t xml:space="preserve">    </w:t>
      </w:r>
      <w:proofErr w:type="spellStart"/>
      <w:r w:rsidRPr="00B95EAC">
        <w:rPr>
          <w:rFonts w:eastAsiaTheme="minorEastAsia" w:cstheme="minorHAnsi"/>
          <w:lang w:val="en-US"/>
        </w:rPr>
        <w:t>V</w:t>
      </w:r>
      <w:proofErr w:type="spellEnd"/>
    </w:p>
    <w:p w:rsidR="00B95EAC" w:rsidP="00B95EAC" w:rsidRDefault="00B95EAC" w14:paraId="43B05A12" w14:textId="6F95216F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∀x</m:t>
        </m:r>
        <m:d>
          <m:dPr>
            <m:ctrlPr>
              <w:ins w:author="Usuario" w:date="2021-10-06T11:10:00Z" w:id="14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Fx⊃Jx</m:t>
            </m:r>
          </m:e>
        </m:d>
      </m:oMath>
      <w:r>
        <w:rPr>
          <w:rFonts w:eastAsiaTheme="minorEastAsia" w:cstheme="minorHAnsi"/>
        </w:rPr>
        <w:t>: V</w:t>
      </w:r>
    </w:p>
    <w:p w:rsidRPr="00B95EAC" w:rsidR="00E54D44" w:rsidP="00E54D44" w:rsidRDefault="00B95EAC" w14:paraId="244A70E0" w14:textId="1FC3B189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  <w:lang w:val="en-US"/>
        </w:rPr>
        <w:t xml:space="preserve">         V</w:t>
      </w:r>
    </w:p>
    <w:p w:rsidRPr="00D3635D" w:rsidR="002D2AC9" w:rsidP="002D2AC9" w:rsidRDefault="002D2AC9" w14:paraId="1D6A8487" w14:textId="73FEBA4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∃x</m:t>
        </m:r>
        <m:d>
          <m:dPr>
            <m:ctrlPr>
              <w:ins w:author="Usuario" w:date="2021-10-06T11:10:00Z" w:id="15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Gx∧Fx</m:t>
            </m:r>
          </m:e>
        </m:d>
      </m:oMath>
      <w:r w:rsidR="001C4283">
        <w:rPr>
          <w:rFonts w:eastAsiaTheme="minorEastAsia" w:cstheme="minorHAnsi"/>
        </w:rPr>
        <w:t>: V</w:t>
      </w:r>
    </w:p>
    <w:p w:rsidR="002D2AC9" w:rsidP="002D2AC9" w:rsidRDefault="002D2AC9" w14:paraId="1A6AE73E" w14:textId="59422CC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(¬∃x</m:t>
        </m:r>
        <m:r>
          <w:rPr>
            <w:rFonts w:ascii="Cambria Math" w:hAnsi="Cambria Math" w:eastAsiaTheme="minorEastAsia" w:cstheme="minorHAnsi"/>
          </w:rPr>
          <m:t>F'x</m:t>
        </m:r>
        <m:r>
          <w:rPr>
            <w:rFonts w:ascii="Cambria Math" w:hAnsi="Cambria Math" w:cstheme="minorHAnsi"/>
          </w:rPr>
          <m:t>∧F</m:t>
        </m:r>
        <m:r>
          <w:rPr>
            <w:rFonts w:ascii="Cambria Math" w:hAnsi="Cambria Math" w:cstheme="minorHAnsi"/>
            <w:highlight w:val="yellow"/>
          </w:rPr>
          <m:t>x</m:t>
        </m:r>
        <m:r>
          <w:rPr>
            <w:rFonts w:ascii="Cambria Math" w:hAnsi="Cambria Math" w:cstheme="minorHAnsi"/>
          </w:rPr>
          <m:t>)</m:t>
        </m:r>
      </m:oMath>
      <w:r w:rsidR="00371096">
        <w:rPr>
          <w:rFonts w:eastAsiaTheme="minorEastAsia" w:cstheme="minorHAnsi"/>
        </w:rPr>
        <w:t>: f. abierta</w:t>
      </w:r>
    </w:p>
    <w:p w:rsidRPr="00E54D44" w:rsidR="00E54D44" w:rsidP="00E54D44" w:rsidRDefault="00E54D44" w14:paraId="5FF045F9" w14:textId="5F2FC7AC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ϕ: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¬∃x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 w:cstheme="minorHAnsi"/>
                    </w:rPr>
                    <m:t>F</m:t>
                  </m:r>
                </m:e>
                <m:sup>
                  <m:r>
                    <w:rPr>
                      <w:rFonts w:ascii="Cambria Math" w:hAnsi="Cambria Math" w:eastAsiaTheme="minorEastAsia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eastAsiaTheme="minorEastAsia" w:cstheme="minorHAnsi"/>
                </w:rPr>
                <m:t>x</m:t>
              </m:r>
              <m:r>
                <w:rPr>
                  <w:rFonts w:ascii="Cambria Math" w:hAnsi="Cambria Math" w:cstheme="minorHAnsi"/>
                </w:rPr>
                <m:t>∧F</m:t>
              </m:r>
              <m:r>
                <w:rPr>
                  <w:rFonts w:ascii="Cambria Math" w:hAnsi="Cambria Math" w:cstheme="minorHAnsi"/>
                  <w:highlight w:val="yellow"/>
                </w:rPr>
                <m:t>x</m:t>
              </m:r>
            </m:e>
          </m:d>
        </m:oMath>
      </m:oMathPara>
    </w:p>
    <w:p w:rsidRPr="00E54D44" w:rsidR="00E54D44" w:rsidP="001C4283" w:rsidRDefault="00E54D44" w14:paraId="78E9F764" w14:textId="235753DA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ϕ</m:t>
        </m:r>
        <m:r>
          <w:rPr>
            <w:rFonts w:ascii="Cambria Math" w:hAnsi="Cambria Math" w:cstheme="minorHAnsi"/>
          </w:rPr>
          <m:t>[c/x]</m:t>
        </m:r>
        <m:r>
          <w:rPr>
            <w:rFonts w:ascii="Cambria Math" w:hAnsi="Cambria Math" w:cstheme="minorHAnsi"/>
          </w:rPr>
          <m:t>:(¬∃x</m:t>
        </m:r>
        <m:r>
          <w:rPr>
            <w:rFonts w:ascii="Cambria Math" w:hAnsi="Cambria Math" w:eastAsiaTheme="minorEastAsia" w:cstheme="minorHAnsi"/>
          </w:rPr>
          <m:t>F'x</m:t>
        </m:r>
        <m:r>
          <w:rPr>
            <w:rFonts w:ascii="Cambria Math" w:hAnsi="Cambria Math" w:cstheme="minorHAnsi"/>
          </w:rPr>
          <m:t>∧F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)</m:t>
        </m:r>
      </m:oMath>
      <w:r w:rsidR="001C4283">
        <w:rPr>
          <w:rFonts w:eastAsiaTheme="minorEastAsia" w:cstheme="minorHAnsi"/>
        </w:rPr>
        <w:t>: F</w:t>
      </w:r>
    </w:p>
    <w:p w:rsidRPr="00D3635D" w:rsidR="002D2AC9" w:rsidP="002D2AC9" w:rsidRDefault="002D2AC9" w14:paraId="1235FD58" w14:textId="7777777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∀x¬</m:t>
        </m:r>
        <m:r>
          <w:rPr>
            <w:rFonts w:ascii="Cambria Math" w:hAnsi="Cambria Math" w:eastAsiaTheme="minorEastAsia" w:cstheme="minorHAnsi"/>
          </w:rPr>
          <m:t>(Hx≡Fx)</m:t>
        </m:r>
      </m:oMath>
    </w:p>
    <w:p w:rsidRPr="00D3635D" w:rsidR="002D2AC9" w:rsidP="002D2AC9" w:rsidRDefault="002D2AC9" w14:paraId="3C44E38F" w14:textId="7777777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¬∃x</m:t>
        </m:r>
        <m:r>
          <w:rPr>
            <w:rFonts w:ascii="Cambria Math" w:hAnsi="Cambria Math" w:eastAsiaTheme="minorEastAsia" w:cstheme="minorHAnsi"/>
          </w:rPr>
          <m:t>(Fa∨Kx)</m:t>
        </m:r>
      </m:oMath>
    </w:p>
    <w:p w:rsidRPr="001C4283" w:rsidR="002D2AC9" w:rsidP="002D2AC9" w:rsidRDefault="00000000" w14:paraId="39DACB31" w14:textId="2365B51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426" w:hanging="426"/>
        <w:jc w:val="both"/>
        <w:rPr>
          <w:rFonts w:cstheme="minorHAnsi"/>
        </w:rPr>
      </w:pPr>
      <m:oMath>
        <m:d>
          <m:dPr>
            <m:ctrlPr>
              <w:ins w:author="Usuario" w:date="2021-10-06T11:10:00Z" w:id="16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∃x</m:t>
            </m:r>
            <m:r>
              <w:rPr>
                <w:rFonts w:ascii="Cambria Math" w:hAnsi="Cambria Math" w:eastAsiaTheme="minorEastAsia" w:cstheme="minorHAnsi"/>
              </w:rPr>
              <m:t>Jx</m:t>
            </m:r>
            <m:r>
              <w:rPr>
                <w:rFonts w:ascii="Cambria Math" w:hAnsi="Cambria Math" w:eastAsiaTheme="minorEastAsia" w:cstheme="minorHAnsi"/>
                <w:highlight w:val="yellow"/>
              </w:rPr>
              <m:t>⊃</m:t>
            </m:r>
            <m:r>
              <w:rPr>
                <w:rFonts w:ascii="Cambria Math" w:hAnsi="Cambria Math" w:cstheme="minorHAnsi"/>
              </w:rPr>
              <m:t>∀x¬</m:t>
            </m:r>
            <m:d>
              <m:dPr>
                <m:ctrlPr>
                  <w:ins w:author="Usuario" w:date="2021-10-06T11:10:00Z" w:id="17">
                    <w:rPr>
                      <w:rFonts w:ascii="Cambria Math" w:hAnsi="Cambria Math" w:cstheme="minorHAnsi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</w:rPr>
                  <m:t>Fx≡¬Kx</m:t>
                </m:r>
              </m:e>
            </m:d>
            <m:ctrlPr>
              <w:ins w:author="Usuario" w:date="2021-10-06T11:10:00Z" w:id="18">
                <w:rPr>
                  <w:rFonts w:ascii="Cambria Math" w:hAnsi="Cambria Math" w:eastAsiaTheme="minorEastAsia" w:cstheme="minorHAnsi"/>
                  <w:i/>
                </w:rPr>
              </w:ins>
            </m:ctrlPr>
          </m:e>
        </m:d>
      </m:oMath>
      <w:r w:rsidRPr="00CF124E" w:rsidR="00CF124E">
        <w:rPr>
          <w:rFonts w:cstheme="minorHAnsi"/>
        </w:rPr>
        <w:t>:</w:t>
      </w:r>
      <w:r w:rsidR="00CF124E">
        <w:rPr>
          <w:rFonts w:cstheme="minorHAnsi"/>
        </w:rPr>
        <w:t xml:space="preserve"> F</w:t>
      </w:r>
    </w:p>
    <w:p w:rsidR="001C4283" w:rsidP="001C4283" w:rsidRDefault="001C4283" w14:paraId="5E35C915" w14:textId="6ED7DB33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    V       </w:t>
      </w:r>
      <w:r w:rsidRPr="001C4283">
        <w:rPr>
          <w:rFonts w:cstheme="minorHAnsi"/>
          <w:highlight w:val="yellow"/>
        </w:rPr>
        <w:t>F</w:t>
      </w:r>
      <w:r>
        <w:rPr>
          <w:rFonts w:cstheme="minorHAnsi"/>
        </w:rPr>
        <w:t xml:space="preserve">      </w:t>
      </w:r>
      <w:proofErr w:type="spellStart"/>
      <w:r>
        <w:rPr>
          <w:rFonts w:cstheme="minorHAnsi"/>
        </w:rPr>
        <w:t>F</w:t>
      </w:r>
      <w:proofErr w:type="spellEnd"/>
      <w:r w:rsidR="00530187">
        <w:rPr>
          <w:rFonts w:cstheme="minorHAnsi"/>
        </w:rPr>
        <w:t xml:space="preserve">      </w:t>
      </w:r>
    </w:p>
    <w:p w:rsidR="00CF124E" w:rsidP="001C4283" w:rsidRDefault="00CF124E" w14:paraId="738AC2BF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</w:p>
    <w:p w:rsidRPr="000F3B36" w:rsidR="000F3B36" w:rsidP="001C4283" w:rsidRDefault="000F3B36" w14:paraId="7DA8F107" w14:textId="553388F6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∃x</m:t>
          </m:r>
          <m:r>
            <w:rPr>
              <w:rFonts w:ascii="Cambria Math" w:hAnsi="Cambria Math" w:eastAsiaTheme="minorEastAsia" w:cstheme="minorHAnsi"/>
            </w:rPr>
            <m:t>Jx</m:t>
          </m:r>
        </m:oMath>
      </m:oMathPara>
    </w:p>
    <w:p w:rsidR="000F3B36" w:rsidP="001C4283" w:rsidRDefault="000F3B36" w14:paraId="7B371839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</w:p>
    <w:p w:rsidRPr="000F3B36" w:rsidR="000F3B36" w:rsidP="001C4283" w:rsidRDefault="000F3B36" w14:paraId="76B53F2F" w14:textId="2245DA1F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Jx</m:t>
          </m:r>
        </m:oMath>
      </m:oMathPara>
    </w:p>
    <w:p w:rsidRPr="000F3B36" w:rsidR="000F3B36" w:rsidP="001C4283" w:rsidRDefault="000F3B36" w14:paraId="15415C35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</w:p>
    <w:p w:rsidRPr="00CF124E" w:rsidR="00CF124E" w:rsidP="000F3B36" w:rsidRDefault="00CF124E" w14:paraId="0EF9FCBE" w14:textId="681FD754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</w:rPr>
      </w:pPr>
      <m:oMath>
        <m:r>
          <w:rPr>
            <w:rFonts w:ascii="Cambria Math" w:hAnsi="Cambria Math" w:eastAsiaTheme="minorEastAsia" w:cstheme="minorHAnsi"/>
          </w:rPr>
          <m:t>J</m:t>
        </m:r>
        <m:r>
          <w:rPr>
            <w:rFonts w:ascii="Cambria Math" w:hAnsi="Cambria Math" w:eastAsiaTheme="minorEastAsia" w:cstheme="minorHAnsi"/>
          </w:rPr>
          <m:t>a</m:t>
        </m:r>
      </m:oMath>
      <w:r>
        <w:rPr>
          <w:rFonts w:eastAsiaTheme="minorEastAsia" w:cstheme="minorHAnsi"/>
        </w:rPr>
        <w:t>: F</w:t>
      </w:r>
    </w:p>
    <w:p w:rsidR="00CF124E" w:rsidP="000F3B36" w:rsidRDefault="00CF124E" w14:paraId="53E01812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</w:rPr>
      </w:pPr>
    </w:p>
    <w:p w:rsidRPr="00CF124E" w:rsidR="00CF124E" w:rsidP="000F3B36" w:rsidRDefault="00CF124E" w14:paraId="747BC02A" w14:textId="6ADD383D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</w:rPr>
      </w:pPr>
      <m:oMath>
        <m:r>
          <w:rPr>
            <w:rFonts w:ascii="Cambria Math" w:hAnsi="Cambria Math" w:eastAsiaTheme="minorEastAsia" w:cstheme="minorHAnsi"/>
          </w:rPr>
          <m:t>J</m:t>
        </m:r>
        <m:r>
          <w:rPr>
            <w:rFonts w:ascii="Cambria Math" w:hAnsi="Cambria Math" w:eastAsiaTheme="minorEastAsia" w:cstheme="minorHAnsi"/>
          </w:rPr>
          <m:t>b</m:t>
        </m:r>
      </m:oMath>
      <w:r>
        <w:rPr>
          <w:rFonts w:eastAsiaTheme="minorEastAsia" w:cstheme="minorHAnsi"/>
        </w:rPr>
        <w:t>: V</w:t>
      </w:r>
    </w:p>
    <w:p w:rsidR="00CF124E" w:rsidP="000F3B36" w:rsidRDefault="00CF124E" w14:paraId="081F6788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</w:rPr>
      </w:pPr>
    </w:p>
    <w:p w:rsidR="00CF124E" w:rsidP="000F3B36" w:rsidRDefault="00CF124E" w14:paraId="4A6D3549" w14:textId="3B1429BA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</w:rPr>
      </w:pPr>
      <m:oMath>
        <m:r>
          <w:rPr>
            <w:rFonts w:ascii="Cambria Math" w:hAnsi="Cambria Math" w:eastAsiaTheme="minorEastAsia" w:cstheme="minorHAnsi"/>
          </w:rPr>
          <m:t>J</m:t>
        </m:r>
        <m:r>
          <w:rPr>
            <w:rFonts w:ascii="Cambria Math" w:hAnsi="Cambria Math" w:eastAsiaTheme="minorEastAsia" w:cstheme="minorHAnsi"/>
          </w:rPr>
          <m:t>c</m:t>
        </m:r>
      </m:oMath>
      <w:r>
        <w:rPr>
          <w:rFonts w:eastAsiaTheme="minorEastAsia" w:cstheme="minorHAnsi"/>
        </w:rPr>
        <w:t>:  V</w:t>
      </w:r>
    </w:p>
    <w:p w:rsidR="00CF124E" w:rsidP="001C4283" w:rsidRDefault="00CF124E" w14:paraId="19953405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</w:p>
    <w:p w:rsidRPr="00CF124E" w:rsidR="00CF124E" w:rsidP="000F3B36" w:rsidRDefault="00CF124E" w14:paraId="7AFDA2BB" w14:textId="4AAE7776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∃x</m:t>
        </m:r>
        <m:r>
          <w:rPr>
            <w:rFonts w:ascii="Cambria Math" w:hAnsi="Cambria Math" w:eastAsiaTheme="minorEastAsia" w:cstheme="minorHAnsi"/>
          </w:rPr>
          <m:t>Jx</m:t>
        </m:r>
      </m:oMath>
      <w:r>
        <w:rPr>
          <w:rFonts w:eastAsiaTheme="minorEastAsia" w:cstheme="minorHAnsi"/>
        </w:rPr>
        <w:t>: V</w:t>
      </w:r>
    </w:p>
    <w:p w:rsidR="00CF124E" w:rsidP="001C4283" w:rsidRDefault="00CF124E" w14:paraId="6BC76E78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</w:p>
    <w:p w:rsidRPr="000F3B36" w:rsidR="000F3B36" w:rsidP="001C4283" w:rsidRDefault="000F3B36" w14:paraId="7024D9C1" w14:textId="50C2C6B6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∀x¬</m:t>
          </m:r>
          <m:d>
            <m:dPr>
              <m:ctrlPr>
                <w:ins w:author="Usuario" w:date="2021-10-06T11:10:00Z" w:id="19">
                  <w:rPr>
                    <w:rFonts w:ascii="Cambria Math" w:hAnsi="Cambria Math" w:cstheme="minorHAnsi"/>
                    <w:i/>
                  </w:rPr>
                </w:ins>
              </m:ctrlPr>
            </m:dPr>
            <m:e>
              <m:r>
                <w:rPr>
                  <w:rFonts w:ascii="Cambria Math" w:hAnsi="Cambria Math" w:cstheme="minorHAnsi"/>
                </w:rPr>
                <m:t>Fx≡¬Kx</m:t>
              </m:r>
            </m:e>
          </m:d>
        </m:oMath>
      </m:oMathPara>
    </w:p>
    <w:p w:rsidR="000F3B36" w:rsidP="001C4283" w:rsidRDefault="000F3B36" w14:paraId="3E198ECA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</w:p>
    <w:p w:rsidRPr="000F3B36" w:rsidR="000F3B36" w:rsidP="001C4283" w:rsidRDefault="000F3B36" w14:paraId="70A50FDF" w14:textId="041A2D3B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¬</m:t>
          </m:r>
          <m:d>
            <m:dPr>
              <m:ctrlPr>
                <w:ins w:author="Usuario" w:date="2021-10-06T11:10:00Z" w:id="20">
                  <w:rPr>
                    <w:rFonts w:ascii="Cambria Math" w:hAnsi="Cambria Math" w:cstheme="minorHAnsi"/>
                    <w:i/>
                  </w:rPr>
                </w:ins>
              </m:ctrlPr>
            </m:dPr>
            <m:e>
              <m:r>
                <w:rPr>
                  <w:rFonts w:ascii="Cambria Math" w:hAnsi="Cambria Math" w:cstheme="minorHAnsi"/>
                </w:rPr>
                <m:t>Fx≡¬Kx</m:t>
              </m:r>
            </m:e>
          </m:d>
        </m:oMath>
      </m:oMathPara>
    </w:p>
    <w:p w:rsidRPr="000F3B36" w:rsidR="000F3B36" w:rsidP="001C4283" w:rsidRDefault="000F3B36" w14:paraId="38ED54CD" w14:textId="77777777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</w:rPr>
      </w:pPr>
    </w:p>
    <w:p w:rsidRPr="00CF124E" w:rsidR="001C4283" w:rsidP="001C4283" w:rsidRDefault="001C4283" w14:paraId="0324218D" w14:textId="1DCA8472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ins w:author="Usuario" w:date="2021-10-06T11:10:00Z" w:id="21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hAnsi="Cambria Math" w:cstheme="minorHAnsi"/>
              </w:rPr>
              <m:t>a</m:t>
            </m:r>
            <m:r>
              <w:rPr>
                <w:rFonts w:ascii="Cambria Math" w:hAnsi="Cambria Math" w:cstheme="minorHAnsi"/>
                <w:lang w:val="en-US"/>
              </w:rPr>
              <m:t>≡¬</m:t>
            </m:r>
            <m:r>
              <w:rPr>
                <w:rFonts w:ascii="Cambria Math" w:hAnsi="Cambria Math" w:cstheme="minorHAnsi"/>
              </w:rPr>
              <m:t>K</m:t>
            </m:r>
            <m:r>
              <w:rPr>
                <w:rFonts w:ascii="Cambria Math" w:hAnsi="Cambria Math" w:cstheme="minorHAnsi"/>
              </w:rPr>
              <m:t>a</m:t>
            </m:r>
          </m:e>
        </m:d>
      </m:oMath>
      <w:r w:rsidRPr="00CF124E" w:rsidR="00CF124E">
        <w:rPr>
          <w:rFonts w:eastAsiaTheme="minorEastAsia" w:cstheme="minorHAnsi"/>
          <w:lang w:val="en-US"/>
        </w:rPr>
        <w:t>: V</w:t>
      </w:r>
    </w:p>
    <w:p w:rsidRPr="00CF124E" w:rsidR="00CF124E" w:rsidP="001C4283" w:rsidRDefault="00CF124E" w14:paraId="791C244B" w14:textId="179FB22D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lang w:val="en-US"/>
        </w:rPr>
      </w:pPr>
      <w:r w:rsidRPr="00CF124E">
        <w:rPr>
          <w:rFonts w:eastAsiaTheme="minorEastAsia" w:cstheme="minorHAnsi"/>
          <w:lang w:val="en-US"/>
        </w:rPr>
        <w:t xml:space="preserve">V     F    </w:t>
      </w:r>
      <w:proofErr w:type="spellStart"/>
      <w:r w:rsidRPr="00CF124E">
        <w:rPr>
          <w:rFonts w:eastAsiaTheme="minorEastAsia" w:cstheme="minorHAnsi"/>
          <w:lang w:val="en-US"/>
        </w:rPr>
        <w:t>F</w:t>
      </w:r>
      <w:proofErr w:type="spellEnd"/>
      <w:r w:rsidRPr="00CF124E">
        <w:rPr>
          <w:rFonts w:eastAsiaTheme="minorEastAsia" w:cstheme="minorHAnsi"/>
          <w:lang w:val="en-US"/>
        </w:rPr>
        <w:t xml:space="preserve">      V  F</w:t>
      </w:r>
    </w:p>
    <w:p w:rsidRPr="00CF124E" w:rsidR="001C4283" w:rsidP="001C4283" w:rsidRDefault="001C4283" w14:paraId="19FEDEB5" w14:textId="488D15CE">
      <w:pPr>
        <w:pStyle w:val="Prrafodelista"/>
        <w:autoSpaceDE w:val="0"/>
        <w:autoSpaceDN w:val="0"/>
        <w:adjustRightInd w:val="0"/>
        <w:spacing w:after="0" w:line="276" w:lineRule="auto"/>
        <w:ind w:left="426"/>
        <w:jc w:val="both"/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ins w:author="Usuario" w:date="2021-10-06T11:10:00Z" w:id="22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hAnsi="Cambria Math" w:cstheme="minorHAnsi"/>
              </w:rPr>
              <m:t>b</m:t>
            </m:r>
            <m:r>
              <w:rPr>
                <w:rFonts w:ascii="Cambria Math" w:hAnsi="Cambria Math" w:cstheme="minorHAnsi"/>
                <w:lang w:val="en-US"/>
              </w:rPr>
              <m:t>≡¬</m:t>
            </m:r>
            <m:r>
              <w:rPr>
                <w:rFonts w:ascii="Cambria Math" w:hAnsi="Cambria Math" w:cstheme="minorHAnsi"/>
              </w:rPr>
              <m:t>K</m:t>
            </m:r>
            <m:r>
              <w:rPr>
                <w:rFonts w:ascii="Cambria Math" w:hAnsi="Cambria Math" w:cstheme="minorHAnsi"/>
              </w:rPr>
              <m:t>b</m:t>
            </m:r>
          </m:e>
        </m:d>
      </m:oMath>
      <w:r w:rsidRPr="00CF124E" w:rsidR="00CF124E">
        <w:rPr>
          <w:rFonts w:eastAsiaTheme="minorEastAsia" w:cstheme="minorHAnsi"/>
          <w:lang w:val="en-US"/>
        </w:rPr>
        <w:t>: V</w:t>
      </w:r>
    </w:p>
    <w:p w:rsidRPr="00CF124E" w:rsidR="00CF124E" w:rsidP="001C4283" w:rsidRDefault="00CF124E" w14:paraId="420EA3E9" w14:textId="6E48246A">
      <w:pPr>
        <w:pStyle w:val="Prrafodelista"/>
        <w:spacing w:after="0" w:line="276" w:lineRule="auto"/>
        <w:ind w:left="426"/>
        <w:rPr>
          <w:rFonts w:eastAsiaTheme="minorEastAsia" w:cstheme="minorHAnsi"/>
          <w:lang w:val="en-US"/>
        </w:rPr>
      </w:pPr>
      <w:r w:rsidRPr="00CF124E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V</w:t>
      </w:r>
      <w:r w:rsidRPr="00CF124E">
        <w:rPr>
          <w:rFonts w:eastAsiaTheme="minorEastAsia" w:cstheme="minorHAnsi"/>
          <w:lang w:val="en-US"/>
        </w:rPr>
        <w:t xml:space="preserve">   F    </w:t>
      </w:r>
      <w:proofErr w:type="spellStart"/>
      <w:r>
        <w:rPr>
          <w:rFonts w:eastAsiaTheme="minorEastAsia" w:cstheme="minorHAnsi"/>
          <w:lang w:val="en-US"/>
        </w:rPr>
        <w:t>F</w:t>
      </w:r>
      <w:proofErr w:type="spellEnd"/>
      <w:r w:rsidRPr="00CF124E">
        <w:rPr>
          <w:rFonts w:eastAsiaTheme="minorEastAsia" w:cstheme="minorHAnsi"/>
          <w:lang w:val="en-US"/>
        </w:rPr>
        <w:t xml:space="preserve">       V F</w:t>
      </w:r>
    </w:p>
    <w:p w:rsidRPr="00CF124E" w:rsidR="001C4283" w:rsidP="001C4283" w:rsidRDefault="001C4283" w14:paraId="14E6C2A4" w14:textId="3AEA57C7">
      <w:pPr>
        <w:pStyle w:val="Prrafodelista"/>
        <w:spacing w:after="0" w:line="276" w:lineRule="auto"/>
        <w:ind w:left="426"/>
        <w:rPr>
          <w:rFonts w:eastAsiaTheme="minorEastAsia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ins w:author="Usuario" w:date="2021-10-06T11:10:00Z" w:id="23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hAnsi="Cambria Math" w:cstheme="minorHAnsi"/>
              </w:rPr>
              <m:t>c</m:t>
            </m:r>
            <m:r>
              <w:rPr>
                <w:rFonts w:ascii="Cambria Math" w:hAnsi="Cambria Math" w:cstheme="minorHAnsi"/>
                <w:lang w:val="en-US"/>
              </w:rPr>
              <m:t>≡¬</m:t>
            </m:r>
            <m:r>
              <w:rPr>
                <w:rFonts w:ascii="Cambria Math" w:hAnsi="Cambria Math" w:cstheme="minorHAnsi"/>
              </w:rPr>
              <m:t>K</m:t>
            </m:r>
            <m:r>
              <w:rPr>
                <w:rFonts w:ascii="Cambria Math" w:hAnsi="Cambria Math" w:cstheme="minorHAnsi"/>
              </w:rPr>
              <m:t>c</m:t>
            </m:r>
          </m:e>
        </m:d>
      </m:oMath>
      <w:r w:rsidRPr="00CF124E" w:rsidR="00CF124E">
        <w:rPr>
          <w:rFonts w:eastAsiaTheme="minorEastAsia" w:cstheme="minorHAnsi"/>
          <w:lang w:val="en-US"/>
        </w:rPr>
        <w:t>:</w:t>
      </w:r>
      <w:r w:rsidR="00CF124E">
        <w:rPr>
          <w:rFonts w:eastAsiaTheme="minorEastAsia" w:cstheme="minorHAnsi"/>
          <w:lang w:val="en-US"/>
        </w:rPr>
        <w:t xml:space="preserve"> F</w:t>
      </w:r>
    </w:p>
    <w:p w:rsidR="00CF124E" w:rsidP="001C4283" w:rsidRDefault="00CF124E" w14:paraId="5D1E8552" w14:textId="60A9EF71">
      <w:pPr>
        <w:pStyle w:val="Prrafodelista"/>
        <w:spacing w:after="0" w:line="276" w:lineRule="auto"/>
        <w:ind w:left="426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</w:t>
      </w:r>
      <w:r w:rsidRPr="00CF124E">
        <w:rPr>
          <w:rFonts w:eastAsiaTheme="minorEastAsia" w:cstheme="minorHAnsi"/>
          <w:lang w:val="en-US"/>
        </w:rPr>
        <w:t xml:space="preserve">       V    </w:t>
      </w:r>
      <w:proofErr w:type="spellStart"/>
      <w:r>
        <w:rPr>
          <w:rFonts w:eastAsiaTheme="minorEastAsia" w:cstheme="minorHAnsi"/>
          <w:lang w:val="en-US"/>
        </w:rPr>
        <w:t>V</w:t>
      </w:r>
      <w:proofErr w:type="spellEnd"/>
      <w:r w:rsidRPr="00CF124E">
        <w:rPr>
          <w:rFonts w:eastAsiaTheme="minorEastAsia" w:cstheme="minorHAnsi"/>
          <w:lang w:val="en-US"/>
        </w:rPr>
        <w:t xml:space="preserve">     </w:t>
      </w:r>
      <w:proofErr w:type="spellStart"/>
      <w:r w:rsidRPr="00CF124E">
        <w:rPr>
          <w:rFonts w:eastAsiaTheme="minorEastAsia" w:cstheme="minorHAnsi"/>
          <w:lang w:val="en-US"/>
        </w:rPr>
        <w:t>V</w:t>
      </w:r>
      <w:proofErr w:type="spellEnd"/>
      <w:r w:rsidRPr="00CF124E">
        <w:rPr>
          <w:rFonts w:eastAsiaTheme="minorEastAsia" w:cstheme="minorHAnsi"/>
          <w:lang w:val="en-US"/>
        </w:rPr>
        <w:t xml:space="preserve">  F</w:t>
      </w:r>
    </w:p>
    <w:p w:rsidR="00CF124E" w:rsidP="001C4283" w:rsidRDefault="00CF124E" w14:paraId="356FBC5A" w14:textId="77777777">
      <w:pPr>
        <w:pStyle w:val="Prrafodelista"/>
        <w:spacing w:after="0" w:line="276" w:lineRule="auto"/>
        <w:ind w:left="426"/>
        <w:rPr>
          <w:rFonts w:eastAsiaTheme="minorEastAsia" w:cstheme="minorHAnsi"/>
          <w:lang w:val="en-US"/>
        </w:rPr>
      </w:pPr>
    </w:p>
    <w:p w:rsidR="00CF124E" w:rsidP="000F3B36" w:rsidRDefault="00CF124E" w14:paraId="13EBC8B6" w14:textId="7D115696">
      <w:pPr>
        <w:pStyle w:val="Prrafodelista"/>
        <w:spacing w:after="0" w:line="276" w:lineRule="auto"/>
        <w:ind w:left="426"/>
        <w:jc w:val="center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∀x</m:t>
        </m:r>
        <m:r>
          <w:rPr>
            <w:rFonts w:ascii="Cambria Math" w:hAnsi="Cambria Math" w:cstheme="minorHAnsi"/>
            <w:lang w:val="en-US"/>
          </w:rPr>
          <m:t>¬</m:t>
        </m:r>
        <m:d>
          <m:dPr>
            <m:ctrlPr>
              <w:ins w:author="Usuario" w:date="2021-10-06T11:10:00Z" w:id="24">
                <w:rPr>
                  <w:rFonts w:ascii="Cambria Math" w:hAnsi="Cambria Math" w:cstheme="minorHAnsi"/>
                  <w:i/>
                </w:rPr>
              </w:ins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  <w:lang w:val="en-US"/>
              </w:rPr>
              <m:t>≡¬</m:t>
            </m:r>
            <m:r>
              <w:rPr>
                <w:rFonts w:ascii="Cambria Math" w:hAnsi="Cambria Math" w:cstheme="minorHAnsi"/>
              </w:rPr>
              <m:t>K</m:t>
            </m:r>
            <m:r>
              <w:rPr>
                <w:rFonts w:ascii="Cambria Math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>: F</w:t>
      </w:r>
    </w:p>
    <w:p w:rsidRPr="00CF124E" w:rsidR="00CF124E" w:rsidP="001C4283" w:rsidRDefault="00CF124E" w14:paraId="5EE2B4C7" w14:textId="77777777">
      <w:pPr>
        <w:pStyle w:val="Prrafodelista"/>
        <w:spacing w:after="0" w:line="276" w:lineRule="auto"/>
        <w:ind w:left="426"/>
        <w:rPr>
          <w:rFonts w:eastAsiaTheme="minorEastAsia" w:cstheme="minorHAnsi"/>
          <w:lang w:val="en-US"/>
        </w:rPr>
      </w:pPr>
    </w:p>
    <w:p w:rsidRPr="00D3635D" w:rsidR="002D2AC9" w:rsidP="002D2AC9" w:rsidRDefault="00000000" w14:paraId="19B1D7B1" w14:textId="44EEB6C7">
      <w:pPr>
        <w:pStyle w:val="Prrafodelista"/>
        <w:numPr>
          <w:ilvl w:val="0"/>
          <w:numId w:val="2"/>
        </w:numPr>
        <w:spacing w:after="0" w:line="276" w:lineRule="auto"/>
        <w:ind w:left="426" w:hanging="426"/>
        <w:rPr>
          <w:rFonts w:eastAsiaTheme="minorEastAsia" w:cstheme="minorHAnsi"/>
        </w:rPr>
      </w:pPr>
      <m:oMath>
        <m:d>
          <m:dPr>
            <m:ctrlPr>
              <w:ins w:author="Usuario" w:date="2021-10-06T11:10:00Z" w:id="25">
                <w:rPr>
                  <w:rFonts w:ascii="Cambria Math" w:hAnsi="Cambria Math" w:cstheme="minorHAnsi"/>
                  <w:i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</m:t>
            </m:r>
            <m:r>
              <w:rPr>
                <w:rFonts w:ascii="Cambria Math" w:hAnsi="Cambria Math" w:cstheme="minorHAnsi"/>
                <w:lang w:val="es-ES_tradnl"/>
              </w:rPr>
              <m:t>∃x</m:t>
            </m:r>
            <m:d>
              <m:dPr>
                <m:ctrlPr>
                  <w:ins w:author="Usuario" w:date="2021-10-06T11:10:00Z" w:id="26">
                    <w:rPr>
                      <w:rFonts w:ascii="Cambria Math" w:hAnsi="Cambria Math" w:cstheme="minorHAnsi"/>
                      <w:i/>
                      <w:lang w:val="es-ES_tradnl"/>
                    </w:rPr>
                  </w:ins>
                </m:ctrlPr>
              </m:dPr>
              <m:e>
                <m:d>
                  <m:dPr>
                    <m:ctrlPr>
                      <w:ins w:author="Usuario" w:date="2021-10-06T11:10:00Z" w:id="27">
                        <w:rPr>
                          <w:rFonts w:ascii="Cambria Math" w:hAnsi="Cambria Math" w:cstheme="minorHAnsi"/>
                          <w:i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ES_tradnl"/>
                      </w:rPr>
                      <m:t>Fx</m:t>
                    </m:r>
                    <m:r>
                      <w:rPr>
                        <w:rFonts w:ascii="Cambria Math" w:hAnsi="Cambria Math" w:cstheme="minorHAnsi"/>
                        <w:lang w:val="es-ES"/>
                      </w:rPr>
                      <m:t>∨¬G</m:t>
                    </m:r>
                    <m:r>
                      <w:rPr>
                        <w:rFonts w:ascii="Cambria Math" w:hAnsi="Cambria Math" w:cstheme="minorHAnsi"/>
                        <w:lang w:val="es-ES_tradnl"/>
                      </w:rPr>
                      <m:t>x</m:t>
                    </m:r>
                    <m:ctrlPr>
                      <w:ins w:author="Usuario" w:date="2021-10-06T11:10:00Z" w:id="28">
                        <w:rPr>
                          <w:rFonts w:ascii="Cambria Math" w:hAnsi="Cambria Math" w:cstheme="minorHAnsi"/>
                          <w:i/>
                          <w:lang w:val="es-ES"/>
                        </w:rPr>
                      </w:ins>
                    </m:ctrlPr>
                  </m:e>
                </m:d>
                <m:r>
                  <w:rPr>
                    <w:rFonts w:ascii="Cambria Math" w:hAnsi="Cambria Math" w:cstheme="minorHAnsi"/>
                    <w:lang w:val="es-ES_tradnl"/>
                  </w:rPr>
                  <m:t>⊃¬</m:t>
                </m:r>
                <m:r>
                  <w:rPr>
                    <w:rFonts w:ascii="Cambria Math" w:hAnsi="Cambria Math" w:eastAsiaTheme="minorEastAsia" w:cstheme="minorHAnsi"/>
                    <w:lang w:val="es-ES_tradnl"/>
                  </w:rPr>
                  <m:t>P</m:t>
                </m:r>
                <m:ctrlPr>
                  <w:ins w:author="Usuario" w:date="2021-10-06T11:10:00Z" w:id="29">
                    <w:rPr>
                      <w:rFonts w:ascii="Cambria Math" w:hAnsi="Cambria Math" w:eastAsiaTheme="minorEastAsia" w:cstheme="minorHAnsi"/>
                      <w:i/>
                      <w:lang w:val="es-ES_tradnl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lang w:val="es-ES"/>
              </w:rPr>
              <m:t>∨</m:t>
            </m:r>
            <m:d>
              <m:dPr>
                <m:ctrlPr>
                  <w:ins w:author="Usuario" w:date="2021-10-06T11:10:00Z" w:id="30">
                    <w:rPr>
                      <w:rFonts w:ascii="Cambria Math" w:hAnsi="Cambria Math" w:cstheme="minorHAnsi"/>
                      <w:i/>
                      <w:lang w:val="es-ES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K</m:t>
                </m:r>
                <m:r>
                  <w:rPr>
                    <w:rFonts w:ascii="Cambria Math" w:hAnsi="Cambria Math" w:cstheme="minorHAnsi"/>
                    <w:highlight w:val="yellow"/>
                    <w:lang w:val="es-ES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≡∀x</m:t>
                </m:r>
                <m:r>
                  <w:rPr>
                    <w:rFonts w:ascii="Cambria Math" w:hAnsi="Cambria Math" w:cstheme="minorHAnsi"/>
                    <w:lang w:val="es-ES"/>
                  </w:rPr>
                  <m:t>¬F</m:t>
                </m:r>
                <m:r>
                  <w:rPr>
                    <w:rFonts w:ascii="Cambria Math" w:hAnsi="Cambria Math" w:cstheme="minorHAnsi"/>
                    <w:highlight w:val="yellow"/>
                    <w:lang w:val="es-ES"/>
                  </w:rPr>
                  <m:t>y</m:t>
                </m:r>
              </m:e>
            </m:d>
          </m:e>
        </m:d>
      </m:oMath>
      <w:r w:rsidR="00371096">
        <w:rPr>
          <w:rFonts w:eastAsiaTheme="minorEastAsia" w:cstheme="minorHAnsi"/>
          <w:lang w:val="es-ES"/>
        </w:rPr>
        <w:t>: f. abierta</w:t>
      </w:r>
    </w:p>
    <w:p w:rsidRPr="00530187" w:rsidR="002D2AC9" w:rsidP="002D2AC9" w:rsidRDefault="00E54D44" w14:paraId="56AC6050" w14:textId="4E22DB7F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"/>
        </w:rPr>
      </w:pPr>
      <m:oMathPara>
        <m:oMath>
          <m:r>
            <w:rPr>
              <w:rFonts w:ascii="Cambria Math" w:hAnsi="Cambria Math" w:cstheme="minorHAnsi"/>
              <w:lang w:val="es-ES"/>
            </w:rPr>
            <m:t>ϕ:</m:t>
          </m:r>
          <m:d>
            <m:dPr>
              <m:ctrlPr>
                <w:ins w:author="Usuario" w:date="2021-10-06T11:10:00Z" w:id="31">
                  <w:rPr>
                    <w:rFonts w:ascii="Cambria Math" w:hAnsi="Cambria Math" w:cstheme="minorHAnsi"/>
                    <w:i/>
                    <w:lang w:val="es-ES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lang w:val="es-ES"/>
                </w:rPr>
                <m:t>¬</m:t>
              </m:r>
              <m:r>
                <w:rPr>
                  <w:rFonts w:ascii="Cambria Math" w:hAnsi="Cambria Math" w:cstheme="minorHAnsi"/>
                  <w:lang w:val="es-ES_tradnl"/>
                </w:rPr>
                <m:t>∃x</m:t>
              </m:r>
              <m:d>
                <m:dPr>
                  <m:ctrlPr>
                    <w:ins w:author="Usuario" w:date="2021-10-06T11:10:00Z" w:id="32">
                      <w:rPr>
                        <w:rFonts w:ascii="Cambria Math" w:hAnsi="Cambria Math" w:cstheme="minorHAnsi"/>
                        <w:i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author="Usuario" w:date="2021-10-06T11:10:00Z" w:id="33">
                          <w:rPr>
                            <w:rFonts w:ascii="Cambria Math" w:hAnsi="Cambria Math" w:cstheme="minorHAnsi"/>
                            <w:i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s-ES_tradnl"/>
                        </w:rPr>
                        <m:t>Fx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>∨¬G</m:t>
                      </m:r>
                      <m:r>
                        <w:rPr>
                          <w:rFonts w:ascii="Cambria Math" w:hAnsi="Cambria Math" w:cstheme="minorHAnsi"/>
                          <w:lang w:val="es-ES_tradnl"/>
                        </w:rPr>
                        <m:t>x</m:t>
                      </m:r>
                      <m:ctrlPr>
                        <w:ins w:author="Usuario" w:date="2021-10-06T11:10:00Z" w:id="34"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lang w:val="es-ES_tradnl"/>
                    </w:rPr>
                    <m:t>⊃¬</m:t>
                  </m:r>
                  <m:r>
                    <w:rPr>
                      <w:rFonts w:ascii="Cambria Math" w:hAnsi="Cambria Math" w:eastAsiaTheme="minorEastAsia" w:cstheme="minorHAnsi"/>
                      <w:lang w:val="es-ES_tradnl"/>
                    </w:rPr>
                    <m:t>P</m:t>
                  </m:r>
                  <m:ctrlPr>
                    <w:ins w:author="Usuario" w:date="2021-10-06T11:10:00Z" w:id="35">
                      <w:rPr>
                        <w:rFonts w:ascii="Cambria Math" w:hAnsi="Cambria Math" w:eastAsiaTheme="minorEastAsia" w:cstheme="minorHAnsi"/>
                        <w:i/>
                        <w:lang w:val="es-ES_tradnl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lang w:val="es-ES"/>
                </w:rPr>
                <m:t>∨</m:t>
              </m:r>
              <m:d>
                <m:dPr>
                  <m:ctrlPr>
                    <w:ins w:author="Usuario" w:date="2021-10-06T11:10:00Z" w:id="36">
                      <w:rPr>
                        <w:rFonts w:ascii="Cambria Math" w:hAnsi="Cambria Math" w:cstheme="minorHAnsi"/>
                        <w:i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lang w:val="es-ES"/>
                    </w:rPr>
                    <m:t>K</m:t>
                  </m:r>
                  <m:r>
                    <w:rPr>
                      <w:rFonts w:ascii="Cambria Math" w:hAnsi="Cambria Math" w:cstheme="minorHAnsi"/>
                      <w:highlight w:val="yellow"/>
                      <w:lang w:val="es-ES"/>
                    </w:rPr>
                    <m:t>x</m:t>
                  </m:r>
                  <m:r>
                    <w:rPr>
                      <w:rFonts w:ascii="Cambria Math" w:hAnsi="Cambria Math" w:cstheme="minorHAnsi"/>
                    </w:rPr>
                    <m:t>≡∀x</m:t>
                  </m:r>
                  <m:r>
                    <w:rPr>
                      <w:rFonts w:ascii="Cambria Math" w:hAnsi="Cambria Math" w:cstheme="minorHAnsi"/>
                      <w:lang w:val="es-ES"/>
                    </w:rPr>
                    <m:t>¬F</m:t>
                  </m:r>
                  <m:r>
                    <w:rPr>
                      <w:rFonts w:ascii="Cambria Math" w:hAnsi="Cambria Math" w:cstheme="minorHAnsi"/>
                      <w:highlight w:val="yellow"/>
                      <w:lang w:val="es-ES"/>
                    </w:rPr>
                    <m:t>y</m:t>
                  </m:r>
                </m:e>
              </m:d>
            </m:e>
          </m:d>
        </m:oMath>
      </m:oMathPara>
    </w:p>
    <w:p w:rsidRPr="00E54D44" w:rsidR="00530187" w:rsidP="002D2AC9" w:rsidRDefault="00530187" w14:paraId="46411428" w14:textId="77777777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"/>
        </w:rPr>
      </w:pPr>
    </w:p>
    <w:p w:rsidRPr="00E54D44" w:rsidR="00E54D44" w:rsidP="002D2AC9" w:rsidRDefault="00E54D44" w14:paraId="69A5829B" w14:textId="3150DF10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"/>
        </w:rPr>
      </w:pPr>
      <m:oMathPara>
        <m:oMath>
          <m:r>
            <w:rPr>
              <w:rFonts w:ascii="Cambria Math" w:hAnsi="Cambria Math" w:cstheme="minorHAnsi"/>
              <w:lang w:val="es-ES"/>
            </w:rPr>
            <m:t>ϕ</m:t>
          </m:r>
          <m:r>
            <w:rPr>
              <w:rFonts w:ascii="Cambria Math" w:hAnsi="Cambria Math" w:cstheme="minorHAnsi"/>
              <w:lang w:val="es-ES"/>
            </w:rPr>
            <m:t>[</m:t>
          </m:r>
          <m:r>
            <w:rPr>
              <w:rFonts w:ascii="Cambria Math" w:hAnsi="Cambria Math" w:cstheme="minorHAnsi"/>
              <w:lang w:val="es-ES"/>
            </w:rPr>
            <m:t>a</m:t>
          </m:r>
          <m:r>
            <w:rPr>
              <w:rFonts w:ascii="Cambria Math" w:hAnsi="Cambria Math" w:cstheme="minorHAnsi"/>
              <w:lang w:val="es-ES"/>
            </w:rPr>
            <m:t>/x,</m:t>
          </m:r>
          <m:r>
            <w:rPr>
              <w:rFonts w:ascii="Cambria Math" w:hAnsi="Cambria Math" w:cstheme="minorHAnsi"/>
              <w:lang w:val="es-ES"/>
            </w:rPr>
            <m:t>b</m:t>
          </m:r>
          <m:r>
            <w:rPr>
              <w:rFonts w:ascii="Cambria Math" w:hAnsi="Cambria Math" w:cstheme="minorHAnsi"/>
              <w:lang w:val="es-ES"/>
            </w:rPr>
            <m:t>/y]</m:t>
          </m:r>
          <m:r>
            <w:rPr>
              <w:rFonts w:ascii="Cambria Math" w:hAnsi="Cambria Math" w:cstheme="minorHAnsi"/>
              <w:lang w:val="es-ES"/>
            </w:rPr>
            <m:t>:</m:t>
          </m:r>
          <m:d>
            <m:dPr>
              <m:ctrlPr>
                <w:ins w:author="Usuario" w:date="2021-10-06T11:10:00Z" w:id="37">
                  <w:rPr>
                    <w:rFonts w:ascii="Cambria Math" w:hAnsi="Cambria Math" w:cstheme="minorHAnsi"/>
                    <w:i/>
                    <w:lang w:val="es-ES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lang w:val="es-ES"/>
                </w:rPr>
                <m:t>¬</m:t>
              </m:r>
              <m:r>
                <w:rPr>
                  <w:rFonts w:ascii="Cambria Math" w:hAnsi="Cambria Math" w:cstheme="minorHAnsi"/>
                  <w:lang w:val="es-ES_tradnl"/>
                </w:rPr>
                <m:t>∃x</m:t>
              </m:r>
              <m:d>
                <m:dPr>
                  <m:ctrlPr>
                    <w:ins w:author="Usuario" w:date="2021-10-06T11:10:00Z" w:id="38">
                      <w:rPr>
                        <w:rFonts w:ascii="Cambria Math" w:hAnsi="Cambria Math" w:cstheme="minorHAnsi"/>
                        <w:i/>
                        <w:lang w:val="es-ES_tradnl"/>
                      </w:rPr>
                    </w:ins>
                  </m:ctrlPr>
                </m:dPr>
                <m:e>
                  <m:d>
                    <m:dPr>
                      <m:ctrlPr>
                        <w:ins w:author="Usuario" w:date="2021-10-06T11:10:00Z" w:id="39">
                          <w:rPr>
                            <w:rFonts w:ascii="Cambria Math" w:hAnsi="Cambria Math" w:cstheme="minorHAnsi"/>
                            <w:i/>
                            <w:lang w:val="es-ES_tradnl"/>
                          </w:rPr>
                        </w:ins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s-ES_tradnl"/>
                        </w:rPr>
                        <m:t>Fx</m:t>
                      </m:r>
                      <m:r>
                        <w:rPr>
                          <w:rFonts w:ascii="Cambria Math" w:hAnsi="Cambria Math" w:cstheme="minorHAnsi"/>
                          <w:lang w:val="es-ES"/>
                        </w:rPr>
                        <m:t>∨¬G</m:t>
                      </m:r>
                      <m:r>
                        <w:rPr>
                          <w:rFonts w:ascii="Cambria Math" w:hAnsi="Cambria Math" w:cstheme="minorHAnsi"/>
                          <w:lang w:val="es-ES_tradnl"/>
                        </w:rPr>
                        <m:t>x</m:t>
                      </m:r>
                      <m:ctrlPr>
                        <w:ins w:author="Usuario" w:date="2021-10-06T11:10:00Z" w:id="40">
                          <w:rPr>
                            <w:rFonts w:ascii="Cambria Math" w:hAnsi="Cambria Math" w:cstheme="minorHAnsi"/>
                            <w:i/>
                            <w:lang w:val="es-ES"/>
                          </w:rPr>
                        </w:ins>
                      </m:ctrlPr>
                    </m:e>
                  </m:d>
                  <m:r>
                    <w:rPr>
                      <w:rFonts w:ascii="Cambria Math" w:hAnsi="Cambria Math" w:cstheme="minorHAnsi"/>
                      <w:lang w:val="es-ES_tradnl"/>
                    </w:rPr>
                    <m:t>⊃¬</m:t>
                  </m:r>
                  <m:r>
                    <w:rPr>
                      <w:rFonts w:ascii="Cambria Math" w:hAnsi="Cambria Math" w:eastAsiaTheme="minorEastAsia" w:cstheme="minorHAnsi"/>
                      <w:lang w:val="es-ES_tradnl"/>
                    </w:rPr>
                    <m:t>P</m:t>
                  </m:r>
                  <m:ctrlPr>
                    <w:ins w:author="Usuario" w:date="2021-10-06T11:10:00Z" w:id="41">
                      <w:rPr>
                        <w:rFonts w:ascii="Cambria Math" w:hAnsi="Cambria Math" w:eastAsiaTheme="minorEastAsia" w:cstheme="minorHAnsi"/>
                        <w:i/>
                        <w:lang w:val="es-ES_tradnl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lang w:val="es-ES"/>
                </w:rPr>
                <m:t>∨</m:t>
              </m:r>
              <m:d>
                <m:dPr>
                  <m:ctrlPr>
                    <w:ins w:author="Usuario" w:date="2021-10-06T11:10:00Z" w:id="42">
                      <w:rPr>
                        <w:rFonts w:ascii="Cambria Math" w:hAnsi="Cambria Math" w:cstheme="minorHAnsi"/>
                        <w:i/>
                        <w:lang w:val="es-ES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lang w:val="es-ES"/>
                    </w:rPr>
                    <m:t>K</m:t>
                  </m:r>
                  <m:r>
                    <w:rPr>
                      <w:rFonts w:ascii="Cambria Math" w:hAnsi="Cambria Math" w:cstheme="minorHAnsi"/>
                      <w:lang w:val="es-ES"/>
                    </w:rPr>
                    <m:t>a</m:t>
                  </m:r>
                  <m:r>
                    <w:rPr>
                      <w:rFonts w:ascii="Cambria Math" w:hAnsi="Cambria Math" w:cstheme="minorHAnsi"/>
                    </w:rPr>
                    <m:t>≡</m:t>
                  </m:r>
                  <m:r>
                    <w:rPr>
                      <w:rFonts w:ascii="Cambria Math" w:hAnsi="Cambria Math" w:cstheme="minorHAnsi"/>
                    </w:rPr>
                    <m:t>∀x</m:t>
                  </m:r>
                  <m:r>
                    <w:rPr>
                      <w:rFonts w:ascii="Cambria Math" w:hAnsi="Cambria Math" w:cstheme="minorHAnsi"/>
                      <w:lang w:val="es-ES"/>
                    </w:rPr>
                    <m:t>¬F</m:t>
                  </m:r>
                  <m:r>
                    <w:rPr>
                      <w:rFonts w:ascii="Cambria Math" w:hAnsi="Cambria Math" w:cstheme="minorHAnsi"/>
                      <w:lang w:val="es-ES"/>
                    </w:rPr>
                    <m:t>b</m:t>
                  </m:r>
                </m:e>
              </m:d>
            </m:e>
          </m:d>
        </m:oMath>
      </m:oMathPara>
    </w:p>
    <w:p w:rsidR="00E54D44" w:rsidP="002D2AC9" w:rsidRDefault="00530187" w14:paraId="2C524565" w14:textId="2822075A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 xml:space="preserve">      F  V</w:t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ab/>
      </w:r>
      <w:r>
        <w:rPr>
          <w:rFonts w:eastAsiaTheme="minorEastAsia" w:cstheme="minorHAnsi"/>
          <w:b/>
          <w:bCs/>
        </w:rPr>
        <w:t xml:space="preserve">                      </w:t>
      </w:r>
      <w:proofErr w:type="spellStart"/>
      <w:r w:rsidRPr="00530187">
        <w:rPr>
          <w:rFonts w:eastAsiaTheme="minorEastAsia" w:cstheme="minorHAnsi"/>
          <w:b/>
          <w:bCs/>
          <w:color w:val="FF0000"/>
        </w:rPr>
        <w:t>V</w:t>
      </w:r>
      <w:proofErr w:type="spellEnd"/>
      <w:r>
        <w:rPr>
          <w:rFonts w:eastAsiaTheme="minorEastAsia" w:cstheme="minorHAnsi"/>
          <w:b/>
          <w:bCs/>
        </w:rPr>
        <w:t xml:space="preserve">      F    V    F  </w:t>
      </w:r>
    </w:p>
    <w:p w:rsidR="00530187" w:rsidP="00530187" w:rsidRDefault="00530187" w14:paraId="022EC77B" w14:textId="6E98F2EA">
      <w:pPr>
        <w:autoSpaceDE w:val="0"/>
        <w:autoSpaceDN w:val="0"/>
        <w:adjustRightInd w:val="0"/>
        <w:spacing w:after="0" w:line="276" w:lineRule="auto"/>
        <w:jc w:val="center"/>
        <w:rPr>
          <w:rFonts w:eastAsiaTheme="minorEastAsia" w:cstheme="minorHAnsi"/>
          <w:b/>
          <w:bCs/>
        </w:rPr>
      </w:pPr>
      <m:oMath>
        <m:r>
          <w:rPr>
            <w:rFonts w:ascii="Cambria Math" w:hAnsi="Cambria Math" w:cstheme="minorHAnsi"/>
            <w:lang w:val="es-ES_tradnl"/>
          </w:rPr>
          <m:t>∃x</m:t>
        </m:r>
        <m:d>
          <m:dPr>
            <m:ctrlPr>
              <w:ins w:author="Usuario" w:date="2021-10-06T11:10:00Z" w:id="43">
                <w:rPr>
                  <w:rFonts w:ascii="Cambria Math" w:hAnsi="Cambria Math" w:cstheme="minorHAnsi"/>
                  <w:i/>
                  <w:lang w:val="es-ES_tradnl"/>
                </w:rPr>
              </w:ins>
            </m:ctrlPr>
          </m:dPr>
          <m:e>
            <m:d>
              <m:dPr>
                <m:ctrlPr>
                  <w:ins w:author="Usuario" w:date="2021-10-06T11:10:00Z" w:id="44">
                    <w:rPr>
                      <w:rFonts w:ascii="Cambria Math" w:hAnsi="Cambria Math" w:cstheme="minorHAnsi"/>
                      <w:i/>
                      <w:lang w:val="es-ES_tradnl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lang w:val="es-ES"/>
                  </w:rPr>
                  <m:t>∨¬G</m:t>
                </m:r>
                <m:r>
                  <w:rPr>
                    <w:rFonts w:ascii="Cambria Math" w:hAnsi="Cambria Math" w:cstheme="minorHAnsi"/>
                    <w:lang w:val="es-ES_tradnl"/>
                  </w:rPr>
                  <m:t>x</m:t>
                </m:r>
                <m:ctrlPr>
                  <w:ins w:author="Usuario" w:date="2021-10-06T11:10:00Z" w:id="45">
                    <w:rPr>
                      <w:rFonts w:ascii="Cambria Math" w:hAnsi="Cambria Math" w:cstheme="minorHAnsi"/>
                      <w:i/>
                      <w:lang w:val="es-ES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lang w:val="es-ES_tradnl"/>
              </w:rPr>
              <m:t>⊃¬</m:t>
            </m:r>
            <m:r>
              <w:rPr>
                <w:rFonts w:ascii="Cambria Math" w:hAnsi="Cambria Math" w:eastAsiaTheme="minorEastAsia" w:cstheme="minorHAnsi"/>
                <w:lang w:val="es-ES_tradnl"/>
              </w:rPr>
              <m:t>P</m:t>
            </m:r>
            <m:ctrlPr>
              <w:ins w:author="Usuario" w:date="2021-10-06T11:10:00Z" w:id="46">
                <w:rPr>
                  <w:rFonts w:ascii="Cambria Math" w:hAnsi="Cambria Math" w:eastAsiaTheme="minorEastAsia" w:cstheme="minorHAnsi"/>
                  <w:i/>
                  <w:lang w:val="es-ES_tradnl"/>
                </w:rPr>
              </w:ins>
            </m:ctrlPr>
          </m:e>
        </m:d>
      </m:oMath>
      <w:r>
        <w:rPr>
          <w:rFonts w:eastAsiaTheme="minorEastAsia" w:cstheme="minorHAnsi"/>
          <w:lang w:val="es-ES_tradnl"/>
        </w:rPr>
        <w:t>: V</w:t>
      </w:r>
    </w:p>
    <w:p w:rsidR="00530187" w:rsidP="002D2AC9" w:rsidRDefault="00530187" w14:paraId="4C6FB6F1" w14:textId="76B04DB1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"/>
        </w:rPr>
      </w:pPr>
    </w:p>
    <w:p w:rsidRPr="00530187" w:rsidR="00530187" w:rsidP="002D2AC9" w:rsidRDefault="00530187" w14:paraId="359C11EF" w14:textId="5AFCC7F1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_tradnl"/>
        </w:rPr>
      </w:pPr>
      <m:oMathPara>
        <m:oMath>
          <m:d>
            <m:dPr>
              <m:ctrlPr>
                <w:ins w:author="Usuario" w:date="2021-10-06T11:10:00Z" w:id="47">
                  <w:rPr>
                    <w:rFonts w:ascii="Cambria Math" w:hAnsi="Cambria Math" w:cstheme="minorHAnsi"/>
                    <w:i/>
                    <w:lang w:val="es-ES_tradnl"/>
                  </w:rPr>
                </w:ins>
              </m:ctrlPr>
            </m:dPr>
            <m:e>
              <m:d>
                <m:dPr>
                  <m:ctrlPr>
                    <w:ins w:author="Usuario" w:date="2021-10-06T11:10:00Z" w:id="48">
                      <w:rPr>
                        <w:rFonts w:ascii="Cambria Math" w:hAnsi="Cambria Math" w:cstheme="minorHAnsi"/>
                        <w:i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lang w:val="es-ES_tradnl"/>
                    </w:rPr>
                    <m:t>F</m:t>
                  </m:r>
                  <m:r>
                    <w:rPr>
                      <w:rFonts w:ascii="Cambria Math" w:hAnsi="Cambria Math" w:cstheme="minorHAnsi"/>
                      <w:lang w:val="es-ES_tradnl"/>
                    </w:rPr>
                    <m:t>a</m:t>
                  </m:r>
                  <m:r>
                    <w:rPr>
                      <w:rFonts w:ascii="Cambria Math" w:hAnsi="Cambria Math" w:cstheme="minorHAnsi"/>
                      <w:lang w:val="es-ES"/>
                    </w:rPr>
                    <m:t>∨¬G</m:t>
                  </m:r>
                  <m:r>
                    <w:rPr>
                      <w:rFonts w:ascii="Cambria Math" w:hAnsi="Cambria Math" w:cstheme="minorHAnsi"/>
                      <w:lang w:val="es-ES_tradnl"/>
                    </w:rPr>
                    <m:t>a</m:t>
                  </m:r>
                  <m:ctrlPr>
                    <w:ins w:author="Usuario" w:date="2021-10-06T11:10:00Z" w:id="49">
                      <w:rPr>
                        <w:rFonts w:ascii="Cambria Math" w:hAnsi="Cambria Math" w:cstheme="minorHAnsi"/>
                        <w:i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lang w:val="es-ES_tradnl"/>
                </w:rPr>
                <m:t>⊃¬</m:t>
              </m:r>
              <m:r>
                <w:rPr>
                  <w:rFonts w:ascii="Cambria Math" w:hAnsi="Cambria Math" w:eastAsiaTheme="minorEastAsia" w:cstheme="minorHAnsi"/>
                  <w:lang w:val="es-ES_tradnl"/>
                </w:rPr>
                <m:t>P</m:t>
              </m:r>
              <m:ctrlPr>
                <w:ins w:author="Usuario" w:date="2021-10-06T11:10:00Z" w:id="50">
                  <w:rPr>
                    <w:rFonts w:ascii="Cambria Math" w:hAnsi="Cambria Math" w:eastAsiaTheme="minorEastAsia" w:cstheme="minorHAnsi"/>
                    <w:i/>
                    <w:lang w:val="es-ES_tradnl"/>
                  </w:rPr>
                </w:ins>
              </m:ctrlPr>
            </m:e>
          </m:d>
        </m:oMath>
      </m:oMathPara>
    </w:p>
    <w:p w:rsidRPr="00530187" w:rsidR="00530187" w:rsidP="4E2CADF0" w:rsidRDefault="00530187" w14:paraId="2726381B" w14:textId="06CD2F5C">
      <w:pPr>
        <w:autoSpaceDE w:val="0"/>
        <w:autoSpaceDN w:val="0"/>
        <w:adjustRightInd w:val="0"/>
        <w:spacing w:after="0" w:line="276" w:lineRule="auto"/>
        <w:jc w:val="both"/>
        <w:rPr>
          <w:rFonts w:eastAsia="" w:cs="Aptos" w:eastAsiaTheme="minorEastAsia" w:cstheme="minorAscii"/>
          <w:lang w:val="es-ES"/>
        </w:rPr>
      </w:pPr>
      <w:r w:rsidRPr="4E2CADF0" w:rsidR="00530187">
        <w:rPr>
          <w:rFonts w:eastAsia="" w:cs="Aptos" w:eastAsiaTheme="minorEastAsia" w:cstheme="minorAscii"/>
          <w:lang w:val="es-ES"/>
        </w:rPr>
        <w:t xml:space="preserve">                                                                               F     </w:t>
      </w:r>
      <w:r w:rsidRPr="4E2CADF0" w:rsidR="00530187">
        <w:rPr>
          <w:rFonts w:eastAsia="" w:cs="Aptos" w:eastAsiaTheme="minorEastAsia" w:cstheme="minorAscii"/>
          <w:lang w:val="es-ES"/>
        </w:rPr>
        <w:t>F</w:t>
      </w:r>
      <w:r w:rsidRPr="4E2CADF0" w:rsidR="00530187">
        <w:rPr>
          <w:rFonts w:eastAsia="" w:cs="Aptos" w:eastAsiaTheme="minorEastAsia" w:cstheme="minorAscii"/>
          <w:lang w:val="es-ES"/>
        </w:rPr>
        <w:t xml:space="preserve">   </w:t>
      </w:r>
      <w:r w:rsidRPr="4E2CADF0" w:rsidR="00530187">
        <w:rPr>
          <w:rFonts w:eastAsia="" w:cs="Aptos" w:eastAsiaTheme="minorEastAsia" w:cstheme="minorAscii"/>
          <w:lang w:val="es-ES"/>
        </w:rPr>
        <w:t>F</w:t>
      </w:r>
      <w:r w:rsidRPr="4E2CADF0" w:rsidR="00530187">
        <w:rPr>
          <w:rFonts w:eastAsia="" w:cs="Aptos" w:eastAsiaTheme="minorEastAsia" w:cstheme="minorAscii"/>
          <w:lang w:val="es-ES"/>
        </w:rPr>
        <w:t xml:space="preserve">        V   F</w:t>
      </w:r>
    </w:p>
    <w:p w:rsidRPr="00530187" w:rsidR="00530187" w:rsidP="00530187" w:rsidRDefault="00530187" w14:paraId="740EEA89" w14:textId="013AA0D6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"/>
        </w:rPr>
      </w:pPr>
      <m:oMathPara>
        <m:oMath>
          <m:d>
            <m:dPr>
              <m:ctrlPr>
                <w:ins w:author="Usuario" w:date="2021-10-06T11:10:00Z" w:id="51">
                  <w:rPr>
                    <w:rFonts w:ascii="Cambria Math" w:hAnsi="Cambria Math" w:cstheme="minorHAnsi"/>
                    <w:i/>
                    <w:lang w:val="es-ES_tradnl"/>
                  </w:rPr>
                </w:ins>
              </m:ctrlPr>
            </m:dPr>
            <m:e>
              <m:d>
                <m:dPr>
                  <m:ctrlPr>
                    <w:ins w:author="Usuario" w:date="2021-10-06T11:10:00Z" w:id="52">
                      <w:rPr>
                        <w:rFonts w:ascii="Cambria Math" w:hAnsi="Cambria Math" w:cstheme="minorHAnsi"/>
                        <w:i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lang w:val="es-ES_tradnl"/>
                    </w:rPr>
                    <m:t>F</m:t>
                  </m:r>
                  <m:r>
                    <w:rPr>
                      <w:rFonts w:ascii="Cambria Math" w:hAnsi="Cambria Math" w:cstheme="minorHAnsi"/>
                      <w:lang w:val="es-ES_tradnl"/>
                    </w:rPr>
                    <m:t>b</m:t>
                  </m:r>
                  <m:r>
                    <w:rPr>
                      <w:rFonts w:ascii="Cambria Math" w:hAnsi="Cambria Math" w:cstheme="minorHAnsi"/>
                      <w:lang w:val="es-ES"/>
                    </w:rPr>
                    <m:t>∨¬G</m:t>
                  </m:r>
                  <m:r>
                    <w:rPr>
                      <w:rFonts w:ascii="Cambria Math" w:hAnsi="Cambria Math" w:cstheme="minorHAnsi"/>
                      <w:lang w:val="es-ES_tradnl"/>
                    </w:rPr>
                    <m:t>b</m:t>
                  </m:r>
                  <m:ctrlPr>
                    <w:ins w:author="Usuario" w:date="2021-10-06T11:10:00Z" w:id="53">
                      <w:rPr>
                        <w:rFonts w:ascii="Cambria Math" w:hAnsi="Cambria Math" w:cstheme="minorHAnsi"/>
                        <w:i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lang w:val="es-ES_tradnl"/>
                </w:rPr>
                <m:t>⊃¬</m:t>
              </m:r>
              <m:r>
                <w:rPr>
                  <w:rFonts w:ascii="Cambria Math" w:hAnsi="Cambria Math" w:eastAsiaTheme="minorEastAsia" w:cstheme="minorHAnsi"/>
                  <w:lang w:val="es-ES_tradnl"/>
                </w:rPr>
                <m:t>P</m:t>
              </m:r>
              <m:ctrlPr>
                <w:ins w:author="Usuario" w:date="2021-10-06T11:10:00Z" w:id="54">
                  <w:rPr>
                    <w:rFonts w:ascii="Cambria Math" w:hAnsi="Cambria Math" w:eastAsiaTheme="minorEastAsia" w:cstheme="minorHAnsi"/>
                    <w:i/>
                    <w:lang w:val="es-ES_tradnl"/>
                  </w:rPr>
                </w:ins>
              </m:ctrlPr>
            </m:e>
          </m:d>
        </m:oMath>
      </m:oMathPara>
    </w:p>
    <w:p w:rsidR="00530187" w:rsidP="002D2AC9" w:rsidRDefault="00530187" w14:paraId="7833BE0D" w14:textId="1249B1DB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 xml:space="preserve">                 F   V    </w:t>
      </w:r>
      <w:proofErr w:type="spellStart"/>
      <w:r>
        <w:rPr>
          <w:rFonts w:eastAsiaTheme="minorEastAsia" w:cstheme="minorHAnsi"/>
          <w:lang w:val="es-ES"/>
        </w:rPr>
        <w:t>V</w:t>
      </w:r>
      <w:proofErr w:type="spellEnd"/>
      <w:r>
        <w:rPr>
          <w:rFonts w:eastAsiaTheme="minorEastAsia" w:cstheme="minorHAnsi"/>
          <w:lang w:val="es-ES"/>
        </w:rPr>
        <w:t xml:space="preserve">       F   </w:t>
      </w:r>
      <w:proofErr w:type="spellStart"/>
      <w:r>
        <w:rPr>
          <w:rFonts w:eastAsiaTheme="minorEastAsia" w:cstheme="minorHAnsi"/>
          <w:lang w:val="es-ES"/>
        </w:rPr>
        <w:t>F</w:t>
      </w:r>
      <w:proofErr w:type="spellEnd"/>
    </w:p>
    <w:p w:rsidRPr="00530187" w:rsidR="00530187" w:rsidP="00530187" w:rsidRDefault="00530187" w14:paraId="5FD18FFE" w14:textId="00EDCAB2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"/>
        </w:rPr>
      </w:pPr>
      <m:oMathPara>
        <m:oMath>
          <m:d>
            <m:dPr>
              <m:ctrlPr>
                <w:ins w:author="Usuario" w:date="2021-10-06T11:10:00Z" w:id="55">
                  <w:rPr>
                    <w:rFonts w:ascii="Cambria Math" w:hAnsi="Cambria Math" w:cstheme="minorHAnsi"/>
                    <w:i/>
                    <w:lang w:val="es-ES_tradnl"/>
                  </w:rPr>
                </w:ins>
              </m:ctrlPr>
            </m:dPr>
            <m:e>
              <m:d>
                <m:dPr>
                  <m:ctrlPr>
                    <w:ins w:author="Usuario" w:date="2021-10-06T11:10:00Z" w:id="56">
                      <w:rPr>
                        <w:rFonts w:ascii="Cambria Math" w:hAnsi="Cambria Math" w:cstheme="minorHAnsi"/>
                        <w:i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lang w:val="es-ES_tradnl"/>
                    </w:rPr>
                    <m:t>F</m:t>
                  </m:r>
                  <m:r>
                    <w:rPr>
                      <w:rFonts w:ascii="Cambria Math" w:hAnsi="Cambria Math" w:cstheme="minorHAnsi"/>
                      <w:lang w:val="es-ES_tradnl"/>
                    </w:rPr>
                    <m:t>c</m:t>
                  </m:r>
                  <m:r>
                    <w:rPr>
                      <w:rFonts w:ascii="Cambria Math" w:hAnsi="Cambria Math" w:cstheme="minorHAnsi"/>
                      <w:lang w:val="es-ES"/>
                    </w:rPr>
                    <m:t>∨¬G</m:t>
                  </m:r>
                  <m:r>
                    <w:rPr>
                      <w:rFonts w:ascii="Cambria Math" w:hAnsi="Cambria Math" w:cstheme="minorHAnsi"/>
                      <w:lang w:val="es-ES_tradnl"/>
                    </w:rPr>
                    <m:t>c</m:t>
                  </m:r>
                  <m:ctrlPr>
                    <w:ins w:author="Usuario" w:date="2021-10-06T11:10:00Z" w:id="57">
                      <w:rPr>
                        <w:rFonts w:ascii="Cambria Math" w:hAnsi="Cambria Math" w:cstheme="minorHAnsi"/>
                        <w:i/>
                        <w:lang w:val="es-ES"/>
                      </w:rPr>
                    </w:ins>
                  </m:ctrlPr>
                </m:e>
              </m:d>
              <m:r>
                <w:rPr>
                  <w:rFonts w:ascii="Cambria Math" w:hAnsi="Cambria Math" w:cstheme="minorHAnsi"/>
                  <w:lang w:val="es-ES_tradnl"/>
                </w:rPr>
                <m:t>⊃¬</m:t>
              </m:r>
              <m:r>
                <w:rPr>
                  <w:rFonts w:ascii="Cambria Math" w:hAnsi="Cambria Math" w:eastAsiaTheme="minorEastAsia" w:cstheme="minorHAnsi"/>
                  <w:lang w:val="es-ES_tradnl"/>
                </w:rPr>
                <m:t>P</m:t>
              </m:r>
              <m:ctrlPr>
                <w:ins w:author="Usuario" w:date="2021-10-06T11:10:00Z" w:id="58">
                  <w:rPr>
                    <w:rFonts w:ascii="Cambria Math" w:hAnsi="Cambria Math" w:eastAsiaTheme="minorEastAsia" w:cstheme="minorHAnsi"/>
                    <w:i/>
                    <w:lang w:val="es-ES_tradnl"/>
                  </w:rPr>
                </w:ins>
              </m:ctrlPr>
            </m:e>
          </m:d>
        </m:oMath>
      </m:oMathPara>
    </w:p>
    <w:p w:rsidRPr="00530187" w:rsidR="00530187" w:rsidP="002D2AC9" w:rsidRDefault="00530187" w14:paraId="13C0A047" w14:textId="35BA3A0C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 </w:t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 xml:space="preserve">V    </w:t>
      </w:r>
      <w:proofErr w:type="spellStart"/>
      <w:r>
        <w:rPr>
          <w:rFonts w:eastAsiaTheme="minorEastAsia" w:cstheme="minorHAnsi"/>
          <w:lang w:val="es-ES"/>
        </w:rPr>
        <w:t>V</w:t>
      </w:r>
      <w:proofErr w:type="spellEnd"/>
      <w:r>
        <w:rPr>
          <w:rFonts w:eastAsiaTheme="minorEastAsia" w:cstheme="minorHAnsi"/>
          <w:lang w:val="es-ES"/>
        </w:rPr>
        <w:t xml:space="preserve">   F</w:t>
      </w:r>
      <w:r>
        <w:rPr>
          <w:rFonts w:eastAsiaTheme="minorEastAsia" w:cstheme="minorHAnsi"/>
          <w:lang w:val="es-ES"/>
        </w:rPr>
        <w:tab/>
      </w:r>
      <w:r>
        <w:rPr>
          <w:rFonts w:eastAsiaTheme="minorEastAsia" w:cstheme="minorHAnsi"/>
          <w:lang w:val="es-ES"/>
        </w:rPr>
        <w:t xml:space="preserve">        F   </w:t>
      </w:r>
      <w:proofErr w:type="spellStart"/>
      <w:r>
        <w:rPr>
          <w:rFonts w:eastAsiaTheme="minorEastAsia" w:cstheme="minorHAnsi"/>
          <w:lang w:val="es-ES"/>
        </w:rPr>
        <w:t>F</w:t>
      </w:r>
      <w:proofErr w:type="spellEnd"/>
    </w:p>
    <w:p w:rsidRPr="00530187" w:rsidR="00530187" w:rsidP="002D2AC9" w:rsidRDefault="00530187" w14:paraId="58E0B491" w14:textId="77777777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b/>
          <w:bCs/>
        </w:rPr>
      </w:pPr>
    </w:p>
    <w:p w:rsidRPr="00E732C8" w:rsidR="002D2AC9" w:rsidP="002D2AC9" w:rsidRDefault="002D2AC9" w14:paraId="2DF7D40D" w14:textId="77777777">
      <w:pPr>
        <w:spacing w:line="276" w:lineRule="auto"/>
        <w:rPr>
          <w:b/>
          <w:bCs/>
        </w:rPr>
      </w:pPr>
      <w:r>
        <w:rPr>
          <w:b/>
          <w:bCs/>
        </w:rPr>
        <w:t xml:space="preserve">Parte II. </w:t>
      </w:r>
      <w:r w:rsidRPr="00E732C8">
        <w:rPr>
          <w:b/>
          <w:bCs/>
        </w:rPr>
        <w:t>Cálculo parcial de modelos</w:t>
      </w:r>
    </w:p>
    <w:p w:rsidR="002D2AC9" w:rsidP="002D2AC9" w:rsidRDefault="002D2AC9" w14:paraId="178EBB49" w14:textId="77777777">
      <w:pPr>
        <w:spacing w:line="276" w:lineRule="auto"/>
      </w:pPr>
      <w:r>
        <w:t>Consideren la siguiente estructura U:</w:t>
      </w:r>
    </w:p>
    <w:p w:rsidRPr="008361A1" w:rsidR="002D2AC9" w:rsidP="002D2AC9" w:rsidRDefault="002D2AC9" w14:paraId="59B39AB6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</m:t>
              </m:r>
            </m:e>
          </m:d>
        </m:oMath>
      </m:oMathPara>
    </w:p>
    <w:p w:rsidRPr="007E792F" w:rsidR="002D2AC9" w:rsidP="002D2AC9" w:rsidRDefault="002D2AC9" w14:paraId="5A4324FD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Pr="007E792F" w:rsidR="002D2AC9" w:rsidP="002D2AC9" w:rsidRDefault="002D2AC9" w14:paraId="5CEED4D3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Pr="007E792F" w:rsidR="002D2AC9" w:rsidP="002D2AC9" w:rsidRDefault="002D2AC9" w14:paraId="51679777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:rsidRPr="007E792F" w:rsidR="002D2AC9" w:rsidP="002D2AC9" w:rsidRDefault="002D2AC9" w14:paraId="0E2A90E4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Pr="007E792F" w:rsidR="002D2AC9" w:rsidP="002D2AC9" w:rsidRDefault="002D2AC9" w14:paraId="12053A72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:rsidRPr="007E792F" w:rsidR="002D2AC9" w:rsidP="002D2AC9" w:rsidRDefault="002D2AC9" w14:paraId="6D9FE30E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</m:t>
              </m:r>
            </m:e>
          </m:d>
        </m:oMath>
      </m:oMathPara>
    </w:p>
    <w:p w:rsidRPr="007E792F" w:rsidR="002D2AC9" w:rsidP="002D2AC9" w:rsidRDefault="002D2AC9" w14:paraId="29D68068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G:∅</m:t>
          </m:r>
        </m:oMath>
      </m:oMathPara>
    </w:p>
    <w:p w:rsidRPr="007E792F" w:rsidR="002D2AC9" w:rsidP="002D2AC9" w:rsidRDefault="002D2AC9" w14:paraId="2508D40C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c,e</m:t>
              </m:r>
            </m:e>
          </m:d>
        </m:oMath>
      </m:oMathPara>
    </w:p>
    <w:p w:rsidRPr="007E792F" w:rsidR="002D2AC9" w:rsidP="002D2AC9" w:rsidRDefault="002D2AC9" w14:paraId="5EBBA806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</m:oMath>
      </m:oMathPara>
    </w:p>
    <w:p w:rsidRPr="002F7A54" w:rsidR="002D2AC9" w:rsidP="002D2AC9" w:rsidRDefault="002D2AC9" w14:paraId="6029DBF3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a,c,e</m:t>
              </m:r>
            </m:e>
          </m:d>
        </m:oMath>
      </m:oMathPara>
    </w:p>
    <w:p w:rsidR="002D2AC9" w:rsidP="002D2AC9" w:rsidRDefault="002D2AC9" w14:paraId="40E7D716" w14:textId="77777777">
      <w:pPr>
        <w:spacing w:line="276" w:lineRule="auto"/>
        <w:rPr>
          <w:rFonts w:eastAsiaTheme="minorEastAsia"/>
        </w:rPr>
      </w:pPr>
    </w:p>
    <w:p w:rsidR="002D2AC9" w:rsidP="002D2AC9" w:rsidRDefault="002D2AC9" w14:paraId="193350B8" w14:textId="77777777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A continuación, desarrollen una sustitución constante para</w:t>
      </w:r>
      <w:r w:rsidRPr="005513A3">
        <w:rPr>
          <w:rFonts w:eastAsiaTheme="minorEastAsia"/>
        </w:rPr>
        <w:t xml:space="preserve"> cada una de las siguientes fórmulas</w:t>
      </w:r>
      <w:r>
        <w:rPr>
          <w:rFonts w:eastAsiaTheme="minorEastAsia"/>
        </w:rPr>
        <w:t xml:space="preserve"> de modo que obtengan el valor V:</w:t>
      </w:r>
    </w:p>
    <w:p w:rsidRPr="00DD72AA" w:rsidR="002D2AC9" w:rsidP="002D2AC9" w:rsidRDefault="002D2AC9" w14:paraId="60AC61A2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</w:rPr>
            <m:t>i.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Fx∧¬Kx</m:t>
                  </m:r>
                </m:e>
              </m:d>
              <m:r>
                <w:rPr>
                  <w:rFonts w:ascii="Cambria Math" w:hAnsi="Cambria Math" w:eastAsiaTheme="minorEastAsia"/>
                </w:rPr>
                <m:t>∧Jx</m:t>
              </m:r>
            </m:e>
          </m:d>
        </m:oMath>
      </m:oMathPara>
    </w:p>
    <w:p w:rsidR="000F3B36" w:rsidP="002D2AC9" w:rsidRDefault="002D2AC9" w14:paraId="398F7202" w14:textId="4F157BE3">
      <w:pPr>
        <w:spacing w:line="276" w:lineRule="auto"/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ii.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¬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Gx∨Hx</m:t>
                </m:r>
              </m:e>
            </m:d>
            <m:r>
              <w:rPr>
                <w:rFonts w:ascii="Cambria Math" w:hAnsi="Cambria Math" w:eastAsiaTheme="minorEastAsia"/>
              </w:rPr>
              <m:t>∨Kx</m:t>
            </m:r>
          </m:e>
        </m:d>
      </m:oMath>
    </w:p>
    <w:p w:rsidR="000F3B36" w:rsidP="002D2AC9" w:rsidRDefault="000F3B36" w14:paraId="7DFA2370" w14:textId="1579B2A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ϕ:</m:t>
          </m:r>
          <m:r>
            <w:rPr>
              <w:rFonts w:ascii="Cambria Math" w:hAnsi="Cambria Math" w:eastAsiaTheme="minorEastAsia"/>
            </w:rPr>
            <m:t>¬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Gx∨Hx</m:t>
                  </m:r>
                </m:e>
              </m:d>
              <m:r>
                <w:rPr>
                  <w:rFonts w:ascii="Cambria Math" w:hAnsi="Cambria Math" w:eastAsiaTheme="minorEastAsia"/>
                </w:rPr>
                <m:t>∨Kx</m:t>
              </m:r>
            </m:e>
          </m:d>
        </m:oMath>
      </m:oMathPara>
    </w:p>
    <w:p w:rsidR="000F3B36" w:rsidP="002D2AC9" w:rsidRDefault="000F3B36" w14:paraId="14FB27FC" w14:textId="30E45937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ϕ</m:t>
          </m:r>
          <m:r>
            <w:rPr>
              <w:rFonts w:ascii="Cambria Math" w:hAnsi="Cambria Math" w:eastAsiaTheme="minorEastAsia"/>
            </w:rPr>
            <m:t>[b/x]</m:t>
          </m:r>
          <m:r>
            <w:rPr>
              <w:rFonts w:ascii="Cambria Math" w:hAnsi="Cambria Math" w:eastAsiaTheme="minorEastAsia"/>
            </w:rPr>
            <m:t>:¬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G</m:t>
                  </m:r>
                  <m:r>
                    <w:rPr>
                      <w:rFonts w:ascii="Cambria Math" w:hAnsi="Cambria Math" w:eastAsiaTheme="minorEastAsia"/>
                    </w:rPr>
                    <m:t>b</m:t>
                  </m:r>
                  <m:r>
                    <w:rPr>
                      <w:rFonts w:ascii="Cambria Math" w:hAnsi="Cambria Math" w:eastAsiaTheme="minorEastAsia"/>
                    </w:rPr>
                    <m:t>∨H</m:t>
                  </m:r>
                  <m:r>
                    <w:rPr>
                      <w:rFonts w:ascii="Cambria Math" w:hAnsi="Cambria Math" w:eastAsiaTheme="minorEastAsia"/>
                    </w:rPr>
                    <m:t>b</m:t>
                  </m:r>
                </m:e>
              </m:d>
              <m:r>
                <w:rPr>
                  <w:rFonts w:ascii="Cambria Math" w:hAnsi="Cambria Math" w:eastAsiaTheme="minorEastAsia"/>
                </w:rPr>
                <m:t>∨K</m:t>
              </m:r>
              <m:r>
                <w:rPr>
                  <w:rFonts w:ascii="Cambria Math" w:hAnsi="Cambria Math" w:eastAsiaTheme="minorEastAsia"/>
                </w:rPr>
                <m:t>b</m:t>
              </m:r>
            </m:e>
          </m:d>
        </m:oMath>
      </m:oMathPara>
    </w:p>
    <w:p w:rsidR="000F3B36" w:rsidP="002D2AC9" w:rsidRDefault="000F3B36" w14:paraId="26C2F1E6" w14:textId="36ACA139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     V     F   F   </w:t>
      </w: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 xml:space="preserve">       </w:t>
      </w: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 xml:space="preserve">   </w:t>
      </w:r>
      <w:proofErr w:type="spellStart"/>
      <w:r>
        <w:rPr>
          <w:rFonts w:eastAsiaTheme="minorEastAsia"/>
        </w:rPr>
        <w:t>F</w:t>
      </w:r>
      <w:proofErr w:type="spellEnd"/>
      <w:r>
        <w:rPr>
          <w:rFonts w:eastAsiaTheme="minorEastAsia"/>
        </w:rPr>
        <w:t xml:space="preserve">    </w:t>
      </w:r>
    </w:p>
    <w:p w:rsidRPr="005F46B2" w:rsidR="002D2AC9" w:rsidP="002D2AC9" w:rsidRDefault="002D2AC9" w14:paraId="059552C0" w14:textId="77777777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eastAsiaTheme="minorEastAsia"/>
            </w:rPr>
            <m:t>iii.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Hx∧¬Hy</m:t>
                  </m:r>
                </m:e>
              </m:d>
              <m:r>
                <w:rPr>
                  <w:rFonts w:ascii="Cambria Math" w:hAnsi="Cambria Math" w:eastAsiaTheme="minorEastAsia"/>
                </w:rPr>
                <m:t>≡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Ky∧Jx</m:t>
                  </m:r>
                </m:e>
              </m:d>
            </m:e>
          </m:d>
        </m:oMath>
      </m:oMathPara>
    </w:p>
    <w:p w:rsidRPr="008A267F" w:rsidR="002D2AC9" w:rsidP="002D2AC9" w:rsidRDefault="002D2AC9" w14:paraId="4C9449D2" w14:textId="77777777">
      <w:pPr>
        <w:spacing w:line="276" w:lineRule="auto"/>
        <w:rPr>
          <w:rFonts w:ascii="Cambria Math" w:hAnsi="Cambria Math" w:eastAsiaTheme="minorEastAsia"/>
          <w:oMath/>
        </w:rPr>
      </w:pPr>
      <m:oMath>
        <m:r>
          <w:rPr>
            <w:rFonts w:ascii="Cambria Math" w:hAnsi="Cambria Math" w:eastAsiaTheme="minorEastAsia"/>
          </w:rPr>
          <m:t>iv.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Fx⊃</m:t>
            </m:r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Kx∧</m:t>
                </m:r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Theme="minorEastAsia"/>
                      </w:rPr>
                      <m:t>Jy∧¬Gz</m:t>
                    </m:r>
                  </m:e>
                </m:d>
              </m:e>
            </m:d>
          </m:e>
        </m:d>
      </m:oMath>
    </w:p>
    <w:p w:rsidR="002D2AC9" w:rsidP="002D2AC9" w:rsidRDefault="002D2AC9" w14:paraId="6FE0CE5C" w14:textId="77777777">
      <w:pPr>
        <w:spacing w:line="276" w:lineRule="auto"/>
        <w:rPr>
          <w:rFonts w:eastAsiaTheme="minorEastAsia"/>
        </w:rPr>
      </w:pPr>
      <w:r w:rsidRPr="00856314">
        <w:rPr>
          <w:rFonts w:eastAsiaTheme="minorEastAsia"/>
        </w:rPr>
        <w:t>Debe</w:t>
      </w:r>
      <w:r>
        <w:rPr>
          <w:rFonts w:eastAsiaTheme="minorEastAsia"/>
        </w:rPr>
        <w:t>n</w:t>
      </w:r>
      <w:r w:rsidRPr="00856314">
        <w:rPr>
          <w:rFonts w:eastAsiaTheme="minorEastAsia"/>
        </w:rPr>
        <w:t xml:space="preserve"> c</w:t>
      </w:r>
      <w:r>
        <w:rPr>
          <w:rFonts w:eastAsiaTheme="minorEastAsia"/>
        </w:rPr>
        <w:t>onsignar los cálculos completos.</w:t>
      </w:r>
    </w:p>
    <w:p w:rsidRPr="00856314" w:rsidR="002D2AC9" w:rsidP="002D2AC9" w:rsidRDefault="002D2AC9" w14:paraId="1E598DCB" w14:textId="77777777">
      <w:pPr>
        <w:spacing w:line="276" w:lineRule="auto"/>
        <w:rPr>
          <w:rFonts w:eastAsiaTheme="minorEastAsia"/>
        </w:rPr>
      </w:pPr>
    </w:p>
    <w:p w:rsidRPr="004636E3" w:rsidR="002D2AC9" w:rsidP="002D2AC9" w:rsidRDefault="002D2AC9" w14:paraId="6CA16DA6" w14:textId="77777777">
      <w:pPr>
        <w:spacing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Parte III. </w:t>
      </w:r>
      <w:r w:rsidRPr="007E792F">
        <w:rPr>
          <w:rFonts w:eastAsiaTheme="minorEastAsia"/>
          <w:b/>
          <w:bCs/>
        </w:rPr>
        <w:t xml:space="preserve">Cálculo </w:t>
      </w:r>
      <w:r>
        <w:rPr>
          <w:rFonts w:eastAsiaTheme="minorEastAsia"/>
          <w:b/>
          <w:bCs/>
        </w:rPr>
        <w:t xml:space="preserve">de valores </w:t>
      </w:r>
      <w:r w:rsidRPr="007E792F">
        <w:rPr>
          <w:rFonts w:eastAsiaTheme="minorEastAsia"/>
          <w:b/>
          <w:bCs/>
        </w:rPr>
        <w:t>con cuantificación extendida</w:t>
      </w:r>
    </w:p>
    <w:p w:rsidR="002D2AC9" w:rsidP="002D2AC9" w:rsidRDefault="002D2AC9" w14:paraId="07F86F65" w14:textId="77777777">
      <w:pPr>
        <w:spacing w:line="276" w:lineRule="auto"/>
        <w:jc w:val="both"/>
      </w:pPr>
      <w:r>
        <w:t xml:space="preserve">Consideren la siguiente estructura </w:t>
      </w:r>
      <m:oMath>
        <m:r>
          <w:rPr>
            <w:rFonts w:ascii="Cambria Math" w:hAnsi="Cambria Math" w:eastAsia="Cambria Math" w:cs="Cambria Math"/>
          </w:rPr>
          <m:t>U</m:t>
        </m:r>
      </m:oMath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2AC9" w:rsidTr="00EB4251" w14:paraId="304E6403" w14:textId="77777777">
        <w:tc>
          <w:tcPr>
            <w:tcW w:w="4247" w:type="dxa"/>
          </w:tcPr>
          <w:p w:rsidRPr="007E792F" w:rsidR="002D2AC9" w:rsidP="00EB4251" w:rsidRDefault="002D2AC9" w14:paraId="60D6335B" w14:textId="77777777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a,b,c,d,e</m:t>
                    </m:r>
                  </m:e>
                </m:d>
              </m:oMath>
            </m:oMathPara>
          </w:p>
          <w:p w:rsidRPr="007E792F" w:rsidR="002D2AC9" w:rsidP="00EB4251" w:rsidRDefault="002D2AC9" w14:paraId="147D16B5" w14:textId="77777777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:rsidRPr="007E792F" w:rsidR="002D2AC9" w:rsidP="00EB4251" w:rsidRDefault="002D2AC9" w14:paraId="1DDCDFC5" w14:textId="77777777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  <w:p w:rsidRPr="007E792F" w:rsidR="002D2AC9" w:rsidP="00EB4251" w:rsidRDefault="002D2AC9" w14:paraId="3D813D04" w14:textId="77777777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m:oMathPara>
          </w:p>
          <w:p w:rsidRPr="007E792F" w:rsidR="002D2AC9" w:rsidP="00EB4251" w:rsidRDefault="002D2AC9" w14:paraId="220EA1FD" w14:textId="77777777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oMath>
            </m:oMathPara>
          </w:p>
          <w:p w:rsidRPr="00C84A8D" w:rsidR="002D2AC9" w:rsidP="00EB4251" w:rsidRDefault="002D2AC9" w14:paraId="26693117" w14:textId="77777777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e: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4247" w:type="dxa"/>
          </w:tcPr>
          <w:p w:rsidR="002D2AC9" w:rsidP="00EB4251" w:rsidRDefault="002D2AC9" w14:paraId="2C8D1274" w14:textId="77777777">
            <w:pPr>
              <w:spacing w:line="276" w:lineRule="auto"/>
              <w:rPr>
                <w:rFonts w:ascii="Cambria Math" w:hAnsi="Cambria Math" w:eastAsia="Cambria Math" w:cs="Cambria Math"/>
              </w:rPr>
            </w:pPr>
            <m:oMath>
              <m:r>
                <w:rPr>
                  <w:rFonts w:ascii="Cambria Math" w:hAnsi="Cambria Math" w:eastAsia="Cambria Math" w:cs="Cambria Math"/>
                </w:rPr>
                <m:t>F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color w:val="000000"/>
                    </w:rPr>
                    <m:t>b,c</m:t>
                  </m:r>
                </m:e>
              </m:d>
            </m:oMath>
          </w:p>
          <w:p w:rsidR="002D2AC9" w:rsidP="00EB4251" w:rsidRDefault="002D2AC9" w14:paraId="3B09B07A" w14:textId="77777777">
            <w:pPr>
              <w:spacing w:line="276" w:lineRule="auto"/>
              <w:rPr>
                <w:rFonts w:ascii="Cambria Math" w:hAnsi="Cambria Math" w:eastAsia="Cambria Math" w:cs="Cambria Math"/>
              </w:rPr>
            </w:pPr>
            <m:oMath>
              <m:r>
                <w:rPr>
                  <w:rFonts w:ascii="Cambria Math" w:hAnsi="Cambria Math" w:eastAsia="Cambria Math" w:cs="Cambria Math"/>
                </w:rPr>
                <m:t>G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color w:val="000000"/>
                    </w:rPr>
                    <m:t>d,e</m:t>
                  </m:r>
                </m:e>
              </m:d>
            </m:oMath>
          </w:p>
          <w:p w:rsidR="002D2AC9" w:rsidP="00EB4251" w:rsidRDefault="002D2AC9" w14:paraId="7DC404F8" w14:textId="77777777">
            <w:pPr>
              <w:spacing w:line="276" w:lineRule="auto"/>
              <w:rPr>
                <w:rFonts w:ascii="Cambria Math" w:hAnsi="Cambria Math" w:eastAsia="Cambria Math" w:cs="Cambria Math"/>
              </w:rPr>
            </w:pPr>
            <m:oMath>
              <m:r>
                <w:rPr>
                  <w:rFonts w:ascii="Cambria Math" w:hAnsi="Cambria Math" w:eastAsia="Cambria Math" w:cs="Cambria Math"/>
                </w:rPr>
                <m:t>H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color w:val="000000"/>
                    </w:rPr>
                    <m:t>c</m:t>
                  </m:r>
                </m:e>
              </m:d>
            </m:oMath>
          </w:p>
          <w:p w:rsidR="002D2AC9" w:rsidP="00EB4251" w:rsidRDefault="002D2AC9" w14:paraId="63FF9753" w14:textId="77777777">
            <w:pPr>
              <w:spacing w:line="276" w:lineRule="auto"/>
            </w:pPr>
            <m:oMath>
              <m:r>
                <w:rPr>
                  <w:rFonts w:ascii="Cambria Math" w:hAnsi="Cambria Math" w:eastAsia="Cambria Math" w:cs="Cambria Math"/>
                </w:rPr>
                <m:t>J</m:t>
              </m:r>
            </m:oMath>
            <w:r>
              <w:t>: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a,b,c,d,e</m:t>
                  </m:r>
                </m:e>
              </m:d>
            </m:oMath>
          </w:p>
          <w:p w:rsidRPr="006C4BCD" w:rsidR="002D2AC9" w:rsidP="00EB4251" w:rsidRDefault="002D2AC9" w14:paraId="5F5D4775" w14:textId="77777777">
            <w:pPr>
              <w:spacing w:line="276" w:lineRule="auto"/>
              <w:rPr>
                <w:rFonts w:ascii="Cambria Math" w:hAnsi="Cambria Math" w:eastAsia="Cambria Math" w:cs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eastAsia="Cambria Math" w:cs="Cambria Math"/>
                  </w:rPr>
                  <m:t>K:∅</m:t>
                </m:r>
              </m:oMath>
            </m:oMathPara>
          </w:p>
          <w:p w:rsidRPr="00C84A8D" w:rsidR="002D2AC9" w:rsidP="00EB4251" w:rsidRDefault="002D2AC9" w14:paraId="188B3A75" w14:textId="77777777">
            <w:pPr>
              <w:spacing w:line="276" w:lineRule="auto"/>
              <w:jc w:val="both"/>
              <w:rPr>
                <w:rFonts w:ascii="Cambria Math" w:hAnsi="Cambria Math" w:eastAsia="Cambria Math" w:cs="Cambria Math"/>
              </w:rPr>
            </w:pPr>
            <m:oMath>
              <m:r>
                <w:rPr>
                  <w:rFonts w:ascii="Cambria Math" w:hAnsi="Cambria Math" w:eastAsia="Cambria Math" w:cs="Cambria Math"/>
                </w:rPr>
                <m:t>F'</m:t>
              </m:r>
            </m:oMath>
            <w:r>
              <w:rPr>
                <w:rFonts w:ascii="Cambria Math" w:hAnsi="Cambria Math" w:eastAsia="Cambria Math" w:cs="Cambria Math"/>
              </w:rPr>
              <w:t>:</w:t>
            </w:r>
            <w:r w:rsidRPr="006C4BCD">
              <w:rPr>
                <w:rFonts w:ascii="Cambria Math" w:hAnsi="Cambria Math" w:eastAsia="Cambria Math" w:cs="Cambria Math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r>
                    <w:rPr>
                      <w:rFonts w:ascii="Cambria Math" w:hAnsi="Cambria Math" w:eastAsia="Cambria Math" w:cs="Cambria Math"/>
                      <w:color w:val="000000"/>
                    </w:rPr>
                    <m:t>a,d,e</m:t>
                  </m:r>
                </m:e>
              </m:d>
            </m:oMath>
          </w:p>
        </w:tc>
      </w:tr>
    </w:tbl>
    <w:p w:rsidRPr="00FA49DC" w:rsidR="002D2AC9" w:rsidP="002D2AC9" w:rsidRDefault="002D2AC9" w14:paraId="4A5F81D5" w14:textId="77777777">
      <w:pPr>
        <w:spacing w:line="276" w:lineRule="auto"/>
        <w:rPr>
          <w:rFonts w:eastAsia="Cambria Math" w:cstheme="minorHAnsi"/>
        </w:rPr>
      </w:pPr>
      <w:r>
        <w:rPr>
          <w:rFonts w:eastAsia="Cambria Math" w:cstheme="minorHAnsi"/>
        </w:rPr>
        <w:t>A continuación, c</w:t>
      </w:r>
      <w:r w:rsidRPr="00FA49DC">
        <w:rPr>
          <w:rFonts w:eastAsia="Cambria Math" w:cstheme="minorHAnsi"/>
        </w:rPr>
        <w:t>alcul</w:t>
      </w:r>
      <w:r>
        <w:rPr>
          <w:rFonts w:eastAsia="Cambria Math" w:cstheme="minorHAnsi"/>
        </w:rPr>
        <w:t>en</w:t>
      </w:r>
      <w:r w:rsidRPr="00FA49DC">
        <w:rPr>
          <w:rFonts w:eastAsia="Cambria Math" w:cstheme="minorHAnsi"/>
        </w:rPr>
        <w:t xml:space="preserve"> el valor que toman estas fórmulas en U:</w:t>
      </w:r>
    </w:p>
    <w:p w:rsidR="002D2AC9" w:rsidP="002D2AC9" w:rsidRDefault="00000000" w14:paraId="4D04B1CD" w14:textId="77777777">
      <w:pPr>
        <w:pStyle w:val="Prrafodelista"/>
        <w:numPr>
          <w:ilvl w:val="0"/>
          <w:numId w:val="1"/>
        </w:numPr>
        <w:spacing w:line="276" w:lineRule="auto"/>
        <w:rPr>
          <w:rFonts w:ascii="Cambria Math" w:hAnsi="Cambria Math" w:eastAsia="Cambria Math" w:cs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min</m:t>
                </m:r>
              </m:fName>
              <m:e>
                <m:r>
                  <w:rPr>
                    <w:rFonts w:ascii="Cambria Math" w:hAnsi="Cambria Math" w:eastAsia="Cambria Math" w:cs="Cambria Math"/>
                  </w:rPr>
                  <m:t>4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 w:eastAsia="Cambria Math" w:cs="Cambria Math"/>
          </w:rPr>
          <m:t>xFx</m:t>
        </m:r>
      </m:oMath>
    </w:p>
    <w:p w:rsidR="002D2AC9" w:rsidP="002D2AC9" w:rsidRDefault="00000000" w14:paraId="4825F51E" w14:textId="77777777">
      <w:pPr>
        <w:pStyle w:val="Prrafodelista"/>
        <w:numPr>
          <w:ilvl w:val="0"/>
          <w:numId w:val="1"/>
        </w:numPr>
        <w:spacing w:line="276" w:lineRule="auto"/>
        <w:rPr>
          <w:rFonts w:ascii="Cambria Math" w:hAnsi="Cambria Math" w:eastAsia="Cambria Math" w:cs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</w:rPr>
                  <m:t>max</m:t>
                </m:r>
              </m:fName>
              <m:e>
                <m:r>
                  <w:rPr>
                    <w:rFonts w:ascii="Cambria Math" w:hAnsi="Cambria Math" w:eastAsia="Cambria Math" w:cs="Cambria Math"/>
                  </w:rPr>
                  <m:t>7</m:t>
                </m:r>
              </m:e>
            </m:func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 w:eastAsia="Cambria Math" w:cs="Cambria Math"/>
          </w:rPr>
          <m:t>y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t>¬Hy∨F'y</m:t>
            </m:r>
          </m:e>
        </m:d>
      </m:oMath>
    </w:p>
    <w:p w:rsidR="002D2AC9" w:rsidP="002D2AC9" w:rsidRDefault="00000000" w14:paraId="73394C19" w14:textId="77777777">
      <w:pPr>
        <w:pStyle w:val="Prrafodelista"/>
        <w:numPr>
          <w:ilvl w:val="0"/>
          <w:numId w:val="1"/>
        </w:numPr>
        <w:spacing w:line="276" w:lineRule="auto"/>
        <w:rPr>
          <w:rFonts w:ascii="Cambria Math" w:hAnsi="Cambria Math" w:eastAsia="Cambria Math" w:cs="Cambria Math"/>
        </w:rPr>
      </w:pPr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 w:eastAsia="Cambria Math" w:cs="Cambria Math"/>
              </w:rPr>
              <m:t>2</m:t>
            </m:r>
          </m:sub>
        </m:sSub>
        <m:r>
          <w:rPr>
            <w:rFonts w:ascii="Cambria Math" w:hAnsi="Cambria Math" w:eastAsia="Cambria Math" w:cs="Cambria Math"/>
          </w:rPr>
          <m:t>z¬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t>Jz∧Gz</m:t>
            </m:r>
          </m:e>
        </m:d>
      </m:oMath>
    </w:p>
    <w:p w:rsidRPr="00D3635D" w:rsidR="002D2AC9" w:rsidP="002D2AC9" w:rsidRDefault="00000000" w14:paraId="782950DE" w14:textId="77777777">
      <w:pPr>
        <w:pStyle w:val="Prrafodelista"/>
        <w:numPr>
          <w:ilvl w:val="0"/>
          <w:numId w:val="1"/>
        </w:numPr>
        <w:spacing w:line="276" w:lineRule="auto"/>
        <w:rPr>
          <w:rFonts w:ascii="Cambria Math" w:hAnsi="Cambria Math" w:eastAsia="Cambria Math" w:cs="Cambria Math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eastAsia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</w:rPr>
                  <m:t>min</m:t>
                </m:r>
              </m:fName>
              <m:e>
                <m:r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hAnsi="Cambria Math" w:eastAsia="Cambria Math" w:cs="Cambria Math"/>
            <w:color w:val="000000"/>
          </w:rPr>
          <m:t>x</m:t>
        </m:r>
        <m:d>
          <m:dPr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w:rPr>
                <w:rFonts w:ascii="Cambria Math" w:hAnsi="Cambria Math" w:eastAsia="Cambria Math" w:cs="Cambria Math"/>
                <w:color w:val="000000"/>
              </w:rPr>
              <m:t>Fx∧Jx</m:t>
            </m:r>
          </m:e>
        </m:d>
      </m:oMath>
    </w:p>
    <w:p w:rsidRPr="00D3635D" w:rsidR="002D2AC9" w:rsidP="002D2AC9" w:rsidRDefault="00000000" w14:paraId="6410432A" w14:textId="77777777">
      <w:pPr>
        <w:pStyle w:val="Prrafodelista"/>
        <w:numPr>
          <w:ilvl w:val="0"/>
          <w:numId w:val="1"/>
        </w:numPr>
        <w:spacing w:line="276" w:lineRule="auto"/>
        <w:rPr>
          <w:rFonts w:ascii="Cambria Math" w:hAnsi="Cambria Math" w:eastAsia="Cambria Math" w:cs="Cambria Math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eastAsia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</w:rPr>
                  <m:t>max</m:t>
                </m:r>
              </m:fName>
              <m:e>
                <m:r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hAnsi="Cambria Math" w:eastAsia="Cambria Math" w:cs="Cambria Math"/>
            <w:color w:val="000000"/>
          </w:rPr>
          <m:t>x</m:t>
        </m:r>
        <m:d>
          <m:dPr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w:rPr>
                <w:rFonts w:ascii="Cambria Math" w:hAnsi="Cambria Math" w:eastAsia="Cambria Math" w:cs="Cambria Math"/>
                <w:color w:val="000000"/>
              </w:rPr>
              <m:t>Hx</m:t>
            </m:r>
            <m:r>
              <w:rPr>
                <w:rFonts w:ascii="Cambria Math" w:hAnsi="Cambria Math" w:eastAsia="Cambria Math" w:cs="Cambria Math"/>
                <w:color w:val="FF0000"/>
              </w:rPr>
              <m:t>∨</m:t>
            </m:r>
            <m:r>
              <w:rPr>
                <w:rFonts w:ascii="Cambria Math" w:hAnsi="Cambria Math" w:eastAsia="Cambria Math" w:cs="Cambria Math"/>
                <w:color w:val="000000"/>
              </w:rPr>
              <m:t>Gx</m:t>
            </m:r>
          </m:e>
        </m:d>
      </m:oMath>
    </w:p>
    <w:p w:rsidRPr="00D3635D" w:rsidR="002D2AC9" w:rsidP="002D2AC9" w:rsidRDefault="00000000" w14:paraId="5EED9F76" w14:textId="77777777">
      <w:pPr>
        <w:pStyle w:val="Prrafodelista"/>
        <w:numPr>
          <w:ilvl w:val="0"/>
          <w:numId w:val="1"/>
        </w:numPr>
        <w:spacing w:line="276" w:lineRule="auto"/>
        <w:rPr>
          <w:rFonts w:ascii="Cambria Math" w:hAnsi="Cambria Math" w:eastAsia="Cambria Math" w:cs="Cambria Math"/>
        </w:rPr>
      </w:pP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/>
              </w:rPr>
              <m:t>∃</m:t>
            </m:r>
          </m:e>
          <m:sub>
            <m:r>
              <w:rPr>
                <w:rFonts w:ascii="Cambria Math" w:hAnsi="Cambria Math" w:eastAsia="Cambria Math" w:cs="Cambria Math"/>
                <w:color w:val="000000"/>
              </w:rPr>
              <m:t>1</m:t>
            </m:r>
          </m:sub>
        </m:sSub>
        <m:r>
          <w:rPr>
            <w:rFonts w:ascii="Cambria Math" w:hAnsi="Cambria Math" w:eastAsia="Cambria Math" w:cs="Cambria Math"/>
            <w:color w:val="000000"/>
          </w:rPr>
          <m:t>x</m:t>
        </m:r>
        <m:d>
          <m:dPr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d>
              <m:d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color w:val="000000"/>
                  </w:rPr>
                  <m:t>Gx</m:t>
                </m:r>
                <m:r>
                  <w:rPr>
                    <w:rFonts w:ascii="Cambria Math" w:hAnsi="Cambria Math" w:eastAsia="Cambria Math" w:cs="Cambria Math"/>
                    <w:color w:val="FF0000"/>
                  </w:rPr>
                  <m:t>∧</m:t>
                </m:r>
                <m:r>
                  <w:rPr>
                    <w:rFonts w:ascii="Cambria Math" w:hAnsi="Cambria Math" w:eastAsia="Cambria Math" w:cs="Cambria Math"/>
                    <w:color w:val="000000"/>
                  </w:rPr>
                  <m:t>F'x</m:t>
                </m:r>
              </m:e>
            </m:d>
            <m:r>
              <w:rPr>
                <w:rFonts w:ascii="Cambria Math" w:hAnsi="Cambria Math" w:eastAsia="Cambria Math" w:cs="Cambria Math"/>
                <w:color w:val="FF0000"/>
              </w:rPr>
              <m:t>∧</m:t>
            </m:r>
            <m:r>
              <w:rPr>
                <w:rFonts w:ascii="Cambria Math" w:hAnsi="Cambria Math" w:eastAsia="Cambria Math" w:cs="Cambria Math"/>
                <w:color w:val="000000"/>
              </w:rPr>
              <m:t>Jx</m:t>
            </m:r>
          </m:e>
        </m:d>
      </m:oMath>
    </w:p>
    <w:p w:rsidRPr="00D3635D" w:rsidR="002D2AC9" w:rsidP="002D2AC9" w:rsidRDefault="002D2AC9" w14:paraId="5D0B5FB6" w14:textId="77777777">
      <w:pPr>
        <w:pStyle w:val="Prrafodelista"/>
        <w:numPr>
          <w:ilvl w:val="0"/>
          <w:numId w:val="1"/>
        </w:numPr>
        <w:spacing w:line="276" w:lineRule="auto"/>
        <w:rPr>
          <w:rFonts w:ascii="Cambria Math" w:hAnsi="Cambria Math" w:eastAsia="Cambria Math" w:cs="Cambria Math"/>
        </w:rPr>
      </w:pPr>
      <m:oMath>
        <m:r>
          <w:rPr>
            <w:rFonts w:ascii="Cambria Math" w:hAnsi="Cambria Math" w:eastAsia="Cambria Math" w:cs="Cambria Math"/>
            <w:color w:val="000000"/>
          </w:rPr>
          <m:t>¬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eastAsia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</w:rPr>
                  <m:t>min</m:t>
                </m:r>
              </m:fName>
              <m:e>
                <m:r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</m:e>
            </m:func>
            <m:r>
              <w:rPr>
                <w:rFonts w:ascii="Cambria Math" w:hAnsi="Cambria Math"/>
                <w:color w:val="000000"/>
              </w:rPr>
              <m:t xml:space="preserve"> </m:t>
            </m:r>
          </m:sub>
        </m:sSub>
        <m:r>
          <w:rPr>
            <w:rFonts w:ascii="Cambria Math" w:hAnsi="Cambria Math" w:eastAsia="Cambria Math" w:cs="Cambria Math"/>
            <w:color w:val="000000"/>
          </w:rPr>
          <m:t>z</m:t>
        </m:r>
        <m:d>
          <m:dPr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w:rPr>
                <w:rFonts w:ascii="Cambria Math" w:hAnsi="Cambria Math" w:eastAsia="Cambria Math" w:cs="Cambria Math"/>
                <w:color w:val="000000"/>
              </w:rPr>
              <m:t>Jz∧¬Kz</m:t>
            </m:r>
          </m:e>
        </m:d>
      </m:oMath>
    </w:p>
    <w:p w:rsidRPr="00441288" w:rsidR="002D2AC9" w:rsidP="002D2AC9" w:rsidRDefault="00000000" w14:paraId="1863ADE6" w14:textId="7777777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eastAsia="Cambria Math" w:cs="Cambria Math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</w:rPr>
                  <m:t>max</m:t>
                </m:r>
              </m:fName>
              <m:e>
                <m:r>
                  <w:rPr>
                    <w:rFonts w:ascii="Cambria Math" w:hAnsi="Cambria Math" w:eastAsia="Cambria Math" w:cs="Cambria Math"/>
                    <w:color w:val="000000"/>
                  </w:rPr>
                  <m:t>0</m:t>
                </m:r>
              </m:e>
            </m:func>
          </m:sub>
        </m:sSub>
        <m:r>
          <w:rPr>
            <w:rFonts w:ascii="Cambria Math" w:hAnsi="Cambria Math" w:eastAsia="Cambria Math" w:cs="Cambria Math"/>
            <w:color w:val="000000"/>
          </w:rPr>
          <m:t>yKy</m:t>
        </m:r>
      </m:oMath>
    </w:p>
    <w:p w:rsidR="002D2AC9" w:rsidP="002D2AC9" w:rsidRDefault="002D2AC9" w14:paraId="43130FC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  <w:color w:val="000000"/>
        </w:rPr>
      </w:pPr>
    </w:p>
    <w:p w:rsidRPr="00D3635D" w:rsidR="002D2AC9" w:rsidP="002D2AC9" w:rsidRDefault="002D2AC9" w14:paraId="4D51C44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Cs/>
        </w:rPr>
      </w:pPr>
      <w:r w:rsidRPr="00D3635D">
        <w:rPr>
          <w:bCs/>
        </w:rPr>
        <w:t>En cada caso, debe</w:t>
      </w:r>
      <w:r>
        <w:rPr>
          <w:bCs/>
        </w:rPr>
        <w:t>n</w:t>
      </w:r>
      <w:r w:rsidRPr="00D3635D">
        <w:rPr>
          <w:bCs/>
        </w:rPr>
        <w:t xml:space="preserve"> o bien hacer los cálculos completos o bien justificar en tus palabras por qué la sustitución elegida permite modelar la fórmula.</w:t>
      </w:r>
    </w:p>
    <w:p w:rsidRPr="00CE0D07" w:rsidR="002D2AC9" w:rsidP="002D2AC9" w:rsidRDefault="002D2AC9" w14:paraId="54E38FF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</w:p>
    <w:p w:rsidR="002D2AC9" w:rsidP="002D2AC9" w:rsidRDefault="002D2AC9" w14:paraId="3917BF9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</w:rPr>
      </w:pPr>
      <w:r>
        <w:rPr>
          <w:b/>
          <w:color w:val="000000"/>
        </w:rPr>
        <w:t>Parte IV. Creación completa de modelos</w:t>
      </w:r>
    </w:p>
    <w:p w:rsidRPr="00157203" w:rsidR="002D2AC9" w:rsidP="002D2AC9" w:rsidRDefault="002D2AC9" w14:paraId="5F1DE62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b/>
          <w:color w:val="000000"/>
        </w:rPr>
      </w:pPr>
      <w:r w:rsidRPr="00467E96">
        <w:rPr>
          <w:bCs/>
          <w:color w:val="000000"/>
        </w:rPr>
        <w:t>Cre</w:t>
      </w:r>
      <w:r>
        <w:rPr>
          <w:bCs/>
          <w:color w:val="000000"/>
        </w:rPr>
        <w:t>en</w:t>
      </w:r>
      <w:r w:rsidRPr="00467E96">
        <w:rPr>
          <w:bCs/>
          <w:color w:val="000000"/>
        </w:rPr>
        <w:t xml:space="preserve"> un modelo para cada una de las siguientes fórmulas:</w:t>
      </w:r>
    </w:p>
    <w:p w:rsidRPr="00D3635D" w:rsidR="002D2AC9" w:rsidP="002D2AC9" w:rsidRDefault="002D2AC9" w14:paraId="191398BA" w14:textId="7777777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Hx</m:t>
            </m:r>
            <m:r>
              <w:rPr>
                <w:rFonts w:ascii="Cambria Math" w:hAnsi="Cambria Math" w:eastAsiaTheme="minorEastAsia" w:cstheme="minorHAnsi"/>
                <w:color w:val="000000" w:themeColor="text1"/>
              </w:rPr>
              <m:t>∧¬</m:t>
            </m:r>
            <m:r>
              <w:rPr>
                <w:rFonts w:ascii="Cambria Math" w:hAnsi="Cambria Math" w:cstheme="minorHAnsi"/>
                <w:color w:val="000000" w:themeColor="text1"/>
              </w:rPr>
              <m:t>Jx</m:t>
            </m:r>
          </m:e>
        </m:d>
      </m:oMath>
    </w:p>
    <w:p w:rsidRPr="00D3635D" w:rsidR="002D2AC9" w:rsidP="002D2AC9" w:rsidRDefault="00000000" w14:paraId="1FD6C547" w14:textId="7777777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¬∃x</m:t>
            </m:r>
            <m:r>
              <w:rPr>
                <w:rFonts w:ascii="Cambria Math" w:hAnsi="Cambria Math" w:eastAsiaTheme="minorEastAsia" w:cstheme="minorHAnsi"/>
              </w:rPr>
              <m:t>Kx∧¬P</m:t>
            </m:r>
            <m:ctrlPr>
              <w:rPr>
                <w:rFonts w:ascii="Cambria Math" w:hAnsi="Cambria Math" w:eastAsiaTheme="minorEastAsia" w:cstheme="minorHAnsi"/>
                <w:i/>
              </w:rPr>
            </m:ctrlPr>
          </m:e>
        </m:d>
      </m:oMath>
    </w:p>
    <w:p w:rsidRPr="00D3635D" w:rsidR="002D2AC9" w:rsidP="002D2AC9" w:rsidRDefault="002D2AC9" w14:paraId="0D5B06FE" w14:textId="7777777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r>
          <w:rPr>
            <w:rFonts w:ascii="Cambria Math" w:hAnsi="Cambria Math" w:cstheme="minorHAnsi"/>
            <w:color w:val="000000" w:themeColor="text1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d>
              <m:dPr>
                <m:ctrlPr>
                  <w:ins w:author="Usuario" w:date="2021-10-06T11:10:00Z" w:id="59">
                    <w:rPr>
                      <w:rFonts w:ascii="Cambria Math" w:hAnsi="Cambria Math" w:eastAsiaTheme="minorEastAsia" w:cstheme="minorHAnsi"/>
                      <w:i/>
                      <w:color w:val="000000" w:themeColor="text1"/>
                    </w:rPr>
                  </w:ins>
                </m:ctrlPr>
              </m:dPr>
              <m:e>
                <m:r>
                  <w:rPr>
                    <w:rFonts w:ascii="Cambria Math" w:hAnsi="Cambria Math" w:eastAsiaTheme="minorEastAsia" w:cstheme="minorHAnsi"/>
                    <w:color w:val="000000" w:themeColor="text1"/>
                  </w:rPr>
                  <m:t>Jx∧Gx</m:t>
                </m:r>
              </m:e>
            </m:d>
            <m:r>
              <w:rPr>
                <w:rFonts w:ascii="Cambria Math" w:hAnsi="Cambria Math" w:eastAsiaTheme="minorEastAsia" w:cstheme="minorHAnsi"/>
                <w:color w:val="000000" w:themeColor="text1"/>
              </w:rPr>
              <m:t>∧¬Hx</m:t>
            </m:r>
            <m:ctrlPr>
              <w:rPr>
                <w:rFonts w:ascii="Cambria Math" w:hAnsi="Cambria Math" w:eastAsiaTheme="minorEastAsia" w:cstheme="minorHAnsi"/>
                <w:i/>
                <w:color w:val="000000" w:themeColor="text1"/>
              </w:rPr>
            </m:ctrlPr>
          </m:e>
        </m:d>
      </m:oMath>
    </w:p>
    <w:p w:rsidRPr="00D3635D" w:rsidR="002D2AC9" w:rsidP="002D2AC9" w:rsidRDefault="00000000" w14:paraId="7827FBB6" w14:textId="7777777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</w:rPr>
              <m:t>¬∀x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Fx⊃Gx</m:t>
                </m:r>
              </m:e>
            </m:d>
            <m:r>
              <w:rPr>
                <w:rFonts w:ascii="Cambria Math" w:hAnsi="Cambria Math" w:cstheme="minorHAnsi"/>
                <w:color w:val="000000" w:themeColor="text1"/>
              </w:rPr>
              <m:t>∧∃x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eastAsiaTheme="minorEastAsia" w:cstheme="minorHAnsi"/>
                    <w:color w:val="000000" w:themeColor="text1"/>
                  </w:rPr>
                  <m:t>Hx∧¬Kx</m:t>
                </m:r>
                <m:ctrlPr>
                  <w:rPr>
                    <w:rFonts w:ascii="Cambria Math" w:hAnsi="Cambria Math" w:eastAsiaTheme="minorEastAsia" w:cstheme="minorHAnsi"/>
                    <w:i/>
                    <w:color w:val="000000" w:themeColor="text1"/>
                  </w:rPr>
                </m:ctrlPr>
              </m:e>
            </m:d>
            <m:ctrlPr>
              <w:rPr>
                <w:rFonts w:ascii="Cambria Math" w:hAnsi="Cambria Math" w:eastAsiaTheme="minorEastAsia" w:cstheme="minorHAnsi"/>
                <w:i/>
                <w:color w:val="000000" w:themeColor="text1"/>
              </w:rPr>
            </m:ctrlPr>
          </m:e>
        </m:d>
      </m:oMath>
    </w:p>
    <w:p w:rsidRPr="00D3635D" w:rsidR="002D2AC9" w:rsidP="002D2AC9" w:rsidRDefault="00000000" w14:paraId="30F07339" w14:textId="7777777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  <m:oMath>
        <m:d>
          <m:dPr>
            <m:ctrlPr>
              <w:ins w:author="Usuario" w:date="2021-10-06T11:10:00Z" w:id="60">
                <w:rPr>
                  <w:rFonts w:ascii="Cambria Math" w:hAnsi="Cambria Math" w:cstheme="minorHAnsi"/>
                  <w:i/>
                  <w:color w:val="000000" w:themeColor="text1"/>
                </w:rPr>
              </w:ins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¬Gc∨¬Kc</m:t>
                </m:r>
              </m:e>
            </m:d>
            <m:r>
              <w:rPr>
                <w:rFonts w:ascii="Cambria Math" w:hAnsi="Cambria Math" w:eastAsiaTheme="minorEastAsia" w:cstheme="minorHAnsi"/>
                <w:color w:val="000000" w:themeColor="text1"/>
              </w:rPr>
              <m:t>∧</m:t>
            </m:r>
            <m:r>
              <w:rPr>
                <w:rFonts w:ascii="Cambria Math" w:hAnsi="Cambria Math" w:cstheme="minorHAnsi"/>
                <w:color w:val="000000" w:themeColor="text1"/>
              </w:rPr>
              <m:t>∀x</m:t>
            </m:r>
            <m:d>
              <m:dPr>
                <m:ctrlPr>
                  <w:ins w:author="Usuario" w:date="2021-10-06T11:10:00Z" w:id="61"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</w:rPr>
                  <m:t>Fx⊃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Gx∧Kx</m:t>
                    </m:r>
                  </m:e>
                </m:d>
              </m:e>
            </m:d>
          </m:e>
        </m:d>
        <m:r>
          <w:rPr>
            <w:rFonts w:ascii="Cambria Math" w:hAnsi="Cambria Math" w:cstheme="minorHAnsi"/>
            <w:color w:val="000000" w:themeColor="text1"/>
          </w:rPr>
          <m:t xml:space="preserve">       </m:t>
        </m:r>
      </m:oMath>
    </w:p>
    <w:p w:rsidRPr="00D3635D" w:rsidR="002D2AC9" w:rsidP="002D2AC9" w:rsidRDefault="002D2AC9" w14:paraId="13812029" w14:textId="77777777">
      <w:pPr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</w:p>
    <w:p w:rsidR="002D2AC9" w:rsidP="002D2AC9" w:rsidRDefault="002D2AC9" w14:paraId="5BBB7F30" w14:textId="77777777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eastAsiaTheme="minorEastAsia" w:cstheme="minorHAnsi"/>
          <w:color w:val="000000" w:themeColor="text1"/>
        </w:rPr>
      </w:pPr>
    </w:p>
    <w:p w:rsidR="002D2AC9" w:rsidP="002D2AC9" w:rsidRDefault="002D2AC9" w14:paraId="430B3A6A" w14:textId="77777777"/>
    <w:p w:rsidR="002D2AC9" w:rsidP="002D2AC9" w:rsidRDefault="002D2AC9" w14:paraId="20CCD684" w14:textId="77777777"/>
    <w:p w:rsidR="00620E4D" w:rsidRDefault="00620E4D" w14:paraId="284F4345" w14:textId="77777777"/>
    <w:sectPr w:rsidR="00620E4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8544F"/>
    <w:multiLevelType w:val="hybridMultilevel"/>
    <w:tmpl w:val="243EE29A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82A4A"/>
    <w:multiLevelType w:val="hybridMultilevel"/>
    <w:tmpl w:val="251AB88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EC6501"/>
    <w:multiLevelType w:val="hybridMultilevel"/>
    <w:tmpl w:val="243EE29A"/>
    <w:lvl w:ilvl="0" w:tplc="60786AC0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166FF"/>
    <w:multiLevelType w:val="hybridMultilevel"/>
    <w:tmpl w:val="6D1066CC"/>
    <w:lvl w:ilvl="0" w:tplc="F6FA62CE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bCs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78806051">
    <w:abstractNumId w:val="3"/>
  </w:num>
  <w:num w:numId="2" w16cid:durableId="1382054734">
    <w:abstractNumId w:val="2"/>
  </w:num>
  <w:num w:numId="3" w16cid:durableId="735251331">
    <w:abstractNumId w:val="0"/>
  </w:num>
  <w:num w:numId="4" w16cid:durableId="155196474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71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9"/>
    <w:rsid w:val="00000000"/>
    <w:rsid w:val="000F3B36"/>
    <w:rsid w:val="000F47F5"/>
    <w:rsid w:val="001C4283"/>
    <w:rsid w:val="00282D6F"/>
    <w:rsid w:val="002D2AC9"/>
    <w:rsid w:val="00371096"/>
    <w:rsid w:val="00530187"/>
    <w:rsid w:val="006175FB"/>
    <w:rsid w:val="00620E4D"/>
    <w:rsid w:val="0083172E"/>
    <w:rsid w:val="00933F26"/>
    <w:rsid w:val="009F7A00"/>
    <w:rsid w:val="00B15CA8"/>
    <w:rsid w:val="00B53542"/>
    <w:rsid w:val="00B95EAC"/>
    <w:rsid w:val="00C000E6"/>
    <w:rsid w:val="00CB53C6"/>
    <w:rsid w:val="00CF124E"/>
    <w:rsid w:val="00E54D44"/>
    <w:rsid w:val="4E2C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CD7AEC"/>
  <w15:chartTrackingRefBased/>
  <w15:docId w15:val="{BCAA0886-64F7-4EF6-96ED-F75478D9AA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2AC9"/>
  </w:style>
  <w:style w:type="paragraph" w:styleId="Ttulo1">
    <w:name w:val="heading 1"/>
    <w:basedOn w:val="Normal"/>
    <w:next w:val="Normal"/>
    <w:link w:val="Ttulo1Car"/>
    <w:uiPriority w:val="9"/>
    <w:qFormat/>
    <w:rsid w:val="002D2AC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2AC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D2AC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D2AC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D2AC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D2AC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D2AC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D2AC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D2AC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D2AC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D2A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2AC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D2AC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D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2AC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D2A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2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2A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AC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D2A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2AC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D2A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82D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Raymond Ocampo Salazar</dc:creator>
  <keywords/>
  <dc:description/>
  <lastModifiedBy>Raymond Ocampo Salazar</lastModifiedBy>
  <revision>5</revision>
  <dcterms:created xsi:type="dcterms:W3CDTF">2024-11-12T01:32:00.0000000Z</dcterms:created>
  <dcterms:modified xsi:type="dcterms:W3CDTF">2024-11-19T17:35:32.7561568Z</dcterms:modified>
</coreProperties>
</file>