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41CC" w14:textId="77777777" w:rsidR="00D3635D" w:rsidRDefault="00D3635D" w:rsidP="00D3635D">
      <w:pPr>
        <w:spacing w:line="276" w:lineRule="auto"/>
        <w:jc w:val="center"/>
        <w:rPr>
          <w:b/>
          <w:bCs/>
        </w:rPr>
      </w:pPr>
      <w:r>
        <w:rPr>
          <w:b/>
          <w:bCs/>
        </w:rPr>
        <w:t>Material de prácticas 6</w:t>
      </w:r>
    </w:p>
    <w:p w14:paraId="416027E5" w14:textId="77777777" w:rsidR="00D3635D" w:rsidRPr="00CB7C99" w:rsidRDefault="00D3635D" w:rsidP="00D3635D">
      <w:pPr>
        <w:spacing w:line="276" w:lineRule="auto"/>
        <w:jc w:val="center"/>
        <w:rPr>
          <w:b/>
          <w:bCs/>
        </w:rPr>
      </w:pPr>
      <w:r>
        <w:rPr>
          <w:b/>
          <w:bCs/>
        </w:rPr>
        <w:t>Semántica de LPO</w:t>
      </w:r>
    </w:p>
    <w:p w14:paraId="20E74E8A" w14:textId="77777777" w:rsidR="00D3635D" w:rsidRPr="00E56B96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Parte 1. Cálculo de valores</w:t>
      </w:r>
    </w:p>
    <w:p w14:paraId="64BCCF82" w14:textId="42B7ABE1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lang w:val="es-ES_tradnl"/>
        </w:rPr>
      </w:pPr>
      <w:r w:rsidRPr="00C04ED4">
        <w:rPr>
          <w:rFonts w:cstheme="minorHAnsi"/>
          <w:lang w:val="es-ES_tradnl"/>
        </w:rPr>
        <w:t>Consider</w:t>
      </w:r>
      <w:r>
        <w:rPr>
          <w:rFonts w:cstheme="minorHAnsi"/>
          <w:lang w:val="es-ES_tradnl"/>
        </w:rPr>
        <w:t>en</w:t>
      </w:r>
      <w:r>
        <w:rPr>
          <w:rFonts w:cstheme="minorHAnsi"/>
          <w:lang w:val="es-ES_tradnl"/>
        </w:rPr>
        <w:t xml:space="preserve"> la siguiente</w:t>
      </w:r>
      <w:r w:rsidRPr="00C04ED4">
        <w:rPr>
          <w:rFonts w:cstheme="minorHAnsi"/>
          <w:lang w:val="es-ES_tradnl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 w:rsidRPr="00C04ED4">
        <w:rPr>
          <w:rFonts w:eastAsiaTheme="minorEastAsia" w:cstheme="minorHAnsi"/>
          <w:lang w:val="es-ES"/>
        </w:rPr>
        <w:t>:</w:t>
      </w:r>
    </w:p>
    <w:p w14:paraId="3A71A417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U:</w:t>
      </w:r>
      <w:r w:rsidRPr="00C04ED4">
        <w:rPr>
          <w:rFonts w:cstheme="minorHAnsi"/>
        </w:rPr>
        <w:t xml:space="preserve"> </w:t>
      </w:r>
      <w:r w:rsidRPr="00C04ED4">
        <w:rPr>
          <w:rFonts w:eastAsiaTheme="minorEastAsia" w:cstheme="minorHAnsi"/>
        </w:rPr>
        <w:t xml:space="preserve"> </w:t>
      </w:r>
      <m:oMath>
        <m:d>
          <m:dPr>
            <m:begChr m:val="{"/>
            <m:endChr m:val="}"/>
            <m:ctrlPr>
              <w:ins w:id="0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34B0D57B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a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id="1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</m:e>
        </m:d>
      </m:oMath>
    </w:p>
    <w:p w14:paraId="7EFAA253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b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id="2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</m:e>
        </m:d>
      </m:oMath>
    </w:p>
    <w:p w14:paraId="703257C4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c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id="3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565DDFBB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lang w:val="en-US"/>
        </w:rPr>
      </w:pPr>
      <w:r w:rsidRPr="00C04ED4">
        <w:rPr>
          <w:rFonts w:cstheme="minorHAnsi"/>
          <w:i/>
          <w:iCs/>
          <w:lang w:val="en-US"/>
        </w:rPr>
        <w:t>F</w:t>
      </w:r>
      <w:r w:rsidRPr="00C04ED4">
        <w:rPr>
          <w:rFonts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4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6A5CE791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 w:rsidRPr="00C04ED4">
        <w:rPr>
          <w:rFonts w:cstheme="minorHAnsi"/>
          <w:i/>
          <w:iCs/>
          <w:lang w:val="en-US"/>
        </w:rPr>
        <w:t>G</w:t>
      </w:r>
      <w:r w:rsidRPr="00C04ED4">
        <w:rPr>
          <w:rFonts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5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092C8F54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 w:rsidRPr="00C04ED4">
        <w:rPr>
          <w:rFonts w:eastAsiaTheme="minorEastAsia" w:cstheme="minorHAnsi"/>
          <w:i/>
          <w:iCs/>
          <w:lang w:val="en-US"/>
        </w:rPr>
        <w:t>H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6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</m:e>
        </m:d>
      </m:oMath>
    </w:p>
    <w:p w14:paraId="0D834157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J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7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7F6E6671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K</w:t>
      </w:r>
      <w:r w:rsidRPr="00C04ED4">
        <w:rPr>
          <w:rFonts w:eastAsiaTheme="minorEastAsia" w:cstheme="minorHAnsi"/>
          <w:i/>
          <w:iCs/>
          <w:lang w:val="en-US"/>
        </w:rPr>
        <w:t>:</w:t>
      </w:r>
      <w:r w:rsidRPr="00C04ED4"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∅</m:t>
        </m:r>
      </m:oMath>
    </w:p>
    <w:p w14:paraId="495CF3F6" w14:textId="77777777" w:rsidR="00D3635D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F’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8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0E080866" w14:textId="77777777" w:rsidR="00D3635D" w:rsidRPr="002F7A5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P: V</m:t>
          </m:r>
        </m:oMath>
      </m:oMathPara>
    </w:p>
    <w:p w14:paraId="6536F756" w14:textId="77777777" w:rsidR="00D3635D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</w:p>
    <w:p w14:paraId="08BB869F" w14:textId="43A5DFFE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i/>
          <w:iCs/>
          <w:lang w:val="es-ES"/>
        </w:rPr>
      </w:pPr>
      <w:r>
        <w:rPr>
          <w:rFonts w:cstheme="minorHAnsi"/>
        </w:rPr>
        <w:t>A continuación, c</w:t>
      </w:r>
      <w:r w:rsidRPr="00C04ED4">
        <w:rPr>
          <w:rFonts w:cstheme="minorHAnsi"/>
        </w:rPr>
        <w:t>alcul</w:t>
      </w:r>
      <w:r>
        <w:rPr>
          <w:rFonts w:cstheme="minorHAnsi"/>
        </w:rPr>
        <w:t>en</w:t>
      </w:r>
      <w:r w:rsidRPr="00C04ED4">
        <w:rPr>
          <w:rFonts w:cstheme="minorHAnsi"/>
        </w:rPr>
        <w:t xml:space="preserve"> el valor que toman las siguientes fórmulas en </w:t>
      </w:r>
      <w:r w:rsidRPr="00C04ED4">
        <w:rPr>
          <w:rFonts w:cstheme="minorHAnsi"/>
          <w:i/>
          <w:iCs/>
        </w:rPr>
        <w:t>U</w:t>
      </w:r>
      <w:r>
        <w:rPr>
          <w:rFonts w:cstheme="minorHAnsi"/>
        </w:rPr>
        <w:t>. Debe</w:t>
      </w:r>
      <w:r>
        <w:rPr>
          <w:rFonts w:cstheme="minorHAnsi"/>
        </w:rPr>
        <w:t>n</w:t>
      </w:r>
      <w:r>
        <w:rPr>
          <w:rFonts w:cstheme="minorHAnsi"/>
        </w:rPr>
        <w:t xml:space="preserve"> desarrollar los cálculos completos.</w:t>
      </w:r>
    </w:p>
    <w:p w14:paraId="1D283637" w14:textId="77777777" w:rsidR="00D3635D" w:rsidRPr="00DC27AE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  <w:color w:val="000000" w:themeColor="text1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(Jc⊃¬Kc)∧P</m:t>
            </m:r>
          </m:e>
        </m:d>
      </m:oMath>
    </w:p>
    <w:p w14:paraId="2AB49527" w14:textId="77777777" w:rsidR="00D3635D" w:rsidRPr="00DC27AE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  <w:color w:val="000000" w:themeColor="text1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Jb∧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Ha≡¬F'x</m:t>
                </m:r>
              </m:e>
            </m:d>
          </m:e>
        </m:d>
      </m:oMath>
    </w:p>
    <w:p w14:paraId="6CCAC358" w14:textId="77777777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¬Fx∨¬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Gz⊃¬Ky</m:t>
                </m:r>
              </m:e>
            </m:d>
          </m:e>
        </m:d>
      </m:oMath>
    </w:p>
    <w:p w14:paraId="39B5006E" w14:textId="77777777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∀x</m:t>
        </m:r>
        <m:d>
          <m:dPr>
            <m:ctrlPr>
              <w:ins w:id="9" w:author="Usuario" w:date="2021-10-06T11:10:00Z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Fx⊃Jx</m:t>
            </m:r>
          </m:e>
        </m:d>
      </m:oMath>
    </w:p>
    <w:p w14:paraId="6FDE405E" w14:textId="77777777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∃x</m:t>
        </m:r>
        <m:d>
          <m:dPr>
            <m:ctrlPr>
              <w:ins w:id="10" w:author="Usuario" w:date="2021-10-06T11:10:00Z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Gx∧Fx</m:t>
            </m:r>
          </m:e>
        </m:d>
      </m:oMath>
    </w:p>
    <w:p w14:paraId="3C585022" w14:textId="77777777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(¬∃x</m:t>
        </m:r>
        <m:r>
          <w:rPr>
            <w:rFonts w:ascii="Cambria Math" w:eastAsiaTheme="minorEastAsia" w:hAnsi="Cambria Math" w:cstheme="minorHAnsi"/>
          </w:rPr>
          <m:t>F'x</m:t>
        </m:r>
        <m:r>
          <w:rPr>
            <w:rFonts w:ascii="Cambria Math" w:hAnsi="Cambria Math" w:cstheme="minorHAnsi"/>
          </w:rPr>
          <m:t>∧Fx)</m:t>
        </m:r>
      </m:oMath>
    </w:p>
    <w:p w14:paraId="2306F71A" w14:textId="77777777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∀x¬</m:t>
        </m:r>
        <m:r>
          <w:rPr>
            <w:rFonts w:ascii="Cambria Math" w:eastAsiaTheme="minorEastAsia" w:hAnsi="Cambria Math" w:cstheme="minorHAnsi"/>
          </w:rPr>
          <m:t>(Hx≡Fx)</m:t>
        </m:r>
      </m:oMath>
    </w:p>
    <w:p w14:paraId="5D42769D" w14:textId="77777777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¬∃x</m:t>
        </m:r>
        <m:r>
          <w:rPr>
            <w:rFonts w:ascii="Cambria Math" w:eastAsiaTheme="minorEastAsia" w:hAnsi="Cambria Math" w:cstheme="minorHAnsi"/>
          </w:rPr>
          <m:t>(Fa∨Kx)</m:t>
        </m:r>
      </m:oMath>
    </w:p>
    <w:p w14:paraId="59CD3A87" w14:textId="77777777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d>
          <m:dPr>
            <m:ctrlPr>
              <w:ins w:id="11" w:author="Usuario" w:date="2021-10-06T11:10:00Z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∃x</m:t>
            </m:r>
            <m:r>
              <w:rPr>
                <w:rFonts w:ascii="Cambria Math" w:eastAsiaTheme="minorEastAsia" w:hAnsi="Cambria Math" w:cstheme="minorHAnsi"/>
              </w:rPr>
              <m:t>Jx⊃</m:t>
            </m:r>
            <m:r>
              <w:rPr>
                <w:rFonts w:ascii="Cambria Math" w:hAnsi="Cambria Math" w:cstheme="minorHAnsi"/>
              </w:rPr>
              <m:t>∀x¬</m:t>
            </m:r>
            <m:d>
              <m:dPr>
                <m:ctrlPr>
                  <w:ins w:id="12" w:author="Usuario" w:date="2021-10-06T11:10:00Z">
                    <w:rPr>
                      <w:rFonts w:ascii="Cambria Math" w:hAnsi="Cambria Math" w:cstheme="minorHAnsi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</w:rPr>
                  <m:t>Fx≡¬Kx</m:t>
                </m:r>
              </m:e>
            </m:d>
            <m:ctrlPr>
              <w:ins w:id="13" w:author="Usuario" w:date="2021-10-06T11:10:00Z">
                <w:rPr>
                  <w:rFonts w:ascii="Cambria Math" w:eastAsiaTheme="minorEastAsia" w:hAnsi="Cambria Math" w:cstheme="minorHAnsi"/>
                  <w:i/>
                </w:rPr>
              </w:ins>
            </m:ctrlPr>
          </m:e>
        </m:d>
      </m:oMath>
    </w:p>
    <w:p w14:paraId="314B308D" w14:textId="77777777" w:rsidR="00D3635D" w:rsidRPr="00D3635D" w:rsidRDefault="00D3635D" w:rsidP="00D3635D">
      <w:pPr>
        <w:pStyle w:val="Prrafodelista"/>
        <w:numPr>
          <w:ilvl w:val="0"/>
          <w:numId w:val="2"/>
        </w:numPr>
        <w:spacing w:after="0" w:line="276" w:lineRule="auto"/>
        <w:ind w:left="426" w:hanging="426"/>
        <w:rPr>
          <w:rFonts w:eastAsiaTheme="minorEastAsia" w:cstheme="minorHAnsi"/>
        </w:rPr>
      </w:pPr>
      <m:oMath>
        <m:d>
          <m:dPr>
            <m:ctrlPr>
              <w:ins w:id="14" w:author="Usuario" w:date="2021-10-06T11:10:00Z">
                <w:rPr>
                  <w:rFonts w:ascii="Cambria Math" w:hAnsi="Cambria Math" w:cstheme="minorHAnsi"/>
                  <w:i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</m:t>
            </m:r>
            <m:r>
              <w:rPr>
                <w:rFonts w:ascii="Cambria Math" w:hAnsi="Cambria Math" w:cstheme="minorHAnsi"/>
                <w:lang w:val="es-ES_tradnl"/>
              </w:rPr>
              <m:t>∃x</m:t>
            </m:r>
            <m:d>
              <m:dPr>
                <m:ctrlPr>
                  <w:ins w:id="15" w:author="Usuario" w:date="2021-10-06T11:10:00Z">
                    <w:rPr>
                      <w:rFonts w:ascii="Cambria Math" w:hAnsi="Cambria Math" w:cstheme="minorHAnsi"/>
                      <w:i/>
                      <w:lang w:val="es-ES_tradnl"/>
                    </w:rPr>
                  </w:ins>
                </m:ctrlPr>
              </m:dPr>
              <m:e>
                <m:d>
                  <m:dPr>
                    <m:ctrlPr>
                      <w:ins w:id="16" w:author="Usuario" w:date="2021-10-06T11:10:00Z">
                        <w:rPr>
                          <w:rFonts w:ascii="Cambria Math" w:hAnsi="Cambria Math" w:cstheme="minorHAnsi"/>
                          <w:i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Fx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∨¬G</m:t>
                    </m:r>
                    <m:r>
                      <w:rPr>
                        <w:rFonts w:ascii="Cambria Math" w:hAnsi="Cambria Math" w:cstheme="minorHAnsi"/>
                        <w:lang w:val="es-ES_tradnl"/>
                      </w:rPr>
                      <m:t>x</m:t>
                    </m:r>
                    <m:ctrlPr>
                      <w:ins w:id="17" w:author="Usuario" w:date="2021-10-06T11:10:00Z">
                        <w:rPr>
                          <w:rFonts w:ascii="Cambria Math" w:hAnsi="Cambria Math" w:cstheme="minorHAnsi"/>
                          <w:i/>
                          <w:lang w:val="es-ES"/>
                        </w:rPr>
                      </w:ins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⊃¬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>P</m:t>
                </m:r>
                <m:ctrlPr>
                  <w:ins w:id="18" w:author="Usuario" w:date="2021-10-06T11:10:00Z">
                    <w:rPr>
                      <w:rFonts w:ascii="Cambria Math" w:eastAsiaTheme="minorEastAsia" w:hAnsi="Cambria Math" w:cstheme="minorHAnsi"/>
                      <w:i/>
                      <w:lang w:val="es-ES_tradnl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lang w:val="es-ES"/>
              </w:rPr>
              <m:t>∨</m:t>
            </m:r>
            <m:d>
              <m:dPr>
                <m:ctrlPr>
                  <w:ins w:id="19" w:author="Usuario" w:date="2021-10-06T11:10:00Z">
                    <w:rPr>
                      <w:rFonts w:ascii="Cambria Math" w:hAnsi="Cambria Math" w:cstheme="minorHAnsi"/>
                      <w:i/>
                      <w:lang w:val="es-ES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Kx</m:t>
                </m:r>
                <m:r>
                  <w:rPr>
                    <w:rFonts w:ascii="Cambria Math" w:hAnsi="Cambria Math" w:cstheme="minorHAnsi"/>
                  </w:rPr>
                  <m:t>≡∀x</m:t>
                </m:r>
                <m:r>
                  <w:rPr>
                    <w:rFonts w:ascii="Cambria Math" w:hAnsi="Cambria Math" w:cstheme="minorHAnsi"/>
                    <w:lang w:val="es-ES"/>
                  </w:rPr>
                  <m:t>¬Fy</m:t>
                </m:r>
              </m:e>
            </m:d>
          </m:e>
        </m:d>
      </m:oMath>
    </w:p>
    <w:p w14:paraId="2C924D18" w14:textId="77777777" w:rsidR="00D3635D" w:rsidRPr="000F261B" w:rsidRDefault="00D3635D" w:rsidP="00D3635D">
      <w:pPr>
        <w:autoSpaceDE w:val="0"/>
        <w:autoSpaceDN w:val="0"/>
        <w:adjustRightInd w:val="0"/>
        <w:spacing w:after="0" w:line="276" w:lineRule="auto"/>
        <w:jc w:val="both"/>
        <w:rPr>
          <w:b/>
          <w:bCs/>
        </w:rPr>
      </w:pPr>
    </w:p>
    <w:p w14:paraId="03A44A38" w14:textId="77777777" w:rsidR="00D3635D" w:rsidRPr="00E732C8" w:rsidRDefault="00D3635D" w:rsidP="00D3635D">
      <w:pPr>
        <w:spacing w:line="276" w:lineRule="auto"/>
        <w:rPr>
          <w:b/>
          <w:bCs/>
        </w:rPr>
      </w:pPr>
      <w:r>
        <w:rPr>
          <w:b/>
          <w:bCs/>
        </w:rPr>
        <w:t xml:space="preserve">Parte II. </w:t>
      </w:r>
      <w:r w:rsidRPr="00E732C8">
        <w:rPr>
          <w:b/>
          <w:bCs/>
        </w:rPr>
        <w:t>Cálculo parcial de modelos</w:t>
      </w:r>
    </w:p>
    <w:p w14:paraId="50BFF82C" w14:textId="349B417A" w:rsidR="00D3635D" w:rsidRDefault="00D3635D" w:rsidP="00D3635D">
      <w:pPr>
        <w:spacing w:line="276" w:lineRule="auto"/>
      </w:pPr>
      <w:r>
        <w:t>Consider</w:t>
      </w:r>
      <w:r w:rsidR="00E52BEC">
        <w:t>en</w:t>
      </w:r>
      <w:r>
        <w:t xml:space="preserve"> la siguiente estructura U:</w:t>
      </w:r>
    </w:p>
    <w:p w14:paraId="6FA081CE" w14:textId="77777777" w:rsidR="00D3635D" w:rsidRPr="008361A1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</m:t>
              </m:r>
            </m:e>
          </m:d>
        </m:oMath>
      </m:oMathPara>
    </w:p>
    <w:p w14:paraId="7BA0A329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CA04850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C031EF9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EC7FE3C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09714474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595BC4F8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</m:t>
              </m:r>
            </m:e>
          </m:d>
        </m:oMath>
      </m:oMathPara>
    </w:p>
    <w:p w14:paraId="30A04C17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G:∅</m:t>
          </m:r>
        </m:oMath>
      </m:oMathPara>
    </w:p>
    <w:p w14:paraId="1093DAB6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c,e</m:t>
              </m:r>
            </m:e>
          </m:d>
        </m:oMath>
      </m:oMathPara>
    </w:p>
    <w:p w14:paraId="133A2F1E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</m:oMath>
      </m:oMathPara>
    </w:p>
    <w:p w14:paraId="3A2E51D0" w14:textId="77777777" w:rsidR="00D3635D" w:rsidRPr="002F7A54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a,c,e</m:t>
              </m:r>
            </m:e>
          </m:d>
        </m:oMath>
      </m:oMathPara>
    </w:p>
    <w:p w14:paraId="1E057015" w14:textId="77777777" w:rsidR="00D3635D" w:rsidRDefault="00D3635D" w:rsidP="00D3635D">
      <w:pPr>
        <w:spacing w:line="276" w:lineRule="auto"/>
        <w:rPr>
          <w:rFonts w:eastAsiaTheme="minorEastAsia"/>
        </w:rPr>
      </w:pPr>
    </w:p>
    <w:p w14:paraId="51A98F19" w14:textId="2B144F8E" w:rsidR="00D3635D" w:rsidRDefault="00D3635D" w:rsidP="00D3635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 continuación, desarroll</w:t>
      </w:r>
      <w:r w:rsidR="00E52BEC">
        <w:rPr>
          <w:rFonts w:eastAsiaTheme="minorEastAsia"/>
        </w:rPr>
        <w:t>en</w:t>
      </w:r>
      <w:r>
        <w:rPr>
          <w:rFonts w:eastAsiaTheme="minorEastAsia"/>
        </w:rPr>
        <w:t xml:space="preserve"> una sustitución constante para</w:t>
      </w:r>
      <w:r w:rsidRPr="005513A3">
        <w:rPr>
          <w:rFonts w:eastAsiaTheme="minorEastAsia"/>
        </w:rPr>
        <w:t xml:space="preserve"> cada una de las siguientes fórmulas</w:t>
      </w:r>
      <w:r>
        <w:rPr>
          <w:rFonts w:eastAsiaTheme="minorEastAsia"/>
        </w:rPr>
        <w:t xml:space="preserve"> de modo que obtengan el valor V:</w:t>
      </w:r>
    </w:p>
    <w:p w14:paraId="70E39822" w14:textId="77777777" w:rsidR="00D3635D" w:rsidRPr="00DD72AA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Fx∧¬Kx</m:t>
                  </m:r>
                </m:e>
              </m:d>
              <m:r>
                <w:rPr>
                  <w:rFonts w:ascii="Cambria Math" w:eastAsiaTheme="minorEastAsia" w:hAnsi="Cambria Math"/>
                </w:rPr>
                <m:t>∧Jx</m:t>
              </m:r>
            </m:e>
          </m:d>
        </m:oMath>
      </m:oMathPara>
    </w:p>
    <w:p w14:paraId="66503953" w14:textId="77777777" w:rsidR="00D3635D" w:rsidRDefault="00D3635D" w:rsidP="00D3635D">
      <w:p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Gx∨Hx</m:t>
                </m:r>
              </m:e>
            </m:d>
            <m:r>
              <w:rPr>
                <w:rFonts w:ascii="Cambria Math" w:eastAsiaTheme="minorEastAsia" w:hAnsi="Cambria Math"/>
              </w:rPr>
              <m:t>∨Kx</m:t>
            </m:r>
          </m:e>
        </m:d>
      </m:oMath>
    </w:p>
    <w:p w14:paraId="2EB4116D" w14:textId="77777777" w:rsidR="00D3635D" w:rsidRPr="005F46B2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iii.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Hx∧¬Hy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Ky∧Jx</m:t>
                  </m:r>
                </m:e>
              </m:d>
            </m:e>
          </m:d>
        </m:oMath>
      </m:oMathPara>
    </w:p>
    <w:p w14:paraId="4D0D4821" w14:textId="77777777" w:rsidR="00D3635D" w:rsidRPr="008A267F" w:rsidRDefault="00D3635D" w:rsidP="00D3635D">
      <w:pPr>
        <w:spacing w:line="276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iv.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Fx⊃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Kx∧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Jy∧¬Gz</m:t>
                    </m:r>
                  </m:e>
                </m:d>
              </m:e>
            </m:d>
          </m:e>
        </m:d>
      </m:oMath>
    </w:p>
    <w:p w14:paraId="11950969" w14:textId="743D6584" w:rsidR="00D3635D" w:rsidRDefault="00D3635D" w:rsidP="00D3635D">
      <w:pPr>
        <w:spacing w:line="276" w:lineRule="auto"/>
        <w:rPr>
          <w:rFonts w:eastAsiaTheme="minorEastAsia"/>
        </w:rPr>
      </w:pPr>
      <w:r w:rsidRPr="00856314">
        <w:rPr>
          <w:rFonts w:eastAsiaTheme="minorEastAsia"/>
        </w:rPr>
        <w:t>Debe</w:t>
      </w:r>
      <w:r>
        <w:rPr>
          <w:rFonts w:eastAsiaTheme="minorEastAsia"/>
        </w:rPr>
        <w:t>n</w:t>
      </w:r>
      <w:r w:rsidRPr="00856314">
        <w:rPr>
          <w:rFonts w:eastAsiaTheme="minorEastAsia"/>
        </w:rPr>
        <w:t xml:space="preserve"> c</w:t>
      </w:r>
      <w:r>
        <w:rPr>
          <w:rFonts w:eastAsiaTheme="minorEastAsia"/>
        </w:rPr>
        <w:t>onsignar los cálculos completos.</w:t>
      </w:r>
    </w:p>
    <w:p w14:paraId="1D96B872" w14:textId="77777777" w:rsidR="00D3635D" w:rsidRPr="00856314" w:rsidRDefault="00D3635D" w:rsidP="00D3635D">
      <w:pPr>
        <w:spacing w:line="276" w:lineRule="auto"/>
        <w:rPr>
          <w:rFonts w:eastAsiaTheme="minorEastAsia"/>
        </w:rPr>
      </w:pPr>
    </w:p>
    <w:p w14:paraId="3A2EA2D7" w14:textId="77777777" w:rsidR="00D3635D" w:rsidRPr="004636E3" w:rsidRDefault="00D3635D" w:rsidP="00D3635D">
      <w:p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Parte III. </w:t>
      </w:r>
      <w:r w:rsidRPr="007E792F">
        <w:rPr>
          <w:rFonts w:eastAsiaTheme="minorEastAsia"/>
          <w:b/>
          <w:bCs/>
        </w:rPr>
        <w:t xml:space="preserve">Cálculo </w:t>
      </w:r>
      <w:r>
        <w:rPr>
          <w:rFonts w:eastAsiaTheme="minorEastAsia"/>
          <w:b/>
          <w:bCs/>
        </w:rPr>
        <w:t xml:space="preserve">de valores </w:t>
      </w:r>
      <w:r w:rsidRPr="007E792F">
        <w:rPr>
          <w:rFonts w:eastAsiaTheme="minorEastAsia"/>
          <w:b/>
          <w:bCs/>
        </w:rPr>
        <w:t>con cuantificación extendida</w:t>
      </w:r>
    </w:p>
    <w:p w14:paraId="2A29D924" w14:textId="65C674C9" w:rsidR="00D3635D" w:rsidRDefault="00D3635D" w:rsidP="00D3635D">
      <w:pPr>
        <w:spacing w:line="276" w:lineRule="auto"/>
        <w:jc w:val="both"/>
      </w:pPr>
      <w:r>
        <w:t>Consider</w:t>
      </w:r>
      <w:r w:rsidR="00E52BEC">
        <w:t>en</w:t>
      </w:r>
      <w:r>
        <w:t xml:space="preserve"> la siguiente estructura </w:t>
      </w:r>
      <m:oMath>
        <m:r>
          <w:rPr>
            <w:rFonts w:ascii="Cambria Math" w:eastAsia="Cambria Math" w:hAnsi="Cambria Math" w:cs="Cambria Math"/>
          </w:rPr>
          <m:t>U</m:t>
        </m:r>
      </m:oMath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635D" w14:paraId="74AC3992" w14:textId="77777777" w:rsidTr="00411D42">
        <w:tc>
          <w:tcPr>
            <w:tcW w:w="4247" w:type="dxa"/>
          </w:tcPr>
          <w:p w14:paraId="227BF50C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a,b,c,d,e</m:t>
                    </m:r>
                  </m:e>
                </m:d>
              </m:oMath>
            </m:oMathPara>
          </w:p>
          <w:p w14:paraId="0874A554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14:paraId="7DF7446E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  <w:p w14:paraId="120923A7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  <w:p w14:paraId="03A98288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oMath>
            </m:oMathPara>
          </w:p>
          <w:p w14:paraId="19014C1D" w14:textId="77777777" w:rsidR="00D3635D" w:rsidRPr="00C84A8D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4247" w:type="dxa"/>
          </w:tcPr>
          <w:p w14:paraId="61D1AA8F" w14:textId="77777777" w:rsidR="00D3635D" w:rsidRDefault="00D3635D" w:rsidP="00411D42">
            <w:pPr>
              <w:spacing w:line="276" w:lineRule="auto"/>
              <w:rPr>
                <w:rFonts w:ascii="Cambria Math" w:eastAsia="Cambria Math" w:hAnsi="Cambria Math" w:cs="Cambria Math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F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b,c</m:t>
                  </m:r>
                </m:e>
              </m:d>
            </m:oMath>
          </w:p>
          <w:p w14:paraId="4389085D" w14:textId="77777777" w:rsidR="00D3635D" w:rsidRDefault="00D3635D" w:rsidP="00411D42">
            <w:pPr>
              <w:spacing w:line="276" w:lineRule="auto"/>
              <w:rPr>
                <w:rFonts w:ascii="Cambria Math" w:eastAsia="Cambria Math" w:hAnsi="Cambria Math" w:cs="Cambria Math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G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d,e</m:t>
                  </m:r>
                </m:e>
              </m:d>
            </m:oMath>
          </w:p>
          <w:p w14:paraId="7B12BE82" w14:textId="77777777" w:rsidR="00D3635D" w:rsidRDefault="00D3635D" w:rsidP="00411D42">
            <w:pPr>
              <w:spacing w:line="276" w:lineRule="auto"/>
              <w:rPr>
                <w:rFonts w:ascii="Cambria Math" w:eastAsia="Cambria Math" w:hAnsi="Cambria Math" w:cs="Cambria Math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H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</m:t>
                  </m:r>
                </m:e>
              </m:d>
            </m:oMath>
          </w:p>
          <w:p w14:paraId="1923828E" w14:textId="77777777" w:rsidR="00D3635D" w:rsidRDefault="00D3635D" w:rsidP="00411D42">
            <w:pPr>
              <w:spacing w:line="276" w:lineRule="auto"/>
            </w:pPr>
            <m:oMath>
              <m:r>
                <w:rPr>
                  <w:rFonts w:ascii="Cambria Math" w:eastAsia="Cambria Math" w:hAnsi="Cambria Math" w:cs="Cambria Math"/>
                </w:rPr>
                <m:t>J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a,b,c,d,e</m:t>
                  </m:r>
                </m:e>
              </m:d>
            </m:oMath>
          </w:p>
          <w:p w14:paraId="025448D9" w14:textId="77777777" w:rsidR="00D3635D" w:rsidRPr="006C4BCD" w:rsidRDefault="00D3635D" w:rsidP="00411D42">
            <w:pPr>
              <w:spacing w:line="276" w:lineRule="auto"/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K:∅</m:t>
                </m:r>
              </m:oMath>
            </m:oMathPara>
          </w:p>
          <w:p w14:paraId="767B5657" w14:textId="77777777" w:rsidR="00D3635D" w:rsidRPr="00C84A8D" w:rsidRDefault="00D3635D" w:rsidP="00411D42">
            <w:pPr>
              <w:spacing w:line="276" w:lineRule="auto"/>
              <w:jc w:val="both"/>
              <w:rPr>
                <w:rFonts w:ascii="Cambria Math" w:eastAsia="Cambria Math" w:hAnsi="Cambria Math" w:cs="Cambria Math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F'</m:t>
              </m:r>
            </m:oMath>
            <w:r>
              <w:rPr>
                <w:rFonts w:ascii="Cambria Math" w:eastAsia="Cambria Math" w:hAnsi="Cambria Math" w:cs="Cambria Math"/>
              </w:rPr>
              <w:t>:</w:t>
            </w:r>
            <w:r w:rsidRPr="006C4BCD">
              <w:rPr>
                <w:rFonts w:ascii="Cambria Math" w:eastAsia="Cambria Math" w:hAnsi="Cambria Math" w:cs="Cambria Math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a,d,e</m:t>
                  </m:r>
                </m:e>
              </m:d>
            </m:oMath>
          </w:p>
        </w:tc>
      </w:tr>
    </w:tbl>
    <w:p w14:paraId="0E299173" w14:textId="23D5E86B" w:rsidR="00D3635D" w:rsidRPr="00FA49DC" w:rsidRDefault="00D3635D" w:rsidP="00D3635D">
      <w:pPr>
        <w:spacing w:line="276" w:lineRule="auto"/>
        <w:rPr>
          <w:rFonts w:eastAsia="Cambria Math" w:cstheme="minorHAnsi"/>
        </w:rPr>
      </w:pPr>
      <w:r>
        <w:rPr>
          <w:rFonts w:eastAsia="Cambria Math" w:cstheme="minorHAnsi"/>
        </w:rPr>
        <w:t>A continuación, c</w:t>
      </w:r>
      <w:r w:rsidRPr="00FA49DC">
        <w:rPr>
          <w:rFonts w:eastAsia="Cambria Math" w:cstheme="minorHAnsi"/>
        </w:rPr>
        <w:t>alcul</w:t>
      </w:r>
      <w:r w:rsidR="00E52BEC">
        <w:rPr>
          <w:rFonts w:eastAsia="Cambria Math" w:cstheme="minorHAnsi"/>
        </w:rPr>
        <w:t>en</w:t>
      </w:r>
      <w:r w:rsidRPr="00FA49DC">
        <w:rPr>
          <w:rFonts w:eastAsia="Cambria Math" w:cstheme="minorHAnsi"/>
        </w:rPr>
        <w:t xml:space="preserve"> el valor que toman estas fórmulas en U:</w:t>
      </w:r>
    </w:p>
    <w:p w14:paraId="6BBDA28B" w14:textId="77777777" w:rsidR="00D3635D" w:rsidRDefault="00D3635D" w:rsidP="00D3635D">
      <w:pPr>
        <w:pStyle w:val="Prrafodelista"/>
        <w:numPr>
          <w:ilvl w:val="0"/>
          <w:numId w:val="1"/>
        </w:numPr>
        <w:spacing w:line="276" w:lineRule="auto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</w:rPr>
          <m:t>xFx</m:t>
        </m:r>
      </m:oMath>
    </w:p>
    <w:p w14:paraId="1274D7D4" w14:textId="77777777" w:rsidR="00D3635D" w:rsidRDefault="00D3635D" w:rsidP="00D3635D">
      <w:pPr>
        <w:pStyle w:val="Prrafodelista"/>
        <w:numPr>
          <w:ilvl w:val="0"/>
          <w:numId w:val="1"/>
        </w:numPr>
        <w:spacing w:line="276" w:lineRule="auto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</w:rPr>
          <m:t>y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¬Hy∨F'y</m:t>
            </m:r>
          </m:e>
        </m:d>
      </m:oMath>
    </w:p>
    <w:p w14:paraId="4FFF9A53" w14:textId="77777777" w:rsidR="00D3635D" w:rsidRDefault="00D3635D" w:rsidP="00D3635D">
      <w:pPr>
        <w:pStyle w:val="Prrafodelista"/>
        <w:numPr>
          <w:ilvl w:val="0"/>
          <w:numId w:val="1"/>
        </w:numPr>
        <w:spacing w:line="276" w:lineRule="auto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z¬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Jz∧Gz</m:t>
            </m:r>
          </m:e>
        </m:d>
      </m:oMath>
    </w:p>
    <w:p w14:paraId="4E05E103" w14:textId="5E8FD307" w:rsidR="00D3635D" w:rsidRPr="00D3635D" w:rsidRDefault="00D3635D" w:rsidP="00D3635D">
      <w:pPr>
        <w:pStyle w:val="Prrafodelista"/>
        <w:numPr>
          <w:ilvl w:val="0"/>
          <w:numId w:val="1"/>
        </w:numPr>
        <w:spacing w:line="276" w:lineRule="auto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</w:rPr>
                  <m:t>min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Fx∧Jx</m:t>
            </m:r>
          </m:e>
        </m:d>
      </m:oMath>
    </w:p>
    <w:p w14:paraId="1DFF074D" w14:textId="7B152CC6" w:rsidR="00D3635D" w:rsidRPr="00D3635D" w:rsidRDefault="00D3635D" w:rsidP="00D3635D">
      <w:pPr>
        <w:pStyle w:val="Prrafodelista"/>
        <w:numPr>
          <w:ilvl w:val="0"/>
          <w:numId w:val="1"/>
        </w:numPr>
        <w:spacing w:line="276" w:lineRule="auto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</w:rPr>
                  <m:t>max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Hx</m:t>
            </m:r>
            <m:r>
              <w:rPr>
                <w:rFonts w:ascii="Cambria Math" w:eastAsia="Cambria Math" w:hAnsi="Cambria Math" w:cs="Cambria Math"/>
                <w:color w:val="FF0000"/>
              </w:rPr>
              <m:t>∨</m:t>
            </m:r>
            <m:r>
              <w:rPr>
                <w:rFonts w:ascii="Cambria Math" w:eastAsia="Cambria Math" w:hAnsi="Cambria Math" w:cs="Cambria Math"/>
                <w:color w:val="000000"/>
              </w:rPr>
              <m:t>Gx</m:t>
            </m:r>
          </m:e>
        </m:d>
      </m:oMath>
    </w:p>
    <w:p w14:paraId="3A1CD64D" w14:textId="10D13182" w:rsidR="00D3635D" w:rsidRPr="00D3635D" w:rsidRDefault="00D3635D" w:rsidP="00D3635D">
      <w:pPr>
        <w:pStyle w:val="Prrafodelista"/>
        <w:numPr>
          <w:ilvl w:val="0"/>
          <w:numId w:val="1"/>
        </w:numPr>
        <w:spacing w:line="276" w:lineRule="auto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Gx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F'x</m:t>
                </m:r>
              </m:e>
            </m:d>
            <m:r>
              <w:rPr>
                <w:rFonts w:ascii="Cambria Math" w:eastAsia="Cambria Math" w:hAnsi="Cambria Math" w:cs="Cambria Math"/>
                <w:color w:val="FF0000"/>
              </w:rPr>
              <m:t>∧</m:t>
            </m:r>
            <m:r>
              <w:rPr>
                <w:rFonts w:ascii="Cambria Math" w:eastAsia="Cambria Math" w:hAnsi="Cambria Math" w:cs="Cambria Math"/>
                <w:color w:val="000000"/>
              </w:rPr>
              <m:t>Jx</m:t>
            </m:r>
          </m:e>
        </m:d>
      </m:oMath>
    </w:p>
    <w:p w14:paraId="050E8DBF" w14:textId="13F1F443" w:rsidR="00D3635D" w:rsidRPr="00D3635D" w:rsidRDefault="00D3635D" w:rsidP="00D3635D">
      <w:pPr>
        <w:pStyle w:val="Prrafodelista"/>
        <w:numPr>
          <w:ilvl w:val="0"/>
          <w:numId w:val="1"/>
        </w:numPr>
        <w:spacing w:line="276" w:lineRule="auto"/>
        <w:rPr>
          <w:rFonts w:ascii="Cambria Math" w:eastAsia="Cambria Math" w:hAnsi="Cambria Math" w:cs="Cambria Math"/>
        </w:rPr>
      </w:pPr>
      <m:oMath>
        <m:r>
          <w:rPr>
            <w:rFonts w:ascii="Cambria Math" w:eastAsia="Cambria Math" w:hAnsi="Cambria Math" w:cs="Cambria Math"/>
            <w:color w:val="000000"/>
          </w:rPr>
          <m:t>¬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</w:rPr>
                  <m:t>min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5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z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Jz∧¬Kz</m:t>
            </m:r>
          </m:e>
        </m:d>
      </m:oMath>
    </w:p>
    <w:p w14:paraId="1A609B60" w14:textId="77777777" w:rsidR="00D3635D" w:rsidRPr="00441288" w:rsidRDefault="00D3635D" w:rsidP="00D3635D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</w:rPr>
                  <m:t>max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</m:e>
            </m:func>
          </m:sub>
        </m:sSub>
        <m:r>
          <w:rPr>
            <w:rFonts w:ascii="Cambria Math" w:eastAsia="Cambria Math" w:hAnsi="Cambria Math" w:cs="Cambria Math"/>
            <w:color w:val="000000"/>
          </w:rPr>
          <m:t>yKy</m:t>
        </m:r>
      </m:oMath>
    </w:p>
    <w:p w14:paraId="28B725C3" w14:textId="77777777" w:rsidR="00D3635D" w:rsidRDefault="00D3635D" w:rsidP="00D363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color w:val="000000"/>
        </w:rPr>
      </w:pPr>
    </w:p>
    <w:p w14:paraId="153078E4" w14:textId="5FD5DA31" w:rsidR="00D3635D" w:rsidRPr="00D3635D" w:rsidRDefault="00D3635D" w:rsidP="00D363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</w:rPr>
      </w:pPr>
      <w:r w:rsidRPr="00D3635D">
        <w:rPr>
          <w:bCs/>
        </w:rPr>
        <w:t>En cada caso, debe</w:t>
      </w:r>
      <w:r w:rsidR="00E52BEC">
        <w:rPr>
          <w:bCs/>
        </w:rPr>
        <w:t>n</w:t>
      </w:r>
      <w:r w:rsidRPr="00D3635D">
        <w:rPr>
          <w:bCs/>
        </w:rPr>
        <w:t xml:space="preserve"> o bien hacer los cálculos completos o bien justificar en tus palabras por qué la sustitución elegida permite modelar la fórmula.</w:t>
      </w:r>
    </w:p>
    <w:p w14:paraId="7F9A8E81" w14:textId="77777777" w:rsidR="00D3635D" w:rsidRPr="00CE0D07" w:rsidRDefault="00D3635D" w:rsidP="00D363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</w:p>
    <w:p w14:paraId="6759D63C" w14:textId="77777777" w:rsidR="00D3635D" w:rsidRDefault="00D3635D" w:rsidP="00D363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Parte IV. Creación completa de modelos</w:t>
      </w:r>
    </w:p>
    <w:p w14:paraId="7C7CA0DF" w14:textId="1F96828B" w:rsidR="00D3635D" w:rsidRPr="00157203" w:rsidRDefault="00D3635D" w:rsidP="00D363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 w:rsidRPr="00467E96">
        <w:rPr>
          <w:bCs/>
          <w:color w:val="000000"/>
        </w:rPr>
        <w:t>Cre</w:t>
      </w:r>
      <w:r w:rsidR="00E52BEC">
        <w:rPr>
          <w:bCs/>
          <w:color w:val="000000"/>
        </w:rPr>
        <w:t>en</w:t>
      </w:r>
      <w:r w:rsidRPr="00467E96">
        <w:rPr>
          <w:bCs/>
          <w:color w:val="000000"/>
        </w:rPr>
        <w:t xml:space="preserve"> un modelo para cada una de las siguientes fórmulas:</w:t>
      </w:r>
    </w:p>
    <w:p w14:paraId="3B0585A3" w14:textId="5F3A17DC" w:rsidR="00D3635D" w:rsidRPr="00D3635D" w:rsidRDefault="00D3635D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Hx</m:t>
            </m:r>
            <m:r>
              <w:rPr>
                <w:rFonts w:ascii="Cambria Math" w:eastAsiaTheme="minorEastAsia" w:hAnsi="Cambria Math" w:cstheme="minorHAnsi"/>
                <w:color w:val="000000" w:themeColor="text1"/>
              </w:rPr>
              <m:t>∧¬</m:t>
            </m:r>
            <m:r>
              <w:rPr>
                <w:rFonts w:ascii="Cambria Math" w:hAnsi="Cambria Math" w:cstheme="minorHAnsi"/>
                <w:color w:val="000000" w:themeColor="text1"/>
              </w:rPr>
              <m:t>Jx</m:t>
            </m:r>
          </m:e>
        </m:d>
      </m:oMath>
    </w:p>
    <w:p w14:paraId="4D326617" w14:textId="67A4030F" w:rsidR="00D3635D" w:rsidRPr="00D3635D" w:rsidRDefault="00D3635D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¬∃x</m:t>
            </m:r>
            <m:r>
              <w:rPr>
                <w:rFonts w:ascii="Cambria Math" w:eastAsiaTheme="minorEastAsia" w:hAnsi="Cambria Math" w:cstheme="minorHAnsi"/>
              </w:rPr>
              <m:t>Kx∧¬P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</w:p>
    <w:p w14:paraId="1D979860" w14:textId="76301CB7" w:rsidR="00D3635D" w:rsidRPr="00D3635D" w:rsidRDefault="00D3635D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d>
              <m:dPr>
                <m:ctrlPr>
                  <w:ins w:id="20" w:author="Usuario" w:date="2021-10-06T11:10:00Z"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Jx∧Gx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</w:rPr>
              <m:t>∧¬Hx</m:t>
            </m: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e>
        </m:d>
      </m:oMath>
    </w:p>
    <w:p w14:paraId="43E1E5C4" w14:textId="623ECF4C" w:rsidR="00D3635D" w:rsidRPr="00D3635D" w:rsidRDefault="00D3635D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¬∀x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Fx⊃Gx</m:t>
                </m:r>
              </m:e>
            </m:d>
            <m:r>
              <w:rPr>
                <w:rFonts w:ascii="Cambria Math" w:hAnsi="Cambria Math" w:cstheme="minorHAnsi"/>
                <w:color w:val="000000" w:themeColor="text1"/>
              </w:rPr>
              <m:t>∧∃x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Hx∧¬Kx</m:t>
                </m: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e>
        </m:d>
      </m:oMath>
    </w:p>
    <w:p w14:paraId="4C38647F" w14:textId="77777777" w:rsidR="00D3635D" w:rsidRPr="00D3635D" w:rsidRDefault="00D3635D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d>
          <m:dPr>
            <m:ctrlPr>
              <w:ins w:id="21" w:author="Usuario" w:date="2021-10-06T11:10:00Z">
                <w:rPr>
                  <w:rFonts w:ascii="Cambria Math" w:hAnsi="Cambria Math" w:cstheme="minorHAnsi"/>
                  <w:i/>
                  <w:color w:val="000000" w:themeColor="text1"/>
                </w:rPr>
              </w:ins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¬Gc∨¬Kc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</w:rPr>
              <m:t>∧</m:t>
            </m:r>
            <m:r>
              <w:rPr>
                <w:rFonts w:ascii="Cambria Math" w:hAnsi="Cambria Math" w:cstheme="minorHAnsi"/>
                <w:color w:val="000000" w:themeColor="text1"/>
              </w:rPr>
              <m:t>∀x</m:t>
            </m:r>
            <m:d>
              <m:dPr>
                <m:ctrlPr>
                  <w:ins w:id="22" w:author="Usuario" w:date="2021-10-06T11:10:00Z"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Fx⊃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Gx∧Kx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  <w:color w:val="000000" w:themeColor="text1"/>
          </w:rPr>
          <m:t xml:space="preserve">       </m:t>
        </m:r>
      </m:oMath>
    </w:p>
    <w:p w14:paraId="61A7F245" w14:textId="77777777" w:rsidR="00D3635D" w:rsidRPr="00D3635D" w:rsidRDefault="00D3635D" w:rsidP="00D3635D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</w:p>
    <w:p w14:paraId="03063D27" w14:textId="77777777" w:rsidR="00D3635D" w:rsidRDefault="00D3635D" w:rsidP="00D3635D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</w:p>
    <w:p w14:paraId="3BFDC4CF" w14:textId="77777777" w:rsidR="00620E4D" w:rsidRDefault="00620E4D"/>
    <w:p w14:paraId="2212F08E" w14:textId="77777777" w:rsidR="00D3635D" w:rsidRDefault="00D3635D"/>
    <w:sectPr w:rsidR="00D3635D" w:rsidSect="00D3635D">
      <w:headerReference w:type="default" r:id="rId5"/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2094847"/>
      <w:docPartObj>
        <w:docPartGallery w:val="Page Numbers (Bottom of Page)"/>
        <w:docPartUnique/>
      </w:docPartObj>
    </w:sdtPr>
    <w:sdtContent>
      <w:p w14:paraId="3E4E6D95" w14:textId="77777777" w:rsidR="00000000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CEBC67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BDD14" w14:textId="77777777" w:rsidR="00000000" w:rsidRDefault="00000000">
    <w:pPr>
      <w:pStyle w:val="Encabezado"/>
    </w:pPr>
    <w: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8544F"/>
    <w:multiLevelType w:val="hybridMultilevel"/>
    <w:tmpl w:val="243EE29A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C6501"/>
    <w:multiLevelType w:val="hybridMultilevel"/>
    <w:tmpl w:val="243EE29A"/>
    <w:lvl w:ilvl="0" w:tplc="60786AC0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166FF"/>
    <w:multiLevelType w:val="hybridMultilevel"/>
    <w:tmpl w:val="6D1066CC"/>
    <w:lvl w:ilvl="0" w:tplc="F6FA62CE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bCs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06051">
    <w:abstractNumId w:val="2"/>
  </w:num>
  <w:num w:numId="2" w16cid:durableId="1382054734">
    <w:abstractNumId w:val="1"/>
  </w:num>
  <w:num w:numId="3" w16cid:durableId="73525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5D"/>
    <w:rsid w:val="006175FB"/>
    <w:rsid w:val="00620E4D"/>
    <w:rsid w:val="00B15CA8"/>
    <w:rsid w:val="00B53542"/>
    <w:rsid w:val="00C000E6"/>
    <w:rsid w:val="00D3635D"/>
    <w:rsid w:val="00E52BEC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56ECB"/>
  <w15:chartTrackingRefBased/>
  <w15:docId w15:val="{3CD42AED-4B31-4428-A0A3-7E3071A2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D"/>
  </w:style>
  <w:style w:type="paragraph" w:styleId="Ttulo1">
    <w:name w:val="heading 1"/>
    <w:basedOn w:val="Normal"/>
    <w:next w:val="Normal"/>
    <w:link w:val="Ttulo1Car"/>
    <w:uiPriority w:val="9"/>
    <w:qFormat/>
    <w:rsid w:val="00D3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3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3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3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3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3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3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3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36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35D"/>
  </w:style>
  <w:style w:type="paragraph" w:styleId="Piedepgina">
    <w:name w:val="footer"/>
    <w:basedOn w:val="Normal"/>
    <w:link w:val="PiedepginaCar"/>
    <w:uiPriority w:val="99"/>
    <w:unhideWhenUsed/>
    <w:rsid w:val="00D36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35D"/>
  </w:style>
  <w:style w:type="table" w:styleId="Tablaconcuadrcula">
    <w:name w:val="Table Grid"/>
    <w:basedOn w:val="Tablanormal"/>
    <w:uiPriority w:val="39"/>
    <w:rsid w:val="00D36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</cp:revision>
  <dcterms:created xsi:type="dcterms:W3CDTF">2024-06-11T19:25:00Z</dcterms:created>
  <dcterms:modified xsi:type="dcterms:W3CDTF">2024-06-11T19:32:00Z</dcterms:modified>
</cp:coreProperties>
</file>