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13B19" w14:textId="0778D5CB" w:rsidR="00C773FC" w:rsidRPr="00AF7A0B" w:rsidRDefault="0057355C" w:rsidP="00AF7A0B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AF7A0B">
        <w:rPr>
          <w:rFonts w:cstheme="minorHAnsi"/>
          <w:b/>
          <w:bCs/>
          <w:sz w:val="22"/>
          <w:szCs w:val="22"/>
          <w:lang w:val="es-ES_tradnl"/>
        </w:rPr>
        <w:t>Reglas</w:t>
      </w:r>
      <w:r w:rsidR="00C773FC" w:rsidRPr="00AF7A0B">
        <w:rPr>
          <w:rFonts w:cstheme="minorHAnsi"/>
          <w:b/>
          <w:bCs/>
          <w:sz w:val="22"/>
          <w:szCs w:val="22"/>
          <w:lang w:val="es-ES_tradnl"/>
        </w:rPr>
        <w:t xml:space="preserve"> de interpretación de LPO </w:t>
      </w:r>
    </w:p>
    <w:p w14:paraId="35D50633" w14:textId="77777777" w:rsidR="00C773FC" w:rsidRPr="00C04ED4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485B9D61" w14:textId="2789B8B3" w:rsidR="00C773FC" w:rsidRPr="00C04ED4" w:rsidRDefault="00C773FC" w:rsidP="00C773FC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C04ED4">
        <w:rPr>
          <w:rFonts w:cstheme="minorHAnsi"/>
          <w:b/>
          <w:bCs/>
          <w:sz w:val="22"/>
          <w:szCs w:val="22"/>
          <w:lang w:val="es-ES"/>
        </w:rPr>
        <w:t>Para fórmulas atómicas</w:t>
      </w:r>
    </w:p>
    <w:p w14:paraId="7DB17DAF" w14:textId="77777777" w:rsidR="00C773FC" w:rsidRPr="00C04ED4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U(Π)=V</m:t>
        </m:r>
      </m:oMath>
      <w:r w:rsidRPr="00C04ED4">
        <w:rPr>
          <w:rFonts w:cstheme="minorHAnsi"/>
          <w:i/>
          <w:sz w:val="22"/>
          <w:szCs w:val="22"/>
          <w:lang w:val="es-ES"/>
        </w:rPr>
        <w:t xml:space="preserve"> 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i/>
          <w:sz w:val="22"/>
          <w:szCs w:val="22"/>
          <w:lang w:val="es-ES"/>
        </w:rPr>
        <w:t xml:space="preserve"> </w:t>
      </w:r>
      <w:r w:rsidRPr="00C04ED4">
        <w:rPr>
          <w:rFonts w:cstheme="minorHAnsi"/>
          <w:i/>
          <w:iCs/>
          <w:sz w:val="22"/>
          <w:szCs w:val="22"/>
          <w:lang w:val="es-ES"/>
        </w:rPr>
        <w:t xml:space="preserve">le asigna dicho valor </w:t>
      </w:r>
      <w:r w:rsidRPr="00C04ED4">
        <w:rPr>
          <w:rFonts w:cstheme="minorHAnsi"/>
          <w:i/>
          <w:sz w:val="22"/>
          <w:szCs w:val="22"/>
          <w:vertAlign w:val="superscript"/>
          <w:lang w:val="es-ES"/>
        </w:rPr>
        <w:footnoteReference w:id="1"/>
      </w:r>
    </w:p>
    <w:p w14:paraId="1D2F8E8C" w14:textId="77777777" w:rsidR="00C773FC" w:rsidRPr="00C04ED4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b/>
          <w:bCs/>
          <w:i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0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k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C04ED4">
        <w:rPr>
          <w:rFonts w:cstheme="minorHAnsi"/>
          <w:i/>
          <w:sz w:val="22"/>
          <w:szCs w:val="22"/>
          <w:lang w:val="es-ES"/>
        </w:rPr>
        <w:t xml:space="preserve"> </w:t>
      </w:r>
      <w:r w:rsidRPr="00C04ED4">
        <w:rPr>
          <w:rFonts w:cstheme="minorHAnsi"/>
          <w:i/>
          <w:iCs/>
          <w:sz w:val="22"/>
          <w:szCs w:val="22"/>
          <w:lang w:val="es-ES"/>
        </w:rPr>
        <w:t xml:space="preserve">sii 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i/>
          <w:sz w:val="22"/>
          <w:szCs w:val="22"/>
          <w:lang w:val="es-ES"/>
        </w:rPr>
        <w:t xml:space="preserve"> le asigna</w:t>
      </w:r>
      <w:r>
        <w:rPr>
          <w:rFonts w:cstheme="minorHAnsi"/>
          <w:i/>
          <w:sz w:val="22"/>
          <w:szCs w:val="22"/>
          <w:lang w:val="es-ES"/>
        </w:rPr>
        <w:t xml:space="preserve"> </w:t>
      </w:r>
      <m:oMath>
        <m:d>
          <m:dPr>
            <m:begChr m:val="{"/>
            <m:endChr m:val="}"/>
            <m:ctrlPr>
              <w:ins w:id="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k</m:t>
            </m:r>
          </m:e>
        </m:d>
      </m:oMath>
      <w:r w:rsidRPr="00C04ED4">
        <w:rPr>
          <w:rFonts w:cstheme="minorHAnsi"/>
          <w:i/>
          <w:sz w:val="22"/>
          <w:szCs w:val="22"/>
          <w:lang w:val="es-ES"/>
        </w:rPr>
        <w:t xml:space="preserve"> a 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k</m:t>
        </m:r>
      </m:oMath>
      <w:r w:rsidRPr="00C04ED4">
        <w:rPr>
          <w:rFonts w:cstheme="minorHAnsi"/>
          <w:i/>
          <w:sz w:val="22"/>
          <w:szCs w:val="22"/>
          <w:lang w:val="es-ES_tradnl"/>
        </w:rPr>
        <w:t xml:space="preserve"> y</w:t>
      </w:r>
      <w:r w:rsidRPr="00C04ED4">
        <w:rPr>
          <w:rFonts w:cstheme="minorHAnsi"/>
          <w:i/>
          <w:sz w:val="22"/>
          <w:szCs w:val="22"/>
          <w:lang w:val="es-ES"/>
        </w:rPr>
        <w:t xml:space="preserve"> </w:t>
      </w:r>
      <m:oMath>
        <m:d>
          <m:dPr>
            <m:begChr m:val="{"/>
            <m:endChr m:val="}"/>
            <m:ctrlPr>
              <w:ins w:id="2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k</m:t>
            </m:r>
          </m:e>
        </m:d>
      </m:oMath>
      <w:r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∈</m:t>
        </m:r>
      </m:oMath>
      <w:r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d>
          <m:dPr>
            <m:begChr m:val="{"/>
            <m:endChr m:val="}"/>
            <m:ctrlPr>
              <w:ins w:id="3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</m:e>
        </m:d>
      </m:oMath>
    </w:p>
    <w:p w14:paraId="447C60F5" w14:textId="697F6D7D" w:rsidR="00C773FC" w:rsidRPr="00C04ED4" w:rsidRDefault="00C773FC" w:rsidP="00C773FC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C04ED4">
        <w:rPr>
          <w:rFonts w:cstheme="minorHAnsi"/>
          <w:b/>
          <w:bCs/>
          <w:sz w:val="22"/>
          <w:szCs w:val="22"/>
          <w:lang w:val="es-ES"/>
        </w:rPr>
        <w:t>Para fórmulas moleculares</w:t>
      </w:r>
    </w:p>
    <w:p w14:paraId="72A07782" w14:textId="77777777" w:rsidR="00C773FC" w:rsidRPr="00C04ED4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 xml:space="preserve">U(¬ϕ)=V </m:t>
        </m:r>
      </m:oMath>
      <w:r w:rsidRPr="00C04ED4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U(ϕ)=F</m:t>
        </m:r>
      </m:oMath>
    </w:p>
    <w:p w14:paraId="1115B4A2" w14:textId="77777777" w:rsidR="00C773FC" w:rsidRPr="00030068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ϕ∧ψ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6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i/>
          <w:iCs/>
          <w:sz w:val="22"/>
          <w:szCs w:val="22"/>
          <w:lang w:val="es-ES"/>
        </w:rPr>
        <w:t xml:space="preserve"> </w:t>
      </w:r>
      <w:r w:rsidRPr="00030068">
        <w:rPr>
          <w:rFonts w:cstheme="minorHAnsi"/>
          <w:sz w:val="22"/>
          <w:szCs w:val="22"/>
          <w:lang w:val="es-ES"/>
        </w:rPr>
        <w:t xml:space="preserve">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U(ψ)=V</m:t>
        </m:r>
      </m:oMath>
    </w:p>
    <w:p w14:paraId="08BF6ED1" w14:textId="77777777" w:rsidR="00C773FC" w:rsidRPr="00030068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7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ϕ∨ψ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9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i/>
          <w:iCs/>
          <w:sz w:val="22"/>
          <w:szCs w:val="22"/>
          <w:lang w:val="es-ES"/>
        </w:rPr>
        <w:t xml:space="preserve"> </w:t>
      </w:r>
      <w:r w:rsidRPr="00030068">
        <w:rPr>
          <w:rFonts w:cstheme="minorHAnsi"/>
          <w:sz w:val="22"/>
          <w:szCs w:val="22"/>
          <w:lang w:val="es-ES"/>
        </w:rPr>
        <w:t xml:space="preserve">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U(ψ)=V</m:t>
        </m:r>
      </m:oMath>
    </w:p>
    <w:p w14:paraId="330AF1BD" w14:textId="77777777" w:rsidR="00C773FC" w:rsidRPr="00030068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0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ϕ⊃ψ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>sii</w:t>
      </w:r>
      <w:r w:rsidRPr="00030068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12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=F</m:t>
        </m:r>
      </m:oMath>
      <w:r w:rsidRPr="00030068">
        <w:rPr>
          <w:rFonts w:cstheme="minorHAnsi"/>
          <w:i/>
          <w:iCs/>
          <w:sz w:val="22"/>
          <w:szCs w:val="22"/>
          <w:lang w:val="es-ES"/>
        </w:rPr>
        <w:t xml:space="preserve"> </w:t>
      </w:r>
      <w:r w:rsidRPr="00030068">
        <w:rPr>
          <w:rFonts w:cstheme="minorHAnsi"/>
          <w:sz w:val="22"/>
          <w:szCs w:val="22"/>
          <w:lang w:val="es-ES"/>
        </w:rPr>
        <w:t xml:space="preserve">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U(ψ)=V</m:t>
        </m:r>
      </m:oMath>
    </w:p>
    <w:p w14:paraId="45E8A0C6" w14:textId="77777777" w:rsidR="00C773FC" w:rsidRPr="00030068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3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ϕ≡ψ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>sii</w:t>
      </w:r>
      <w:r w:rsidRPr="00030068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15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i/>
          <w:iCs/>
          <w:sz w:val="22"/>
          <w:szCs w:val="22"/>
          <w:lang w:val="es-ES"/>
        </w:rPr>
        <w:t xml:space="preserve"> </w:t>
      </w:r>
      <w:r w:rsidRPr="00030068">
        <w:rPr>
          <w:rFonts w:cstheme="minorHAnsi"/>
          <w:sz w:val="22"/>
          <w:szCs w:val="22"/>
          <w:lang w:val="es-ES"/>
        </w:rPr>
        <w:t xml:space="preserve">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6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ins w:id="17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, 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19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=F</m:t>
        </m:r>
      </m:oMath>
      <w:r w:rsidRPr="00030068">
        <w:rPr>
          <w:rFonts w:cstheme="minorHAnsi"/>
          <w:iCs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0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ins w:id="21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=F</m:t>
        </m:r>
      </m:oMath>
    </w:p>
    <w:p w14:paraId="086C9FDA" w14:textId="77777777" w:rsidR="00C773FC" w:rsidRPr="00030068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2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∀vϕ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[k/v]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)=V</m:t>
        </m:r>
      </m:oMath>
      <w:r w:rsidRPr="00030068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9E6D58">
        <w:rPr>
          <w:rFonts w:eastAsiaTheme="minorEastAsia" w:cstheme="minorHAnsi"/>
          <w:b/>
          <w:bCs/>
          <w:sz w:val="22"/>
          <w:szCs w:val="22"/>
          <w:lang w:val="es-ES"/>
        </w:rPr>
        <w:t xml:space="preserve">en </w:t>
      </w:r>
      <w:r w:rsidRPr="00C71819"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>todas</w:t>
      </w:r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 las sustituciones de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por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k</m:t>
        </m:r>
      </m:oMath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según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</m:oMath>
      <w:r w:rsidRPr="00030068"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4A3D3274" w14:textId="77777777" w:rsidR="00C773FC" w:rsidRPr="00030068" w:rsidRDefault="00C773FC" w:rsidP="00C773FC">
      <w:pPr>
        <w:numPr>
          <w:ilvl w:val="0"/>
          <w:numId w:val="1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U(∃vϕ)=V</m:t>
        </m:r>
      </m:oMath>
      <w:r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[k/v]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)=V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9E6D58">
        <w:rPr>
          <w:rFonts w:eastAsiaTheme="minorEastAsia" w:cstheme="minorHAnsi"/>
          <w:b/>
          <w:bCs/>
          <w:sz w:val="22"/>
          <w:szCs w:val="22"/>
          <w:lang w:val="es-ES"/>
        </w:rPr>
        <w:t xml:space="preserve">en </w:t>
      </w:r>
      <w:r w:rsidRPr="00C71819"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>al menos una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 </m:t>
        </m:r>
      </m:oMath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sustitución de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por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k</m:t>
        </m:r>
      </m:oMath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según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</m:oMath>
      <w:r w:rsidRPr="00030068"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526F8939" w14:textId="77777777" w:rsidR="0057355C" w:rsidRDefault="0057355C" w:rsidP="0057355C">
      <w:pPr>
        <w:spacing w:after="160" w:line="259" w:lineRule="auto"/>
        <w:rPr>
          <w:rFonts w:eastAsiaTheme="minorEastAsia" w:cstheme="minorHAnsi"/>
          <w:b/>
          <w:bCs/>
          <w:sz w:val="22"/>
          <w:szCs w:val="22"/>
        </w:rPr>
      </w:pPr>
    </w:p>
    <w:p w14:paraId="68962499" w14:textId="19BA0E77" w:rsidR="0057355C" w:rsidRDefault="0057355C" w:rsidP="0057355C">
      <w:pPr>
        <w:spacing w:after="160" w:line="259" w:lineRule="auto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Ejemplos de aplicación de ri8 y ri 9</w:t>
      </w:r>
    </w:p>
    <w:p w14:paraId="3F377161" w14:textId="1BF0310B" w:rsidR="00C773FC" w:rsidRPr="0057355C" w:rsidRDefault="00C773FC" w:rsidP="0057355C">
      <w:pPr>
        <w:spacing w:after="160" w:line="259" w:lineRule="auto"/>
        <w:rPr>
          <w:rFonts w:eastAsiaTheme="minorEastAsia" w:cstheme="minorHAnsi"/>
          <w:b/>
          <w:bCs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57355C">
        <w:rPr>
          <w:rFonts w:cstheme="minorHAnsi"/>
          <w:sz w:val="22"/>
          <w:szCs w:val="22"/>
        </w:rPr>
        <w:t xml:space="preserve">: </w:t>
      </w:r>
      <m:oMath>
        <m:d>
          <m:dPr>
            <m:begChr m:val="{"/>
            <m:endChr m:val="}"/>
            <m:ctrlPr>
              <w:ins w:id="23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d</m:t>
            </m:r>
          </m:e>
        </m:d>
      </m:oMath>
    </w:p>
    <w:p w14:paraId="4D0572C6" w14:textId="77777777" w:rsidR="00C773FC" w:rsidRPr="00C04ED4" w:rsidRDefault="00C773FC" w:rsidP="00C77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 xml:space="preserve">a: </w:t>
      </w:r>
      <m:oMath>
        <m:d>
          <m:dPr>
            <m:begChr m:val="{"/>
            <m:endChr m:val="}"/>
            <m:ctrlPr>
              <w:ins w:id="2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6510FC48" w14:textId="77777777" w:rsidR="00C773FC" w:rsidRPr="00C04ED4" w:rsidRDefault="00C773FC" w:rsidP="00C77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 xml:space="preserve">b: </w:t>
      </w:r>
      <m:oMath>
        <m:d>
          <m:dPr>
            <m:begChr m:val="{"/>
            <m:endChr m:val="}"/>
            <m:ctrlPr>
              <w:ins w:id="2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57AB34A4" w14:textId="77777777" w:rsidR="00C773FC" w:rsidRPr="00C04ED4" w:rsidRDefault="00C773FC" w:rsidP="00C77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 xml:space="preserve">c: </w:t>
      </w:r>
      <m:oMath>
        <m:d>
          <m:dPr>
            <m:begChr m:val="{"/>
            <m:endChr m:val="}"/>
            <m:ctrlPr>
              <w:ins w:id="26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5E0F534A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>
        <w:rPr>
          <w:rFonts w:cstheme="minorHAnsi"/>
          <w:i/>
          <w:iCs/>
          <w:sz w:val="22"/>
          <w:szCs w:val="22"/>
          <w:lang w:val="en-US"/>
        </w:rPr>
        <w:t>d</w:t>
      </w:r>
      <w:r w:rsidRPr="00C04ED4">
        <w:rPr>
          <w:rFonts w:cstheme="minorHAnsi"/>
          <w:i/>
          <w:iCs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27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d</m:t>
            </m:r>
          </m:e>
        </m:d>
      </m:oMath>
    </w:p>
    <w:p w14:paraId="0CFB2450" w14:textId="77777777" w:rsidR="00C773FC" w:rsidRPr="00C04ED4" w:rsidRDefault="00C773FC" w:rsidP="00C77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>F</w:t>
      </w:r>
      <w:r w:rsidRPr="00C04ED4">
        <w:rPr>
          <w:rFonts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2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19ACD028" w14:textId="77777777" w:rsidR="00C773FC" w:rsidRPr="00C04ED4" w:rsidRDefault="00C773FC" w:rsidP="00C77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u w:val="single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>G</w:t>
      </w:r>
      <w:r w:rsidRPr="00C04ED4">
        <w:rPr>
          <w:rFonts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29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15BA3FC3" w14:textId="77777777" w:rsidR="00C773FC" w:rsidRPr="00D30DB9" w:rsidRDefault="00C773FC" w:rsidP="00C77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>H:</w:t>
      </w:r>
      <w:r w:rsidRPr="00C04ED4">
        <w:rPr>
          <w:rFonts w:cstheme="minorHAnsi"/>
          <w:sz w:val="22"/>
          <w:szCs w:val="22"/>
          <w:lang w:val="en-US"/>
        </w:rPr>
        <w:t xml:space="preserve"> </w:t>
      </w:r>
      <m:oMath>
        <m:d>
          <m:dPr>
            <m:begChr m:val="{"/>
            <m:endChr m:val="}"/>
            <m:ctrlPr>
              <w:ins w:id="30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252CDC48" w14:textId="77777777" w:rsidR="00C773FC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50B71B9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∀xGx</m:t>
          </m:r>
        </m:oMath>
      </m:oMathPara>
    </w:p>
    <w:p w14:paraId="6316AF8E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859C342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ϕ:Gx</m:t>
          </m:r>
        </m:oMath>
      </m:oMathPara>
    </w:p>
    <w:p w14:paraId="26A4B1AA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74095CF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ϕ[a/x]:Ga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:V</m:t>
          </m:r>
        </m:oMath>
      </m:oMathPara>
    </w:p>
    <w:p w14:paraId="23BFF1E1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ϕ[b/x]:Gb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:V</m:t>
          </m:r>
        </m:oMath>
      </m:oMathPara>
    </w:p>
    <w:p w14:paraId="15AF09C0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ϕ[c/x]:Gc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:V</m:t>
          </m:r>
        </m:oMath>
      </m:oMathPara>
    </w:p>
    <w:p w14:paraId="7715C963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ϕ[d/x]:Gd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:F</m:t>
          </m:r>
        </m:oMath>
      </m:oMathPara>
    </w:p>
    <w:p w14:paraId="19DBD57A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1995C33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∀xGx:F</m:t>
          </m:r>
        </m:oMath>
      </m:oMathPara>
    </w:p>
    <w:p w14:paraId="1372D0D2" w14:textId="77777777" w:rsidR="00C773FC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6C1B5EC" w14:textId="77777777" w:rsidR="00C773FC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Paráfrasis</w:t>
      </w:r>
    </w:p>
    <w:p w14:paraId="406CE9F6" w14:textId="77777777" w:rsidR="00C773FC" w:rsidRPr="00551CC0" w:rsidRDefault="00C773FC" w:rsidP="00C773FC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</w:rPr>
      </w:pPr>
      <w:r w:rsidRPr="00551CC0">
        <w:rPr>
          <w:rFonts w:eastAsiaTheme="minorEastAsia" w:cstheme="minorHAnsi"/>
          <w:sz w:val="22"/>
          <w:szCs w:val="22"/>
        </w:rPr>
        <w:t>Todos en U son G</w:t>
      </w:r>
    </w:p>
    <w:p w14:paraId="2D586A4B" w14:textId="77777777" w:rsidR="00C773FC" w:rsidRPr="00551CC0" w:rsidRDefault="00C773FC" w:rsidP="00C773FC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</w:rPr>
      </w:pPr>
      <w:r w:rsidRPr="00551CC0">
        <w:rPr>
          <w:rFonts w:eastAsiaTheme="minorEastAsia" w:cstheme="minorHAnsi"/>
          <w:sz w:val="22"/>
          <w:szCs w:val="22"/>
        </w:rPr>
        <w:t>Todos son G</w:t>
      </w:r>
    </w:p>
    <w:p w14:paraId="33F2969D" w14:textId="77777777" w:rsidR="00C773FC" w:rsidRPr="00551CC0" w:rsidRDefault="00C773FC" w:rsidP="00C773FC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</w:rPr>
      </w:pPr>
      <w:r w:rsidRPr="00551CC0">
        <w:rPr>
          <w:rFonts w:eastAsiaTheme="minorEastAsia" w:cstheme="minorHAnsi"/>
          <w:sz w:val="22"/>
          <w:szCs w:val="22"/>
        </w:rPr>
        <w:t>Todos pertenecen a G</w:t>
      </w:r>
    </w:p>
    <w:p w14:paraId="7C88D6EE" w14:textId="77777777" w:rsidR="00C773FC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28AA56C2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29CF1257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∃x¬Fx</m:t>
          </m:r>
        </m:oMath>
      </m:oMathPara>
    </w:p>
    <w:p w14:paraId="07FF607C" w14:textId="77777777" w:rsidR="00C773FC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B253675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ϕ:¬Fx</m:t>
          </m:r>
        </m:oMath>
      </m:oMathPara>
    </w:p>
    <w:p w14:paraId="0DA7164D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E0F3BBF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ϕ[a/x]:¬Fa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:F</m:t>
          </m:r>
        </m:oMath>
      </m:oMathPara>
    </w:p>
    <w:p w14:paraId="0973FBEF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w:lastRenderedPageBreak/>
            <m:t>ϕ[b/x]:¬Fb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:F</m:t>
          </m:r>
        </m:oMath>
      </m:oMathPara>
    </w:p>
    <w:p w14:paraId="4194C8BB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ϕ[c/x]:¬Fc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:V</m:t>
          </m:r>
        </m:oMath>
      </m:oMathPara>
    </w:p>
    <w:p w14:paraId="03E57DA9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ϕ[d/x]:¬Fd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:V</m:t>
          </m:r>
        </m:oMath>
      </m:oMathPara>
    </w:p>
    <w:p w14:paraId="16127A10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DE17E18" w14:textId="77777777" w:rsidR="00C773FC" w:rsidRDefault="00C773FC" w:rsidP="00C773FC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∃x¬Fx</m:t>
        </m:r>
      </m:oMath>
      <w:r>
        <w:rPr>
          <w:rFonts w:eastAsiaTheme="minorEastAsia" w:cstheme="minorHAnsi"/>
          <w:sz w:val="22"/>
          <w:szCs w:val="22"/>
          <w:lang w:val="es-ES"/>
        </w:rPr>
        <w:t>: V</w:t>
      </w:r>
    </w:p>
    <w:p w14:paraId="2EAF4718" w14:textId="77777777" w:rsidR="00C773FC" w:rsidRDefault="00C773FC" w:rsidP="00C773FC">
      <w:pPr>
        <w:autoSpaceDE w:val="0"/>
        <w:autoSpaceDN w:val="0"/>
        <w:adjustRightInd w:val="0"/>
        <w:rPr>
          <w:rFonts w:eastAsiaTheme="minorEastAsia" w:cstheme="minorHAnsi"/>
          <w:sz w:val="22"/>
          <w:szCs w:val="22"/>
          <w:lang w:val="es-ES"/>
        </w:rPr>
      </w:pPr>
    </w:p>
    <w:p w14:paraId="15473E89" w14:textId="77777777" w:rsidR="00C773FC" w:rsidRDefault="00C773FC" w:rsidP="00C773FC">
      <w:pPr>
        <w:autoSpaceDE w:val="0"/>
        <w:autoSpaceDN w:val="0"/>
        <w:adjustRightInd w:val="0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Paráfrasis</w:t>
      </w:r>
    </w:p>
    <w:p w14:paraId="6936C6F0" w14:textId="77777777" w:rsidR="00C773FC" w:rsidRDefault="00C773FC" w:rsidP="00C773FC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 menos uno de U no es F</w:t>
      </w:r>
    </w:p>
    <w:p w14:paraId="757AD5BA" w14:textId="77777777" w:rsidR="00C773FC" w:rsidRDefault="00C773FC" w:rsidP="00C773FC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 menos uno no es F</w:t>
      </w:r>
    </w:p>
    <w:p w14:paraId="323D7411" w14:textId="589832AB" w:rsidR="00C773FC" w:rsidRDefault="00C773FC" w:rsidP="0057355C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 menos uno no pertenece a F</w:t>
      </w:r>
    </w:p>
    <w:p w14:paraId="7A9A8883" w14:textId="77777777" w:rsidR="00C773FC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5740FB7" w14:textId="77777777" w:rsidR="00C773FC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08B985A" w14:textId="77777777" w:rsidR="00C773FC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∃x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Fx∧Hx</m:t>
              </m:r>
            </m:e>
          </m:d>
        </m:oMath>
      </m:oMathPara>
    </w:p>
    <w:p w14:paraId="0872F7EE" w14:textId="77777777" w:rsidR="0057355C" w:rsidRDefault="0057355C" w:rsidP="0057355C">
      <w:pPr>
        <w:autoSpaceDE w:val="0"/>
        <w:autoSpaceDN w:val="0"/>
        <w:adjustRightInd w:val="0"/>
        <w:rPr>
          <w:rFonts w:eastAsiaTheme="minorEastAsia" w:cstheme="minorHAnsi"/>
          <w:sz w:val="22"/>
          <w:szCs w:val="22"/>
          <w:lang w:val="es-ES"/>
        </w:rPr>
      </w:pPr>
    </w:p>
    <w:p w14:paraId="2660895E" w14:textId="15736EEB" w:rsidR="00C773FC" w:rsidRDefault="0057355C" w:rsidP="0057355C">
      <w:pPr>
        <w:autoSpaceDE w:val="0"/>
        <w:autoSpaceDN w:val="0"/>
        <w:adjustRightInd w:val="0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Paráfrasis</w:t>
      </w:r>
    </w:p>
    <w:p w14:paraId="61E207D7" w14:textId="5EDC94CC" w:rsidR="0057355C" w:rsidRDefault="0057355C" w:rsidP="0057355C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 menos uno es F y H [a la vez]</w:t>
      </w:r>
    </w:p>
    <w:p w14:paraId="73A5B293" w14:textId="77777777" w:rsidR="0057355C" w:rsidRDefault="0057355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D1C10FD" w14:textId="3D9E0EAC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∀x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Fx∧¬Hx</m:t>
              </m:r>
            </m:e>
          </m:d>
        </m:oMath>
      </m:oMathPara>
    </w:p>
    <w:p w14:paraId="08C46E4A" w14:textId="77777777" w:rsidR="00C773FC" w:rsidRPr="00551CC0" w:rsidRDefault="00C773FC" w:rsidP="00C773FC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45BF916" w14:textId="77777777" w:rsidR="0057355C" w:rsidRDefault="0057355C" w:rsidP="0057355C">
      <w:pPr>
        <w:autoSpaceDE w:val="0"/>
        <w:autoSpaceDN w:val="0"/>
        <w:adjustRightInd w:val="0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Paráfrasis</w:t>
      </w:r>
    </w:p>
    <w:p w14:paraId="57674B2C" w14:textId="01DCCFAB" w:rsidR="00620E4D" w:rsidRDefault="0057355C" w:rsidP="0057355C">
      <w:pPr>
        <w:jc w:val="center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Todos son F y no H</w:t>
      </w:r>
    </w:p>
    <w:p w14:paraId="71508F71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07F078A0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33094693" w14:textId="50E0E9A9" w:rsidR="00AF7A0B" w:rsidRPr="00AF7A0B" w:rsidRDefault="00AF7A0B" w:rsidP="00AF7A0B">
      <w:pPr>
        <w:pStyle w:val="Prrafodelista"/>
        <w:numPr>
          <w:ilvl w:val="0"/>
          <w:numId w:val="3"/>
        </w:numPr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AF7A0B">
        <w:rPr>
          <w:rFonts w:eastAsiaTheme="minorEastAsia" w:cstheme="minorHAnsi"/>
          <w:b/>
          <w:bCs/>
          <w:sz w:val="22"/>
          <w:szCs w:val="22"/>
          <w:lang w:val="es-ES"/>
        </w:rPr>
        <w:t xml:space="preserve">Cuantificación extendida </w:t>
      </w:r>
    </w:p>
    <w:p w14:paraId="09C1D0FE" w14:textId="77777777" w:rsidR="00AF7A0B" w:rsidRPr="00AF7A0B" w:rsidRDefault="00AF7A0B" w:rsidP="00AF7A0B">
      <w:pPr>
        <w:pStyle w:val="Prrafodelista"/>
        <w:rPr>
          <w:rFonts w:eastAsiaTheme="minorEastAsia" w:cstheme="minorHAnsi"/>
          <w:sz w:val="22"/>
          <w:szCs w:val="22"/>
          <w:lang w:val="es-ES"/>
        </w:rPr>
      </w:pPr>
    </w:p>
    <w:p w14:paraId="2769376D" w14:textId="77777777" w:rsidR="00AF7A0B" w:rsidRPr="00633AD3" w:rsidRDefault="00AF7A0B" w:rsidP="00AF7A0B">
      <w:pPr>
        <w:rPr>
          <w:rFonts w:eastAsiaTheme="minorEastAsia" w:cstheme="minorHAnsi"/>
          <w:b/>
          <w:bCs/>
          <w:iCs/>
          <w:sz w:val="22"/>
          <w:szCs w:val="22"/>
          <w:lang w:val="es-ES"/>
        </w:rPr>
      </w:pPr>
      <w:r w:rsidRPr="00633AD3">
        <w:rPr>
          <w:rFonts w:eastAsiaTheme="minorEastAsia" w:cstheme="minorHAnsi"/>
          <w:b/>
          <w:bCs/>
          <w:iCs/>
          <w:sz w:val="22"/>
          <w:szCs w:val="22"/>
          <w:lang w:val="es-ES"/>
        </w:rPr>
        <w:t>Cuantificador mínimo</w:t>
      </w:r>
      <w:r>
        <w:rPr>
          <w:rFonts w:eastAsiaTheme="minorEastAsia" w:cstheme="minorHAnsi"/>
          <w:b/>
          <w:bCs/>
          <w:iCs/>
          <w:sz w:val="22"/>
          <w:szCs w:val="22"/>
          <w:lang w:val="es-ES"/>
        </w:rPr>
        <w:t>: establece un mínimo o base de objetos</w:t>
      </w:r>
      <w:r w:rsidRPr="00633AD3">
        <w:rPr>
          <w:rFonts w:eastAsiaTheme="minorEastAsia" w:cstheme="minorHAnsi"/>
          <w:b/>
          <w:bCs/>
          <w:iCs/>
          <w:sz w:val="22"/>
          <w:szCs w:val="22"/>
          <w:lang w:val="es-ES"/>
        </w:rPr>
        <w:t xml:space="preserve"> </w:t>
      </w:r>
    </w:p>
    <w:p w14:paraId="0A802798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∃xFx</m:t>
        </m:r>
      </m:oMath>
      <w:r>
        <w:rPr>
          <w:rFonts w:eastAsiaTheme="minorEastAsia" w:cstheme="minorHAnsi"/>
          <w:iCs/>
          <w:sz w:val="22"/>
          <w:szCs w:val="22"/>
          <w:lang w:val="es-ES"/>
        </w:rPr>
        <w:t xml:space="preserve">: Al menos uno es F = Como </w:t>
      </w:r>
      <w:r w:rsidRPr="00633AD3">
        <w:rPr>
          <w:rFonts w:eastAsiaTheme="minorEastAsia" w:cstheme="minorHAnsi"/>
          <w:b/>
          <w:bCs/>
          <w:iCs/>
          <w:sz w:val="22"/>
          <w:szCs w:val="22"/>
          <w:lang w:val="es-ES"/>
        </w:rPr>
        <w:t xml:space="preserve">mínimo </w:t>
      </w:r>
      <w:r>
        <w:rPr>
          <w:rFonts w:eastAsiaTheme="minorEastAsia" w:cstheme="minorHAnsi"/>
          <w:b/>
          <w:bCs/>
          <w:iCs/>
          <w:sz w:val="22"/>
          <w:szCs w:val="22"/>
          <w:lang w:val="es-ES"/>
        </w:rPr>
        <w:t>1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 es F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min 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xFx</m:t>
        </m:r>
      </m:oMath>
    </w:p>
    <w:p w14:paraId="717BA145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min 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xFx</m:t>
        </m:r>
      </m:oMath>
      <w:r>
        <w:rPr>
          <w:rFonts w:eastAsiaTheme="minorEastAsia" w:cstheme="minorHAnsi"/>
          <w:sz w:val="22"/>
          <w:szCs w:val="22"/>
          <w:lang w:val="es-ES"/>
        </w:rPr>
        <w:t>: = Como mínimo 2 son F.</w:t>
      </w:r>
    </w:p>
    <w:p w14:paraId="2EE6D6F8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min 34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x¬Fx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= Como mínimo 34 no son F.</w:t>
      </w:r>
    </w:p>
    <w:p w14:paraId="68D1A828" w14:textId="77777777" w:rsidR="00AF7A0B" w:rsidRDefault="00AF7A0B" w:rsidP="00AF7A0B">
      <w:p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min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5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Fx</m:t>
        </m:r>
        <m:r>
          <w:rPr>
            <w:rFonts w:ascii="Cambria Math" w:eastAsiaTheme="minorEastAsia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Gx</m:t>
        </m:r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  <w:r w:rsidRPr="00633AD3">
        <w:rPr>
          <w:rFonts w:eastAsiaTheme="minorEastAsia" w:cstheme="minorHAnsi"/>
          <w:sz w:val="22"/>
          <w:szCs w:val="22"/>
        </w:rPr>
        <w:t xml:space="preserve">= Como </w:t>
      </w:r>
      <w:r>
        <w:rPr>
          <w:rFonts w:eastAsiaTheme="minorEastAsia" w:cstheme="minorHAnsi"/>
          <w:sz w:val="22"/>
          <w:szCs w:val="22"/>
        </w:rPr>
        <w:t>mínimo 5 son F y G [a la vez].</w:t>
      </w:r>
    </w:p>
    <w:p w14:paraId="4E2CEBFC" w14:textId="77777777" w:rsidR="00AF7A0B" w:rsidRPr="00633AD3" w:rsidRDefault="00AF7A0B" w:rsidP="00AF7A0B">
      <w:pPr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…</w:t>
      </w:r>
    </w:p>
    <w:p w14:paraId="2C65FA24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5F39F784" w14:textId="77777777" w:rsidR="00AF7A0B" w:rsidRPr="00633AD3" w:rsidRDefault="00AF7A0B" w:rsidP="00AF7A0B">
      <w:pPr>
        <w:rPr>
          <w:rFonts w:eastAsiaTheme="minorEastAsia" w:cstheme="minorHAnsi"/>
          <w:b/>
          <w:bCs/>
          <w:iCs/>
          <w:sz w:val="22"/>
          <w:szCs w:val="22"/>
          <w:lang w:val="es-ES"/>
        </w:rPr>
      </w:pPr>
      <w:r w:rsidRPr="00633AD3">
        <w:rPr>
          <w:rFonts w:eastAsiaTheme="minorEastAsia" w:cstheme="minorHAnsi"/>
          <w:b/>
          <w:bCs/>
          <w:iCs/>
          <w:sz w:val="22"/>
          <w:szCs w:val="22"/>
          <w:lang w:val="es-ES"/>
        </w:rPr>
        <w:t xml:space="preserve">Cuantificador </w:t>
      </w:r>
      <w:r>
        <w:rPr>
          <w:rFonts w:eastAsiaTheme="minorEastAsia" w:cstheme="minorHAnsi"/>
          <w:b/>
          <w:bCs/>
          <w:iCs/>
          <w:sz w:val="22"/>
          <w:szCs w:val="22"/>
          <w:lang w:val="es-ES"/>
        </w:rPr>
        <w:t>máximo: establece un máximo o tope de objetos</w:t>
      </w:r>
      <w:r w:rsidRPr="00633AD3">
        <w:rPr>
          <w:rFonts w:eastAsiaTheme="minorEastAsia" w:cstheme="minorHAnsi"/>
          <w:b/>
          <w:bCs/>
          <w:iCs/>
          <w:sz w:val="22"/>
          <w:szCs w:val="22"/>
          <w:lang w:val="es-ES"/>
        </w:rPr>
        <w:t xml:space="preserve"> </w:t>
      </w:r>
    </w:p>
    <w:p w14:paraId="4DD964E2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max 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xFx</m:t>
        </m:r>
      </m:oMath>
      <w:r>
        <w:rPr>
          <w:rFonts w:eastAsiaTheme="minorEastAsia" w:cstheme="minorHAnsi"/>
          <w:sz w:val="22"/>
          <w:szCs w:val="22"/>
          <w:lang w:val="es-ES"/>
        </w:rPr>
        <w:t>: = Como máximo 1 es F.</w:t>
      </w:r>
    </w:p>
    <w:p w14:paraId="28001B74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max 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x¬Fx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= Como máximo 2 no son F.</w:t>
      </w:r>
    </w:p>
    <w:p w14:paraId="2729F374" w14:textId="77777777" w:rsidR="00AF7A0B" w:rsidRDefault="00AF7A0B" w:rsidP="00AF7A0B">
      <w:p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max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5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Fx</m:t>
        </m:r>
        <m:r>
          <w:rPr>
            <w:rFonts w:ascii="Cambria Math" w:eastAsiaTheme="minorEastAsia" w:hAnsi="Cambria Math" w:cstheme="minorHAnsi"/>
            <w:sz w:val="22"/>
            <w:szCs w:val="22"/>
          </w:rPr>
          <m:t>∨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Gx</m:t>
        </m:r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  <w:r w:rsidRPr="00633AD3">
        <w:rPr>
          <w:rFonts w:eastAsiaTheme="minorEastAsia" w:cstheme="minorHAnsi"/>
          <w:sz w:val="22"/>
          <w:szCs w:val="22"/>
        </w:rPr>
        <w:t xml:space="preserve">= Como </w:t>
      </w:r>
      <w:r>
        <w:rPr>
          <w:rFonts w:eastAsiaTheme="minorEastAsia" w:cstheme="minorHAnsi"/>
          <w:sz w:val="22"/>
          <w:szCs w:val="22"/>
        </w:rPr>
        <w:t>máximo 5 son F o G.</w:t>
      </w:r>
    </w:p>
    <w:p w14:paraId="0F6D7978" w14:textId="77777777" w:rsidR="00AF7A0B" w:rsidRPr="00633AD3" w:rsidRDefault="00AF7A0B" w:rsidP="00AF7A0B">
      <w:pPr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…</w:t>
      </w:r>
    </w:p>
    <w:p w14:paraId="75D99947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37DA2AD6" w14:textId="77777777" w:rsidR="00AF7A0B" w:rsidRPr="00B157E6" w:rsidRDefault="00AF7A0B" w:rsidP="00AF7A0B">
      <w:pPr>
        <w:rPr>
          <w:rFonts w:eastAsiaTheme="minorEastAsia" w:cstheme="minorHAnsi"/>
          <w:b/>
          <w:bCs/>
          <w:iCs/>
          <w:sz w:val="22"/>
          <w:szCs w:val="22"/>
        </w:rPr>
      </w:pPr>
      <w:r w:rsidRPr="00B157E6">
        <w:rPr>
          <w:rFonts w:eastAsiaTheme="minorEastAsia" w:cstheme="minorHAnsi"/>
          <w:b/>
          <w:bCs/>
          <w:iCs/>
          <w:sz w:val="22"/>
          <w:szCs w:val="22"/>
        </w:rPr>
        <w:t>Cuantificador exacto</w:t>
      </w:r>
      <w:r>
        <w:rPr>
          <w:rFonts w:eastAsiaTheme="minorEastAsia" w:cstheme="minorHAnsi"/>
          <w:b/>
          <w:bCs/>
          <w:iCs/>
          <w:sz w:val="22"/>
          <w:szCs w:val="22"/>
        </w:rPr>
        <w:t>: establece una cantidad exacta de objetos</w:t>
      </w:r>
    </w:p>
    <w:p w14:paraId="47AA18E7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iCs/>
          <w:sz w:val="22"/>
          <w:szCs w:val="22"/>
        </w:rPr>
        <w:t>Como mínimo 1 es F y como máximo 1 es F. = Exactamente 1 es F</w:t>
      </w:r>
    </w:p>
    <w:p w14:paraId="638A227E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min 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xFx∧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max 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xFx)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xFx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455A2E0A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15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xFx</m:t>
        </m:r>
      </m:oMath>
      <w:r>
        <w:rPr>
          <w:rFonts w:eastAsiaTheme="minorEastAsia" w:cstheme="minorHAnsi"/>
          <w:sz w:val="22"/>
          <w:szCs w:val="22"/>
          <w:lang w:val="es-ES"/>
        </w:rPr>
        <w:t>: = Exactamente 15 son F.</w:t>
      </w:r>
    </w:p>
    <w:p w14:paraId="2FA50F8C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x¬Fx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= Exactamente 3 no son F.</w:t>
      </w:r>
    </w:p>
    <w:p w14:paraId="6A52467F" w14:textId="77777777" w:rsidR="00AF7A0B" w:rsidRPr="00B157E6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..</w:t>
      </w:r>
    </w:p>
    <w:p w14:paraId="2884612B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799076EC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iCs/>
          <w:sz w:val="22"/>
          <w:szCs w:val="22"/>
        </w:rPr>
        <w:t>Como mínimo 6 son atletas y como máximo 10 son atletas.</w:t>
      </w:r>
    </w:p>
    <w:p w14:paraId="362F46CD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iCs/>
          <w:sz w:val="22"/>
          <w:szCs w:val="22"/>
        </w:rPr>
        <w:t>F: los atletas</w:t>
      </w:r>
    </w:p>
    <w:p w14:paraId="4EBC051B" w14:textId="77777777" w:rsidR="00AF7A0B" w:rsidRPr="00B157E6" w:rsidRDefault="00AF7A0B" w:rsidP="00AF7A0B">
      <w:pPr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∃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min 6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xFx∧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∃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max 10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xFx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)</m:t>
          </m:r>
        </m:oMath>
      </m:oMathPara>
    </w:p>
    <w:p w14:paraId="1E1CC676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50F654B0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7762463C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39055437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151BCA25" w14:textId="77777777" w:rsidR="00AF7A0B" w:rsidRPr="005330F2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a,b,c,d</m:t>
              </m:r>
            </m:e>
          </m:d>
        </m:oMath>
      </m:oMathPara>
    </w:p>
    <w:p w14:paraId="662697A0" w14:textId="77777777" w:rsidR="00AF7A0B" w:rsidRPr="005911BD" w:rsidRDefault="00AF7A0B" w:rsidP="00AF7A0B">
      <w:pPr>
        <w:spacing w:after="160" w:line="259" w:lineRule="auto"/>
        <w:rPr>
          <w:rFonts w:ascii="Cambria Math" w:eastAsiaTheme="minorEastAsia" w:hAnsi="Cambria Math" w:cstheme="minorHAnsi"/>
          <w:sz w:val="22"/>
          <w:szCs w:val="22"/>
          <w:lang w:val="en-US"/>
          <w:oMath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F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</m:e>
        </m:d>
      </m:oMath>
    </w:p>
    <w:p w14:paraId="7193B914" w14:textId="77777777" w:rsidR="00AF7A0B" w:rsidRPr="005911BD" w:rsidRDefault="00AF7A0B" w:rsidP="00AF7A0B">
      <w:pPr>
        <w:spacing w:after="160" w:line="259" w:lineRule="auto"/>
        <w:rPr>
          <w:rFonts w:ascii="Cambria Math" w:eastAsiaTheme="minorEastAsia" w:hAnsi="Cambria Math" w:cstheme="minorHAnsi"/>
          <w:sz w:val="22"/>
          <w:szCs w:val="22"/>
          <w:lang w:val="en-US"/>
          <w:oMath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G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a</m:t>
            </m:r>
          </m:e>
        </m:d>
      </m:oMath>
    </w:p>
    <w:p w14:paraId="4B3019F1" w14:textId="77777777" w:rsidR="00AF7A0B" w:rsidRPr="005911BD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H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d</m:t>
            </m:r>
          </m:e>
        </m:d>
      </m:oMath>
    </w:p>
    <w:p w14:paraId="0F601F20" w14:textId="77777777" w:rsidR="00AF7A0B" w:rsidRPr="005911BD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n-US"/>
        </w:rPr>
      </w:pPr>
      <w:r w:rsidRPr="005911BD">
        <w:rPr>
          <w:rFonts w:eastAsiaTheme="minorEastAsia" w:cstheme="minorHAnsi"/>
          <w:sz w:val="22"/>
          <w:szCs w:val="22"/>
          <w:lang w:val="en-US"/>
        </w:rPr>
        <w:t xml:space="preserve">J: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∅</m:t>
        </m:r>
      </m:oMath>
    </w:p>
    <w:p w14:paraId="7596C9AA" w14:textId="77777777" w:rsidR="00AF7A0B" w:rsidRPr="005911BD" w:rsidRDefault="00AF7A0B" w:rsidP="00AF7A0B">
      <w:pPr>
        <w:rPr>
          <w:rFonts w:eastAsiaTheme="minorEastAsia" w:cstheme="minorHAnsi"/>
          <w:b/>
          <w:bCs/>
          <w:sz w:val="22"/>
          <w:szCs w:val="22"/>
          <w:lang w:val="en-US"/>
        </w:rPr>
      </w:pPr>
      <w:r w:rsidRPr="005911BD">
        <w:rPr>
          <w:rFonts w:eastAsiaTheme="minorEastAsia" w:cstheme="minorHAnsi"/>
          <w:sz w:val="22"/>
          <w:szCs w:val="22"/>
          <w:lang w:val="en-US"/>
        </w:rPr>
        <w:t xml:space="preserve">K: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</m:e>
        </m:d>
      </m:oMath>
      <w:r w:rsidRPr="005911BD"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</w:p>
    <w:p w14:paraId="34C3840E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  <w:lang w:val="en-US"/>
        </w:rPr>
      </w:pPr>
    </w:p>
    <w:p w14:paraId="4BADEC52" w14:textId="77777777" w:rsidR="00AF7A0B" w:rsidRPr="00AF7A0B" w:rsidRDefault="00AF7A0B" w:rsidP="00AF7A0B">
      <w:pPr>
        <w:rPr>
          <w:rFonts w:eastAsiaTheme="minorEastAsia" w:cstheme="minorHAnsi"/>
          <w:iCs/>
          <w:sz w:val="22"/>
          <w:szCs w:val="22"/>
          <w:lang w:val="en-US"/>
        </w:rPr>
      </w:pPr>
    </w:p>
    <w:p w14:paraId="6A4FDA75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min 3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xFx</m:t>
        </m:r>
      </m:oMath>
      <w:r>
        <w:rPr>
          <w:rFonts w:eastAsiaTheme="minorEastAsia" w:cstheme="minorHAnsi"/>
          <w:sz w:val="22"/>
          <w:szCs w:val="22"/>
          <w:lang w:val="es-ES"/>
        </w:rPr>
        <w:t>: V, porque F tiene tres objetos: respeta la base</w:t>
      </w:r>
    </w:p>
    <w:p w14:paraId="147C9E16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0BC974D5" w14:textId="77777777" w:rsidR="00AF7A0B" w:rsidRPr="00D1079D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ϕ:Fx</m:t>
          </m:r>
        </m:oMath>
      </m:oMathPara>
    </w:p>
    <w:p w14:paraId="4A93C3C1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21C99BAE" w14:textId="77777777" w:rsidR="00AF7A0B" w:rsidRPr="00D1079D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ϕ[a/x]:Fa:V</m:t>
          </m:r>
        </m:oMath>
      </m:oMathPara>
    </w:p>
    <w:p w14:paraId="4E663083" w14:textId="77777777" w:rsidR="00AF7A0B" w:rsidRPr="00D1079D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ϕ[b/x]:Fb:V</m:t>
          </m:r>
        </m:oMath>
      </m:oMathPara>
    </w:p>
    <w:p w14:paraId="415FE450" w14:textId="77777777" w:rsidR="00AF7A0B" w:rsidRPr="00D1079D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ϕ[c/x]:Fc:V</m:t>
          </m:r>
        </m:oMath>
      </m:oMathPara>
    </w:p>
    <w:p w14:paraId="16C698EC" w14:textId="77777777" w:rsidR="00AF7A0B" w:rsidRPr="00D1079D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ϕ[d/x]:Fd:F</m:t>
          </m:r>
        </m:oMath>
      </m:oMathPara>
    </w:p>
    <w:p w14:paraId="5BE550A0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0753017D" w14:textId="77777777" w:rsidR="00AF7A0B" w:rsidRPr="00D1079D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∃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min 3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xFx:V</m:t>
          </m:r>
        </m:oMath>
      </m:oMathPara>
    </w:p>
    <w:p w14:paraId="166CD973" w14:textId="77777777" w:rsidR="00AF7A0B" w:rsidRPr="00D1079D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68DEDDBA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max 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xHx</m:t>
        </m:r>
      </m:oMath>
      <w:r>
        <w:rPr>
          <w:rFonts w:eastAsiaTheme="minorEastAsia" w:cstheme="minorHAnsi"/>
          <w:sz w:val="22"/>
          <w:szCs w:val="22"/>
          <w:lang w:val="es-ES"/>
        </w:rPr>
        <w:t>: F, porque H tiene más 2 objetos: no respeta el tope</w:t>
      </w:r>
    </w:p>
    <w:p w14:paraId="48ED1750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zKz</m:t>
        </m:r>
      </m:oMath>
      <w:r>
        <w:rPr>
          <w:rFonts w:eastAsiaTheme="minorEastAsia" w:cstheme="minorHAnsi"/>
          <w:sz w:val="22"/>
          <w:szCs w:val="22"/>
          <w:lang w:val="es-ES"/>
        </w:rPr>
        <w:t>: V, porque K tiene exactamente 2 objetos.</w:t>
      </w:r>
    </w:p>
    <w:p w14:paraId="4AA443BC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1AC75DD0" w14:textId="77777777" w:rsidR="00AF7A0B" w:rsidRPr="00B157E6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6D66B838" w14:textId="77777777" w:rsidR="00AF7A0B" w:rsidRPr="005330F2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a,b,c,d</m:t>
              </m:r>
            </m:e>
          </m:d>
        </m:oMath>
      </m:oMathPara>
    </w:p>
    <w:p w14:paraId="18B63D5F" w14:textId="77777777" w:rsidR="00AF7A0B" w:rsidRPr="005911BD" w:rsidRDefault="00AF7A0B" w:rsidP="00AF7A0B">
      <w:pPr>
        <w:spacing w:after="160" w:line="259" w:lineRule="auto"/>
        <w:rPr>
          <w:rFonts w:ascii="Cambria Math" w:eastAsiaTheme="minorEastAsia" w:hAnsi="Cambria Math" w:cstheme="minorHAnsi"/>
          <w:sz w:val="22"/>
          <w:szCs w:val="22"/>
          <w:lang w:val="en-US"/>
          <w:oMath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F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</m:e>
        </m:d>
      </m:oMath>
    </w:p>
    <w:p w14:paraId="225D3743" w14:textId="77777777" w:rsidR="00AF7A0B" w:rsidRPr="005911BD" w:rsidRDefault="00AF7A0B" w:rsidP="00AF7A0B">
      <w:pPr>
        <w:spacing w:after="160" w:line="259" w:lineRule="auto"/>
        <w:rPr>
          <w:rFonts w:ascii="Cambria Math" w:eastAsiaTheme="minorEastAsia" w:hAnsi="Cambria Math" w:cstheme="minorHAnsi"/>
          <w:sz w:val="22"/>
          <w:szCs w:val="22"/>
          <w:lang w:val="en-US"/>
          <w:oMath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G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a</m:t>
            </m:r>
          </m:e>
        </m:d>
      </m:oMath>
    </w:p>
    <w:p w14:paraId="6D1DBF55" w14:textId="77777777" w:rsidR="00AF7A0B" w:rsidRPr="005911BD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H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d</m:t>
            </m:r>
          </m:e>
        </m:d>
      </m:oMath>
    </w:p>
    <w:p w14:paraId="29421059" w14:textId="77777777" w:rsidR="00AF7A0B" w:rsidRPr="005911BD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n-US"/>
        </w:rPr>
      </w:pPr>
      <w:r w:rsidRPr="005911BD">
        <w:rPr>
          <w:rFonts w:eastAsiaTheme="minorEastAsia" w:cstheme="minorHAnsi"/>
          <w:sz w:val="22"/>
          <w:szCs w:val="22"/>
          <w:lang w:val="en-US"/>
        </w:rPr>
        <w:t xml:space="preserve">J: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∅</m:t>
        </m:r>
      </m:oMath>
    </w:p>
    <w:p w14:paraId="6679F288" w14:textId="77777777" w:rsidR="00AF7A0B" w:rsidRPr="005911BD" w:rsidRDefault="00AF7A0B" w:rsidP="00AF7A0B">
      <w:pPr>
        <w:rPr>
          <w:rFonts w:eastAsiaTheme="minorEastAsia" w:cstheme="minorHAnsi"/>
          <w:b/>
          <w:bCs/>
          <w:sz w:val="22"/>
          <w:szCs w:val="22"/>
          <w:lang w:val="en-US"/>
        </w:rPr>
      </w:pPr>
      <w:r w:rsidRPr="005911BD">
        <w:rPr>
          <w:rFonts w:eastAsiaTheme="minorEastAsia" w:cstheme="minorHAnsi"/>
          <w:sz w:val="22"/>
          <w:szCs w:val="22"/>
          <w:lang w:val="en-US"/>
        </w:rPr>
        <w:t xml:space="preserve">K: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</m:e>
        </m:d>
      </m:oMath>
      <w:r w:rsidRPr="005911BD"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</w:p>
    <w:p w14:paraId="6F5A4131" w14:textId="77777777" w:rsidR="00AF7A0B" w:rsidRPr="00AF7A0B" w:rsidRDefault="00AF7A0B" w:rsidP="00AF7A0B">
      <w:pPr>
        <w:rPr>
          <w:rFonts w:eastAsiaTheme="minorEastAsia" w:cstheme="minorHAnsi"/>
          <w:iCs/>
          <w:sz w:val="22"/>
          <w:szCs w:val="22"/>
          <w:lang w:val="en-US"/>
        </w:rPr>
      </w:pPr>
    </w:p>
    <w:p w14:paraId="7483E351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max 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x(Hx∧Kx)</m:t>
        </m:r>
      </m:oMath>
      <w:r>
        <w:rPr>
          <w:rFonts w:eastAsiaTheme="minorEastAsia" w:cstheme="minorHAnsi"/>
          <w:sz w:val="22"/>
          <w:szCs w:val="22"/>
          <w:lang w:val="es-ES"/>
        </w:rPr>
        <w:t>: Como máximo uno es H y K [a la vez]: V porque hay exactamente uno que es H y K a la vez, y esto respeta el tope.</w:t>
      </w:r>
    </w:p>
    <w:p w14:paraId="02B497A3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6529E968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min 3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x(Gx∨Hx)</m:t>
        </m:r>
      </m:oMath>
      <w:r>
        <w:rPr>
          <w:rFonts w:eastAsiaTheme="minorEastAsia" w:cstheme="minorHAnsi"/>
          <w:sz w:val="22"/>
          <w:szCs w:val="22"/>
          <w:lang w:val="es-ES"/>
        </w:rPr>
        <w:t>: Como mínimo tres son G o H: V porque entre G y H hay tres objetos y esto satisface el mínimo.</w:t>
      </w:r>
    </w:p>
    <w:p w14:paraId="13EC2689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658F0187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x(Hx∧¬Gx)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: Exactamente dos son H, pero no son G: Exactamente 2 (c y d) son de H, pero no de G. </w:t>
      </w:r>
    </w:p>
    <w:p w14:paraId="3A3A74E1" w14:textId="77777777" w:rsidR="00AF7A0B" w:rsidRDefault="00AF7A0B" w:rsidP="00AF7A0B">
      <w:pPr>
        <w:rPr>
          <w:rFonts w:eastAsiaTheme="minorEastAsia" w:cstheme="minorHAnsi"/>
          <w:sz w:val="22"/>
          <w:szCs w:val="22"/>
          <w:lang w:val="es-ES"/>
        </w:rPr>
      </w:pPr>
    </w:p>
    <w:p w14:paraId="6FA2B799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∧</m:t>
        </m:r>
      </m:oMath>
      <w:r>
        <w:rPr>
          <w:rFonts w:eastAsiaTheme="minorEastAsia" w:cstheme="minorHAnsi"/>
          <w:iCs/>
          <w:sz w:val="22"/>
          <w:szCs w:val="22"/>
        </w:rPr>
        <w:t xml:space="preserve"> -- intersección entre conjuntos</w:t>
      </w:r>
    </w:p>
    <w:p w14:paraId="506A5CF2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∨</m:t>
        </m:r>
      </m:oMath>
      <w:r>
        <w:rPr>
          <w:rFonts w:eastAsiaTheme="minorEastAsia" w:cstheme="minorHAnsi"/>
          <w:iCs/>
          <w:sz w:val="22"/>
          <w:szCs w:val="22"/>
        </w:rPr>
        <w:t xml:space="preserve"> -- unión entre conjuntos</w:t>
      </w:r>
    </w:p>
    <w:p w14:paraId="1B7C8D34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1441BCD7" w14:textId="6D56D0B3" w:rsidR="00AF7A0B" w:rsidRDefault="00AF7A0B">
      <w:pPr>
        <w:spacing w:after="160" w:line="259" w:lineRule="auto"/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iCs/>
          <w:sz w:val="22"/>
          <w:szCs w:val="22"/>
        </w:rPr>
        <w:br w:type="page"/>
      </w:r>
    </w:p>
    <w:p w14:paraId="36914C61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38F63961" w14:textId="6C3D20D8" w:rsidR="00AF7A0B" w:rsidRPr="00AF7A0B" w:rsidRDefault="00AF7A0B" w:rsidP="00AF7A0B">
      <w:pPr>
        <w:pStyle w:val="Prrafodelista"/>
        <w:numPr>
          <w:ilvl w:val="0"/>
          <w:numId w:val="3"/>
        </w:numPr>
        <w:rPr>
          <w:rFonts w:eastAsiaTheme="minorEastAsia" w:cstheme="minorHAnsi"/>
          <w:b/>
          <w:bCs/>
          <w:iCs/>
          <w:sz w:val="22"/>
          <w:szCs w:val="22"/>
        </w:rPr>
      </w:pPr>
      <w:r w:rsidRPr="00AF7A0B">
        <w:rPr>
          <w:rFonts w:eastAsiaTheme="minorEastAsia" w:cstheme="minorHAnsi"/>
          <w:b/>
          <w:bCs/>
          <w:iCs/>
          <w:sz w:val="22"/>
          <w:szCs w:val="22"/>
        </w:rPr>
        <w:t>Cálculo de modelos [y contramodelos] (calculo inverso de valores)</w:t>
      </w:r>
    </w:p>
    <w:p w14:paraId="70CF175A" w14:textId="71B5FB54" w:rsidR="00AF7A0B" w:rsidRPr="00AF7A0B" w:rsidRDefault="00AF7A0B" w:rsidP="00AF7A0B">
      <w:pPr>
        <w:ind w:left="360"/>
        <w:rPr>
          <w:rFonts w:eastAsiaTheme="minorEastAsia" w:cstheme="minorHAnsi"/>
          <w:iCs/>
          <w:sz w:val="22"/>
          <w:szCs w:val="22"/>
        </w:rPr>
      </w:pPr>
    </w:p>
    <w:p w14:paraId="0DF41F3E" w14:textId="1C7C8A37" w:rsidR="00AF7A0B" w:rsidRDefault="00AF7A0B" w:rsidP="00AF7A0B">
      <w:pPr>
        <w:pStyle w:val="Prrafodelista"/>
        <w:numPr>
          <w:ilvl w:val="0"/>
          <w:numId w:val="2"/>
        </w:numPr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iCs/>
          <w:sz w:val="22"/>
          <w:szCs w:val="22"/>
        </w:rPr>
        <w:t>Cálculo parcial</w:t>
      </w:r>
    </w:p>
    <w:p w14:paraId="695F3E60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iCs/>
          <w:sz w:val="22"/>
          <w:szCs w:val="22"/>
        </w:rPr>
        <w:t xml:space="preserve">Despejar las variables libres. Elegir una constante tal que, al sustituir la variable libre de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eastAsiaTheme="minorEastAsia" w:cstheme="minorHAnsi"/>
          <w:iCs/>
          <w:sz w:val="22"/>
          <w:szCs w:val="22"/>
        </w:rPr>
        <w:t xml:space="preserve"> con ella, hace que la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eastAsiaTheme="minorEastAsia" w:cstheme="minorHAnsi"/>
          <w:iCs/>
          <w:sz w:val="22"/>
          <w:szCs w:val="22"/>
        </w:rPr>
        <w:t xml:space="preserve"> sea V.</w:t>
      </w:r>
    </w:p>
    <w:p w14:paraId="05E8D334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</w:p>
    <w:p w14:paraId="4FFB1BB3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</w:p>
    <w:p w14:paraId="6F628980" w14:textId="77777777" w:rsidR="00AF7A0B" w:rsidRPr="005330F2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a,b,c,d</m:t>
              </m:r>
            </m:e>
          </m:d>
        </m:oMath>
      </m:oMathPara>
    </w:p>
    <w:p w14:paraId="3241EDC9" w14:textId="77777777" w:rsidR="00AF7A0B" w:rsidRPr="005911BD" w:rsidRDefault="00AF7A0B" w:rsidP="00AF7A0B">
      <w:pPr>
        <w:spacing w:after="160" w:line="259" w:lineRule="auto"/>
        <w:rPr>
          <w:rFonts w:ascii="Cambria Math" w:eastAsiaTheme="minorEastAsia" w:hAnsi="Cambria Math" w:cstheme="minorHAnsi"/>
          <w:sz w:val="22"/>
          <w:szCs w:val="22"/>
          <w:lang w:val="en-US"/>
          <w:oMath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F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</m:e>
        </m:d>
      </m:oMath>
    </w:p>
    <w:p w14:paraId="264BFC48" w14:textId="77777777" w:rsidR="00AF7A0B" w:rsidRPr="005911BD" w:rsidRDefault="00AF7A0B" w:rsidP="00AF7A0B">
      <w:pPr>
        <w:spacing w:after="160" w:line="259" w:lineRule="auto"/>
        <w:rPr>
          <w:rFonts w:ascii="Cambria Math" w:eastAsiaTheme="minorEastAsia" w:hAnsi="Cambria Math" w:cstheme="minorHAnsi"/>
          <w:sz w:val="22"/>
          <w:szCs w:val="22"/>
          <w:lang w:val="en-US"/>
          <w:oMath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G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a</m:t>
            </m:r>
          </m:e>
        </m:d>
      </m:oMath>
    </w:p>
    <w:p w14:paraId="4C1A1BD7" w14:textId="77777777" w:rsidR="00AF7A0B" w:rsidRPr="005911BD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H</m:t>
        </m:r>
      </m:oMath>
      <w:r w:rsidRPr="005911BD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d</m:t>
            </m:r>
          </m:e>
        </m:d>
      </m:oMath>
    </w:p>
    <w:p w14:paraId="20AADE19" w14:textId="77777777" w:rsidR="00AF7A0B" w:rsidRPr="005911BD" w:rsidRDefault="00AF7A0B" w:rsidP="00AF7A0B">
      <w:pPr>
        <w:spacing w:after="160" w:line="259" w:lineRule="auto"/>
        <w:rPr>
          <w:rFonts w:eastAsiaTheme="minorEastAsia" w:cstheme="minorHAnsi"/>
          <w:sz w:val="22"/>
          <w:szCs w:val="22"/>
          <w:lang w:val="en-US"/>
        </w:rPr>
      </w:pPr>
      <w:r w:rsidRPr="005911BD">
        <w:rPr>
          <w:rFonts w:eastAsiaTheme="minorEastAsia" w:cstheme="minorHAnsi"/>
          <w:sz w:val="22"/>
          <w:szCs w:val="22"/>
          <w:lang w:val="en-US"/>
        </w:rPr>
        <w:t xml:space="preserve">J: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∅</m:t>
        </m:r>
      </m:oMath>
    </w:p>
    <w:p w14:paraId="56173A80" w14:textId="77777777" w:rsidR="00AF7A0B" w:rsidRPr="005911BD" w:rsidRDefault="00AF7A0B" w:rsidP="00AF7A0B">
      <w:pPr>
        <w:rPr>
          <w:rFonts w:eastAsiaTheme="minorEastAsia" w:cstheme="minorHAnsi"/>
          <w:b/>
          <w:bCs/>
          <w:sz w:val="22"/>
          <w:szCs w:val="22"/>
          <w:lang w:val="en-US"/>
        </w:rPr>
      </w:pPr>
      <w:r w:rsidRPr="005911BD">
        <w:rPr>
          <w:rFonts w:eastAsiaTheme="minorEastAsia" w:cstheme="minorHAnsi"/>
          <w:sz w:val="22"/>
          <w:szCs w:val="22"/>
          <w:lang w:val="en-US"/>
        </w:rPr>
        <w:t xml:space="preserve">K: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c</m:t>
            </m:r>
          </m:e>
        </m:d>
      </m:oMath>
      <w:r w:rsidRPr="005911BD"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</w:p>
    <w:p w14:paraId="542C1D09" w14:textId="77777777" w:rsidR="00AF7A0B" w:rsidRPr="009F1F00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  <w:lang w:val="en-US"/>
        </w:rPr>
      </w:pPr>
    </w:p>
    <w:p w14:paraId="3B62C89F" w14:textId="77777777" w:rsidR="00AF7A0B" w:rsidRPr="009F1F00" w:rsidRDefault="00AF7A0B" w:rsidP="00AF7A0B">
      <w:pPr>
        <w:spacing w:after="160" w:line="259" w:lineRule="auto"/>
        <w:rPr>
          <w:rFonts w:eastAsiaTheme="minorEastAsia" w:cstheme="minorHAnsi"/>
          <w:iCs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ϕ: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¬Fy∧¬Ky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∧¬Jx</m:t>
              </m:r>
            </m:e>
          </m:d>
        </m:oMath>
      </m:oMathPara>
    </w:p>
    <w:p w14:paraId="57B75A3F" w14:textId="77777777" w:rsidR="00AF7A0B" w:rsidRPr="009F1F00" w:rsidRDefault="00AF7A0B" w:rsidP="00AF7A0B">
      <w:pPr>
        <w:spacing w:after="160" w:line="259" w:lineRule="auto"/>
        <w:rPr>
          <w:rFonts w:eastAsiaTheme="minorEastAsia" w:cstheme="minorHAnsi"/>
          <w:iCs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ϕ[d/y,a/x]: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¬Fd∧¬Kd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∧¬Ja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:V</m:t>
          </m:r>
        </m:oMath>
      </m:oMathPara>
    </w:p>
    <w:p w14:paraId="300DFE9A" w14:textId="77777777" w:rsidR="00AF7A0B" w:rsidRPr="009F1F00" w:rsidRDefault="00AF7A0B" w:rsidP="00AF7A0B">
      <w:pPr>
        <w:spacing w:after="160" w:line="259" w:lineRule="auto"/>
        <w:rPr>
          <w:rFonts w:eastAsiaTheme="minorEastAsia" w:cstheme="minorHAnsi"/>
          <w:iCs/>
          <w:sz w:val="22"/>
          <w:szCs w:val="22"/>
          <w:lang w:val="es-ES"/>
        </w:rPr>
      </w:pPr>
      <w:r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ab/>
        <w:t xml:space="preserve">          V  F    V  V  F      V V F</w:t>
      </w:r>
    </w:p>
    <w:p w14:paraId="23ED1A03" w14:textId="77777777" w:rsidR="00AF7A0B" w:rsidRPr="009F1F00" w:rsidRDefault="00AF7A0B" w:rsidP="00AF7A0B">
      <w:pPr>
        <w:spacing w:after="160" w:line="259" w:lineRule="auto"/>
        <w:rPr>
          <w:rFonts w:eastAsiaTheme="minorEastAsia" w:cstheme="minorHAnsi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ϕ: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Fx∧¬Kx</m:t>
              </m:r>
            </m:e>
          </m:d>
        </m:oMath>
      </m:oMathPara>
    </w:p>
    <w:p w14:paraId="5A0BA42E" w14:textId="77777777" w:rsidR="00AF7A0B" w:rsidRPr="009F1F00" w:rsidRDefault="00AF7A0B" w:rsidP="00AF7A0B">
      <w:pPr>
        <w:rPr>
          <w:rFonts w:eastAsiaTheme="minorEastAsia" w:cstheme="minorHAnsi"/>
          <w:iCs/>
          <w:sz w:val="22"/>
          <w:szCs w:val="22"/>
          <w:lang w:val="en-US"/>
        </w:rPr>
      </w:pPr>
    </w:p>
    <w:p w14:paraId="0BA6504E" w14:textId="77777777" w:rsidR="00AF7A0B" w:rsidRPr="009F1F00" w:rsidRDefault="00AF7A0B" w:rsidP="00AF7A0B">
      <w:pPr>
        <w:jc w:val="center"/>
        <w:rPr>
          <w:rFonts w:eastAsiaTheme="minorEastAsia" w:cstheme="minorHAnsi"/>
          <w:iCs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[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a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/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]: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Fa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∧¬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Ka</m:t>
            </m:r>
          </m:e>
        </m:d>
      </m:oMath>
      <w:r w:rsidRPr="009F1F00">
        <w:rPr>
          <w:rFonts w:eastAsiaTheme="minorEastAsia" w:cstheme="minorHAnsi"/>
          <w:iCs/>
          <w:sz w:val="22"/>
          <w:szCs w:val="22"/>
          <w:lang w:val="en-US"/>
        </w:rPr>
        <w:t xml:space="preserve">: </w:t>
      </w:r>
      <w:r>
        <w:rPr>
          <w:rFonts w:eastAsiaTheme="minorEastAsia" w:cstheme="minorHAnsi"/>
          <w:iCs/>
          <w:sz w:val="22"/>
          <w:szCs w:val="22"/>
          <w:lang w:val="en-US"/>
        </w:rPr>
        <w:t>V</w:t>
      </w:r>
    </w:p>
    <w:p w14:paraId="066380C7" w14:textId="77777777" w:rsidR="00AF7A0B" w:rsidRPr="009F1F00" w:rsidRDefault="00AF7A0B" w:rsidP="00AF7A0B">
      <w:pPr>
        <w:rPr>
          <w:rFonts w:eastAsiaTheme="minorEastAsia" w:cstheme="minorHAnsi"/>
          <w:iCs/>
          <w:sz w:val="22"/>
          <w:szCs w:val="22"/>
          <w:lang w:val="en-US"/>
        </w:rPr>
      </w:pPr>
      <w:r w:rsidRPr="009F1F00">
        <w:rPr>
          <w:rFonts w:eastAsiaTheme="minorEastAsia" w:cstheme="minorHAnsi"/>
          <w:iCs/>
          <w:sz w:val="22"/>
          <w:szCs w:val="22"/>
          <w:lang w:val="en-US"/>
        </w:rPr>
        <w:tab/>
      </w:r>
      <w:r w:rsidRPr="009F1F00">
        <w:rPr>
          <w:rFonts w:eastAsiaTheme="minorEastAsia" w:cstheme="minorHAnsi"/>
          <w:iCs/>
          <w:sz w:val="22"/>
          <w:szCs w:val="22"/>
          <w:lang w:val="en-US"/>
        </w:rPr>
        <w:tab/>
      </w:r>
      <w:r w:rsidRPr="009F1F00">
        <w:rPr>
          <w:rFonts w:eastAsiaTheme="minorEastAsia" w:cstheme="minorHAnsi"/>
          <w:iCs/>
          <w:sz w:val="22"/>
          <w:szCs w:val="22"/>
          <w:lang w:val="en-US"/>
        </w:rPr>
        <w:tab/>
      </w:r>
      <w:r w:rsidRPr="009F1F00">
        <w:rPr>
          <w:rFonts w:eastAsiaTheme="minorEastAsia" w:cstheme="minorHAnsi"/>
          <w:iCs/>
          <w:sz w:val="22"/>
          <w:szCs w:val="22"/>
          <w:lang w:val="en-US"/>
        </w:rPr>
        <w:tab/>
      </w:r>
      <w:r w:rsidRPr="009F1F00">
        <w:rPr>
          <w:rFonts w:eastAsiaTheme="minorEastAsia" w:cstheme="minorHAnsi"/>
          <w:iCs/>
          <w:sz w:val="22"/>
          <w:szCs w:val="22"/>
          <w:lang w:val="en-US"/>
        </w:rPr>
        <w:tab/>
      </w:r>
      <w:r w:rsidRPr="009F1F00">
        <w:rPr>
          <w:rFonts w:eastAsiaTheme="minorEastAsia" w:cstheme="minorHAnsi"/>
          <w:iCs/>
          <w:sz w:val="22"/>
          <w:szCs w:val="22"/>
          <w:lang w:val="en-US"/>
        </w:rPr>
        <w:tab/>
        <w:t xml:space="preserve">  V V   V   F</w:t>
      </w:r>
    </w:p>
    <w:p w14:paraId="32500DDD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  <w:lang w:val="en-US"/>
        </w:rPr>
      </w:pPr>
    </w:p>
    <w:p w14:paraId="44309A45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  <w:lang w:val="en-US"/>
        </w:rPr>
      </w:pPr>
    </w:p>
    <w:p w14:paraId="179B31BE" w14:textId="3BE6F2D5" w:rsidR="00AF7A0B" w:rsidRDefault="00AF7A0B" w:rsidP="00AF7A0B">
      <w:pPr>
        <w:pStyle w:val="Prrafodelista"/>
        <w:numPr>
          <w:ilvl w:val="0"/>
          <w:numId w:val="2"/>
        </w:numPr>
        <w:rPr>
          <w:rFonts w:eastAsiaTheme="minorEastAsia" w:cstheme="minorHAnsi"/>
          <w:iCs/>
          <w:sz w:val="22"/>
          <w:szCs w:val="22"/>
          <w:lang w:val="en-US"/>
        </w:rPr>
      </w:pPr>
      <w:r>
        <w:rPr>
          <w:rFonts w:eastAsiaTheme="minorEastAsia" w:cstheme="minorHAnsi"/>
          <w:iCs/>
          <w:sz w:val="22"/>
          <w:szCs w:val="22"/>
          <w:lang w:val="en-US"/>
        </w:rPr>
        <w:t>Cálculo completo</w:t>
      </w:r>
    </w:p>
    <w:p w14:paraId="37D01659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w:r w:rsidRPr="009F1F00">
        <w:rPr>
          <w:rFonts w:eastAsiaTheme="minorEastAsia" w:cstheme="minorHAnsi"/>
          <w:iCs/>
          <w:sz w:val="22"/>
          <w:szCs w:val="22"/>
        </w:rPr>
        <w:t>Creación complet</w:t>
      </w:r>
      <w:r>
        <w:rPr>
          <w:rFonts w:eastAsiaTheme="minorEastAsia" w:cstheme="minorHAnsi"/>
          <w:iCs/>
          <w:sz w:val="22"/>
          <w:szCs w:val="22"/>
        </w:rPr>
        <w:t xml:space="preserve">a de un universo que haga V a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eastAsiaTheme="minorEastAsia" w:cstheme="minorHAnsi"/>
          <w:iCs/>
          <w:sz w:val="22"/>
          <w:szCs w:val="22"/>
        </w:rPr>
        <w:t>.</w:t>
      </w:r>
    </w:p>
    <w:p w14:paraId="44F62362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</w:p>
    <w:p w14:paraId="31B83248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(Fx∧¬Gx)</m:t>
        </m:r>
      </m:oMath>
      <w:r>
        <w:rPr>
          <w:rFonts w:eastAsiaTheme="minorEastAsia" w:cstheme="minorHAnsi"/>
          <w:iCs/>
          <w:sz w:val="22"/>
          <w:szCs w:val="22"/>
        </w:rPr>
        <w:t>: x es F, pero no es G</w:t>
      </w:r>
    </w:p>
    <w:p w14:paraId="026DB92B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</w:p>
    <w:p w14:paraId="46656543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w:r w:rsidRPr="009F1F00">
        <w:rPr>
          <w:rFonts w:eastAsiaTheme="minorEastAsia" w:cstheme="minorHAnsi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U: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d>
      </m:oMath>
    </w:p>
    <w:p w14:paraId="3AEA8F7D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a: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38F7837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F: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4203AC99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G:∅</m:t>
          </m:r>
        </m:oMath>
      </m:oMathPara>
    </w:p>
    <w:p w14:paraId="22014286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iCs/>
          <w:sz w:val="22"/>
          <w:szCs w:val="22"/>
        </w:rPr>
        <w:t xml:space="preserve"> </w:t>
      </w:r>
    </w:p>
    <w:p w14:paraId="2561D976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35E041FC" w14:textId="77777777" w:rsidR="00AF7A0B" w:rsidRPr="008C2DA6" w:rsidRDefault="00AF7A0B" w:rsidP="00AF7A0B">
      <w:pPr>
        <w:rPr>
          <w:rFonts w:eastAsiaTheme="minorEastAsia" w:cstheme="minorHAnsi"/>
          <w:iCs/>
          <w:sz w:val="22"/>
          <w:szCs w:val="22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∃x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Fx∧Hx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∧∃x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Fx∧¬Hx</m:t>
                </m:r>
              </m:e>
            </m:d>
          </m:e>
        </m:d>
      </m:oMath>
      <w:r>
        <w:rPr>
          <w:rFonts w:eastAsiaTheme="minorEastAsia" w:cstheme="minorHAnsi"/>
          <w:iCs/>
          <w:sz w:val="22"/>
          <w:szCs w:val="22"/>
        </w:rPr>
        <w:t>: Al menos uno es F y H, y al menos uno es F, pero no H.</w:t>
      </w:r>
    </w:p>
    <w:p w14:paraId="77502A46" w14:textId="77777777" w:rsidR="00AF7A0B" w:rsidRDefault="00AF7A0B" w:rsidP="00AF7A0B">
      <w:pPr>
        <w:rPr>
          <w:rFonts w:eastAsiaTheme="minorEastAsia" w:cstheme="minorHAnsi"/>
          <w:iCs/>
          <w:sz w:val="22"/>
          <w:szCs w:val="22"/>
        </w:rPr>
      </w:pPr>
    </w:p>
    <w:p w14:paraId="5972B571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a,b</m:t>
              </m:r>
            </m:e>
          </m:d>
        </m:oMath>
      </m:oMathPara>
    </w:p>
    <w:p w14:paraId="20A78D30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a: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6E03BCF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b: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b</m:t>
              </m:r>
            </m:e>
          </m:d>
        </m:oMath>
      </m:oMathPara>
    </w:p>
    <w:p w14:paraId="73635813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F: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a,b</m:t>
              </m:r>
            </m:e>
          </m:d>
        </m:oMath>
      </m:oMathPara>
    </w:p>
    <w:p w14:paraId="4536D5FA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H:{b}</m:t>
          </m:r>
        </m:oMath>
      </m:oMathPara>
    </w:p>
    <w:p w14:paraId="63BBA213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</w:p>
    <w:p w14:paraId="30458CF8" w14:textId="77777777" w:rsidR="00AF7A0B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</w:p>
    <w:p w14:paraId="773DC64E" w14:textId="77777777" w:rsidR="00AF7A0B" w:rsidRPr="008C2DA6" w:rsidRDefault="00AF7A0B" w:rsidP="00AF7A0B">
      <w:pPr>
        <w:rPr>
          <w:rFonts w:eastAsiaTheme="minorEastAsia" w:cstheme="minorHAnsi"/>
          <w:sz w:val="22"/>
          <w:szCs w:val="22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∃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min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 2</m:t>
                </m:r>
              </m:sub>
            </m:s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Fx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∧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Gx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∃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max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 2</m:t>
                </m:r>
              </m:sub>
            </m:s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xFx</m:t>
            </m: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e>
        </m:d>
      </m:oMath>
      <w:r w:rsidRPr="008C2DA6">
        <w:rPr>
          <w:rFonts w:eastAsiaTheme="minorEastAsia" w:cstheme="minorHAnsi"/>
          <w:sz w:val="22"/>
          <w:szCs w:val="22"/>
        </w:rPr>
        <w:t>: Como mínimo 2 son F y G, y como máximo 2 son F.</w:t>
      </w:r>
    </w:p>
    <w:p w14:paraId="17ED91BA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a,b</m:t>
              </m:r>
            </m:e>
          </m:d>
        </m:oMath>
      </m:oMathPara>
    </w:p>
    <w:p w14:paraId="0FFC5BEC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a: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F5F2DEC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b: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b</m:t>
              </m:r>
            </m:e>
          </m:d>
        </m:oMath>
      </m:oMathPara>
    </w:p>
    <w:p w14:paraId="6171919F" w14:textId="77777777" w:rsidR="00AF7A0B" w:rsidRPr="008C2DA6" w:rsidRDefault="00AF7A0B" w:rsidP="00AF7A0B">
      <w:pPr>
        <w:pStyle w:val="Prrafodelista"/>
        <w:tabs>
          <w:tab w:val="left" w:pos="3119"/>
        </w:tabs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F: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a,b</m:t>
              </m:r>
            </m:e>
          </m:d>
        </m:oMath>
      </m:oMathPara>
    </w:p>
    <w:p w14:paraId="5CEC6743" w14:textId="77777777" w:rsidR="00AF7A0B" w:rsidRPr="008C2DA6" w:rsidRDefault="00AF7A0B" w:rsidP="00AF7A0B">
      <w:pPr>
        <w:pStyle w:val="Prrafodelista"/>
        <w:rPr>
          <w:rFonts w:eastAsiaTheme="minorEastAsia" w:cstheme="minorHAnsi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G:{a,b}</m:t>
          </m:r>
        </m:oMath>
      </m:oMathPara>
    </w:p>
    <w:p w14:paraId="34A7E0D6" w14:textId="77777777" w:rsidR="00AF7A0B" w:rsidRPr="0057355C" w:rsidRDefault="00AF7A0B" w:rsidP="00AF7A0B">
      <w:pPr>
        <w:rPr>
          <w:lang w:val="es-ES"/>
        </w:rPr>
      </w:pPr>
    </w:p>
    <w:sectPr w:rsidR="00AF7A0B" w:rsidRPr="00573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EA1A" w14:textId="77777777" w:rsidR="00583706" w:rsidRDefault="00583706" w:rsidP="00C773FC">
      <w:r>
        <w:separator/>
      </w:r>
    </w:p>
  </w:endnote>
  <w:endnote w:type="continuationSeparator" w:id="0">
    <w:p w14:paraId="08463DC7" w14:textId="77777777" w:rsidR="00583706" w:rsidRDefault="00583706" w:rsidP="00C7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CD174" w14:textId="77777777" w:rsidR="00583706" w:rsidRDefault="00583706" w:rsidP="00C773FC">
      <w:r>
        <w:separator/>
      </w:r>
    </w:p>
  </w:footnote>
  <w:footnote w:type="continuationSeparator" w:id="0">
    <w:p w14:paraId="1691582B" w14:textId="77777777" w:rsidR="00583706" w:rsidRDefault="00583706" w:rsidP="00C773FC">
      <w:r>
        <w:continuationSeparator/>
      </w:r>
    </w:p>
  </w:footnote>
  <w:footnote w:id="1">
    <w:p w14:paraId="72C7BF15" w14:textId="77777777" w:rsidR="00C773FC" w:rsidRPr="007A3124" w:rsidRDefault="00C773FC" w:rsidP="00C773FC">
      <w:pPr>
        <w:pStyle w:val="Textonotapie"/>
        <w:jc w:val="both"/>
        <w:rPr>
          <w:lang w:val="es-ES"/>
        </w:rPr>
      </w:pPr>
      <w:r w:rsidRPr="00CD0BCF">
        <w:rPr>
          <w:rStyle w:val="Refdenotaalpie"/>
        </w:rPr>
        <w:footnoteRef/>
      </w:r>
      <w:r w:rsidRPr="00CD0BCF">
        <w:t xml:space="preserve"> </w:t>
      </w:r>
      <w:r w:rsidRPr="00CD0BCF">
        <w:rPr>
          <w:rFonts w:ascii="AppleSystemUIFont" w:hAnsi="AppleSystemUIFont" w:cs="AppleSystemUIFont"/>
          <w:lang w:val="es-ES_tradnl"/>
        </w:rPr>
        <w:t xml:space="preserve">Solo en el caso de las letras oracionales el valor de verdad asignado por </w:t>
      </w:r>
      <m:oMath>
        <m:r>
          <w:rPr>
            <w:rFonts w:ascii="Cambria Math" w:hAnsi="Cambria Math" w:cs="AppleSystemUIFont"/>
            <w:lang w:val="es-ES_tradnl"/>
          </w:rPr>
          <m:t>U</m:t>
        </m:r>
      </m:oMath>
      <w:r w:rsidRPr="00CD0BCF">
        <w:rPr>
          <w:rFonts w:ascii="AppleSystemUIFont" w:hAnsi="AppleSystemUIFont" w:cs="AppleSystemUIFont"/>
          <w:i/>
          <w:iCs/>
          <w:lang w:val="es-ES_tradnl"/>
        </w:rPr>
        <w:t xml:space="preserve"> </w:t>
      </w:r>
      <w:r w:rsidRPr="00CD0BCF">
        <w:rPr>
          <w:rFonts w:ascii="AppleSystemUIFont" w:hAnsi="AppleSystemUIFont" w:cs="AppleSystemUIFont"/>
          <w:lang w:val="es-ES_tradnl"/>
        </w:rPr>
        <w:t xml:space="preserve">a </w:t>
      </w:r>
      <m:oMath>
        <m:r>
          <w:rPr>
            <w:rFonts w:ascii="Cambria Math" w:eastAsiaTheme="minorEastAsia" w:hAnsi="Cambria Math" w:cs="AppleSystemUIFont"/>
            <w:lang w:val="es-ES_tradnl"/>
          </w:rPr>
          <m:t>Π</m:t>
        </m:r>
      </m:oMath>
      <w:r w:rsidRPr="00CD0BCF">
        <w:rPr>
          <w:rFonts w:ascii="AppleSystemUIFont" w:eastAsiaTheme="minorEastAsia" w:hAnsi="AppleSystemUIFont" w:cs="AppleSystemUIFont"/>
          <w:lang w:val="es-ES_tradnl"/>
        </w:rPr>
        <w:t xml:space="preserve"> es directo.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149D2"/>
    <w:multiLevelType w:val="hybridMultilevel"/>
    <w:tmpl w:val="AF3AB59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329FF"/>
    <w:multiLevelType w:val="hybridMultilevel"/>
    <w:tmpl w:val="57061C22"/>
    <w:lvl w:ilvl="0" w:tplc="BDEC9A8A">
      <w:start w:val="1"/>
      <w:numFmt w:val="decimal"/>
      <w:lvlText w:val="ri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14E1E"/>
    <w:multiLevelType w:val="hybridMultilevel"/>
    <w:tmpl w:val="63A4F3AA"/>
    <w:lvl w:ilvl="0" w:tplc="E7E85F82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4558">
    <w:abstractNumId w:val="1"/>
  </w:num>
  <w:num w:numId="2" w16cid:durableId="1969047555">
    <w:abstractNumId w:val="0"/>
  </w:num>
  <w:num w:numId="3" w16cid:durableId="2017993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FC"/>
    <w:rsid w:val="001A6098"/>
    <w:rsid w:val="0057355C"/>
    <w:rsid w:val="00583706"/>
    <w:rsid w:val="006175FB"/>
    <w:rsid w:val="00620E4D"/>
    <w:rsid w:val="00AF7A0B"/>
    <w:rsid w:val="00B15CA8"/>
    <w:rsid w:val="00B53542"/>
    <w:rsid w:val="00C000E6"/>
    <w:rsid w:val="00C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973EE"/>
  <w15:chartTrackingRefBased/>
  <w15:docId w15:val="{8853BDF7-2AF4-4BAB-8E73-0FB0E736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FC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3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3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3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3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3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3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3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3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3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3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3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3FC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73F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73FC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C773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</cp:revision>
  <dcterms:created xsi:type="dcterms:W3CDTF">2024-11-13T22:38:00Z</dcterms:created>
  <dcterms:modified xsi:type="dcterms:W3CDTF">2024-11-13T22:42:00Z</dcterms:modified>
</cp:coreProperties>
</file>