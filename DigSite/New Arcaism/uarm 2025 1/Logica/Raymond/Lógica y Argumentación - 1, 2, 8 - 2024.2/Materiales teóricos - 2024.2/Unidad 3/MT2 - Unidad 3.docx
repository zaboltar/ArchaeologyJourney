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50260" w14:textId="77777777" w:rsidR="00720FC6" w:rsidRDefault="00720FC6" w:rsidP="00720FC6">
      <w:pPr>
        <w:spacing w:line="276" w:lineRule="auto"/>
        <w:rPr>
          <w:rFonts w:cstheme="minorHAnsi"/>
          <w:b/>
          <w:bCs/>
          <w:lang w:val="es-ES_tradnl"/>
        </w:rPr>
      </w:pPr>
      <w:r>
        <w:rPr>
          <w:rFonts w:cstheme="minorHAnsi"/>
          <w:b/>
          <w:bCs/>
          <w:noProof/>
          <w:lang w:val="es-ES_tradnl"/>
        </w:rPr>
        <w:drawing>
          <wp:anchor distT="0" distB="0" distL="114300" distR="114300" simplePos="0" relativeHeight="251700224" behindDoc="0" locked="0" layoutInCell="1" allowOverlap="1" wp14:anchorId="75FC8342" wp14:editId="73446AFE">
            <wp:simplePos x="4738714" y="899244"/>
            <wp:positionH relativeFrom="column">
              <wp:align>right</wp:align>
            </wp:positionH>
            <wp:positionV relativeFrom="paragraph">
              <wp:align>top</wp:align>
            </wp:positionV>
            <wp:extent cx="1742917" cy="786491"/>
            <wp:effectExtent l="0" t="0" r="0" b="0"/>
            <wp:wrapSquare wrapText="bothSides"/>
            <wp:docPr id="1368257735" name="Imagen 136825773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2917" cy="786491"/>
                    </a:xfrm>
                    <a:prstGeom prst="rect">
                      <a:avLst/>
                    </a:prstGeom>
                  </pic:spPr>
                </pic:pic>
              </a:graphicData>
            </a:graphic>
          </wp:anchor>
        </w:drawing>
      </w:r>
      <w:r>
        <w:rPr>
          <w:rFonts w:cstheme="minorHAnsi"/>
          <w:b/>
          <w:bCs/>
          <w:lang w:val="es-ES_tradnl"/>
        </w:rPr>
        <w:t>Facultad de Filosofía,</w:t>
      </w:r>
    </w:p>
    <w:p w14:paraId="5C490E64" w14:textId="77777777" w:rsidR="00720FC6" w:rsidRDefault="00720FC6" w:rsidP="00720FC6">
      <w:pPr>
        <w:spacing w:line="276" w:lineRule="auto"/>
        <w:rPr>
          <w:rFonts w:cstheme="minorHAnsi"/>
          <w:b/>
          <w:bCs/>
          <w:lang w:val="es-ES_tradnl"/>
        </w:rPr>
      </w:pPr>
      <w:r>
        <w:rPr>
          <w:rFonts w:cstheme="minorHAnsi"/>
          <w:b/>
          <w:bCs/>
          <w:lang w:val="es-ES_tradnl"/>
        </w:rPr>
        <w:t>Educación y</w:t>
      </w:r>
    </w:p>
    <w:p w14:paraId="79B9F348" w14:textId="77777777" w:rsidR="00720FC6" w:rsidRPr="00806BC8" w:rsidRDefault="00720FC6" w:rsidP="00720FC6">
      <w:pPr>
        <w:spacing w:line="276" w:lineRule="auto"/>
        <w:rPr>
          <w:rFonts w:cstheme="minorHAnsi"/>
          <w:b/>
          <w:bCs/>
          <w:lang w:val="es-ES_tradnl"/>
        </w:rPr>
      </w:pPr>
      <w:r>
        <w:rPr>
          <w:rFonts w:cstheme="minorHAnsi"/>
          <w:b/>
          <w:bCs/>
          <w:lang w:val="es-ES_tradnl"/>
        </w:rPr>
        <w:t>Ciencias Humanas</w:t>
      </w:r>
    </w:p>
    <w:p w14:paraId="6DB71301" w14:textId="77777777" w:rsidR="00720FC6" w:rsidRDefault="00720FC6" w:rsidP="00720FC6">
      <w:pPr>
        <w:spacing w:line="276" w:lineRule="auto"/>
        <w:rPr>
          <w:rFonts w:eastAsia="Times New Roman" w:cstheme="minorHAnsi"/>
          <w:b/>
          <w:bCs/>
          <w:lang w:val="es-ES" w:eastAsia="es-ES_tradnl"/>
        </w:rPr>
      </w:pPr>
    </w:p>
    <w:p w14:paraId="23610553" w14:textId="77777777" w:rsidR="00720FC6" w:rsidRDefault="00720FC6" w:rsidP="00720FC6">
      <w:pPr>
        <w:spacing w:line="276" w:lineRule="auto"/>
        <w:rPr>
          <w:rFonts w:eastAsia="Times New Roman" w:cstheme="minorHAnsi"/>
          <w:b/>
          <w:bCs/>
          <w:lang w:val="es-ES" w:eastAsia="es-ES_tradnl"/>
        </w:rPr>
      </w:pPr>
    </w:p>
    <w:p w14:paraId="5C1613A6" w14:textId="77777777" w:rsidR="00720FC6" w:rsidRDefault="00720FC6" w:rsidP="00720FC6">
      <w:pPr>
        <w:spacing w:line="276" w:lineRule="auto"/>
        <w:jc w:val="center"/>
        <w:rPr>
          <w:rFonts w:eastAsia="Times New Roman" w:cstheme="minorHAnsi"/>
          <w:b/>
          <w:bCs/>
          <w:lang w:val="es-ES" w:eastAsia="es-ES_tradnl"/>
        </w:rPr>
      </w:pPr>
      <w:r>
        <w:rPr>
          <w:rFonts w:eastAsia="Times New Roman" w:cstheme="minorHAnsi"/>
          <w:b/>
          <w:bCs/>
          <w:lang w:val="es-ES" w:eastAsia="es-ES_tradnl"/>
        </w:rPr>
        <w:t>Unidad 3. Métodos decisorios</w:t>
      </w:r>
    </w:p>
    <w:p w14:paraId="55FCA09E" w14:textId="77777777" w:rsidR="00720FC6" w:rsidRPr="00832EF8" w:rsidRDefault="00720FC6" w:rsidP="00720FC6">
      <w:pPr>
        <w:spacing w:line="276" w:lineRule="auto"/>
        <w:jc w:val="center"/>
        <w:rPr>
          <w:rFonts w:eastAsia="Times New Roman" w:cstheme="minorHAnsi"/>
          <w:b/>
          <w:bCs/>
          <w:lang w:val="es-ES" w:eastAsia="es-ES_tradnl"/>
        </w:rPr>
      </w:pPr>
      <w:r>
        <w:rPr>
          <w:rFonts w:eastAsia="Times New Roman" w:cstheme="minorHAnsi"/>
          <w:b/>
          <w:bCs/>
          <w:lang w:val="es-ES" w:eastAsia="es-ES_tradnl"/>
        </w:rPr>
        <w:t>Material teórico 2. Árboles semánticos en LC</w:t>
      </w:r>
    </w:p>
    <w:p w14:paraId="57AABB04" w14:textId="77777777" w:rsidR="00720FC6" w:rsidRDefault="00720FC6" w:rsidP="00720FC6">
      <w:pPr>
        <w:spacing w:line="276" w:lineRule="auto"/>
        <w:ind w:firstLine="708"/>
        <w:jc w:val="both"/>
        <w:rPr>
          <w:rFonts w:cstheme="minorHAnsi"/>
          <w:sz w:val="22"/>
          <w:szCs w:val="22"/>
          <w:lang w:val="es-ES"/>
        </w:rPr>
      </w:pPr>
    </w:p>
    <w:p w14:paraId="4BD57EB1" w14:textId="77777777" w:rsidR="00720FC6" w:rsidRPr="008106BC" w:rsidRDefault="00720FC6" w:rsidP="00720FC6">
      <w:pPr>
        <w:spacing w:line="276" w:lineRule="auto"/>
        <w:ind w:firstLine="708"/>
        <w:jc w:val="both"/>
        <w:rPr>
          <w:rFonts w:cstheme="minorHAnsi"/>
          <w:sz w:val="22"/>
          <w:szCs w:val="22"/>
          <w:lang w:val="es-ES"/>
        </w:rPr>
      </w:pPr>
      <w:r w:rsidRPr="001D6802">
        <w:rPr>
          <w:rFonts w:cstheme="minorHAnsi"/>
          <w:sz w:val="22"/>
          <w:szCs w:val="22"/>
          <w:lang w:val="es-ES"/>
        </w:rPr>
        <w:t>Los árboles semánticos son un método decisorio hipotético-deductivo. Se comienza asignando un valor hipotético</w:t>
      </w:r>
      <w:r>
        <w:rPr>
          <w:rFonts w:cstheme="minorHAnsi"/>
          <w:b/>
          <w:bCs/>
          <w:sz w:val="22"/>
          <w:szCs w:val="22"/>
          <w:lang w:val="es-ES"/>
        </w:rPr>
        <w:t xml:space="preserve"> </w:t>
      </w:r>
      <w:r>
        <w:rPr>
          <w:rFonts w:cstheme="minorHAnsi"/>
          <w:sz w:val="22"/>
          <w:szCs w:val="22"/>
          <w:lang w:val="es-ES"/>
        </w:rPr>
        <w:t>a un conjunto de fórmulas.</w:t>
      </w:r>
      <w:r w:rsidRPr="008106BC">
        <w:rPr>
          <w:rFonts w:cstheme="minorHAnsi"/>
          <w:sz w:val="22"/>
          <w:szCs w:val="22"/>
          <w:lang w:val="es-ES"/>
        </w:rPr>
        <w:t xml:space="preserve"> </w:t>
      </w:r>
      <w:r>
        <w:rPr>
          <w:rFonts w:cstheme="minorHAnsi"/>
          <w:sz w:val="22"/>
          <w:szCs w:val="22"/>
          <w:lang w:val="es-ES"/>
        </w:rPr>
        <w:t>A continuación,</w:t>
      </w:r>
      <w:r w:rsidRPr="008106BC">
        <w:rPr>
          <w:rFonts w:cstheme="minorHAnsi"/>
          <w:sz w:val="22"/>
          <w:szCs w:val="22"/>
          <w:lang w:val="es-ES"/>
        </w:rPr>
        <w:t xml:space="preserve"> estas se descomponen en las </w:t>
      </w:r>
      <w:proofErr w:type="spellStart"/>
      <w:r w:rsidRPr="001D6802">
        <w:rPr>
          <w:rFonts w:cstheme="minorHAnsi"/>
          <w:sz w:val="22"/>
          <w:szCs w:val="22"/>
          <w:lang w:val="es-ES"/>
        </w:rPr>
        <w:t>subfórmulas</w:t>
      </w:r>
      <w:proofErr w:type="spellEnd"/>
      <w:r w:rsidRPr="001D6802">
        <w:rPr>
          <w:rFonts w:cstheme="minorHAnsi"/>
          <w:sz w:val="22"/>
          <w:szCs w:val="22"/>
          <w:lang w:val="es-ES"/>
        </w:rPr>
        <w:t xml:space="preserve"> valuadas</w:t>
      </w:r>
      <w:r w:rsidRPr="008106BC">
        <w:rPr>
          <w:rFonts w:cstheme="minorHAnsi"/>
          <w:sz w:val="22"/>
          <w:szCs w:val="22"/>
          <w:lang w:val="es-ES"/>
        </w:rPr>
        <w:t xml:space="preserve"> </w:t>
      </w:r>
      <w:r>
        <w:rPr>
          <w:rFonts w:cstheme="minorHAnsi"/>
          <w:sz w:val="22"/>
          <w:szCs w:val="22"/>
          <w:lang w:val="es-ES"/>
        </w:rPr>
        <w:t xml:space="preserve">de menor complejidad </w:t>
      </w:r>
      <w:r w:rsidRPr="008106BC">
        <w:rPr>
          <w:rFonts w:cstheme="minorHAnsi"/>
          <w:sz w:val="22"/>
          <w:szCs w:val="22"/>
          <w:lang w:val="es-ES"/>
        </w:rPr>
        <w:t>que se deducen de ellas, descendiendo de manera lineal o bifurcada. Hay dos posibles resultados: o bien la deducción da lugar una contradicción generada por la hipótesis (todas las ramas del árbol se cierran) o bien da lugar a, al menos, un ejemplo</w:t>
      </w:r>
      <w:r w:rsidRPr="008106BC">
        <w:rPr>
          <w:rFonts w:cstheme="minorHAnsi"/>
          <w:i/>
          <w:iCs/>
          <w:sz w:val="22"/>
          <w:szCs w:val="22"/>
          <w:lang w:val="es-ES"/>
        </w:rPr>
        <w:t xml:space="preserve"> </w:t>
      </w:r>
      <w:r w:rsidRPr="008106BC">
        <w:rPr>
          <w:rFonts w:cstheme="minorHAnsi"/>
          <w:sz w:val="22"/>
          <w:szCs w:val="22"/>
          <w:lang w:val="es-ES"/>
        </w:rPr>
        <w:t>o contraejemplo</w:t>
      </w:r>
      <w:r w:rsidRPr="008106BC">
        <w:rPr>
          <w:rFonts w:cstheme="minorHAnsi"/>
          <w:b/>
          <w:bCs/>
          <w:sz w:val="22"/>
          <w:szCs w:val="22"/>
          <w:lang w:val="es-ES"/>
        </w:rPr>
        <w:t xml:space="preserve"> </w:t>
      </w:r>
      <w:r w:rsidRPr="008106BC">
        <w:rPr>
          <w:rFonts w:cstheme="minorHAnsi"/>
          <w:sz w:val="22"/>
          <w:szCs w:val="22"/>
          <w:lang w:val="es-ES"/>
        </w:rPr>
        <w:t>que confirma la hipótesis (al menos una rama del árbol queda abierta). El diagrama toma, así, la forma de un árbol invertido que inicia con las fórmulas valuadas hipotéticamente en la base de su tronco</w:t>
      </w:r>
      <w:r>
        <w:rPr>
          <w:rFonts w:cstheme="minorHAnsi"/>
          <w:sz w:val="22"/>
          <w:szCs w:val="22"/>
          <w:lang w:val="es-ES"/>
        </w:rPr>
        <w:t>,</w:t>
      </w:r>
      <w:r w:rsidRPr="008106BC">
        <w:rPr>
          <w:rFonts w:cstheme="minorHAnsi"/>
          <w:sz w:val="22"/>
          <w:szCs w:val="22"/>
          <w:lang w:val="es-ES"/>
        </w:rPr>
        <w:t xml:space="preserve"> y las </w:t>
      </w:r>
      <w:proofErr w:type="spellStart"/>
      <w:r w:rsidRPr="008106BC">
        <w:rPr>
          <w:rFonts w:cstheme="minorHAnsi"/>
          <w:sz w:val="22"/>
          <w:szCs w:val="22"/>
          <w:lang w:val="es-ES"/>
        </w:rPr>
        <w:t>subfórmulas</w:t>
      </w:r>
      <w:proofErr w:type="spellEnd"/>
      <w:r w:rsidRPr="008106BC">
        <w:rPr>
          <w:rFonts w:cstheme="minorHAnsi"/>
          <w:sz w:val="22"/>
          <w:szCs w:val="22"/>
          <w:lang w:val="es-ES"/>
        </w:rPr>
        <w:t xml:space="preserve"> en el resto del tronco y las ramas que surgen de este. Los valores asignados hipotéticamente determinarán qué tipo decisión que se está tomando a través del árbol semántico (decisión de </w:t>
      </w:r>
      <w:r>
        <w:rPr>
          <w:rFonts w:cstheme="minorHAnsi"/>
          <w:sz w:val="22"/>
          <w:szCs w:val="22"/>
          <w:lang w:val="es-ES"/>
        </w:rPr>
        <w:t>consistencia</w:t>
      </w:r>
      <w:r w:rsidRPr="008106BC">
        <w:rPr>
          <w:rFonts w:cstheme="minorHAnsi"/>
          <w:sz w:val="22"/>
          <w:szCs w:val="22"/>
          <w:lang w:val="es-ES"/>
        </w:rPr>
        <w:t xml:space="preserve"> o de validez semántica). </w:t>
      </w:r>
    </w:p>
    <w:p w14:paraId="586A17E7" w14:textId="77777777" w:rsidR="00720FC6" w:rsidRPr="008106BC" w:rsidRDefault="00720FC6" w:rsidP="00720FC6">
      <w:pPr>
        <w:spacing w:line="276" w:lineRule="auto"/>
        <w:jc w:val="both"/>
        <w:rPr>
          <w:rFonts w:cstheme="minorHAnsi"/>
          <w:sz w:val="22"/>
          <w:szCs w:val="22"/>
          <w:lang w:val="es-ES"/>
        </w:rPr>
      </w:pPr>
    </w:p>
    <w:p w14:paraId="7923DD52" w14:textId="77777777" w:rsidR="00720FC6" w:rsidRDefault="00720FC6" w:rsidP="00720FC6">
      <w:pPr>
        <w:spacing w:line="276" w:lineRule="auto"/>
        <w:jc w:val="both"/>
        <w:rPr>
          <w:rFonts w:cstheme="minorHAnsi"/>
          <w:b/>
          <w:bCs/>
          <w:sz w:val="22"/>
          <w:szCs w:val="22"/>
          <w:lang w:val="es-ES"/>
        </w:rPr>
      </w:pPr>
      <w:r w:rsidRPr="008106BC">
        <w:rPr>
          <w:rFonts w:cstheme="minorHAnsi"/>
          <w:b/>
          <w:bCs/>
          <w:sz w:val="22"/>
          <w:szCs w:val="22"/>
          <w:lang w:val="es-ES"/>
        </w:rPr>
        <w:t>1. Árboles semánticos: partes de la prueba</w:t>
      </w:r>
    </w:p>
    <w:p w14:paraId="6FEE7BE9" w14:textId="77777777" w:rsidR="00720FC6" w:rsidRDefault="00720FC6" w:rsidP="00720FC6">
      <w:pPr>
        <w:spacing w:line="276" w:lineRule="auto"/>
        <w:jc w:val="both"/>
        <w:rPr>
          <w:rFonts w:cstheme="minorHAnsi"/>
          <w:b/>
          <w:bCs/>
          <w:sz w:val="22"/>
          <w:szCs w:val="22"/>
          <w:lang w:val="es-ES"/>
        </w:rPr>
      </w:pPr>
    </w:p>
    <w:p w14:paraId="2B1493DB" w14:textId="77777777" w:rsidR="00720FC6" w:rsidRPr="008106BC" w:rsidRDefault="00720FC6" w:rsidP="00720FC6">
      <w:pPr>
        <w:spacing w:line="276" w:lineRule="auto"/>
        <w:jc w:val="both"/>
        <w:rPr>
          <w:rFonts w:cstheme="minorHAnsi"/>
          <w:b/>
          <w:bCs/>
          <w:sz w:val="22"/>
          <w:szCs w:val="22"/>
          <w:lang w:val="es-ES"/>
        </w:rPr>
      </w:pPr>
      <w:r w:rsidRPr="008106BC">
        <w:rPr>
          <w:rFonts w:cstheme="minorHAnsi"/>
          <w:b/>
          <w:bCs/>
          <w:sz w:val="22"/>
          <w:szCs w:val="22"/>
          <w:lang w:val="es-ES"/>
        </w:rPr>
        <w:t>Primera parte</w:t>
      </w:r>
    </w:p>
    <w:p w14:paraId="4F78F5ED" w14:textId="77777777" w:rsidR="00720FC6" w:rsidRPr="008106BC" w:rsidRDefault="00720FC6" w:rsidP="00720FC6">
      <w:pPr>
        <w:spacing w:line="276" w:lineRule="auto"/>
        <w:jc w:val="both"/>
        <w:rPr>
          <w:rFonts w:cstheme="minorHAnsi"/>
          <w:sz w:val="22"/>
          <w:szCs w:val="22"/>
          <w:lang w:val="es-ES"/>
        </w:rPr>
      </w:pPr>
      <w:r w:rsidRPr="009A4D32">
        <w:rPr>
          <w:rFonts w:cstheme="minorHAnsi"/>
          <w:color w:val="EE0000"/>
          <w:sz w:val="22"/>
          <w:szCs w:val="22"/>
          <w:lang w:val="es-ES"/>
        </w:rPr>
        <w:t xml:space="preserve">Asignar valores hipotéticos </w:t>
      </w:r>
      <w:r w:rsidRPr="008106BC">
        <w:rPr>
          <w:rFonts w:cstheme="minorHAnsi"/>
          <w:sz w:val="22"/>
          <w:szCs w:val="22"/>
          <w:lang w:val="es-ES"/>
        </w:rPr>
        <w:t xml:space="preserve">al conjunto de fórmulas </w:t>
      </w:r>
      <w:r>
        <w:rPr>
          <w:rFonts w:cstheme="minorHAnsi"/>
          <w:sz w:val="22"/>
          <w:szCs w:val="22"/>
          <w:lang w:val="es-ES"/>
        </w:rPr>
        <w:t xml:space="preserve">o argumento </w:t>
      </w:r>
      <w:r w:rsidRPr="008106BC">
        <w:rPr>
          <w:rFonts w:cstheme="minorHAnsi"/>
          <w:sz w:val="22"/>
          <w:szCs w:val="22"/>
          <w:lang w:val="es-ES"/>
        </w:rPr>
        <w:t>sobre el que se pretende tomar una decisión</w:t>
      </w:r>
      <w:r>
        <w:rPr>
          <w:rFonts w:cstheme="minorHAnsi"/>
          <w:sz w:val="22"/>
          <w:szCs w:val="22"/>
          <w:lang w:val="es-ES"/>
        </w:rPr>
        <w:t xml:space="preserve"> entre dos conceptos semánticos</w:t>
      </w:r>
      <w:r w:rsidRPr="008106BC">
        <w:rPr>
          <w:rFonts w:cstheme="minorHAnsi"/>
          <w:sz w:val="22"/>
          <w:szCs w:val="22"/>
          <w:lang w:val="es-ES"/>
        </w:rPr>
        <w:t>, según la siguiente tabla:</w:t>
      </w:r>
    </w:p>
    <w:tbl>
      <w:tblPr>
        <w:tblStyle w:val="TableGrid"/>
        <w:tblW w:w="10490" w:type="dxa"/>
        <w:tblInd w:w="-714" w:type="dxa"/>
        <w:tblLook w:val="04A0" w:firstRow="1" w:lastRow="0" w:firstColumn="1" w:lastColumn="0" w:noHBand="0" w:noVBand="1"/>
      </w:tblPr>
      <w:tblGrid>
        <w:gridCol w:w="2694"/>
        <w:gridCol w:w="5386"/>
        <w:gridCol w:w="2410"/>
      </w:tblGrid>
      <w:tr w:rsidR="00720FC6" w:rsidRPr="008106BC" w14:paraId="71968D9F" w14:textId="77777777" w:rsidTr="00FC587A">
        <w:trPr>
          <w:trHeight w:val="496"/>
        </w:trPr>
        <w:tc>
          <w:tcPr>
            <w:tcW w:w="2694" w:type="dxa"/>
            <w:vAlign w:val="center"/>
          </w:tcPr>
          <w:p w14:paraId="6E7F55DE"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Decisión semántica</w:t>
            </w:r>
          </w:p>
        </w:tc>
        <w:tc>
          <w:tcPr>
            <w:tcW w:w="5386" w:type="dxa"/>
            <w:vAlign w:val="center"/>
          </w:tcPr>
          <w:p w14:paraId="260E1E82"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Hipótesis</w:t>
            </w:r>
          </w:p>
        </w:tc>
        <w:tc>
          <w:tcPr>
            <w:tcW w:w="2410" w:type="dxa"/>
            <w:vAlign w:val="center"/>
          </w:tcPr>
          <w:p w14:paraId="06B53A9F" w14:textId="77777777" w:rsidR="00720FC6" w:rsidRPr="008106BC" w:rsidRDefault="00720FC6" w:rsidP="00FC587A">
            <w:pPr>
              <w:spacing w:line="276" w:lineRule="auto"/>
              <w:jc w:val="center"/>
              <w:rPr>
                <w:rFonts w:cstheme="minorHAnsi"/>
                <w:b/>
                <w:bCs/>
                <w:sz w:val="22"/>
                <w:szCs w:val="22"/>
                <w:lang w:val="es-ES"/>
              </w:rPr>
            </w:pPr>
            <w:r>
              <w:rPr>
                <w:rFonts w:cstheme="minorHAnsi"/>
                <w:b/>
                <w:bCs/>
                <w:sz w:val="22"/>
                <w:szCs w:val="22"/>
                <w:lang w:val="es-ES"/>
              </w:rPr>
              <w:t>Hipótesis</w:t>
            </w:r>
            <w:r w:rsidRPr="008106BC">
              <w:rPr>
                <w:rFonts w:cstheme="minorHAnsi"/>
                <w:b/>
                <w:bCs/>
                <w:sz w:val="22"/>
                <w:szCs w:val="22"/>
                <w:lang w:val="es-ES"/>
              </w:rPr>
              <w:t xml:space="preserve"> en árbol</w:t>
            </w:r>
          </w:p>
        </w:tc>
      </w:tr>
      <w:tr w:rsidR="00720FC6" w:rsidRPr="008106BC" w14:paraId="702E2BEC" w14:textId="77777777" w:rsidTr="00FC587A">
        <w:trPr>
          <w:trHeight w:val="309"/>
        </w:trPr>
        <w:tc>
          <w:tcPr>
            <w:tcW w:w="2694" w:type="dxa"/>
            <w:vMerge w:val="restart"/>
            <w:vAlign w:val="center"/>
          </w:tcPr>
          <w:p w14:paraId="37C3FEE1"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w:t>
            </w:r>
            <w:r w:rsidRPr="00D07B5F">
              <w:rPr>
                <w:rFonts w:cstheme="minorHAnsi"/>
                <w:color w:val="45B0E1" w:themeColor="accent1" w:themeTint="99"/>
                <w:sz w:val="22"/>
                <w:szCs w:val="22"/>
                <w:lang w:val="es-ES"/>
              </w:rPr>
              <w:t xml:space="preserve">consistente </w:t>
            </w:r>
            <w:r>
              <w:rPr>
                <w:rFonts w:cstheme="minorHAnsi"/>
                <w:sz w:val="22"/>
                <w:szCs w:val="22"/>
                <w:lang w:val="es-ES"/>
              </w:rPr>
              <w:t>o inconsistente</w:t>
            </w:r>
            <w:r w:rsidRPr="008106BC">
              <w:rPr>
                <w:rFonts w:cstheme="minorHAnsi"/>
                <w:sz w:val="22"/>
                <w:szCs w:val="22"/>
                <w:lang w:val="es-ES"/>
              </w:rPr>
              <w:t>?</w:t>
            </w:r>
          </w:p>
        </w:tc>
        <w:tc>
          <w:tcPr>
            <w:tcW w:w="5386" w:type="dxa"/>
            <w:vMerge w:val="restart"/>
            <w:vAlign w:val="center"/>
          </w:tcPr>
          <w:p w14:paraId="7515C9CA"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es </w:t>
            </w:r>
            <w:r>
              <w:rPr>
                <w:rFonts w:eastAsiaTheme="minorEastAsia" w:cstheme="minorHAnsi"/>
                <w:b/>
                <w:bCs/>
                <w:sz w:val="22"/>
                <w:szCs w:val="22"/>
                <w:lang w:val="es-ES"/>
              </w:rPr>
              <w:t>consistente</w:t>
            </w:r>
            <w:r w:rsidRPr="00613D02">
              <w:rPr>
                <w:rFonts w:eastAsiaTheme="minorEastAsia" w:cstheme="minorHAnsi"/>
                <w:b/>
                <w:bCs/>
                <w:sz w:val="22"/>
                <w:szCs w:val="22"/>
                <w:lang w:val="es-ES"/>
              </w:rPr>
              <w:t>:</w:t>
            </w:r>
          </w:p>
          <w:p w14:paraId="5FEB323B"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ϕ</m:t>
              </m:r>
            </m:oMath>
          </w:p>
        </w:tc>
        <w:tc>
          <w:tcPr>
            <w:tcW w:w="2410" w:type="dxa"/>
            <w:vMerge w:val="restart"/>
            <w:vAlign w:val="center"/>
          </w:tcPr>
          <w:p w14:paraId="5CF2F858" w14:textId="77777777" w:rsidR="00720FC6" w:rsidRPr="008106BC" w:rsidRDefault="00720FC6" w:rsidP="00FC587A">
            <w:pPr>
              <w:spacing w:line="276" w:lineRule="auto"/>
              <w:jc w:val="center"/>
              <w:rPr>
                <w:rFonts w:cstheme="minorHAnsi"/>
                <w:i/>
                <w:iCs/>
                <w:sz w:val="22"/>
                <w:szCs w:val="22"/>
                <w:lang w:val="es-ES"/>
              </w:rPr>
            </w:pPr>
            <w:r w:rsidRPr="00D07B5F">
              <w:rPr>
                <w:rFonts w:cstheme="minorHAnsi"/>
                <w:i/>
                <w:iCs/>
                <w:color w:val="45B0E1" w:themeColor="accent1" w:themeTint="99"/>
                <w:sz w:val="22"/>
                <w:szCs w:val="22"/>
                <w:lang w:val="es-ES"/>
              </w:rPr>
              <w:t xml:space="preserve">V </w:t>
            </w:r>
            <m:oMath>
              <m:r>
                <w:rPr>
                  <w:rFonts w:ascii="Cambria Math" w:hAnsi="Cambria Math" w:cstheme="minorHAnsi"/>
                  <w:color w:val="45B0E1" w:themeColor="accent1" w:themeTint="99"/>
                  <w:sz w:val="22"/>
                  <w:szCs w:val="22"/>
                  <w:lang w:val="es-ES"/>
                </w:rPr>
                <m:t>ϕ</m:t>
              </m:r>
            </m:oMath>
          </w:p>
        </w:tc>
      </w:tr>
      <w:tr w:rsidR="00720FC6" w:rsidRPr="008106BC" w14:paraId="3C102E66" w14:textId="77777777" w:rsidTr="00FC587A">
        <w:trPr>
          <w:trHeight w:val="309"/>
        </w:trPr>
        <w:tc>
          <w:tcPr>
            <w:tcW w:w="2694" w:type="dxa"/>
            <w:vMerge/>
            <w:vAlign w:val="center"/>
          </w:tcPr>
          <w:p w14:paraId="3657E26A" w14:textId="77777777" w:rsidR="00720FC6" w:rsidRPr="008106BC" w:rsidRDefault="00720FC6" w:rsidP="00FC587A">
            <w:pPr>
              <w:spacing w:line="276" w:lineRule="auto"/>
              <w:jc w:val="center"/>
              <w:rPr>
                <w:rFonts w:cstheme="minorHAnsi"/>
                <w:sz w:val="22"/>
                <w:szCs w:val="22"/>
                <w:lang w:val="es-ES"/>
              </w:rPr>
            </w:pPr>
          </w:p>
        </w:tc>
        <w:tc>
          <w:tcPr>
            <w:tcW w:w="5386" w:type="dxa"/>
            <w:vMerge/>
            <w:vAlign w:val="center"/>
          </w:tcPr>
          <w:p w14:paraId="6495C2B7" w14:textId="77777777" w:rsidR="00720FC6" w:rsidRDefault="00720FC6" w:rsidP="00FC587A">
            <w:pPr>
              <w:spacing w:line="276" w:lineRule="auto"/>
              <w:jc w:val="center"/>
              <w:rPr>
                <w:rFonts w:ascii="Aptos" w:eastAsia="Aptos" w:hAnsi="Aptos" w:cs="Aptos"/>
                <w:b/>
                <w:sz w:val="22"/>
                <w:szCs w:val="22"/>
                <w:lang w:val="es-ES"/>
              </w:rPr>
            </w:pPr>
          </w:p>
        </w:tc>
        <w:tc>
          <w:tcPr>
            <w:tcW w:w="2410" w:type="dxa"/>
            <w:vMerge/>
            <w:vAlign w:val="center"/>
          </w:tcPr>
          <w:p w14:paraId="605BC7E3" w14:textId="77777777" w:rsidR="00720FC6" w:rsidRPr="008106BC" w:rsidRDefault="00720FC6" w:rsidP="00FC587A">
            <w:pPr>
              <w:spacing w:line="276" w:lineRule="auto"/>
              <w:jc w:val="center"/>
              <w:rPr>
                <w:rFonts w:cstheme="minorHAnsi"/>
                <w:i/>
                <w:iCs/>
                <w:sz w:val="22"/>
                <w:szCs w:val="22"/>
                <w:lang w:val="es-ES"/>
              </w:rPr>
            </w:pPr>
          </w:p>
        </w:tc>
      </w:tr>
      <w:tr w:rsidR="00720FC6" w:rsidRPr="008106BC" w14:paraId="0D9D9E79" w14:textId="77777777" w:rsidTr="00FC587A">
        <w:trPr>
          <w:trHeight w:val="309"/>
        </w:trPr>
        <w:tc>
          <w:tcPr>
            <w:tcW w:w="2694" w:type="dxa"/>
            <w:vMerge/>
            <w:vAlign w:val="center"/>
          </w:tcPr>
          <w:p w14:paraId="53D0DE36" w14:textId="77777777" w:rsidR="00720FC6" w:rsidRPr="008106BC" w:rsidRDefault="00720FC6" w:rsidP="00FC587A">
            <w:pPr>
              <w:spacing w:line="276" w:lineRule="auto"/>
              <w:jc w:val="center"/>
              <w:rPr>
                <w:rFonts w:cstheme="minorHAnsi"/>
                <w:sz w:val="22"/>
                <w:szCs w:val="22"/>
                <w:lang w:val="es-ES"/>
              </w:rPr>
            </w:pPr>
          </w:p>
        </w:tc>
        <w:tc>
          <w:tcPr>
            <w:tcW w:w="5386" w:type="dxa"/>
            <w:vMerge/>
            <w:vAlign w:val="center"/>
          </w:tcPr>
          <w:p w14:paraId="0EE9B1AF" w14:textId="77777777" w:rsidR="00720FC6" w:rsidRPr="008106BC" w:rsidRDefault="00720FC6" w:rsidP="00FC587A">
            <w:pPr>
              <w:spacing w:line="276" w:lineRule="auto"/>
              <w:jc w:val="center"/>
              <w:rPr>
                <w:rFonts w:cstheme="minorHAnsi"/>
                <w:sz w:val="22"/>
                <w:szCs w:val="22"/>
                <w:lang w:val="es-ES"/>
              </w:rPr>
            </w:pPr>
          </w:p>
        </w:tc>
        <w:tc>
          <w:tcPr>
            <w:tcW w:w="2410" w:type="dxa"/>
            <w:vMerge/>
            <w:vAlign w:val="center"/>
          </w:tcPr>
          <w:p w14:paraId="365247EA" w14:textId="77777777" w:rsidR="00720FC6" w:rsidRPr="008106BC" w:rsidRDefault="00720FC6" w:rsidP="00FC587A">
            <w:pPr>
              <w:spacing w:line="276" w:lineRule="auto"/>
              <w:jc w:val="center"/>
              <w:rPr>
                <w:rFonts w:cstheme="minorHAnsi"/>
                <w:sz w:val="22"/>
                <w:szCs w:val="22"/>
                <w:lang w:val="es-ES"/>
              </w:rPr>
            </w:pPr>
          </w:p>
        </w:tc>
      </w:tr>
      <w:tr w:rsidR="00720FC6" w:rsidRPr="008106BC" w14:paraId="1DDC78AE" w14:textId="77777777" w:rsidTr="00FC587A">
        <w:trPr>
          <w:trHeight w:val="309"/>
        </w:trPr>
        <w:tc>
          <w:tcPr>
            <w:tcW w:w="2694" w:type="dxa"/>
            <w:vMerge/>
            <w:vAlign w:val="center"/>
          </w:tcPr>
          <w:p w14:paraId="72D53FDA" w14:textId="77777777" w:rsidR="00720FC6" w:rsidRPr="008106BC" w:rsidRDefault="00720FC6" w:rsidP="00FC587A">
            <w:pPr>
              <w:spacing w:line="276" w:lineRule="auto"/>
              <w:jc w:val="center"/>
              <w:rPr>
                <w:rFonts w:cstheme="minorHAnsi"/>
                <w:sz w:val="22"/>
                <w:szCs w:val="22"/>
                <w:lang w:val="es-ES"/>
              </w:rPr>
            </w:pPr>
          </w:p>
        </w:tc>
        <w:tc>
          <w:tcPr>
            <w:tcW w:w="5386" w:type="dxa"/>
            <w:vMerge/>
            <w:vAlign w:val="center"/>
          </w:tcPr>
          <w:p w14:paraId="79FF7B5D" w14:textId="77777777" w:rsidR="00720FC6" w:rsidRPr="008106BC" w:rsidRDefault="00720FC6" w:rsidP="00FC587A">
            <w:pPr>
              <w:spacing w:line="276" w:lineRule="auto"/>
              <w:jc w:val="center"/>
              <w:rPr>
                <w:rFonts w:cstheme="minorHAnsi"/>
                <w:sz w:val="22"/>
                <w:szCs w:val="22"/>
                <w:lang w:val="es-ES"/>
              </w:rPr>
            </w:pPr>
          </w:p>
        </w:tc>
        <w:tc>
          <w:tcPr>
            <w:tcW w:w="2410" w:type="dxa"/>
            <w:vMerge/>
            <w:vAlign w:val="center"/>
          </w:tcPr>
          <w:p w14:paraId="592C91A6" w14:textId="77777777" w:rsidR="00720FC6" w:rsidRPr="008106BC" w:rsidRDefault="00720FC6" w:rsidP="00FC587A">
            <w:pPr>
              <w:spacing w:line="276" w:lineRule="auto"/>
              <w:jc w:val="center"/>
              <w:rPr>
                <w:rFonts w:cstheme="minorHAnsi"/>
                <w:sz w:val="22"/>
                <w:szCs w:val="22"/>
                <w:lang w:val="es-ES"/>
              </w:rPr>
            </w:pPr>
          </w:p>
        </w:tc>
      </w:tr>
      <w:tr w:rsidR="00720FC6" w:rsidRPr="008106BC" w14:paraId="0BCB861C" w14:textId="77777777" w:rsidTr="00FC587A">
        <w:trPr>
          <w:trHeight w:val="243"/>
        </w:trPr>
        <w:tc>
          <w:tcPr>
            <w:tcW w:w="2694" w:type="dxa"/>
            <w:vAlign w:val="center"/>
          </w:tcPr>
          <w:p w14:paraId="2E0E69DA"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w:t>
            </w:r>
            <w:r w:rsidRPr="00034C33">
              <w:rPr>
                <w:rFonts w:cstheme="minorHAnsi"/>
                <w:color w:val="4EA72E" w:themeColor="accent6"/>
                <w:sz w:val="22"/>
                <w:szCs w:val="22"/>
                <w:lang w:val="es-ES"/>
              </w:rPr>
              <w:t xml:space="preserve">tautológica </w:t>
            </w:r>
            <w:r>
              <w:rPr>
                <w:rFonts w:cstheme="minorHAnsi"/>
                <w:sz w:val="22"/>
                <w:szCs w:val="22"/>
                <w:lang w:val="es-ES"/>
              </w:rPr>
              <w:t>o no</w:t>
            </w:r>
            <w:r w:rsidRPr="008106BC">
              <w:rPr>
                <w:rFonts w:cstheme="minorHAnsi"/>
                <w:sz w:val="22"/>
                <w:szCs w:val="22"/>
                <w:lang w:val="es-ES"/>
              </w:rPr>
              <w:t>?</w:t>
            </w:r>
          </w:p>
        </w:tc>
        <w:tc>
          <w:tcPr>
            <w:tcW w:w="5386" w:type="dxa"/>
            <w:vAlign w:val="center"/>
          </w:tcPr>
          <w:p w14:paraId="79FFA456"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no es tautológica:</w:t>
            </w:r>
          </w:p>
          <w:p w14:paraId="5F5076C5" w14:textId="77777777" w:rsidR="00720FC6" w:rsidRDefault="00720FC6" w:rsidP="00FC587A">
            <w:pPr>
              <w:spacing w:line="276" w:lineRule="auto"/>
              <w:jc w:val="center"/>
              <w:rPr>
                <w:rFonts w:ascii="Aptos" w:eastAsia="Aptos" w:hAnsi="Aptos" w:cs="Aptos"/>
                <w:b/>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F</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ϕ</m:t>
              </m:r>
            </m:oMath>
          </w:p>
        </w:tc>
        <w:tc>
          <w:tcPr>
            <w:tcW w:w="2410" w:type="dxa"/>
            <w:vAlign w:val="center"/>
          </w:tcPr>
          <w:p w14:paraId="2CE94367"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ϕ</m:t>
              </m:r>
            </m:oMath>
          </w:p>
        </w:tc>
      </w:tr>
      <w:tr w:rsidR="00720FC6" w:rsidRPr="008106BC" w14:paraId="09CCA1A5" w14:textId="77777777" w:rsidTr="00FC587A">
        <w:trPr>
          <w:trHeight w:val="243"/>
        </w:trPr>
        <w:tc>
          <w:tcPr>
            <w:tcW w:w="2694" w:type="dxa"/>
            <w:vAlign w:val="center"/>
          </w:tcPr>
          <w:p w14:paraId="19E4A2C9"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Γ</m:t>
              </m:r>
            </m:oMath>
            <w:r w:rsidRPr="008106BC">
              <w:rPr>
                <w:rFonts w:cstheme="minorHAnsi"/>
                <w:sz w:val="22"/>
                <w:szCs w:val="22"/>
                <w:lang w:val="es-ES"/>
              </w:rPr>
              <w:t xml:space="preserve"> es </w:t>
            </w:r>
            <w:r>
              <w:rPr>
                <w:rFonts w:cstheme="minorHAnsi"/>
                <w:sz w:val="22"/>
                <w:szCs w:val="22"/>
                <w:lang w:val="es-ES"/>
              </w:rPr>
              <w:t>consistente o inconsistente</w:t>
            </w:r>
            <w:r w:rsidRPr="008106BC">
              <w:rPr>
                <w:rFonts w:cstheme="minorHAnsi"/>
                <w:sz w:val="22"/>
                <w:szCs w:val="22"/>
                <w:lang w:val="es-ES"/>
              </w:rPr>
              <w:t>?</w:t>
            </w:r>
          </w:p>
          <w:p w14:paraId="7345BEDA"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Γ:{</m:t>
                </m:r>
                <m:sSub>
                  <m:sSubPr>
                    <m:ctrlPr>
                      <w:ins w:id="0"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lang w:val="es-ES"/>
                  </w:rPr>
                  <m:t xml:space="preserve">,…, </m:t>
                </m:r>
                <m:sSub>
                  <m:sSubPr>
                    <m:ctrlPr>
                      <w:ins w:id="1" w:author="Usuario" w:date="2022-04-20T13:25:00Z">
                        <w:rPr>
                          <w:rFonts w:ascii="Cambria Math" w:hAnsi="Cambria Math" w:cstheme="minorHAnsi"/>
                          <w:i/>
                          <w:iCs/>
                          <w:sz w:val="22"/>
                          <w:szCs w:val="22"/>
                          <w:vertAlign w:val="subscript"/>
                          <w:lang w:val="es-ES"/>
                        </w:rPr>
                      </w:ins>
                    </m:ctrlPr>
                  </m:sSubPr>
                  <m:e>
                    <m:r>
                      <w:rPr>
                        <w:rFonts w:ascii="Cambria Math" w:hAnsi="Cambria Math" w:cstheme="minorHAnsi"/>
                        <w:sz w:val="22"/>
                        <w:szCs w:val="22"/>
                        <w:lang w:val="es-ES"/>
                      </w:rPr>
                      <m:t>ϕ</m:t>
                    </m:r>
                  </m:e>
                  <m:sub>
                    <m:r>
                      <w:rPr>
                        <w:rFonts w:ascii="Cambria Math" w:hAnsi="Cambria Math" w:cstheme="minorHAnsi"/>
                        <w:sz w:val="22"/>
                        <w:szCs w:val="22"/>
                        <w:vertAlign w:val="subscript"/>
                        <w:lang w:val="es-ES"/>
                      </w:rPr>
                      <m:t>n</m:t>
                    </m:r>
                  </m:sub>
                </m:sSub>
                <m:r>
                  <w:rPr>
                    <w:rFonts w:ascii="Cambria Math" w:hAnsi="Cambria Math" w:cstheme="minorHAnsi"/>
                    <w:sz w:val="22"/>
                    <w:szCs w:val="22"/>
                    <w:lang w:val="es-ES"/>
                  </w:rPr>
                  <m:t>}</m:t>
                </m:r>
              </m:oMath>
            </m:oMathPara>
          </w:p>
        </w:tc>
        <w:tc>
          <w:tcPr>
            <w:tcW w:w="5386" w:type="dxa"/>
            <w:vAlign w:val="center"/>
          </w:tcPr>
          <w:p w14:paraId="55B7961F"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Γ</m:t>
              </m:r>
            </m:oMath>
            <w:r w:rsidRPr="00613D02">
              <w:rPr>
                <w:rFonts w:cstheme="minorHAnsi"/>
                <w:b/>
                <w:bCs/>
                <w:sz w:val="22"/>
                <w:szCs w:val="22"/>
                <w:lang w:val="es-ES"/>
              </w:rPr>
              <w:t xml:space="preserve"> es </w:t>
            </w:r>
            <w:r>
              <w:rPr>
                <w:rFonts w:cstheme="minorHAnsi"/>
                <w:b/>
                <w:bCs/>
                <w:sz w:val="22"/>
                <w:szCs w:val="22"/>
                <w:lang w:val="es-ES"/>
              </w:rPr>
              <w:t>consistente</w:t>
            </w:r>
            <w:r w:rsidRPr="00613D02">
              <w:rPr>
                <w:rFonts w:cstheme="minorHAnsi"/>
                <w:b/>
                <w:bCs/>
                <w:sz w:val="22"/>
                <w:szCs w:val="22"/>
                <w:lang w:val="es-ES"/>
              </w:rPr>
              <w:t>:</w:t>
            </w:r>
          </w:p>
          <w:p w14:paraId="7F0716DF"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sSub>
                <m:sSubPr>
                  <m:ctrlPr>
                    <w:ins w:id="2" w:author="Usuario" w:date="2022-04-20T13:25:00Z">
                      <w:rPr>
                        <w:rFonts w:ascii="Cambria Math" w:hAnsi="Cambria Math" w:cstheme="minorHAnsi"/>
                        <w:b/>
                        <w:bCs/>
                        <w:i/>
                        <w:sz w:val="22"/>
                        <w:szCs w:val="22"/>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lang w:val="es-ES"/>
                    </w:rPr>
                    <m:t>1</m:t>
                  </m:r>
                </m:sub>
              </m:sSub>
              <m:r>
                <m:rPr>
                  <m:sty m:val="bi"/>
                </m:rPr>
                <w:rPr>
                  <w:rFonts w:ascii="Cambria Math" w:hAnsi="Cambria Math" w:cstheme="minorHAnsi"/>
                  <w:sz w:val="22"/>
                  <w:szCs w:val="22"/>
                  <w:lang w:val="es-ES"/>
                </w:rPr>
                <m:t xml:space="preserve">,…y </m:t>
              </m:r>
              <m:sSub>
                <m:sSubPr>
                  <m:ctrlPr>
                    <w:ins w:id="3" w:author="Usuario" w:date="2022-04-20T13:25:00Z">
                      <w:rPr>
                        <w:rFonts w:ascii="Cambria Math" w:hAnsi="Cambria Math" w:cstheme="minorHAnsi"/>
                        <w:b/>
                        <w:bCs/>
                        <w:i/>
                        <w:iCs/>
                        <w:sz w:val="22"/>
                        <w:szCs w:val="22"/>
                        <w:vertAlign w:val="subscript"/>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vertAlign w:val="subscript"/>
                      <w:lang w:val="es-ES"/>
                    </w:rPr>
                    <m:t>n</m:t>
                  </m:r>
                </m:sub>
              </m:sSub>
            </m:oMath>
            <w:r w:rsidRPr="00613D02">
              <w:rPr>
                <w:rFonts w:cstheme="minorHAnsi"/>
                <w:b/>
                <w:bCs/>
                <w:i/>
                <w:iCs/>
                <w:sz w:val="22"/>
                <w:szCs w:val="22"/>
                <w:vertAlign w:val="subscript"/>
                <w:lang w:val="es-ES"/>
              </w:rPr>
              <w:t xml:space="preserve">  </w:t>
            </w:r>
            <w:r w:rsidRPr="00613D02">
              <w:rPr>
                <w:rFonts w:cstheme="minorHAnsi"/>
                <w:b/>
                <w:bCs/>
                <w:sz w:val="22"/>
                <w:szCs w:val="22"/>
                <w:lang w:val="es-ES"/>
              </w:rPr>
              <w:t>juntas</w:t>
            </w:r>
          </w:p>
        </w:tc>
        <w:tc>
          <w:tcPr>
            <w:tcW w:w="2410" w:type="dxa"/>
            <w:vAlign w:val="center"/>
          </w:tcPr>
          <w:p w14:paraId="4E0573A1" w14:textId="77777777" w:rsidR="00720FC6" w:rsidRPr="008106BC" w:rsidRDefault="00720FC6" w:rsidP="00FC587A">
            <w:pPr>
              <w:spacing w:line="276" w:lineRule="auto"/>
              <w:jc w:val="center"/>
              <w:rPr>
                <w:rFonts w:cstheme="minorHAnsi"/>
                <w:i/>
                <w:iCs/>
                <w:sz w:val="22"/>
                <w:szCs w:val="22"/>
                <w:vertAlign w:val="subscript"/>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s-ES"/>
              </w:rPr>
              <w:t>1</w:t>
            </w:r>
          </w:p>
          <w:p w14:paraId="4231C2D3"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w:t>
            </w:r>
          </w:p>
          <w:p w14:paraId="0A0C029B"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s-ES"/>
              </w:rPr>
              <w:t>n</w:t>
            </w:r>
          </w:p>
        </w:tc>
      </w:tr>
      <w:tr w:rsidR="00720FC6" w:rsidRPr="008106BC" w14:paraId="4BA71AD6" w14:textId="77777777" w:rsidTr="00FC587A">
        <w:trPr>
          <w:trHeight w:val="243"/>
        </w:trPr>
        <w:tc>
          <w:tcPr>
            <w:tcW w:w="2694" w:type="dxa"/>
            <w:vAlign w:val="center"/>
          </w:tcPr>
          <w:p w14:paraId="0A61E64D"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 xml:space="preserve">¿ </w:t>
            </w:r>
            <m:oMath>
              <m:r>
                <w:rPr>
                  <w:rFonts w:ascii="Cambria Math" w:hAnsi="Cambria Math" w:cstheme="minorHAnsi"/>
                  <w:sz w:val="22"/>
                  <w:szCs w:val="22"/>
                  <w:lang w:val="es-ES"/>
                </w:rPr>
                <m:t>Δ</m:t>
              </m:r>
            </m:oMath>
            <w:r w:rsidRPr="008106BC">
              <w:rPr>
                <w:rFonts w:cstheme="minorHAnsi"/>
                <w:i/>
                <w:iCs/>
                <w:sz w:val="22"/>
                <w:szCs w:val="22"/>
                <w:lang w:val="es-ES"/>
              </w:rPr>
              <w:t xml:space="preserve"> </w:t>
            </w:r>
            <w:r w:rsidRPr="008106BC">
              <w:rPr>
                <w:rFonts w:cstheme="minorHAnsi"/>
                <w:sz w:val="22"/>
                <w:szCs w:val="22"/>
                <w:lang w:val="es-ES"/>
              </w:rPr>
              <w:t>es válido</w:t>
            </w:r>
            <w:r>
              <w:rPr>
                <w:rFonts w:cstheme="minorHAnsi"/>
                <w:sz w:val="22"/>
                <w:szCs w:val="22"/>
                <w:lang w:val="es-ES"/>
              </w:rPr>
              <w:t xml:space="preserve"> o inválido</w:t>
            </w:r>
            <w:r w:rsidRPr="008106BC">
              <w:rPr>
                <w:rFonts w:cstheme="minorHAnsi"/>
                <w:sz w:val="22"/>
                <w:szCs w:val="22"/>
                <w:lang w:val="es-ES"/>
              </w:rPr>
              <w:t xml:space="preserve"> semánticamente?</w:t>
            </w:r>
          </w:p>
          <w:p w14:paraId="68CCC3A7"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Δ:</m:t>
                </m:r>
                <m:sSub>
                  <m:sSubPr>
                    <m:ctrlPr>
                      <w:ins w:id="4"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vertAlign w:val="subscript"/>
                    <w:lang w:val="es-ES"/>
                  </w:rPr>
                  <m:t>,...,</m:t>
                </m:r>
                <m:sSub>
                  <m:sSubPr>
                    <m:ctrlPr>
                      <w:ins w:id="5"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n</m:t>
                    </m:r>
                  </m:sub>
                </m:sSub>
                <m:r>
                  <w:rPr>
                    <w:rFonts w:ascii="Cambria Math" w:hAnsi="Cambria Math" w:cstheme="minorHAnsi"/>
                    <w:sz w:val="22"/>
                    <w:szCs w:val="22"/>
                    <w:lang w:val="es-ES"/>
                  </w:rPr>
                  <m:t>∴</m:t>
                </m:r>
                <m:r>
                  <w:rPr>
                    <w:rFonts w:ascii="Cambria Math" w:hAnsi="Cambria Math" w:cstheme="minorHAnsi"/>
                    <w:color w:val="EE0000"/>
                    <w:sz w:val="22"/>
                    <w:szCs w:val="22"/>
                    <w:lang w:val="es-ES"/>
                  </w:rPr>
                  <m:t>ψ</m:t>
                </m:r>
              </m:oMath>
            </m:oMathPara>
          </w:p>
        </w:tc>
        <w:tc>
          <w:tcPr>
            <w:tcW w:w="5386" w:type="dxa"/>
            <w:vAlign w:val="center"/>
          </w:tcPr>
          <w:p w14:paraId="127AD9E7"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Δ</m:t>
              </m:r>
              <m:r>
                <m:rPr>
                  <m:sty m:val="b"/>
                </m:rPr>
                <w:rPr>
                  <w:rFonts w:ascii="Cambria Math" w:hAnsi="Cambria Math" w:cstheme="minorHAnsi"/>
                  <w:sz w:val="22"/>
                  <w:szCs w:val="22"/>
                  <w:lang w:val="es-ES"/>
                </w:rPr>
                <m:t xml:space="preserve"> </m:t>
              </m:r>
            </m:oMath>
            <w:r w:rsidRPr="00613D02">
              <w:rPr>
                <w:rFonts w:cstheme="minorHAnsi"/>
                <w:b/>
                <w:bCs/>
                <w:sz w:val="22"/>
                <w:szCs w:val="22"/>
                <w:lang w:val="es-ES"/>
              </w:rPr>
              <w:t>es inválido semánticamente:</w:t>
            </w:r>
          </w:p>
          <w:p w14:paraId="0E062C8B"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sSub>
                <m:sSubPr>
                  <m:ctrlPr>
                    <w:ins w:id="6" w:author="Usuario" w:date="2022-04-20T13:25:00Z">
                      <w:rPr>
                        <w:rFonts w:ascii="Cambria Math" w:hAnsi="Cambria Math" w:cstheme="minorHAnsi"/>
                        <w:b/>
                        <w:bCs/>
                        <w:i/>
                        <w:sz w:val="22"/>
                        <w:szCs w:val="22"/>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lang w:val="es-ES"/>
                    </w:rPr>
                    <m:t>1</m:t>
                  </m:r>
                </m:sub>
              </m:sSub>
              <m:r>
                <m:rPr>
                  <m:sty m:val="bi"/>
                </m:rPr>
                <w:rPr>
                  <w:rFonts w:ascii="Cambria Math" w:hAnsi="Cambria Math" w:cstheme="minorHAnsi"/>
                  <w:sz w:val="22"/>
                  <w:szCs w:val="22"/>
                  <w:lang w:val="es-ES"/>
                </w:rPr>
                <m:t xml:space="preserve">,…y </m:t>
              </m:r>
              <m:sSub>
                <m:sSubPr>
                  <m:ctrlPr>
                    <w:ins w:id="7" w:author="Usuario" w:date="2022-04-20T13:25:00Z">
                      <w:rPr>
                        <w:rFonts w:ascii="Cambria Math" w:hAnsi="Cambria Math" w:cstheme="minorHAnsi"/>
                        <w:b/>
                        <w:bCs/>
                        <w:i/>
                        <w:iCs/>
                        <w:sz w:val="22"/>
                        <w:szCs w:val="22"/>
                        <w:vertAlign w:val="subscript"/>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vertAlign w:val="subscript"/>
                      <w:lang w:val="es-ES"/>
                    </w:rPr>
                    <m:t>n</m:t>
                  </m:r>
                </m:sub>
              </m:sSub>
              <m:r>
                <m:rPr>
                  <m:sty m:val="bi"/>
                </m:rPr>
                <w:rPr>
                  <w:rFonts w:ascii="Cambria Math" w:hAnsi="Cambria Math" w:cstheme="minorHAnsi"/>
                  <w:sz w:val="22"/>
                  <w:szCs w:val="22"/>
                  <w:vertAlign w:val="subscript"/>
                  <w:lang w:val="es-ES"/>
                </w:rPr>
                <m:t xml:space="preserve"> </m:t>
              </m:r>
            </m:oMath>
            <w:r w:rsidRPr="00613D02">
              <w:rPr>
                <w:rFonts w:cstheme="minorHAnsi"/>
                <w:b/>
                <w:bCs/>
                <w:sz w:val="22"/>
                <w:szCs w:val="22"/>
                <w:lang w:val="es-ES"/>
              </w:rPr>
              <w:t xml:space="preserve">juntas y el valor </w:t>
            </w:r>
            <w:r w:rsidRPr="00613D02">
              <w:rPr>
                <w:rFonts w:eastAsiaTheme="minorEastAsia" w:cstheme="minorHAnsi"/>
                <w:b/>
                <w:bCs/>
                <w:i/>
                <w:iCs/>
                <w:sz w:val="22"/>
                <w:szCs w:val="22"/>
                <w:lang w:val="es-ES"/>
              </w:rPr>
              <w:t>F</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ψ</m:t>
              </m:r>
            </m:oMath>
          </w:p>
        </w:tc>
        <w:tc>
          <w:tcPr>
            <w:tcW w:w="2410" w:type="dxa"/>
            <w:vAlign w:val="center"/>
          </w:tcPr>
          <w:p w14:paraId="1DE777C3" w14:textId="77777777" w:rsidR="00720FC6" w:rsidRPr="008106BC" w:rsidRDefault="00720FC6" w:rsidP="00FC587A">
            <w:pPr>
              <w:spacing w:line="276" w:lineRule="auto"/>
              <w:jc w:val="center"/>
              <w:rPr>
                <w:rFonts w:cstheme="minorHAnsi"/>
                <w:i/>
                <w:iCs/>
                <w:sz w:val="22"/>
                <w:szCs w:val="22"/>
                <w:vertAlign w:val="subscript"/>
                <w:lang w:val="en-US"/>
              </w:rPr>
            </w:pPr>
            <w:r w:rsidRPr="008106BC">
              <w:rPr>
                <w:rFonts w:cstheme="minorHAnsi"/>
                <w:i/>
                <w:iCs/>
                <w:sz w:val="22"/>
                <w:szCs w:val="22"/>
                <w:lang w:val="en-U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n-US"/>
              </w:rPr>
              <w:t>1</w:t>
            </w:r>
          </w:p>
          <w:p w14:paraId="53EA2E35"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n-US"/>
              </w:rPr>
              <w:t>[…]</w:t>
            </w:r>
          </w:p>
          <w:p w14:paraId="59FB9433" w14:textId="77777777" w:rsidR="00720FC6" w:rsidRPr="008106BC" w:rsidRDefault="00720FC6" w:rsidP="00FC587A">
            <w:pPr>
              <w:spacing w:line="276" w:lineRule="auto"/>
              <w:jc w:val="center"/>
              <w:rPr>
                <w:rFonts w:cstheme="minorHAnsi"/>
                <w:i/>
                <w:iCs/>
                <w:sz w:val="22"/>
                <w:szCs w:val="22"/>
                <w:vertAlign w:val="subscript"/>
                <w:lang w:val="en-US"/>
              </w:rPr>
            </w:pPr>
            <w:r w:rsidRPr="008106BC">
              <w:rPr>
                <w:rFonts w:cstheme="minorHAnsi"/>
                <w:i/>
                <w:iCs/>
                <w:sz w:val="22"/>
                <w:szCs w:val="22"/>
                <w:lang w:val="en-U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n-US"/>
              </w:rPr>
              <w:t>n</w:t>
            </w:r>
          </w:p>
          <w:p w14:paraId="2371466A"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n-US"/>
              </w:rPr>
              <w:t>F</w:t>
            </w:r>
            <m:oMath>
              <m:r>
                <w:rPr>
                  <w:rFonts w:ascii="Cambria Math" w:hAnsi="Cambria Math" w:cstheme="minorHAnsi"/>
                  <w:sz w:val="22"/>
                  <w:szCs w:val="22"/>
                  <w:lang w:val="en-US"/>
                </w:rPr>
                <m:t xml:space="preserve"> </m:t>
              </m:r>
              <m:r>
                <w:rPr>
                  <w:rFonts w:ascii="Cambria Math" w:hAnsi="Cambria Math" w:cstheme="minorHAnsi"/>
                  <w:sz w:val="22"/>
                  <w:szCs w:val="22"/>
                  <w:lang w:val="es-ES"/>
                </w:rPr>
                <m:t>ψ</m:t>
              </m:r>
            </m:oMath>
          </w:p>
        </w:tc>
      </w:tr>
    </w:tbl>
    <w:p w14:paraId="64BD64C6" w14:textId="77777777" w:rsidR="00720FC6" w:rsidRDefault="00720FC6" w:rsidP="00720FC6">
      <w:pPr>
        <w:spacing w:line="276" w:lineRule="auto"/>
        <w:jc w:val="both"/>
        <w:rPr>
          <w:rFonts w:cstheme="minorHAnsi"/>
          <w:sz w:val="22"/>
          <w:szCs w:val="22"/>
          <w:lang w:val="es-ES"/>
        </w:rPr>
      </w:pPr>
    </w:p>
    <w:p w14:paraId="50CFE262" w14:textId="77777777" w:rsidR="00720FC6" w:rsidRPr="00B352EE" w:rsidRDefault="00720FC6" w:rsidP="00720FC6">
      <w:pPr>
        <w:spacing w:after="160" w:line="259" w:lineRule="auto"/>
        <w:rPr>
          <w:rFonts w:cstheme="minorHAnsi"/>
          <w:sz w:val="22"/>
          <w:szCs w:val="22"/>
          <w:lang w:val="es-ES"/>
        </w:rPr>
      </w:pPr>
    </w:p>
    <w:tbl>
      <w:tblPr>
        <w:tblStyle w:val="TableGrid"/>
        <w:tblW w:w="10490" w:type="dxa"/>
        <w:tblInd w:w="-714" w:type="dxa"/>
        <w:tblLook w:val="04A0" w:firstRow="1" w:lastRow="0" w:firstColumn="1" w:lastColumn="0" w:noHBand="0" w:noVBand="1"/>
      </w:tblPr>
      <w:tblGrid>
        <w:gridCol w:w="2694"/>
        <w:gridCol w:w="5386"/>
        <w:gridCol w:w="2410"/>
      </w:tblGrid>
      <w:tr w:rsidR="00720FC6" w:rsidRPr="008106BC" w14:paraId="5ABAB9B6" w14:textId="77777777" w:rsidTr="00FC587A">
        <w:trPr>
          <w:trHeight w:val="309"/>
        </w:trPr>
        <w:tc>
          <w:tcPr>
            <w:tcW w:w="2694" w:type="dxa"/>
            <w:vMerge w:val="restart"/>
            <w:vAlign w:val="center"/>
          </w:tcPr>
          <w:p w14:paraId="522CBD5D"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tc>
        <w:tc>
          <w:tcPr>
            <w:tcW w:w="5386" w:type="dxa"/>
            <w:vMerge w:val="restart"/>
            <w:vAlign w:val="center"/>
          </w:tcPr>
          <w:p w14:paraId="19698AFB" w14:textId="77777777" w:rsidR="00720FC6" w:rsidRPr="00613D02" w:rsidRDefault="00720FC6" w:rsidP="00FC587A">
            <w:pPr>
              <w:spacing w:line="276" w:lineRule="auto"/>
              <w:jc w:val="center"/>
              <w:rPr>
                <w:rFonts w:eastAsiaTheme="minorEastAsia" w:cstheme="minorHAnsi"/>
                <w:b/>
                <w:bCs/>
                <w:sz w:val="22"/>
                <w:szCs w:val="22"/>
                <w:lang w:val="es-ES"/>
              </w:rPr>
            </w:pPr>
            <m:oMath>
              <m:r>
                <m:rPr>
                  <m:sty m:val="bi"/>
                </m:rPr>
                <w:rPr>
                  <w:rFonts w:ascii="Cambria Math" w:hAnsi="Cambria Math" w:cstheme="minorHAnsi"/>
                  <w:sz w:val="22"/>
                  <w:szCs w:val="22"/>
                  <w:lang w:val="es-ES"/>
                </w:rPr>
                <m:t>ϕ</m:t>
              </m:r>
            </m:oMath>
            <w:r w:rsidRPr="00613D02">
              <w:rPr>
                <w:rFonts w:cstheme="minorHAnsi"/>
                <w:b/>
                <w:bCs/>
                <w:i/>
                <w:iCs/>
                <w:sz w:val="22"/>
                <w:szCs w:val="22"/>
                <w:lang w:val="es-ES"/>
              </w:rPr>
              <w:t xml:space="preserve"> </w:t>
            </w:r>
            <w:r w:rsidRPr="00613D02">
              <w:rPr>
                <w:rFonts w:cstheme="minorHAnsi"/>
                <w:b/>
                <w:bCs/>
                <w:sz w:val="22"/>
                <w:szCs w:val="22"/>
                <w:lang w:val="es-ES"/>
              </w:rPr>
              <w:t xml:space="preserve">no implica a </w:t>
            </w:r>
            <m:oMath>
              <m:r>
                <m:rPr>
                  <m:sty m:val="bi"/>
                </m:rPr>
                <w:rPr>
                  <w:rFonts w:ascii="Cambria Math" w:hAnsi="Cambria Math" w:cstheme="minorHAnsi"/>
                  <w:sz w:val="22"/>
                  <w:szCs w:val="22"/>
                  <w:lang w:val="es-ES"/>
                </w:rPr>
                <m:t>ψ</m:t>
              </m:r>
            </m:oMath>
            <w:r w:rsidRPr="00613D02">
              <w:rPr>
                <w:rFonts w:eastAsiaTheme="minorEastAsia" w:cstheme="minorHAnsi"/>
                <w:b/>
                <w:bCs/>
                <w:sz w:val="22"/>
                <w:szCs w:val="22"/>
                <w:lang w:val="es-ES"/>
              </w:rPr>
              <w:t>:</w:t>
            </w:r>
          </w:p>
          <w:p w14:paraId="01056BC5"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y </w:t>
            </w:r>
            <w:r w:rsidRPr="00613D02">
              <w:rPr>
                <w:rFonts w:eastAsiaTheme="minorEastAsia" w:cstheme="minorHAnsi"/>
                <w:b/>
                <w:bCs/>
                <w:i/>
                <w:iCs/>
                <w:sz w:val="22"/>
                <w:szCs w:val="22"/>
                <w:lang w:val="es-ES"/>
              </w:rPr>
              <w:t>F</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ψ</m:t>
              </m:r>
            </m:oMath>
          </w:p>
        </w:tc>
        <w:tc>
          <w:tcPr>
            <w:tcW w:w="2410" w:type="dxa"/>
            <w:vMerge w:val="restart"/>
            <w:vAlign w:val="center"/>
          </w:tcPr>
          <w:p w14:paraId="48041AF7"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p>
          <w:p w14:paraId="608B4AA0"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ψ</m:t>
              </m:r>
            </m:oMath>
          </w:p>
        </w:tc>
      </w:tr>
      <w:tr w:rsidR="00720FC6" w:rsidRPr="008106BC" w14:paraId="7FC34ECC" w14:textId="77777777" w:rsidTr="00FC587A">
        <w:trPr>
          <w:trHeight w:val="309"/>
        </w:trPr>
        <w:tc>
          <w:tcPr>
            <w:tcW w:w="2694" w:type="dxa"/>
            <w:vMerge/>
            <w:vAlign w:val="center"/>
          </w:tcPr>
          <w:p w14:paraId="48734FF0" w14:textId="77777777" w:rsidR="00720FC6" w:rsidRPr="008106BC" w:rsidRDefault="00720FC6" w:rsidP="00FC587A">
            <w:pPr>
              <w:spacing w:line="276" w:lineRule="auto"/>
              <w:jc w:val="center"/>
              <w:rPr>
                <w:rFonts w:cstheme="minorHAnsi"/>
                <w:sz w:val="22"/>
                <w:szCs w:val="22"/>
                <w:lang w:val="es-ES"/>
              </w:rPr>
            </w:pPr>
          </w:p>
        </w:tc>
        <w:tc>
          <w:tcPr>
            <w:tcW w:w="5386" w:type="dxa"/>
            <w:vMerge/>
            <w:vAlign w:val="center"/>
          </w:tcPr>
          <w:p w14:paraId="0ACE7558" w14:textId="77777777" w:rsidR="00720FC6" w:rsidRPr="008106BC" w:rsidRDefault="00720FC6" w:rsidP="00FC587A">
            <w:pPr>
              <w:spacing w:line="276" w:lineRule="auto"/>
              <w:jc w:val="center"/>
              <w:rPr>
                <w:rFonts w:cstheme="minorHAnsi"/>
                <w:sz w:val="22"/>
                <w:szCs w:val="22"/>
                <w:lang w:val="es-ES"/>
              </w:rPr>
            </w:pPr>
          </w:p>
        </w:tc>
        <w:tc>
          <w:tcPr>
            <w:tcW w:w="2410" w:type="dxa"/>
            <w:vMerge/>
            <w:vAlign w:val="center"/>
          </w:tcPr>
          <w:p w14:paraId="2D786B90" w14:textId="77777777" w:rsidR="00720FC6" w:rsidRPr="008106BC" w:rsidRDefault="00720FC6" w:rsidP="00FC587A">
            <w:pPr>
              <w:spacing w:line="276" w:lineRule="auto"/>
              <w:jc w:val="center"/>
              <w:rPr>
                <w:rFonts w:cstheme="minorHAnsi"/>
                <w:sz w:val="22"/>
                <w:szCs w:val="22"/>
                <w:lang w:val="es-ES"/>
              </w:rPr>
            </w:pPr>
          </w:p>
        </w:tc>
      </w:tr>
      <w:tr w:rsidR="00720FC6" w:rsidRPr="008106BC" w14:paraId="5219A8C9" w14:textId="77777777" w:rsidTr="00FC587A">
        <w:trPr>
          <w:trHeight w:val="309"/>
        </w:trPr>
        <w:tc>
          <w:tcPr>
            <w:tcW w:w="2694" w:type="dxa"/>
            <w:vMerge w:val="restart"/>
            <w:vAlign w:val="center"/>
          </w:tcPr>
          <w:p w14:paraId="02B2E000"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tc>
        <w:tc>
          <w:tcPr>
            <w:tcW w:w="5386" w:type="dxa"/>
            <w:vMerge w:val="restart"/>
            <w:vAlign w:val="center"/>
          </w:tcPr>
          <w:p w14:paraId="23480517" w14:textId="77777777" w:rsidR="00720FC6" w:rsidRPr="008106BC" w:rsidRDefault="00720FC6" w:rsidP="00FC587A">
            <w:pPr>
              <w:spacing w:line="276" w:lineRule="auto"/>
              <w:jc w:val="center"/>
              <w:rPr>
                <w:rFonts w:eastAsiaTheme="minorEastAsia" w:cstheme="minorHAnsi"/>
                <w:sz w:val="22"/>
                <w:szCs w:val="22"/>
                <w:lang w:val="es-ES"/>
              </w:rPr>
            </w:pPr>
            <m:oMath>
              <m:r>
                <m:rPr>
                  <m:sty m:val="bi"/>
                </m:rPr>
                <w:rPr>
                  <w:rFonts w:ascii="Cambria Math" w:hAnsi="Cambria Math" w:cstheme="minorHAnsi"/>
                  <w:sz w:val="22"/>
                  <w:szCs w:val="22"/>
                  <w:lang w:val="es-ES"/>
                </w:rPr>
                <m:t>ϕ</m:t>
              </m:r>
            </m:oMath>
            <w:r w:rsidRPr="00613D02">
              <w:rPr>
                <w:rFonts w:cstheme="minorHAnsi"/>
                <w:b/>
                <w:bCs/>
                <w:i/>
                <w:iCs/>
                <w:sz w:val="22"/>
                <w:szCs w:val="22"/>
                <w:lang w:val="es-ES"/>
              </w:rPr>
              <w:t xml:space="preserve"> </w:t>
            </w:r>
            <w:r w:rsidRPr="00613D02">
              <w:rPr>
                <w:rFonts w:cstheme="minorHAnsi"/>
                <w:b/>
                <w:bCs/>
                <w:sz w:val="22"/>
                <w:szCs w:val="22"/>
                <w:lang w:val="es-ES"/>
              </w:rPr>
              <w:t xml:space="preserve">no equivale a </w:t>
            </w:r>
            <m:oMath>
              <m:r>
                <m:rPr>
                  <m:sty m:val="bi"/>
                </m:rPr>
                <w:rPr>
                  <w:rFonts w:ascii="Cambria Math" w:hAnsi="Cambria Math" w:cstheme="minorHAnsi"/>
                  <w:sz w:val="22"/>
                  <w:szCs w:val="22"/>
                  <w:lang w:val="es-ES"/>
                </w:rPr>
                <m:t>ψ</m:t>
              </m:r>
            </m:oMath>
            <w:r w:rsidRPr="008106BC">
              <w:rPr>
                <w:rFonts w:eastAsiaTheme="minorEastAsia" w:cstheme="minorHAnsi"/>
                <w:sz w:val="22"/>
                <w:szCs w:val="22"/>
                <w:lang w:val="es-ES"/>
              </w:rPr>
              <w:t>:</w:t>
            </w:r>
          </w:p>
          <w:p w14:paraId="1CF819D4"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valores distintos a </w:t>
            </w: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y </w:t>
            </w:r>
            <m:oMath>
              <m:r>
                <m:rPr>
                  <m:sty m:val="bi"/>
                </m:rPr>
                <w:rPr>
                  <w:rFonts w:ascii="Cambria Math" w:hAnsi="Cambria Math" w:cstheme="minorHAnsi"/>
                  <w:sz w:val="22"/>
                  <w:szCs w:val="22"/>
                  <w:lang w:val="es-ES"/>
                </w:rPr>
                <m:t>ψ</m:t>
              </m:r>
            </m:oMath>
          </w:p>
        </w:tc>
        <w:tc>
          <w:tcPr>
            <w:tcW w:w="2410" w:type="dxa"/>
            <w:vMerge w:val="restart"/>
            <w:vAlign w:val="center"/>
          </w:tcPr>
          <w:p w14:paraId="750395A8" w14:textId="77777777" w:rsidR="00720FC6" w:rsidRPr="00613D02" w:rsidRDefault="00720FC6" w:rsidP="00FC587A">
            <w:pPr>
              <w:spacing w:line="276" w:lineRule="auto"/>
              <w:jc w:val="center"/>
              <w:rPr>
                <w:rFonts w:cstheme="minorHAnsi"/>
                <w:b/>
                <w:bCs/>
                <w:sz w:val="22"/>
                <w:szCs w:val="22"/>
                <w:lang w:val="es-ES"/>
              </w:rPr>
            </w:pPr>
            <w:r w:rsidRPr="00613D02">
              <w:rPr>
                <w:rFonts w:cstheme="minorHAnsi"/>
                <w:b/>
                <w:bCs/>
                <w:sz w:val="22"/>
                <w:szCs w:val="22"/>
                <w:lang w:val="es-ES"/>
              </w:rPr>
              <w:t>Dos árboles</w:t>
            </w:r>
          </w:p>
          <w:tbl>
            <w:tblPr>
              <w:tblStyle w:val="TableGrid"/>
              <w:tblW w:w="1388" w:type="dxa"/>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89"/>
              <w:gridCol w:w="699"/>
            </w:tblGrid>
            <w:tr w:rsidR="00720FC6" w:rsidRPr="008106BC" w14:paraId="54247508" w14:textId="77777777" w:rsidTr="00FC587A">
              <w:trPr>
                <w:trHeight w:val="157"/>
                <w:jc w:val="center"/>
              </w:trPr>
              <w:tc>
                <w:tcPr>
                  <w:tcW w:w="689" w:type="dxa"/>
                </w:tcPr>
                <w:p w14:paraId="25913E5A"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p>
              </w:tc>
              <w:tc>
                <w:tcPr>
                  <w:tcW w:w="699" w:type="dxa"/>
                </w:tcPr>
                <w:p w14:paraId="5011C0F6"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ϕ</m:t>
                    </m:r>
                  </m:oMath>
                </w:p>
              </w:tc>
            </w:tr>
            <w:tr w:rsidR="00720FC6" w:rsidRPr="008106BC" w14:paraId="550EE1C1" w14:textId="77777777" w:rsidTr="00FC587A">
              <w:trPr>
                <w:trHeight w:val="157"/>
                <w:jc w:val="center"/>
              </w:trPr>
              <w:tc>
                <w:tcPr>
                  <w:tcW w:w="689" w:type="dxa"/>
                </w:tcPr>
                <w:p w14:paraId="15AAA1AE"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ψ</m:t>
                    </m:r>
                  </m:oMath>
                </w:p>
              </w:tc>
              <w:tc>
                <w:tcPr>
                  <w:tcW w:w="699" w:type="dxa"/>
                </w:tcPr>
                <w:p w14:paraId="4E0947A8"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ψ</m:t>
                    </m:r>
                  </m:oMath>
                </w:p>
              </w:tc>
            </w:tr>
          </w:tbl>
          <w:p w14:paraId="36F78E44" w14:textId="77777777" w:rsidR="00720FC6" w:rsidRPr="008106BC" w:rsidRDefault="00720FC6" w:rsidP="00FC587A">
            <w:pPr>
              <w:spacing w:line="276" w:lineRule="auto"/>
              <w:jc w:val="center"/>
              <w:rPr>
                <w:rFonts w:cstheme="minorHAnsi"/>
                <w:i/>
                <w:iCs/>
                <w:sz w:val="22"/>
                <w:szCs w:val="22"/>
                <w:lang w:val="es-ES"/>
              </w:rPr>
            </w:pPr>
          </w:p>
        </w:tc>
      </w:tr>
      <w:tr w:rsidR="00720FC6" w:rsidRPr="008106BC" w14:paraId="2ED4D7C5" w14:textId="77777777" w:rsidTr="00FC587A">
        <w:trPr>
          <w:trHeight w:val="309"/>
        </w:trPr>
        <w:tc>
          <w:tcPr>
            <w:tcW w:w="2694" w:type="dxa"/>
            <w:vMerge/>
          </w:tcPr>
          <w:p w14:paraId="3D6CF7F1" w14:textId="77777777" w:rsidR="00720FC6" w:rsidRPr="008106BC" w:rsidRDefault="00720FC6" w:rsidP="00FC587A">
            <w:pPr>
              <w:spacing w:line="276" w:lineRule="auto"/>
              <w:jc w:val="center"/>
              <w:rPr>
                <w:rFonts w:cstheme="minorHAnsi"/>
                <w:sz w:val="22"/>
                <w:szCs w:val="22"/>
                <w:lang w:val="es-ES"/>
              </w:rPr>
            </w:pPr>
          </w:p>
        </w:tc>
        <w:tc>
          <w:tcPr>
            <w:tcW w:w="5386" w:type="dxa"/>
            <w:vMerge/>
          </w:tcPr>
          <w:p w14:paraId="1870B8FC" w14:textId="77777777" w:rsidR="00720FC6" w:rsidRPr="008106BC" w:rsidRDefault="00720FC6" w:rsidP="00FC587A">
            <w:pPr>
              <w:spacing w:line="276" w:lineRule="auto"/>
              <w:jc w:val="center"/>
              <w:rPr>
                <w:rFonts w:cstheme="minorHAnsi"/>
                <w:sz w:val="22"/>
                <w:szCs w:val="22"/>
                <w:lang w:val="es-ES"/>
              </w:rPr>
            </w:pPr>
          </w:p>
        </w:tc>
        <w:tc>
          <w:tcPr>
            <w:tcW w:w="2410" w:type="dxa"/>
            <w:vMerge/>
          </w:tcPr>
          <w:p w14:paraId="37756C9F" w14:textId="77777777" w:rsidR="00720FC6" w:rsidRPr="008106BC" w:rsidRDefault="00720FC6" w:rsidP="00FC587A">
            <w:pPr>
              <w:spacing w:line="276" w:lineRule="auto"/>
              <w:jc w:val="center"/>
              <w:rPr>
                <w:rFonts w:cstheme="minorHAnsi"/>
                <w:sz w:val="22"/>
                <w:szCs w:val="22"/>
                <w:lang w:val="es-ES"/>
              </w:rPr>
            </w:pPr>
          </w:p>
        </w:tc>
      </w:tr>
    </w:tbl>
    <w:p w14:paraId="36666966" w14:textId="77777777" w:rsidR="00720FC6" w:rsidRDefault="00720FC6" w:rsidP="00720FC6">
      <w:pPr>
        <w:pStyle w:val="ListParagraph"/>
        <w:spacing w:line="276" w:lineRule="auto"/>
        <w:ind w:left="0"/>
        <w:jc w:val="both"/>
        <w:rPr>
          <w:rFonts w:cstheme="minorHAnsi"/>
          <w:sz w:val="22"/>
          <w:szCs w:val="22"/>
          <w:lang w:val="es-ES"/>
        </w:rPr>
      </w:pPr>
    </w:p>
    <w:p w14:paraId="11E636D0" w14:textId="77777777" w:rsidR="00720FC6" w:rsidRDefault="00720FC6" w:rsidP="00720FC6">
      <w:pPr>
        <w:pStyle w:val="ListParagraph"/>
        <w:spacing w:line="276" w:lineRule="auto"/>
        <w:ind w:left="0"/>
        <w:jc w:val="both"/>
        <w:rPr>
          <w:rFonts w:eastAsiaTheme="minorEastAsia" w:cstheme="minorHAnsi"/>
          <w:sz w:val="22"/>
          <w:szCs w:val="22"/>
          <w:lang w:val="es-ES"/>
        </w:rPr>
      </w:pPr>
      <w:r w:rsidRPr="008106BC">
        <w:rPr>
          <w:rFonts w:cstheme="minorHAnsi"/>
          <w:sz w:val="22"/>
          <w:szCs w:val="22"/>
          <w:lang w:val="es-ES"/>
        </w:rPr>
        <w:t xml:space="preserve">Nótese que un mismo árbol sirve para determinar si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es </w:t>
      </w:r>
      <w:r>
        <w:rPr>
          <w:rFonts w:eastAsiaTheme="minorEastAsia" w:cstheme="minorHAnsi"/>
          <w:sz w:val="22"/>
          <w:szCs w:val="22"/>
          <w:lang w:val="es-ES"/>
        </w:rPr>
        <w:t>consistente</w:t>
      </w:r>
      <w:r w:rsidRPr="008106BC">
        <w:rPr>
          <w:rFonts w:eastAsiaTheme="minorEastAsia" w:cstheme="minorHAnsi"/>
          <w:sz w:val="22"/>
          <w:szCs w:val="22"/>
          <w:lang w:val="es-ES"/>
        </w:rPr>
        <w:t xml:space="preserve"> o </w:t>
      </w:r>
      <w:r>
        <w:rPr>
          <w:rFonts w:eastAsiaTheme="minorEastAsia" w:cstheme="minorHAnsi"/>
          <w:sz w:val="22"/>
          <w:szCs w:val="22"/>
          <w:lang w:val="es-ES"/>
        </w:rPr>
        <w:t>inconsistente</w:t>
      </w:r>
      <w:r w:rsidRPr="008106BC">
        <w:rPr>
          <w:rFonts w:eastAsiaTheme="minorEastAsia" w:cstheme="minorHAnsi"/>
          <w:sz w:val="22"/>
          <w:szCs w:val="22"/>
          <w:lang w:val="es-ES"/>
        </w:rPr>
        <w:t xml:space="preserve">; si </w:t>
      </w:r>
      <m:oMath>
        <m:r>
          <w:rPr>
            <w:rFonts w:ascii="Cambria Math" w:hAnsi="Cambria Math" w:cstheme="minorHAnsi"/>
            <w:sz w:val="22"/>
            <w:szCs w:val="22"/>
            <w:lang w:val="es-ES"/>
          </w:rPr>
          <m:t>Γ</m:t>
        </m:r>
      </m:oMath>
      <w:r w:rsidRPr="008106BC">
        <w:rPr>
          <w:rFonts w:eastAsiaTheme="minorEastAsia" w:cstheme="minorHAnsi"/>
          <w:sz w:val="22"/>
          <w:szCs w:val="22"/>
          <w:lang w:val="es-ES"/>
        </w:rPr>
        <w:t xml:space="preserve"> es </w:t>
      </w:r>
      <w:r>
        <w:rPr>
          <w:rFonts w:eastAsiaTheme="minorEastAsia" w:cstheme="minorHAnsi"/>
          <w:sz w:val="22"/>
          <w:szCs w:val="22"/>
          <w:lang w:val="es-ES"/>
        </w:rPr>
        <w:t>consistente</w:t>
      </w:r>
      <w:r w:rsidRPr="008106BC">
        <w:rPr>
          <w:rFonts w:eastAsiaTheme="minorEastAsia" w:cstheme="minorHAnsi"/>
          <w:sz w:val="22"/>
          <w:szCs w:val="22"/>
          <w:lang w:val="es-ES"/>
        </w:rPr>
        <w:t xml:space="preserve"> o </w:t>
      </w:r>
      <w:r>
        <w:rPr>
          <w:rFonts w:eastAsiaTheme="minorEastAsia" w:cstheme="minorHAnsi"/>
          <w:sz w:val="22"/>
          <w:szCs w:val="22"/>
          <w:lang w:val="es-ES"/>
        </w:rPr>
        <w:t>inconsistente</w:t>
      </w:r>
      <w:r w:rsidRPr="008106BC">
        <w:rPr>
          <w:rFonts w:eastAsiaTheme="minorEastAsia" w:cstheme="minorHAnsi"/>
          <w:sz w:val="22"/>
          <w:szCs w:val="22"/>
          <w:lang w:val="es-ES"/>
        </w:rPr>
        <w:t xml:space="preserve">; si </w:t>
      </w:r>
      <m:oMath>
        <m:r>
          <w:rPr>
            <w:rFonts w:ascii="Cambria Math" w:hAnsi="Cambria Math" w:cstheme="minorHAnsi"/>
            <w:sz w:val="22"/>
            <w:szCs w:val="22"/>
            <w:lang w:val="es-ES"/>
          </w:rPr>
          <m:t>Δ</m:t>
        </m:r>
      </m:oMath>
      <w:r w:rsidRPr="008106BC">
        <w:rPr>
          <w:rFonts w:eastAsiaTheme="minorEastAsia" w:cstheme="minorHAnsi"/>
          <w:sz w:val="22"/>
          <w:szCs w:val="22"/>
          <w:lang w:val="es-ES"/>
        </w:rPr>
        <w:t xml:space="preserve"> es válido o inválido semánticamente; si </w:t>
      </w: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r w:rsidRPr="008106BC">
        <w:rPr>
          <w:rFonts w:eastAsiaTheme="minorEastAsia" w:cstheme="minorHAnsi"/>
          <w:sz w:val="22"/>
          <w:szCs w:val="22"/>
          <w:lang w:val="es-ES"/>
        </w:rPr>
        <w:t xml:space="preserve"> o no lo hace; y, finalmente, los mismos árboles permiten determinar si </w:t>
      </w: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sidRPr="008106BC">
        <w:rPr>
          <w:rFonts w:eastAsiaTheme="minorEastAsia" w:cstheme="minorHAnsi"/>
          <w:sz w:val="22"/>
          <w:szCs w:val="22"/>
          <w:lang w:val="es-ES"/>
        </w:rPr>
        <w:t xml:space="preserve"> o no lo hace.</w:t>
      </w:r>
    </w:p>
    <w:p w14:paraId="47D18B59" w14:textId="77777777" w:rsidR="00720FC6" w:rsidRPr="00336925" w:rsidRDefault="00720FC6" w:rsidP="00720FC6">
      <w:pPr>
        <w:pStyle w:val="ListParagraph"/>
        <w:spacing w:line="276" w:lineRule="auto"/>
        <w:ind w:left="0"/>
        <w:jc w:val="both"/>
        <w:rPr>
          <w:rFonts w:cstheme="minorHAnsi"/>
          <w:sz w:val="22"/>
          <w:szCs w:val="22"/>
          <w:lang w:val="es-ES"/>
        </w:rPr>
      </w:pPr>
    </w:p>
    <w:p w14:paraId="4CDBC19A" w14:textId="77777777" w:rsidR="00720FC6" w:rsidRPr="008106BC" w:rsidRDefault="00720FC6" w:rsidP="00720FC6">
      <w:pPr>
        <w:spacing w:line="276" w:lineRule="auto"/>
        <w:jc w:val="both"/>
        <w:rPr>
          <w:rFonts w:cstheme="minorHAnsi"/>
          <w:b/>
          <w:bCs/>
          <w:sz w:val="22"/>
          <w:szCs w:val="22"/>
          <w:lang w:val="es-ES"/>
        </w:rPr>
      </w:pPr>
      <w:r w:rsidRPr="008106BC">
        <w:rPr>
          <w:rFonts w:cstheme="minorHAnsi"/>
          <w:b/>
          <w:bCs/>
          <w:sz w:val="22"/>
          <w:szCs w:val="22"/>
          <w:lang w:val="es-ES"/>
        </w:rPr>
        <w:t>Segunda parte</w:t>
      </w:r>
    </w:p>
    <w:p w14:paraId="259F1CD8" w14:textId="77777777" w:rsidR="00720FC6" w:rsidRDefault="00720FC6" w:rsidP="00720FC6">
      <w:pPr>
        <w:spacing w:line="276" w:lineRule="auto"/>
        <w:jc w:val="both"/>
        <w:rPr>
          <w:rFonts w:cstheme="minorHAnsi"/>
          <w:sz w:val="22"/>
          <w:szCs w:val="22"/>
          <w:lang w:val="es-ES"/>
        </w:rPr>
      </w:pPr>
      <w:r w:rsidRPr="009A4D32">
        <w:rPr>
          <w:rFonts w:cstheme="minorHAnsi"/>
          <w:color w:val="EE0000"/>
          <w:sz w:val="22"/>
          <w:szCs w:val="22"/>
          <w:lang w:val="es-ES"/>
        </w:rPr>
        <w:t xml:space="preserve">Deducir las </w:t>
      </w:r>
      <w:proofErr w:type="spellStart"/>
      <w:r w:rsidRPr="009A4D32">
        <w:rPr>
          <w:rFonts w:cstheme="minorHAnsi"/>
          <w:color w:val="EE0000"/>
          <w:sz w:val="22"/>
          <w:szCs w:val="22"/>
          <w:lang w:val="es-ES"/>
        </w:rPr>
        <w:t>subfórmulas</w:t>
      </w:r>
      <w:proofErr w:type="spellEnd"/>
      <w:r w:rsidRPr="009A4D32">
        <w:rPr>
          <w:rFonts w:cstheme="minorHAnsi"/>
          <w:color w:val="EE0000"/>
          <w:sz w:val="22"/>
          <w:szCs w:val="22"/>
          <w:lang w:val="es-ES"/>
        </w:rPr>
        <w:t xml:space="preserve"> </w:t>
      </w:r>
      <w:r>
        <w:rPr>
          <w:rFonts w:cstheme="minorHAnsi"/>
          <w:sz w:val="22"/>
          <w:szCs w:val="22"/>
          <w:lang w:val="es-ES"/>
        </w:rPr>
        <w:t>valuadas</w:t>
      </w:r>
      <w:r w:rsidRPr="008106BC">
        <w:rPr>
          <w:rFonts w:cstheme="minorHAnsi"/>
          <w:sz w:val="22"/>
          <w:szCs w:val="22"/>
          <w:lang w:val="es-ES"/>
        </w:rPr>
        <w:t xml:space="preserve"> que </w:t>
      </w:r>
      <w:r>
        <w:rPr>
          <w:rFonts w:cstheme="minorHAnsi"/>
          <w:sz w:val="22"/>
          <w:szCs w:val="22"/>
          <w:lang w:val="es-ES"/>
        </w:rPr>
        <w:t>resultan de la</w:t>
      </w:r>
      <w:r w:rsidRPr="008106BC">
        <w:rPr>
          <w:rFonts w:cstheme="minorHAnsi"/>
          <w:sz w:val="22"/>
          <w:szCs w:val="22"/>
          <w:lang w:val="es-ES"/>
        </w:rPr>
        <w:t xml:space="preserve"> </w:t>
      </w:r>
      <w:r w:rsidRPr="008106BC">
        <w:rPr>
          <w:rFonts w:cstheme="minorHAnsi"/>
          <w:b/>
          <w:bCs/>
          <w:sz w:val="22"/>
          <w:szCs w:val="22"/>
          <w:lang w:val="es-ES"/>
        </w:rPr>
        <w:t>descompo</w:t>
      </w:r>
      <w:r>
        <w:rPr>
          <w:rFonts w:cstheme="minorHAnsi"/>
          <w:b/>
          <w:bCs/>
          <w:sz w:val="22"/>
          <w:szCs w:val="22"/>
          <w:lang w:val="es-ES"/>
        </w:rPr>
        <w:t>sición</w:t>
      </w:r>
      <w:r w:rsidRPr="008106BC">
        <w:rPr>
          <w:rFonts w:cstheme="minorHAnsi"/>
          <w:sz w:val="22"/>
          <w:szCs w:val="22"/>
          <w:lang w:val="es-ES"/>
        </w:rPr>
        <w:t xml:space="preserve"> de las fórmulas valuadas previamente. Para ello, </w:t>
      </w:r>
      <w:r>
        <w:rPr>
          <w:rFonts w:cstheme="minorHAnsi"/>
          <w:sz w:val="22"/>
          <w:szCs w:val="22"/>
          <w:lang w:val="es-ES"/>
        </w:rPr>
        <w:t>se debe</w:t>
      </w:r>
      <w:r w:rsidRPr="008106BC">
        <w:rPr>
          <w:rFonts w:cstheme="minorHAnsi"/>
          <w:sz w:val="22"/>
          <w:szCs w:val="22"/>
          <w:lang w:val="es-ES"/>
        </w:rPr>
        <w:t xml:space="preserve"> aplicar recursivamente las siguientes reglas:</w:t>
      </w:r>
    </w:p>
    <w:tbl>
      <w:tblPr>
        <w:tblStyle w:val="TableGrid"/>
        <w:tblpPr w:leftFromText="141" w:rightFromText="141" w:vertAnchor="page" w:horzAnchor="margin" w:tblpY="5959"/>
        <w:tblW w:w="9634" w:type="dxa"/>
        <w:tblLook w:val="04A0" w:firstRow="1" w:lastRow="0" w:firstColumn="1" w:lastColumn="0" w:noHBand="0" w:noVBand="1"/>
      </w:tblPr>
      <w:tblGrid>
        <w:gridCol w:w="4248"/>
        <w:gridCol w:w="5386"/>
      </w:tblGrid>
      <w:tr w:rsidR="00720FC6" w:rsidRPr="008106BC" w14:paraId="3D37FA65" w14:textId="77777777" w:rsidTr="00FC587A">
        <w:trPr>
          <w:trHeight w:val="231"/>
        </w:trPr>
        <w:tc>
          <w:tcPr>
            <w:tcW w:w="4248" w:type="dxa"/>
          </w:tcPr>
          <w:p w14:paraId="64225386"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Reglas de deducción lineal</w:t>
            </w:r>
          </w:p>
        </w:tc>
        <w:tc>
          <w:tcPr>
            <w:tcW w:w="5386" w:type="dxa"/>
          </w:tcPr>
          <w:p w14:paraId="13EB1958" w14:textId="77777777" w:rsidR="00720FC6" w:rsidRPr="008106BC" w:rsidRDefault="00720FC6" w:rsidP="00FC587A">
            <w:pPr>
              <w:jc w:val="center"/>
            </w:pPr>
            <w:r w:rsidRPr="008106BC">
              <w:rPr>
                <w:rFonts w:cstheme="minorHAnsi"/>
                <w:b/>
                <w:bCs/>
                <w:sz w:val="22"/>
                <w:szCs w:val="22"/>
                <w:lang w:val="es-ES"/>
              </w:rPr>
              <w:t xml:space="preserve">Reglas de deducción </w:t>
            </w:r>
            <w:r w:rsidRPr="009D0332">
              <w:rPr>
                <w:rFonts w:cstheme="minorHAnsi"/>
                <w:b/>
                <w:bCs/>
                <w:sz w:val="22"/>
                <w:szCs w:val="22"/>
                <w:lang w:val="es-ES"/>
              </w:rPr>
              <w:t>bifurcada</w:t>
            </w:r>
          </w:p>
        </w:tc>
      </w:tr>
      <w:tr w:rsidR="00720FC6" w:rsidRPr="008106BC" w14:paraId="1A3FD414" w14:textId="77777777" w:rsidTr="00FC587A">
        <w:trPr>
          <w:trHeight w:val="1138"/>
        </w:trPr>
        <w:tc>
          <w:tcPr>
            <w:tcW w:w="4248" w:type="dxa"/>
          </w:tcPr>
          <w:p w14:paraId="278DBBBA" w14:textId="77777777" w:rsidR="00720FC6" w:rsidRPr="008106BC" w:rsidRDefault="00720FC6" w:rsidP="00FC587A">
            <w:pPr>
              <w:pStyle w:val="ListParagraph"/>
              <w:numPr>
                <w:ilvl w:val="0"/>
                <w:numId w:val="8"/>
              </w:numPr>
              <w:spacing w:line="276" w:lineRule="auto"/>
              <w:ind w:left="593"/>
              <w:jc w:val="both"/>
              <w:rPr>
                <w:rFonts w:eastAsiaTheme="minorEastAsia" w:cstheme="minorHAnsi"/>
                <w:sz w:val="22"/>
                <w:szCs w:val="22"/>
              </w:rPr>
            </w:pPr>
            <w:r w:rsidRPr="008106BC">
              <w:rPr>
                <w:rFonts w:cstheme="minorHAnsi"/>
                <w:sz w:val="22"/>
                <w:szCs w:val="22"/>
                <w:lang w:val="es-ES"/>
              </w:rPr>
              <w:t xml:space="preserve">De V </w:t>
            </w:r>
            <m:oMath>
              <m:r>
                <w:rPr>
                  <w:rFonts w:ascii="Cambria Math" w:hAnsi="Cambria Math" w:cstheme="minorHAnsi"/>
                  <w:sz w:val="22"/>
                  <w:szCs w:val="22"/>
                  <w:lang w:val="es-ES"/>
                </w:rPr>
                <m:t>¬ϕ</m:t>
              </m:r>
            </m:oMath>
            <w:r w:rsidRPr="008106BC">
              <w:rPr>
                <w:rFonts w:eastAsiaTheme="minorEastAsia" w:cstheme="minorHAnsi"/>
                <w:sz w:val="22"/>
                <w:szCs w:val="22"/>
              </w:rPr>
              <w:t xml:space="preserve"> se deduce F </w:t>
            </w:r>
            <m:oMath>
              <m:r>
                <w:rPr>
                  <w:rFonts w:ascii="Cambria Math" w:hAnsi="Cambria Math" w:cstheme="minorHAnsi"/>
                  <w:sz w:val="22"/>
                  <w:szCs w:val="22"/>
                  <w:lang w:val="es-ES"/>
                </w:rPr>
                <m:t>ϕ</m:t>
              </m:r>
            </m:oMath>
            <w:r w:rsidRPr="008106BC">
              <w:rPr>
                <w:rFonts w:eastAsiaTheme="minorEastAsia" w:cstheme="minorHAnsi"/>
                <w:i/>
                <w:iCs/>
                <w:sz w:val="22"/>
                <w:szCs w:val="22"/>
              </w:rPr>
              <w:t xml:space="preserve"> </w:t>
            </w:r>
          </w:p>
          <w:p w14:paraId="0367898B" w14:textId="77777777" w:rsidR="00720FC6" w:rsidRPr="008106BC" w:rsidRDefault="00720FC6" w:rsidP="00FC587A">
            <w:pPr>
              <w:pStyle w:val="ListParagraph"/>
              <w:numPr>
                <w:ilvl w:val="0"/>
                <w:numId w:val="8"/>
              </w:numPr>
              <w:spacing w:line="276" w:lineRule="auto"/>
              <w:ind w:left="593"/>
              <w:jc w:val="both"/>
              <w:rPr>
                <w:rFonts w:eastAsiaTheme="minorEastAsia" w:cstheme="minorHAnsi"/>
                <w:sz w:val="22"/>
                <w:szCs w:val="22"/>
              </w:rPr>
            </w:pPr>
            <w:r w:rsidRPr="008106BC">
              <w:rPr>
                <w:rFonts w:cstheme="minorHAnsi"/>
                <w:sz w:val="22"/>
                <w:szCs w:val="22"/>
                <w:lang w:val="es-ES"/>
              </w:rPr>
              <w:t xml:space="preserve">De F </w:t>
            </w:r>
            <m:oMath>
              <m:r>
                <w:rPr>
                  <w:rFonts w:ascii="Cambria Math" w:hAnsi="Cambria Math" w:cstheme="minorHAnsi"/>
                  <w:sz w:val="22"/>
                  <w:szCs w:val="22"/>
                  <w:lang w:val="es-ES"/>
                </w:rPr>
                <m:t>¬ϕ</m:t>
              </m:r>
            </m:oMath>
            <w:r w:rsidRPr="008106BC">
              <w:rPr>
                <w:rFonts w:eastAsiaTheme="minorEastAsia" w:cstheme="minorHAnsi"/>
                <w:sz w:val="22"/>
                <w:szCs w:val="22"/>
              </w:rPr>
              <w:t xml:space="preserve"> se deduce V </w:t>
            </w:r>
            <m:oMath>
              <m:r>
                <w:rPr>
                  <w:rFonts w:ascii="Cambria Math" w:hAnsi="Cambria Math" w:cstheme="minorHAnsi"/>
                  <w:sz w:val="22"/>
                  <w:szCs w:val="22"/>
                  <w:lang w:val="es-ES"/>
                </w:rPr>
                <m:t>ϕ</m:t>
              </m:r>
            </m:oMath>
            <w:r w:rsidRPr="008106BC">
              <w:rPr>
                <w:rFonts w:eastAsiaTheme="minorEastAsia" w:cstheme="minorHAnsi"/>
                <w:i/>
                <w:iCs/>
                <w:sz w:val="22"/>
                <w:szCs w:val="22"/>
              </w:rPr>
              <w:t xml:space="preserve"> </w:t>
            </w:r>
          </w:p>
          <w:p w14:paraId="36144B19" w14:textId="77777777" w:rsidR="00720FC6" w:rsidRPr="008106BC" w:rsidRDefault="00720FC6" w:rsidP="00FC587A">
            <w:pPr>
              <w:pStyle w:val="ListParagraph"/>
              <w:numPr>
                <w:ilvl w:val="0"/>
                <w:numId w:val="8"/>
              </w:numPr>
              <w:spacing w:line="276" w:lineRule="auto"/>
              <w:ind w:left="593"/>
              <w:jc w:val="both"/>
              <w:rPr>
                <w:rFonts w:cstheme="minorHAnsi"/>
                <w:sz w:val="22"/>
                <w:szCs w:val="22"/>
                <w:lang w:val="es-ES"/>
              </w:rPr>
            </w:pPr>
            <w:r w:rsidRPr="008106BC">
              <w:rPr>
                <w:rFonts w:cstheme="minorHAnsi"/>
                <w:sz w:val="22"/>
                <w:szCs w:val="22"/>
                <w:lang w:val="es-ES"/>
              </w:rPr>
              <w:t xml:space="preserve">De V </w:t>
            </w:r>
            <m:oMath>
              <m:r>
                <w:rPr>
                  <w:rFonts w:ascii="Cambria Math" w:hAnsi="Cambria Math" w:cstheme="minorHAnsi"/>
                  <w:sz w:val="22"/>
                  <w:szCs w:val="22"/>
                  <w:lang w:val="es-ES"/>
                </w:rPr>
                <m:t>(ϕ∧ψ)</m:t>
              </m:r>
            </m:oMath>
            <w:r w:rsidRPr="008106BC">
              <w:rPr>
                <w:rFonts w:eastAsiaTheme="minorEastAsia" w:cstheme="minorHAnsi"/>
                <w:sz w:val="22"/>
                <w:szCs w:val="22"/>
                <w:lang w:val="es-ES"/>
              </w:rPr>
              <w:t xml:space="preserve"> se deducen V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y V </w:t>
            </w:r>
            <m:oMath>
              <m:r>
                <w:rPr>
                  <w:rFonts w:ascii="Cambria Math" w:hAnsi="Cambria Math" w:cstheme="minorHAnsi"/>
                  <w:sz w:val="22"/>
                  <w:szCs w:val="22"/>
                  <w:lang w:val="es-ES"/>
                </w:rPr>
                <m:t>ψ</m:t>
              </m:r>
            </m:oMath>
          </w:p>
          <w:p w14:paraId="4391E15D" w14:textId="77777777" w:rsidR="00720FC6" w:rsidRPr="008106BC" w:rsidRDefault="00720FC6" w:rsidP="00FC587A">
            <w:pPr>
              <w:pStyle w:val="ListParagraph"/>
              <w:numPr>
                <w:ilvl w:val="0"/>
                <w:numId w:val="8"/>
              </w:numPr>
              <w:spacing w:line="276" w:lineRule="auto"/>
              <w:ind w:left="593"/>
              <w:jc w:val="both"/>
              <w:rPr>
                <w:rFonts w:cstheme="minorHAnsi"/>
                <w:sz w:val="22"/>
                <w:szCs w:val="22"/>
                <w:lang w:val="es-ES"/>
              </w:rPr>
            </w:pPr>
            <w:r w:rsidRPr="008106BC">
              <w:rPr>
                <w:rFonts w:cstheme="minorHAnsi"/>
                <w:sz w:val="22"/>
                <w:szCs w:val="22"/>
                <w:lang w:val="es-ES"/>
              </w:rPr>
              <w:t xml:space="preserve">De F </w:t>
            </w:r>
            <m:oMath>
              <m:r>
                <w:rPr>
                  <w:rFonts w:ascii="Cambria Math" w:hAnsi="Cambria Math" w:cstheme="minorHAnsi"/>
                  <w:sz w:val="22"/>
                  <w:szCs w:val="22"/>
                  <w:lang w:val="es-ES"/>
                </w:rPr>
                <m:t>(ϕ∨ψ)</m:t>
              </m:r>
            </m:oMath>
            <w:r w:rsidRPr="008106BC">
              <w:rPr>
                <w:rFonts w:eastAsiaTheme="minorEastAsia" w:cstheme="minorHAnsi"/>
                <w:sz w:val="22"/>
                <w:szCs w:val="22"/>
                <w:lang w:val="es-ES"/>
              </w:rPr>
              <w:t xml:space="preserve"> se deducen F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y F </w:t>
            </w:r>
            <m:oMath>
              <m:r>
                <w:rPr>
                  <w:rFonts w:ascii="Cambria Math" w:hAnsi="Cambria Math" w:cstheme="minorHAnsi"/>
                  <w:sz w:val="22"/>
                  <w:szCs w:val="22"/>
                  <w:lang w:val="es-ES"/>
                </w:rPr>
                <m:t>ψ</m:t>
              </m:r>
            </m:oMath>
          </w:p>
          <w:p w14:paraId="4E7F7A1C" w14:textId="77777777" w:rsidR="00720FC6" w:rsidRPr="009D0332" w:rsidRDefault="00720FC6" w:rsidP="00FC587A">
            <w:pPr>
              <w:pStyle w:val="ListParagraph"/>
              <w:numPr>
                <w:ilvl w:val="0"/>
                <w:numId w:val="8"/>
              </w:numPr>
              <w:spacing w:line="276" w:lineRule="auto"/>
              <w:ind w:left="593"/>
              <w:jc w:val="both"/>
              <w:rPr>
                <w:rFonts w:cstheme="minorHAnsi"/>
                <w:sz w:val="22"/>
                <w:szCs w:val="22"/>
                <w:lang w:val="es-ES"/>
              </w:rPr>
            </w:pPr>
            <w:r w:rsidRPr="008106BC">
              <w:rPr>
                <w:rFonts w:cstheme="minorHAnsi"/>
                <w:sz w:val="22"/>
                <w:szCs w:val="22"/>
                <w:lang w:val="es-ES"/>
              </w:rPr>
              <w:t xml:space="preserve">De F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oMath>
            <w:r w:rsidRPr="008106BC">
              <w:rPr>
                <w:rFonts w:eastAsiaTheme="minorEastAsia" w:cstheme="minorHAnsi"/>
                <w:sz w:val="22"/>
                <w:szCs w:val="22"/>
                <w:lang w:val="es-ES"/>
              </w:rPr>
              <w:t xml:space="preserve"> se deducen V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y F </w:t>
            </w:r>
            <m:oMath>
              <m:r>
                <w:rPr>
                  <w:rFonts w:ascii="Cambria Math" w:hAnsi="Cambria Math" w:cstheme="minorHAnsi"/>
                  <w:sz w:val="22"/>
                  <w:szCs w:val="22"/>
                  <w:lang w:val="es-ES"/>
                </w:rPr>
                <m:t>ψ</m:t>
              </m:r>
            </m:oMath>
          </w:p>
        </w:tc>
        <w:tc>
          <w:tcPr>
            <w:tcW w:w="5386" w:type="dxa"/>
          </w:tcPr>
          <w:p w14:paraId="0B7C6F66" w14:textId="77777777" w:rsidR="00720FC6" w:rsidRPr="009D0332" w:rsidRDefault="00720FC6" w:rsidP="00FC587A">
            <w:pPr>
              <w:pStyle w:val="ListParagraph"/>
              <w:numPr>
                <w:ilvl w:val="0"/>
                <w:numId w:val="15"/>
              </w:numPr>
              <w:spacing w:line="276" w:lineRule="auto"/>
              <w:ind w:left="593"/>
              <w:jc w:val="both"/>
              <w:rPr>
                <w:rFonts w:cstheme="minorHAnsi"/>
                <w:sz w:val="22"/>
                <w:szCs w:val="22"/>
                <w:lang w:val="es-ES"/>
              </w:rPr>
            </w:pPr>
            <w:r w:rsidRPr="009D0332">
              <w:rPr>
                <w:rFonts w:cstheme="minorHAnsi"/>
                <w:sz w:val="22"/>
                <w:szCs w:val="22"/>
                <w:lang w:val="es-ES"/>
              </w:rPr>
              <w:t xml:space="preserve">De F </w:t>
            </w:r>
            <m:oMath>
              <m:r>
                <w:rPr>
                  <w:rFonts w:ascii="Cambria Math" w:hAnsi="Cambria Math" w:cstheme="minorHAnsi"/>
                  <w:sz w:val="22"/>
                  <w:szCs w:val="22"/>
                  <w:lang w:val="es-ES"/>
                </w:rPr>
                <m:t>(ϕ∧ψ)</m:t>
              </m:r>
            </m:oMath>
            <w:r w:rsidRPr="009D0332">
              <w:rPr>
                <w:rFonts w:eastAsiaTheme="minorEastAsia" w:cstheme="minorHAnsi"/>
                <w:sz w:val="22"/>
                <w:szCs w:val="22"/>
                <w:lang w:val="es-ES"/>
              </w:rPr>
              <w:t xml:space="preserve"> se deducen F </w:t>
            </w:r>
            <m:oMath>
              <m:r>
                <w:rPr>
                  <w:rFonts w:ascii="Cambria Math" w:hAnsi="Cambria Math" w:cstheme="minorHAnsi"/>
                  <w:sz w:val="22"/>
                  <w:szCs w:val="22"/>
                  <w:lang w:val="es-ES"/>
                </w:rPr>
                <m:t>ϕ</m:t>
              </m:r>
            </m:oMath>
            <w:r w:rsidRPr="009D0332">
              <w:rPr>
                <w:rFonts w:eastAsiaTheme="minorEastAsia" w:cstheme="minorHAnsi"/>
                <w:sz w:val="22"/>
                <w:szCs w:val="22"/>
                <w:lang w:val="es-ES"/>
              </w:rPr>
              <w:t xml:space="preserve"> o F </w:t>
            </w:r>
            <m:oMath>
              <m:r>
                <w:rPr>
                  <w:rFonts w:ascii="Cambria Math" w:hAnsi="Cambria Math" w:cstheme="minorHAnsi"/>
                  <w:sz w:val="22"/>
                  <w:szCs w:val="22"/>
                  <w:lang w:val="es-ES"/>
                </w:rPr>
                <m:t>ψ</m:t>
              </m:r>
            </m:oMath>
          </w:p>
          <w:p w14:paraId="3FCA4CC2" w14:textId="77777777" w:rsidR="00720FC6" w:rsidRPr="009D0332" w:rsidRDefault="00720FC6" w:rsidP="00FC587A">
            <w:pPr>
              <w:pStyle w:val="ListParagraph"/>
              <w:numPr>
                <w:ilvl w:val="0"/>
                <w:numId w:val="15"/>
              </w:numPr>
              <w:spacing w:line="276" w:lineRule="auto"/>
              <w:ind w:left="593"/>
              <w:jc w:val="both"/>
              <w:rPr>
                <w:rFonts w:eastAsiaTheme="minorEastAsia" w:cstheme="minorHAnsi"/>
                <w:sz w:val="22"/>
                <w:szCs w:val="22"/>
                <w:lang w:val="es-ES"/>
              </w:rPr>
            </w:pPr>
            <w:r w:rsidRPr="009D0332">
              <w:rPr>
                <w:rFonts w:cstheme="minorHAnsi"/>
                <w:sz w:val="22"/>
                <w:szCs w:val="22"/>
                <w:lang w:val="es-ES"/>
              </w:rPr>
              <w:t xml:space="preserve">De V </w:t>
            </w:r>
            <m:oMath>
              <m:d>
                <m:dPr>
                  <m:ctrlPr>
                    <w:ins w:id="8"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ϕ∨ψ</m:t>
                  </m:r>
                </m:e>
              </m:d>
            </m:oMath>
            <w:r w:rsidRPr="009D0332">
              <w:rPr>
                <w:rFonts w:eastAsiaTheme="minorEastAsia" w:cstheme="minorHAnsi"/>
                <w:sz w:val="22"/>
                <w:szCs w:val="22"/>
                <w:lang w:val="es-ES"/>
              </w:rPr>
              <w:t xml:space="preserve"> se deducen V </w:t>
            </w:r>
            <m:oMath>
              <m:r>
                <w:rPr>
                  <w:rFonts w:ascii="Cambria Math" w:hAnsi="Cambria Math" w:cstheme="minorHAnsi"/>
                  <w:sz w:val="22"/>
                  <w:szCs w:val="22"/>
                  <w:lang w:val="es-ES"/>
                </w:rPr>
                <m:t>ϕ</m:t>
              </m:r>
            </m:oMath>
            <w:r w:rsidRPr="009D0332">
              <w:rPr>
                <w:rFonts w:eastAsiaTheme="minorEastAsia" w:cstheme="minorHAnsi"/>
                <w:sz w:val="22"/>
                <w:szCs w:val="22"/>
                <w:lang w:val="es-ES"/>
              </w:rPr>
              <w:t xml:space="preserve"> o V </w:t>
            </w:r>
            <m:oMath>
              <m:r>
                <w:rPr>
                  <w:rFonts w:ascii="Cambria Math" w:hAnsi="Cambria Math" w:cstheme="minorHAnsi"/>
                  <w:sz w:val="22"/>
                  <w:szCs w:val="22"/>
                  <w:lang w:val="es-ES"/>
                </w:rPr>
                <m:t>ψ</m:t>
              </m:r>
            </m:oMath>
          </w:p>
          <w:p w14:paraId="4EEF8ADD" w14:textId="77777777" w:rsidR="00720FC6" w:rsidRPr="009D0332" w:rsidRDefault="00720FC6" w:rsidP="00FC587A">
            <w:pPr>
              <w:pStyle w:val="ListParagraph"/>
              <w:numPr>
                <w:ilvl w:val="0"/>
                <w:numId w:val="15"/>
              </w:numPr>
              <w:spacing w:line="276" w:lineRule="auto"/>
              <w:ind w:left="593"/>
              <w:jc w:val="both"/>
              <w:rPr>
                <w:rFonts w:eastAsiaTheme="minorEastAsia" w:cstheme="minorHAnsi"/>
                <w:sz w:val="22"/>
                <w:szCs w:val="22"/>
                <w:lang w:val="es-ES"/>
              </w:rPr>
            </w:pPr>
            <w:r w:rsidRPr="009D0332">
              <w:rPr>
                <w:rFonts w:cstheme="minorHAnsi"/>
                <w:sz w:val="22"/>
                <w:szCs w:val="22"/>
                <w:lang w:val="es-ES"/>
              </w:rPr>
              <w:t xml:space="preserve">De V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oMath>
            <w:r w:rsidRPr="009D0332">
              <w:rPr>
                <w:rFonts w:eastAsiaTheme="minorEastAsia" w:cstheme="minorHAnsi"/>
                <w:sz w:val="22"/>
                <w:szCs w:val="22"/>
                <w:lang w:val="es-ES"/>
              </w:rPr>
              <w:t xml:space="preserve"> se deducen F </w:t>
            </w:r>
            <m:oMath>
              <m:r>
                <w:rPr>
                  <w:rFonts w:ascii="Cambria Math" w:hAnsi="Cambria Math" w:cstheme="minorHAnsi"/>
                  <w:sz w:val="22"/>
                  <w:szCs w:val="22"/>
                  <w:lang w:val="es-ES"/>
                </w:rPr>
                <m:t>ϕ</m:t>
              </m:r>
            </m:oMath>
            <w:r w:rsidRPr="009D0332">
              <w:rPr>
                <w:rFonts w:eastAsiaTheme="minorEastAsia" w:cstheme="minorHAnsi"/>
                <w:sz w:val="22"/>
                <w:szCs w:val="22"/>
                <w:lang w:val="es-ES"/>
              </w:rPr>
              <w:t xml:space="preserve"> o V </w:t>
            </w:r>
            <m:oMath>
              <m:r>
                <w:rPr>
                  <w:rFonts w:ascii="Cambria Math" w:hAnsi="Cambria Math" w:cstheme="minorHAnsi"/>
                  <w:sz w:val="22"/>
                  <w:szCs w:val="22"/>
                  <w:lang w:val="es-ES"/>
                </w:rPr>
                <m:t>ψ</m:t>
              </m:r>
            </m:oMath>
          </w:p>
          <w:p w14:paraId="56AF18B3" w14:textId="77777777" w:rsidR="00720FC6" w:rsidRPr="00050E0E" w:rsidRDefault="00720FC6" w:rsidP="00FC587A">
            <w:pPr>
              <w:pStyle w:val="ListParagraph"/>
              <w:numPr>
                <w:ilvl w:val="0"/>
                <w:numId w:val="15"/>
              </w:numPr>
              <w:spacing w:line="276" w:lineRule="auto"/>
              <w:ind w:left="593"/>
              <w:jc w:val="both"/>
              <w:rPr>
                <w:rFonts w:eastAsiaTheme="minorEastAsia" w:cstheme="minorHAnsi"/>
                <w:sz w:val="22"/>
                <w:szCs w:val="22"/>
                <w:lang w:val="es-ES"/>
              </w:rPr>
            </w:pPr>
            <w:r w:rsidRPr="008106BC">
              <w:rPr>
                <w:rFonts w:cstheme="minorHAnsi"/>
                <w:sz w:val="22"/>
                <w:szCs w:val="22"/>
                <w:lang w:val="es-ES"/>
              </w:rPr>
              <w:t xml:space="preserve">De V </w:t>
            </w:r>
            <m:oMath>
              <m:d>
                <m:dPr>
                  <m:ctrlPr>
                    <w:ins w:id="9"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e>
              </m:d>
            </m:oMath>
            <w:r w:rsidRPr="008106BC">
              <w:rPr>
                <w:rFonts w:eastAsiaTheme="minorEastAsia" w:cstheme="minorHAnsi"/>
                <w:sz w:val="22"/>
                <w:szCs w:val="22"/>
                <w:lang w:val="es-ES"/>
              </w:rPr>
              <w:t xml:space="preserve"> se deducen V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y V </w:t>
            </w:r>
            <m:oMath>
              <m:r>
                <w:rPr>
                  <w:rFonts w:ascii="Cambria Math" w:hAnsi="Cambria Math" w:cstheme="minorHAnsi"/>
                  <w:sz w:val="22"/>
                  <w:szCs w:val="22"/>
                  <w:lang w:val="es-ES"/>
                </w:rPr>
                <m:t>ψ</m:t>
              </m:r>
            </m:oMath>
            <w:r w:rsidRPr="008106BC">
              <w:rPr>
                <w:rFonts w:eastAsiaTheme="minorEastAsia" w:cstheme="minorHAnsi"/>
                <w:sz w:val="22"/>
                <w:szCs w:val="22"/>
                <w:lang w:val="es-ES"/>
              </w:rPr>
              <w:t xml:space="preserve">, o F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y F </w:t>
            </w:r>
            <m:oMath>
              <m:r>
                <w:rPr>
                  <w:rFonts w:ascii="Cambria Math" w:hAnsi="Cambria Math" w:cstheme="minorHAnsi"/>
                  <w:sz w:val="22"/>
                  <w:szCs w:val="22"/>
                  <w:lang w:val="es-ES"/>
                </w:rPr>
                <m:t>ψ</m:t>
              </m:r>
            </m:oMath>
          </w:p>
          <w:p w14:paraId="165371C2" w14:textId="77777777" w:rsidR="00720FC6" w:rsidRPr="00050E0E" w:rsidRDefault="00720FC6" w:rsidP="00FC587A">
            <w:pPr>
              <w:pStyle w:val="ListParagraph"/>
              <w:numPr>
                <w:ilvl w:val="0"/>
                <w:numId w:val="15"/>
              </w:numPr>
              <w:spacing w:line="276" w:lineRule="auto"/>
              <w:ind w:left="593"/>
              <w:jc w:val="both"/>
              <w:rPr>
                <w:rFonts w:eastAsiaTheme="minorEastAsia" w:cstheme="minorHAnsi"/>
                <w:sz w:val="22"/>
                <w:szCs w:val="22"/>
                <w:lang w:val="es-ES"/>
              </w:rPr>
            </w:pPr>
            <w:r w:rsidRPr="00050E0E">
              <w:rPr>
                <w:rFonts w:cstheme="minorHAnsi"/>
                <w:sz w:val="22"/>
                <w:szCs w:val="22"/>
                <w:lang w:val="es-ES"/>
              </w:rPr>
              <w:t xml:space="preserve">De F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oMath>
            <w:r w:rsidRPr="00050E0E">
              <w:rPr>
                <w:rFonts w:eastAsiaTheme="minorEastAsia" w:cstheme="minorHAnsi"/>
                <w:sz w:val="22"/>
                <w:szCs w:val="22"/>
                <w:lang w:val="es-ES"/>
              </w:rPr>
              <w:t xml:space="preserve"> se deducen V </w:t>
            </w:r>
            <m:oMath>
              <m:r>
                <w:rPr>
                  <w:rFonts w:ascii="Cambria Math" w:hAnsi="Cambria Math" w:cstheme="minorHAnsi"/>
                  <w:sz w:val="22"/>
                  <w:szCs w:val="22"/>
                  <w:lang w:val="es-ES"/>
                </w:rPr>
                <m:t>ϕ</m:t>
              </m:r>
            </m:oMath>
            <w:r w:rsidRPr="00050E0E">
              <w:rPr>
                <w:rFonts w:eastAsiaTheme="minorEastAsia" w:cstheme="minorHAnsi"/>
                <w:sz w:val="22"/>
                <w:szCs w:val="22"/>
                <w:lang w:val="es-ES"/>
              </w:rPr>
              <w:t xml:space="preserve"> y F </w:t>
            </w:r>
            <m:oMath>
              <m:r>
                <w:rPr>
                  <w:rFonts w:ascii="Cambria Math" w:hAnsi="Cambria Math" w:cstheme="minorHAnsi"/>
                  <w:sz w:val="22"/>
                  <w:szCs w:val="22"/>
                  <w:lang w:val="es-ES"/>
                </w:rPr>
                <m:t>ψ</m:t>
              </m:r>
            </m:oMath>
            <w:r w:rsidRPr="00050E0E">
              <w:rPr>
                <w:rFonts w:eastAsiaTheme="minorEastAsia" w:cstheme="minorHAnsi"/>
                <w:sz w:val="22"/>
                <w:szCs w:val="22"/>
                <w:lang w:val="es-ES"/>
              </w:rPr>
              <w:t xml:space="preserve">, o F </w:t>
            </w:r>
            <m:oMath>
              <m:r>
                <w:rPr>
                  <w:rFonts w:ascii="Cambria Math" w:hAnsi="Cambria Math" w:cstheme="minorHAnsi"/>
                  <w:sz w:val="22"/>
                  <w:szCs w:val="22"/>
                  <w:lang w:val="es-ES"/>
                </w:rPr>
                <m:t>ϕ</m:t>
              </m:r>
            </m:oMath>
            <w:r w:rsidRPr="00050E0E">
              <w:rPr>
                <w:rFonts w:eastAsiaTheme="minorEastAsia" w:cstheme="minorHAnsi"/>
                <w:sz w:val="22"/>
                <w:szCs w:val="22"/>
                <w:lang w:val="es-ES"/>
              </w:rPr>
              <w:t xml:space="preserve"> y V </w:t>
            </w:r>
            <m:oMath>
              <m:r>
                <w:rPr>
                  <w:rFonts w:ascii="Cambria Math" w:hAnsi="Cambria Math" w:cstheme="minorHAnsi"/>
                  <w:sz w:val="22"/>
                  <w:szCs w:val="22"/>
                  <w:lang w:val="es-ES"/>
                </w:rPr>
                <m:t>ψ</m:t>
              </m:r>
            </m:oMath>
          </w:p>
        </w:tc>
      </w:tr>
    </w:tbl>
    <w:p w14:paraId="1DB7CA60" w14:textId="77777777" w:rsidR="00720FC6" w:rsidRPr="00050E0E" w:rsidRDefault="00720FC6" w:rsidP="00720FC6">
      <w:pPr>
        <w:spacing w:line="276" w:lineRule="auto"/>
        <w:jc w:val="both"/>
        <w:rPr>
          <w:rFonts w:cstheme="minorHAnsi"/>
          <w:sz w:val="22"/>
          <w:szCs w:val="22"/>
          <w:lang w:val="es-ES"/>
        </w:rPr>
      </w:pPr>
    </w:p>
    <w:tbl>
      <w:tblPr>
        <w:tblStyle w:val="TableGrid"/>
        <w:tblW w:w="0" w:type="auto"/>
        <w:jc w:val="center"/>
        <w:tblLook w:val="04A0" w:firstRow="1" w:lastRow="0" w:firstColumn="1" w:lastColumn="0" w:noHBand="0" w:noVBand="1"/>
      </w:tblPr>
      <w:tblGrid>
        <w:gridCol w:w="2939"/>
        <w:gridCol w:w="3304"/>
      </w:tblGrid>
      <w:tr w:rsidR="00720FC6" w:rsidRPr="009D0332" w14:paraId="583C526F" w14:textId="77777777" w:rsidTr="00FC587A">
        <w:trPr>
          <w:trHeight w:val="371"/>
          <w:jc w:val="center"/>
        </w:trPr>
        <w:tc>
          <w:tcPr>
            <w:tcW w:w="2939" w:type="dxa"/>
          </w:tcPr>
          <w:p w14:paraId="2EDB86D0" w14:textId="77777777" w:rsidR="00720FC6" w:rsidRPr="00336925" w:rsidRDefault="00720FC6" w:rsidP="00FC587A">
            <w:pPr>
              <w:spacing w:line="276" w:lineRule="auto"/>
              <w:jc w:val="center"/>
              <w:rPr>
                <w:rFonts w:cstheme="minorHAnsi"/>
                <w:b/>
                <w:bCs/>
                <w:sz w:val="22"/>
                <w:szCs w:val="22"/>
              </w:rPr>
            </w:pPr>
            <w:r w:rsidRPr="009D0332">
              <w:rPr>
                <w:rFonts w:cstheme="minorHAnsi"/>
                <w:b/>
                <w:bCs/>
                <w:sz w:val="22"/>
                <w:szCs w:val="22"/>
              </w:rPr>
              <w:t>Reglas de deducción linea</w:t>
            </w:r>
            <w:r>
              <w:rPr>
                <w:rFonts w:cstheme="minorHAnsi"/>
                <w:b/>
                <w:bCs/>
                <w:sz w:val="22"/>
                <w:szCs w:val="22"/>
              </w:rPr>
              <w:t>l</w:t>
            </w:r>
          </w:p>
        </w:tc>
        <w:tc>
          <w:tcPr>
            <w:tcW w:w="3304" w:type="dxa"/>
          </w:tcPr>
          <w:p w14:paraId="36CFAD68" w14:textId="77777777" w:rsidR="00720FC6" w:rsidRPr="00336925" w:rsidRDefault="00720FC6" w:rsidP="00FC587A">
            <w:pPr>
              <w:spacing w:line="276" w:lineRule="auto"/>
              <w:jc w:val="center"/>
              <w:rPr>
                <w:rFonts w:cstheme="minorHAnsi"/>
                <w:b/>
                <w:bCs/>
                <w:sz w:val="22"/>
                <w:szCs w:val="22"/>
              </w:rPr>
            </w:pPr>
            <w:r w:rsidRPr="009D0332">
              <w:rPr>
                <w:rFonts w:cstheme="minorHAnsi"/>
                <w:b/>
                <w:bCs/>
                <w:sz w:val="22"/>
                <w:szCs w:val="22"/>
              </w:rPr>
              <w:t>Reglas de deducción</w:t>
            </w:r>
            <w:r>
              <w:rPr>
                <w:rFonts w:cstheme="minorHAnsi"/>
                <w:b/>
                <w:bCs/>
                <w:sz w:val="22"/>
                <w:szCs w:val="22"/>
              </w:rPr>
              <w:t xml:space="preserve"> </w:t>
            </w:r>
            <w:r w:rsidRPr="009D0332">
              <w:rPr>
                <w:rFonts w:cstheme="minorHAnsi"/>
                <w:b/>
                <w:bCs/>
                <w:sz w:val="22"/>
                <w:szCs w:val="22"/>
              </w:rPr>
              <w:t xml:space="preserve">bifurcada </w:t>
            </w:r>
          </w:p>
        </w:tc>
      </w:tr>
      <w:tr w:rsidR="00720FC6" w:rsidRPr="007143B3" w14:paraId="410B2FF0" w14:textId="77777777" w:rsidTr="00FC587A">
        <w:trPr>
          <w:trHeight w:val="1080"/>
          <w:jc w:val="center"/>
        </w:trPr>
        <w:tc>
          <w:tcPr>
            <w:tcW w:w="2939" w:type="dxa"/>
          </w:tcPr>
          <w:p w14:paraId="1D335C7F" w14:textId="77777777" w:rsidR="00720FC6" w:rsidRPr="008106BC" w:rsidRDefault="00720FC6" w:rsidP="00FC587A">
            <w:pPr>
              <w:spacing w:line="276" w:lineRule="auto"/>
              <w:jc w:val="both"/>
              <w:rPr>
                <w:rFonts w:eastAsiaTheme="minorEastAsia" w:cstheme="minorHAnsi"/>
                <w:b/>
                <w:bCs/>
                <w:i/>
                <w:iCs/>
                <w:sz w:val="22"/>
                <w:szCs w:val="22"/>
              </w:rPr>
            </w:pPr>
            <w:r w:rsidRPr="008106BC">
              <w:rPr>
                <w:rFonts w:cstheme="minorHAnsi"/>
                <w:b/>
                <w:bCs/>
                <w:i/>
                <w:iCs/>
                <w:sz w:val="22"/>
                <w:szCs w:val="22"/>
                <w:lang w:val="es-ES"/>
              </w:rPr>
              <w:t>R1.</w:t>
            </w:r>
          </w:p>
          <w:p w14:paraId="56702464"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V </w:t>
            </w:r>
            <m:oMath>
              <m:r>
                <w:rPr>
                  <w:rFonts w:ascii="Cambria Math" w:hAnsi="Cambria Math" w:cstheme="minorHAnsi"/>
                  <w:sz w:val="22"/>
                  <w:szCs w:val="22"/>
                </w:rPr>
                <m:t>¬</m:t>
              </m:r>
              <m:r>
                <w:rPr>
                  <w:rFonts w:ascii="Cambria Math" w:hAnsi="Cambria Math" w:cstheme="minorHAnsi"/>
                  <w:sz w:val="22"/>
                  <w:szCs w:val="22"/>
                  <w:lang w:val="es-ES"/>
                </w:rPr>
                <m:t>ϕ</m:t>
              </m:r>
            </m:oMath>
          </w:p>
          <w:p w14:paraId="2730E945"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F </w:t>
            </w:r>
            <m:oMath>
              <m:r>
                <w:rPr>
                  <w:rFonts w:ascii="Cambria Math" w:hAnsi="Cambria Math" w:cstheme="minorHAnsi"/>
                  <w:sz w:val="22"/>
                  <w:szCs w:val="22"/>
                  <w:lang w:val="es-ES"/>
                </w:rPr>
                <m:t>ϕ</m:t>
              </m:r>
            </m:oMath>
          </w:p>
        </w:tc>
        <w:tc>
          <w:tcPr>
            <w:tcW w:w="3304" w:type="dxa"/>
          </w:tcPr>
          <w:p w14:paraId="1A71C6D9" w14:textId="77777777" w:rsidR="00720FC6" w:rsidRPr="00A95CE1" w:rsidRDefault="00720FC6" w:rsidP="00FC587A">
            <w:pPr>
              <w:spacing w:line="276" w:lineRule="auto"/>
              <w:rPr>
                <w:rFonts w:cstheme="minorHAnsi"/>
                <w:b/>
                <w:bCs/>
                <w:i/>
                <w:iCs/>
                <w:sz w:val="22"/>
                <w:szCs w:val="22"/>
                <w:lang w:val="en-US"/>
              </w:rPr>
            </w:pPr>
            <w:r w:rsidRPr="00A95CE1">
              <w:rPr>
                <w:rFonts w:cstheme="minorHAnsi"/>
                <w:b/>
                <w:bCs/>
                <w:i/>
                <w:iCs/>
                <w:sz w:val="22"/>
                <w:szCs w:val="22"/>
                <w:lang w:val="en-US"/>
              </w:rPr>
              <w:t>R6.</w:t>
            </w:r>
          </w:p>
          <w:p w14:paraId="19E630F3" w14:textId="77777777" w:rsidR="00720FC6" w:rsidRPr="008106BC" w:rsidRDefault="00720FC6" w:rsidP="00FC587A">
            <w:pPr>
              <w:spacing w:line="276" w:lineRule="auto"/>
              <w:jc w:val="center"/>
              <w:rPr>
                <w:rFonts w:eastAsiaTheme="minorEastAsia" w:cstheme="minorHAnsi"/>
                <w:sz w:val="22"/>
                <w:szCs w:val="22"/>
              </w:rPr>
            </w:pPr>
            <w:r w:rsidRPr="00A95CE1">
              <w:rPr>
                <w:rFonts w:eastAsiaTheme="minorEastAsia" w:cstheme="minorHAnsi"/>
                <w:sz w:val="22"/>
                <w:szCs w:val="22"/>
                <w:lang w:val="en-US"/>
              </w:rPr>
              <w:t xml:space="preserve">F </w:t>
            </w:r>
            <m:oMath>
              <m:r>
                <w:rPr>
                  <w:rFonts w:ascii="Cambria Math" w:hAnsi="Cambria Math" w:cstheme="minorHAnsi"/>
                  <w:sz w:val="22"/>
                  <w:szCs w:val="22"/>
                  <w:lang w:val="en-US"/>
                </w:rPr>
                <m:t>(</m:t>
              </m:r>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r>
                <w:rPr>
                  <w:rFonts w:ascii="Cambria Math" w:hAnsi="Cambria Math" w:cstheme="minorHAnsi"/>
                  <w:sz w:val="22"/>
                  <w:szCs w:val="22"/>
                </w:rPr>
                <m:t>)</m:t>
              </m:r>
            </m:oMath>
          </w:p>
          <w:p w14:paraId="2EF0A402" w14:textId="77777777" w:rsidR="00720FC6" w:rsidRPr="00A95CE1"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92032" behindDoc="0" locked="0" layoutInCell="1" allowOverlap="1" wp14:anchorId="22C98165" wp14:editId="2775C18E">
                      <wp:simplePos x="0" y="0"/>
                      <wp:positionH relativeFrom="column">
                        <wp:posOffset>544195</wp:posOffset>
                      </wp:positionH>
                      <wp:positionV relativeFrom="paragraph">
                        <wp:posOffset>14605</wp:posOffset>
                      </wp:positionV>
                      <wp:extent cx="457200" cy="132080"/>
                      <wp:effectExtent l="0" t="0" r="19050" b="20320"/>
                      <wp:wrapNone/>
                      <wp:docPr id="3" name="Conector recto 3"/>
                      <wp:cNvGraphicFramePr/>
                      <a:graphic xmlns:a="http://schemas.openxmlformats.org/drawingml/2006/main">
                        <a:graphicData uri="http://schemas.microsoft.com/office/word/2010/wordprocessingShape">
                          <wps:wsp>
                            <wps:cNvCnPr/>
                            <wps:spPr>
                              <a:xfrm flipH="1">
                                <a:off x="0" y="0"/>
                                <a:ext cx="457200"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49AB9" id="Conector recto 3"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1.15pt" to="78.8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93056" behindDoc="0" locked="0" layoutInCell="1" allowOverlap="1" wp14:anchorId="6B8F3176" wp14:editId="6F6963A4">
                      <wp:simplePos x="0" y="0"/>
                      <wp:positionH relativeFrom="column">
                        <wp:posOffset>995344</wp:posOffset>
                      </wp:positionH>
                      <wp:positionV relativeFrom="paragraph">
                        <wp:posOffset>13335</wp:posOffset>
                      </wp:positionV>
                      <wp:extent cx="400685" cy="133350"/>
                      <wp:effectExtent l="0" t="0" r="18415" b="19050"/>
                      <wp:wrapNone/>
                      <wp:docPr id="2" name="Conector recto 2"/>
                      <wp:cNvGraphicFramePr/>
                      <a:graphic xmlns:a="http://schemas.openxmlformats.org/drawingml/2006/main">
                        <a:graphicData uri="http://schemas.microsoft.com/office/word/2010/wordprocessingShape">
                          <wps:wsp>
                            <wps:cNvCnPr/>
                            <wps:spPr>
                              <a:xfrm flipH="1" flipV="1">
                                <a:off x="0" y="0"/>
                                <a:ext cx="400685" cy="133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39E32" id="Conector recto 2"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35pt,1.05pt" to="109.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" strokecolor="black [3200]" strokeweight="1pt">
                      <v:stroke joinstyle="miter"/>
                    </v:line>
                  </w:pict>
                </mc:Fallback>
              </mc:AlternateContent>
            </w:r>
          </w:p>
          <w:p w14:paraId="60D0B060" w14:textId="77777777" w:rsidR="00720FC6" w:rsidRPr="007143B3" w:rsidRDefault="00720FC6" w:rsidP="00FC587A">
            <w:pPr>
              <w:spacing w:line="276" w:lineRule="auto"/>
              <w:jc w:val="center"/>
              <w:rPr>
                <w:rFonts w:eastAsiaTheme="minorEastAsia" w:cstheme="minorHAnsi"/>
                <w:sz w:val="22"/>
                <w:szCs w:val="22"/>
                <w:lang w:val="es-ES"/>
              </w:rPr>
            </w:pPr>
            <w:r w:rsidRPr="00A95CE1">
              <w:rPr>
                <w:rFonts w:eastAsiaTheme="minorEastAsia" w:cstheme="minorHAnsi"/>
                <w:sz w:val="22"/>
                <w:szCs w:val="22"/>
                <w:lang w:val="en-US"/>
              </w:rPr>
              <w:t xml:space="preserve">F </w:t>
            </w:r>
            <m:oMath>
              <m:r>
                <w:rPr>
                  <w:rFonts w:ascii="Cambria Math" w:hAnsi="Cambria Math" w:cstheme="minorHAnsi"/>
                  <w:sz w:val="22"/>
                  <w:szCs w:val="22"/>
                  <w:lang w:val="es-ES"/>
                </w:rPr>
                <m:t>ϕ</m:t>
              </m:r>
            </m:oMath>
            <w:r w:rsidRPr="00A95CE1">
              <w:rPr>
                <w:rFonts w:eastAsiaTheme="minorEastAsia" w:cstheme="minorHAnsi"/>
                <w:sz w:val="22"/>
                <w:szCs w:val="22"/>
                <w:lang w:val="en-US"/>
              </w:rPr>
              <w:tab/>
            </w:r>
            <w:r w:rsidRPr="00A95CE1">
              <w:rPr>
                <w:rFonts w:eastAsiaTheme="minorEastAsia" w:cstheme="minorHAnsi"/>
                <w:sz w:val="22"/>
                <w:szCs w:val="22"/>
                <w:lang w:val="en-US"/>
              </w:rPr>
              <w:tab/>
              <w:t xml:space="preserve">F </w:t>
            </w:r>
            <m:oMath>
              <m:r>
                <w:rPr>
                  <w:rFonts w:ascii="Cambria Math" w:hAnsi="Cambria Math" w:cstheme="minorHAnsi"/>
                  <w:sz w:val="22"/>
                  <w:szCs w:val="22"/>
                  <w:lang w:val="es-ES"/>
                </w:rPr>
                <m:t>ψ</m:t>
              </m:r>
            </m:oMath>
          </w:p>
        </w:tc>
      </w:tr>
      <w:tr w:rsidR="00720FC6" w:rsidRPr="007143B3" w14:paraId="7E4C4EB5" w14:textId="77777777" w:rsidTr="00FC587A">
        <w:trPr>
          <w:trHeight w:val="991"/>
          <w:jc w:val="center"/>
        </w:trPr>
        <w:tc>
          <w:tcPr>
            <w:tcW w:w="2939" w:type="dxa"/>
          </w:tcPr>
          <w:p w14:paraId="653AD497" w14:textId="77777777" w:rsidR="00720FC6" w:rsidRPr="008106BC" w:rsidRDefault="00720FC6" w:rsidP="00FC587A">
            <w:pPr>
              <w:spacing w:line="276" w:lineRule="auto"/>
              <w:jc w:val="both"/>
              <w:rPr>
                <w:rFonts w:eastAsiaTheme="minorEastAsia" w:cstheme="minorHAnsi"/>
                <w:sz w:val="22"/>
                <w:szCs w:val="22"/>
              </w:rPr>
            </w:pPr>
            <w:r w:rsidRPr="008106BC">
              <w:rPr>
                <w:rFonts w:cstheme="minorHAnsi"/>
                <w:b/>
                <w:bCs/>
                <w:i/>
                <w:iCs/>
                <w:sz w:val="22"/>
                <w:szCs w:val="22"/>
                <w:lang w:val="es-ES"/>
              </w:rPr>
              <w:t>R2.</w:t>
            </w:r>
            <w:r w:rsidRPr="008106BC">
              <w:rPr>
                <w:rFonts w:cstheme="minorHAnsi"/>
                <w:sz w:val="22"/>
                <w:szCs w:val="22"/>
                <w:lang w:val="es-ES"/>
              </w:rPr>
              <w:t xml:space="preserve"> </w:t>
            </w:r>
          </w:p>
          <w:p w14:paraId="1CFA8CDC"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F </w:t>
            </w:r>
            <m:oMath>
              <m:r>
                <w:rPr>
                  <w:rFonts w:ascii="Cambria Math" w:hAnsi="Cambria Math" w:cstheme="minorHAnsi"/>
                  <w:sz w:val="22"/>
                  <w:szCs w:val="22"/>
                </w:rPr>
                <m:t>¬</m:t>
              </m:r>
              <m:r>
                <w:rPr>
                  <w:rFonts w:ascii="Cambria Math" w:hAnsi="Cambria Math" w:cstheme="minorHAnsi"/>
                  <w:sz w:val="22"/>
                  <w:szCs w:val="22"/>
                  <w:lang w:val="es-ES"/>
                </w:rPr>
                <m:t>ϕ</m:t>
              </m:r>
            </m:oMath>
          </w:p>
          <w:p w14:paraId="52FA8BE4"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V </w:t>
            </w:r>
            <m:oMath>
              <m:r>
                <w:rPr>
                  <w:rFonts w:ascii="Cambria Math" w:hAnsi="Cambria Math" w:cstheme="minorHAnsi"/>
                  <w:sz w:val="22"/>
                  <w:szCs w:val="22"/>
                  <w:lang w:val="es-ES"/>
                </w:rPr>
                <m:t>ϕ</m:t>
              </m:r>
            </m:oMath>
          </w:p>
        </w:tc>
        <w:tc>
          <w:tcPr>
            <w:tcW w:w="3304" w:type="dxa"/>
          </w:tcPr>
          <w:p w14:paraId="70D59DF7" w14:textId="77777777" w:rsidR="00720FC6" w:rsidRPr="008106BC" w:rsidRDefault="00720FC6" w:rsidP="00FC587A">
            <w:pPr>
              <w:spacing w:line="276" w:lineRule="auto"/>
              <w:rPr>
                <w:rFonts w:cstheme="minorHAnsi"/>
                <w:b/>
                <w:bCs/>
                <w:i/>
                <w:iCs/>
                <w:sz w:val="22"/>
                <w:szCs w:val="22"/>
                <w:lang w:val="es-ES"/>
              </w:rPr>
            </w:pPr>
            <w:r w:rsidRPr="008106BC">
              <w:rPr>
                <w:rFonts w:cstheme="minorHAnsi"/>
                <w:b/>
                <w:bCs/>
                <w:i/>
                <w:iCs/>
                <w:sz w:val="22"/>
                <w:szCs w:val="22"/>
                <w:lang w:val="es-ES"/>
              </w:rPr>
              <w:t>R7.</w:t>
            </w:r>
          </w:p>
          <w:p w14:paraId="4E19FB66"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lang w:val="es-ES"/>
              </w:rPr>
              <w:t xml:space="preserve">V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r>
                <w:rPr>
                  <w:rFonts w:ascii="Cambria Math" w:hAnsi="Cambria Math" w:cstheme="minorHAnsi"/>
                  <w:sz w:val="22"/>
                  <w:szCs w:val="22"/>
                </w:rPr>
                <m:t>)</m:t>
              </m:r>
            </m:oMath>
          </w:p>
          <w:p w14:paraId="55CE5CD5"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noProof/>
                <w:sz w:val="22"/>
                <w:szCs w:val="22"/>
                <w:lang w:val="en-US"/>
              </w:rPr>
              <mc:AlternateContent>
                <mc:Choice Requires="wps">
                  <w:drawing>
                    <wp:anchor distT="0" distB="0" distL="114300" distR="114300" simplePos="0" relativeHeight="251695104" behindDoc="0" locked="0" layoutInCell="1" allowOverlap="1" wp14:anchorId="39207A72" wp14:editId="2E064899">
                      <wp:simplePos x="0" y="0"/>
                      <wp:positionH relativeFrom="column">
                        <wp:posOffset>1021080</wp:posOffset>
                      </wp:positionH>
                      <wp:positionV relativeFrom="paragraph">
                        <wp:posOffset>25064</wp:posOffset>
                      </wp:positionV>
                      <wp:extent cx="400685" cy="133350"/>
                      <wp:effectExtent l="0" t="0" r="18415" b="19050"/>
                      <wp:wrapNone/>
                      <wp:docPr id="5" name="Conector recto 5"/>
                      <wp:cNvGraphicFramePr/>
                      <a:graphic xmlns:a="http://schemas.openxmlformats.org/drawingml/2006/main">
                        <a:graphicData uri="http://schemas.microsoft.com/office/word/2010/wordprocessingShape">
                          <wps:wsp>
                            <wps:cNvCnPr/>
                            <wps:spPr>
                              <a:xfrm flipH="1" flipV="1">
                                <a:off x="0" y="0"/>
                                <a:ext cx="400685" cy="133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1A857" id="Conector recto 5"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1.95pt" to="111.9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94080" behindDoc="0" locked="0" layoutInCell="1" allowOverlap="1" wp14:anchorId="421BDF9D" wp14:editId="425E4F32">
                      <wp:simplePos x="0" y="0"/>
                      <wp:positionH relativeFrom="column">
                        <wp:posOffset>567690</wp:posOffset>
                      </wp:positionH>
                      <wp:positionV relativeFrom="paragraph">
                        <wp:posOffset>20320</wp:posOffset>
                      </wp:positionV>
                      <wp:extent cx="457200" cy="132080"/>
                      <wp:effectExtent l="0" t="0" r="19050" b="20320"/>
                      <wp:wrapNone/>
                      <wp:docPr id="4" name="Conector recto 4"/>
                      <wp:cNvGraphicFramePr/>
                      <a:graphic xmlns:a="http://schemas.openxmlformats.org/drawingml/2006/main">
                        <a:graphicData uri="http://schemas.microsoft.com/office/word/2010/wordprocessingShape">
                          <wps:wsp>
                            <wps:cNvCnPr/>
                            <wps:spPr>
                              <a:xfrm flipH="1">
                                <a:off x="0" y="0"/>
                                <a:ext cx="457200"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4EE8D" id="Conector recto 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1.6pt" to="8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" strokecolor="black [3200]" strokeweight="1pt">
                      <v:stroke joinstyle="miter"/>
                    </v:line>
                  </w:pict>
                </mc:Fallback>
              </mc:AlternateContent>
            </w:r>
          </w:p>
          <w:p w14:paraId="68CC3CFB" w14:textId="77777777" w:rsidR="00720FC6" w:rsidRPr="007143B3" w:rsidRDefault="00720FC6" w:rsidP="00FC587A">
            <w:pPr>
              <w:spacing w:line="276" w:lineRule="auto"/>
              <w:jc w:val="center"/>
              <w:rPr>
                <w:rFonts w:eastAsiaTheme="minorEastAsia" w:cstheme="minorHAnsi"/>
                <w:sz w:val="22"/>
                <w:szCs w:val="22"/>
                <w:lang w:val="es-ES"/>
              </w:rPr>
            </w:pPr>
            <w:r w:rsidRPr="008106BC">
              <w:rPr>
                <w:rFonts w:eastAsiaTheme="minorEastAsia" w:cstheme="minorHAnsi"/>
                <w:sz w:val="22"/>
                <w:szCs w:val="22"/>
              </w:rPr>
              <w:t xml:space="preserve">V </w:t>
            </w:r>
            <m:oMath>
              <m:r>
                <w:rPr>
                  <w:rFonts w:ascii="Cambria Math" w:hAnsi="Cambria Math" w:cstheme="minorHAnsi"/>
                  <w:sz w:val="22"/>
                  <w:szCs w:val="22"/>
                  <w:lang w:val="es-ES"/>
                </w:rPr>
                <m:t>ϕ</m:t>
              </m:r>
            </m:oMath>
            <w:r w:rsidRPr="008106BC">
              <w:rPr>
                <w:rFonts w:eastAsiaTheme="minorEastAsia" w:cstheme="minorHAnsi"/>
                <w:sz w:val="22"/>
                <w:szCs w:val="22"/>
              </w:rPr>
              <w:tab/>
            </w:r>
            <w:r w:rsidRPr="008106BC">
              <w:rPr>
                <w:rFonts w:eastAsiaTheme="minorEastAsia" w:cstheme="minorHAnsi"/>
                <w:sz w:val="22"/>
                <w:szCs w:val="22"/>
              </w:rPr>
              <w:tab/>
              <w:t xml:space="preserve">V </w:t>
            </w:r>
            <m:oMath>
              <m:r>
                <w:rPr>
                  <w:rFonts w:ascii="Cambria Math" w:hAnsi="Cambria Math" w:cstheme="minorHAnsi"/>
                  <w:sz w:val="22"/>
                  <w:szCs w:val="22"/>
                  <w:lang w:val="es-ES"/>
                </w:rPr>
                <m:t>ψ</m:t>
              </m:r>
            </m:oMath>
          </w:p>
        </w:tc>
      </w:tr>
      <w:tr w:rsidR="00720FC6" w:rsidRPr="008106BC" w14:paraId="0CF8929F" w14:textId="77777777" w:rsidTr="00FC587A">
        <w:trPr>
          <w:trHeight w:val="936"/>
          <w:jc w:val="center"/>
        </w:trPr>
        <w:tc>
          <w:tcPr>
            <w:tcW w:w="2939" w:type="dxa"/>
          </w:tcPr>
          <w:p w14:paraId="50747AAD" w14:textId="77777777" w:rsidR="00720FC6" w:rsidRPr="008106BC" w:rsidRDefault="00720FC6" w:rsidP="00FC587A">
            <w:pPr>
              <w:spacing w:line="276" w:lineRule="auto"/>
              <w:jc w:val="both"/>
              <w:rPr>
                <w:rFonts w:eastAsiaTheme="minorEastAsia" w:cstheme="minorHAnsi"/>
                <w:b/>
                <w:bCs/>
                <w:i/>
                <w:iCs/>
                <w:sz w:val="22"/>
                <w:szCs w:val="22"/>
              </w:rPr>
            </w:pPr>
            <w:r w:rsidRPr="008106BC">
              <w:rPr>
                <w:rFonts w:eastAsiaTheme="minorEastAsia" w:cstheme="minorHAnsi"/>
                <w:b/>
                <w:bCs/>
                <w:i/>
                <w:iCs/>
                <w:sz w:val="22"/>
                <w:szCs w:val="22"/>
              </w:rPr>
              <w:t>R3.</w:t>
            </w:r>
          </w:p>
          <w:p w14:paraId="1F9321AE"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lang w:val="es-ES"/>
              </w:rPr>
              <w:t xml:space="preserve">V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r>
                <w:rPr>
                  <w:rFonts w:ascii="Cambria Math" w:hAnsi="Cambria Math" w:cstheme="minorHAnsi"/>
                  <w:sz w:val="22"/>
                  <w:szCs w:val="22"/>
                </w:rPr>
                <m:t>)</m:t>
              </m:r>
            </m:oMath>
          </w:p>
          <w:p w14:paraId="6A7FDA17"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V </w:t>
            </w:r>
            <m:oMath>
              <m:r>
                <w:rPr>
                  <w:rFonts w:ascii="Cambria Math" w:hAnsi="Cambria Math" w:cstheme="minorHAnsi"/>
                  <w:sz w:val="22"/>
                  <w:szCs w:val="22"/>
                  <w:lang w:val="es-ES"/>
                </w:rPr>
                <m:t>ϕ</m:t>
              </m:r>
            </m:oMath>
          </w:p>
          <w:p w14:paraId="45DE81F1" w14:textId="77777777" w:rsidR="00720FC6" w:rsidRPr="008106BC" w:rsidRDefault="00720FC6" w:rsidP="00FC587A">
            <w:pPr>
              <w:spacing w:line="276" w:lineRule="auto"/>
              <w:jc w:val="center"/>
              <w:rPr>
                <w:rFonts w:eastAsiaTheme="minorEastAsia" w:cstheme="minorHAnsi"/>
                <w:sz w:val="22"/>
                <w:szCs w:val="22"/>
                <w:lang w:val="es-ES"/>
              </w:rPr>
            </w:pPr>
            <w:r w:rsidRPr="008106BC">
              <w:rPr>
                <w:rFonts w:eastAsiaTheme="minorEastAsia" w:cstheme="minorHAnsi"/>
                <w:sz w:val="22"/>
                <w:szCs w:val="22"/>
              </w:rPr>
              <w:t xml:space="preserve">V </w:t>
            </w:r>
            <m:oMath>
              <m:r>
                <w:rPr>
                  <w:rFonts w:ascii="Cambria Math" w:hAnsi="Cambria Math" w:cstheme="minorHAnsi"/>
                  <w:sz w:val="22"/>
                  <w:szCs w:val="22"/>
                  <w:lang w:val="es-ES"/>
                </w:rPr>
                <m:t>ψ</m:t>
              </m:r>
            </m:oMath>
          </w:p>
        </w:tc>
        <w:tc>
          <w:tcPr>
            <w:tcW w:w="3304" w:type="dxa"/>
          </w:tcPr>
          <w:p w14:paraId="042BCF60" w14:textId="77777777" w:rsidR="00720FC6" w:rsidRPr="008106BC" w:rsidRDefault="00720FC6" w:rsidP="00FC587A">
            <w:pPr>
              <w:spacing w:line="276" w:lineRule="auto"/>
              <w:rPr>
                <w:rFonts w:cstheme="minorHAnsi"/>
                <w:b/>
                <w:bCs/>
                <w:i/>
                <w:iCs/>
                <w:sz w:val="22"/>
                <w:szCs w:val="22"/>
                <w:lang w:val="es-ES"/>
              </w:rPr>
            </w:pPr>
            <w:r w:rsidRPr="008106BC">
              <w:rPr>
                <w:rFonts w:cstheme="minorHAnsi"/>
                <w:b/>
                <w:bCs/>
                <w:i/>
                <w:iCs/>
                <w:sz w:val="22"/>
                <w:szCs w:val="22"/>
                <w:lang w:val="es-ES"/>
              </w:rPr>
              <w:t>R8.</w:t>
            </w:r>
          </w:p>
          <w:p w14:paraId="1FBF3AAB"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lang w:val="es-ES"/>
              </w:rPr>
              <w:t xml:space="preserve">V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r>
                <w:rPr>
                  <w:rFonts w:ascii="Cambria Math" w:hAnsi="Cambria Math" w:cstheme="minorHAnsi"/>
                  <w:sz w:val="22"/>
                  <w:szCs w:val="22"/>
                </w:rPr>
                <m:t>)</m:t>
              </m:r>
            </m:oMath>
          </w:p>
          <w:p w14:paraId="063A6CB8"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noProof/>
                <w:sz w:val="22"/>
                <w:szCs w:val="22"/>
                <w:lang w:val="en-US"/>
              </w:rPr>
              <mc:AlternateContent>
                <mc:Choice Requires="wps">
                  <w:drawing>
                    <wp:anchor distT="0" distB="0" distL="114300" distR="114300" simplePos="0" relativeHeight="251696128" behindDoc="0" locked="0" layoutInCell="1" allowOverlap="1" wp14:anchorId="3710FDBE" wp14:editId="21E32DEE">
                      <wp:simplePos x="0" y="0"/>
                      <wp:positionH relativeFrom="column">
                        <wp:posOffset>561340</wp:posOffset>
                      </wp:positionH>
                      <wp:positionV relativeFrom="paragraph">
                        <wp:posOffset>9525</wp:posOffset>
                      </wp:positionV>
                      <wp:extent cx="457200" cy="132080"/>
                      <wp:effectExtent l="0" t="0" r="19050" b="20320"/>
                      <wp:wrapNone/>
                      <wp:docPr id="7" name="Conector recto 7"/>
                      <wp:cNvGraphicFramePr/>
                      <a:graphic xmlns:a="http://schemas.openxmlformats.org/drawingml/2006/main">
                        <a:graphicData uri="http://schemas.microsoft.com/office/word/2010/wordprocessingShape">
                          <wps:wsp>
                            <wps:cNvCnPr/>
                            <wps:spPr>
                              <a:xfrm flipH="1">
                                <a:off x="0" y="0"/>
                                <a:ext cx="457200"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40F99" id="Conector recto 7"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75pt" to="80.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97152" behindDoc="0" locked="0" layoutInCell="1" allowOverlap="1" wp14:anchorId="2365B704" wp14:editId="102AC6BC">
                      <wp:simplePos x="0" y="0"/>
                      <wp:positionH relativeFrom="column">
                        <wp:posOffset>1015514</wp:posOffset>
                      </wp:positionH>
                      <wp:positionV relativeFrom="paragraph">
                        <wp:posOffset>10384</wp:posOffset>
                      </wp:positionV>
                      <wp:extent cx="400685" cy="133350"/>
                      <wp:effectExtent l="0" t="0" r="18415" b="19050"/>
                      <wp:wrapNone/>
                      <wp:docPr id="6" name="Conector recto 6"/>
                      <wp:cNvGraphicFramePr/>
                      <a:graphic xmlns:a="http://schemas.openxmlformats.org/drawingml/2006/main">
                        <a:graphicData uri="http://schemas.microsoft.com/office/word/2010/wordprocessingShape">
                          <wps:wsp>
                            <wps:cNvCnPr/>
                            <wps:spPr>
                              <a:xfrm flipH="1" flipV="1">
                                <a:off x="0" y="0"/>
                                <a:ext cx="400685" cy="133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458A9" id="Conector recto 6"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8pt" to="111.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" strokecolor="black [3200]" strokeweight="1pt">
                      <v:stroke joinstyle="miter"/>
                    </v:line>
                  </w:pict>
                </mc:Fallback>
              </mc:AlternateContent>
            </w:r>
          </w:p>
          <w:p w14:paraId="0A6983F9" w14:textId="77777777" w:rsidR="00720FC6" w:rsidRPr="008106BC" w:rsidRDefault="00720FC6" w:rsidP="00FC587A">
            <w:pPr>
              <w:spacing w:line="276" w:lineRule="auto"/>
              <w:jc w:val="center"/>
              <w:rPr>
                <w:rFonts w:eastAsiaTheme="minorEastAsia" w:cstheme="minorHAnsi"/>
                <w:sz w:val="22"/>
                <w:szCs w:val="22"/>
                <w:lang w:val="es-ES"/>
              </w:rPr>
            </w:pPr>
            <w:r w:rsidRPr="008106BC">
              <w:rPr>
                <w:rFonts w:eastAsiaTheme="minorEastAsia" w:cstheme="minorHAnsi"/>
                <w:sz w:val="22"/>
                <w:szCs w:val="22"/>
              </w:rPr>
              <w:t xml:space="preserve">F </w:t>
            </w:r>
            <m:oMath>
              <m:r>
                <w:rPr>
                  <w:rFonts w:ascii="Cambria Math" w:hAnsi="Cambria Math" w:cstheme="minorHAnsi"/>
                  <w:sz w:val="22"/>
                  <w:szCs w:val="22"/>
                  <w:lang w:val="es-ES"/>
                </w:rPr>
                <m:t>ϕ</m:t>
              </m:r>
            </m:oMath>
            <w:r w:rsidRPr="008106BC">
              <w:rPr>
                <w:rFonts w:eastAsiaTheme="minorEastAsia" w:cstheme="minorHAnsi"/>
                <w:sz w:val="22"/>
                <w:szCs w:val="22"/>
              </w:rPr>
              <w:tab/>
            </w:r>
            <w:r w:rsidRPr="008106BC">
              <w:rPr>
                <w:rFonts w:eastAsiaTheme="minorEastAsia" w:cstheme="minorHAnsi"/>
                <w:sz w:val="22"/>
                <w:szCs w:val="22"/>
              </w:rPr>
              <w:tab/>
              <w:t xml:space="preserve">V </w:t>
            </w:r>
            <m:oMath>
              <m:r>
                <w:rPr>
                  <w:rFonts w:ascii="Cambria Math" w:hAnsi="Cambria Math" w:cstheme="minorHAnsi"/>
                  <w:sz w:val="22"/>
                  <w:szCs w:val="22"/>
                  <w:lang w:val="es-ES"/>
                </w:rPr>
                <m:t>ψ</m:t>
              </m:r>
            </m:oMath>
          </w:p>
        </w:tc>
      </w:tr>
      <w:tr w:rsidR="00720FC6" w:rsidRPr="009A4D32" w14:paraId="53F25875" w14:textId="77777777" w:rsidTr="00FC587A">
        <w:trPr>
          <w:trHeight w:val="936"/>
          <w:jc w:val="center"/>
        </w:trPr>
        <w:tc>
          <w:tcPr>
            <w:tcW w:w="2939" w:type="dxa"/>
          </w:tcPr>
          <w:p w14:paraId="371D82DA" w14:textId="77777777" w:rsidR="00720FC6" w:rsidRPr="008106BC" w:rsidRDefault="00720FC6" w:rsidP="00FC587A">
            <w:pPr>
              <w:spacing w:line="276" w:lineRule="auto"/>
              <w:rPr>
                <w:rFonts w:cstheme="minorHAnsi"/>
                <w:b/>
                <w:bCs/>
                <w:i/>
                <w:iCs/>
                <w:sz w:val="22"/>
                <w:szCs w:val="22"/>
                <w:lang w:val="es-ES"/>
              </w:rPr>
            </w:pPr>
            <w:r w:rsidRPr="008106BC">
              <w:rPr>
                <w:rFonts w:cstheme="minorHAnsi"/>
                <w:b/>
                <w:bCs/>
                <w:i/>
                <w:iCs/>
                <w:sz w:val="22"/>
                <w:szCs w:val="22"/>
                <w:lang w:val="es-ES"/>
              </w:rPr>
              <w:t>R4.</w:t>
            </w:r>
          </w:p>
          <w:p w14:paraId="0231BBAB"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lang w:val="es-ES"/>
              </w:rPr>
              <w:t xml:space="preserve">F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r>
                <w:rPr>
                  <w:rFonts w:ascii="Cambria Math" w:hAnsi="Cambria Math" w:cstheme="minorHAnsi"/>
                  <w:sz w:val="22"/>
                  <w:szCs w:val="22"/>
                </w:rPr>
                <m:t>)</m:t>
              </m:r>
            </m:oMath>
          </w:p>
          <w:p w14:paraId="48F933C3"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F </w:t>
            </w:r>
            <m:oMath>
              <m:r>
                <w:rPr>
                  <w:rFonts w:ascii="Cambria Math" w:hAnsi="Cambria Math" w:cstheme="minorHAnsi"/>
                  <w:sz w:val="22"/>
                  <w:szCs w:val="22"/>
                  <w:lang w:val="es-ES"/>
                </w:rPr>
                <m:t>ϕ</m:t>
              </m:r>
            </m:oMath>
          </w:p>
          <w:p w14:paraId="1B4392DE" w14:textId="77777777" w:rsidR="00720FC6" w:rsidRPr="008106BC" w:rsidRDefault="00720FC6" w:rsidP="00FC587A">
            <w:pPr>
              <w:spacing w:line="276" w:lineRule="auto"/>
              <w:jc w:val="center"/>
              <w:rPr>
                <w:rFonts w:eastAsiaTheme="minorEastAsia" w:cstheme="minorHAnsi"/>
                <w:b/>
                <w:bCs/>
                <w:i/>
                <w:iCs/>
                <w:sz w:val="22"/>
                <w:szCs w:val="22"/>
              </w:rPr>
            </w:pPr>
            <w:r w:rsidRPr="008106BC">
              <w:rPr>
                <w:rFonts w:eastAsiaTheme="minorEastAsia" w:cstheme="minorHAnsi"/>
                <w:sz w:val="22"/>
                <w:szCs w:val="22"/>
              </w:rPr>
              <w:t xml:space="preserve">F </w:t>
            </w:r>
            <m:oMath>
              <m:r>
                <w:rPr>
                  <w:rFonts w:ascii="Cambria Math" w:hAnsi="Cambria Math" w:cstheme="minorHAnsi"/>
                  <w:sz w:val="22"/>
                  <w:szCs w:val="22"/>
                  <w:lang w:val="es-ES"/>
                </w:rPr>
                <m:t>ψ</m:t>
              </m:r>
            </m:oMath>
          </w:p>
        </w:tc>
        <w:tc>
          <w:tcPr>
            <w:tcW w:w="3304" w:type="dxa"/>
          </w:tcPr>
          <w:p w14:paraId="0A65FCA8" w14:textId="77777777" w:rsidR="00720FC6" w:rsidRPr="008106BC" w:rsidRDefault="00720FC6" w:rsidP="00FC587A">
            <w:pPr>
              <w:spacing w:line="276" w:lineRule="auto"/>
              <w:rPr>
                <w:rFonts w:cstheme="minorHAnsi"/>
                <w:b/>
                <w:bCs/>
                <w:i/>
                <w:iCs/>
                <w:sz w:val="22"/>
                <w:szCs w:val="22"/>
                <w:lang w:val="en-US"/>
              </w:rPr>
            </w:pPr>
            <w:r w:rsidRPr="008106BC">
              <w:rPr>
                <w:rFonts w:cstheme="minorHAnsi"/>
                <w:b/>
                <w:bCs/>
                <w:i/>
                <w:iCs/>
                <w:sz w:val="22"/>
                <w:szCs w:val="22"/>
                <w:lang w:val="en-US"/>
              </w:rPr>
              <w:t>R9.</w:t>
            </w:r>
          </w:p>
          <w:p w14:paraId="059A80BE"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V </w:t>
            </w:r>
            <m:oMath>
              <m:r>
                <w:rPr>
                  <w:rFonts w:ascii="Cambria Math" w:hAnsi="Cambria Math" w:cstheme="minorHAnsi"/>
                  <w:sz w:val="22"/>
                  <w:szCs w:val="22"/>
                  <w:lang w:val="en-US"/>
                </w:rPr>
                <m:t>(</m:t>
              </m:r>
              <m:r>
                <w:rPr>
                  <w:rFonts w:ascii="Cambria Math" w:hAnsi="Cambria Math" w:cstheme="minorHAnsi"/>
                  <w:sz w:val="22"/>
                  <w:szCs w:val="22"/>
                  <w:lang w:val="es-ES"/>
                </w:rPr>
                <m:t>ϕ</m:t>
              </m:r>
              <m:r>
                <w:rPr>
                  <w:rFonts w:ascii="Cambria Math" w:hAnsi="Cambria Math" w:cstheme="minorHAnsi"/>
                  <w:sz w:val="22"/>
                  <w:szCs w:val="22"/>
                  <w:lang w:val="en-US"/>
                </w:rPr>
                <m:t>≡</m:t>
              </m:r>
              <m:r>
                <w:rPr>
                  <w:rFonts w:ascii="Cambria Math" w:hAnsi="Cambria Math" w:cstheme="minorHAnsi"/>
                  <w:sz w:val="22"/>
                  <w:szCs w:val="22"/>
                  <w:lang w:val="es-ES"/>
                </w:rPr>
                <m:t>ψ</m:t>
              </m:r>
              <m:r>
                <w:rPr>
                  <w:rFonts w:ascii="Cambria Math" w:hAnsi="Cambria Math" w:cstheme="minorHAnsi"/>
                  <w:sz w:val="22"/>
                  <w:szCs w:val="22"/>
                  <w:lang w:val="en-US"/>
                </w:rPr>
                <m:t>)</m:t>
              </m:r>
            </m:oMath>
          </w:p>
          <w:p w14:paraId="1349A5FC"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99200" behindDoc="0" locked="0" layoutInCell="1" allowOverlap="1" wp14:anchorId="5416C933" wp14:editId="09319E7E">
                      <wp:simplePos x="0" y="0"/>
                      <wp:positionH relativeFrom="column">
                        <wp:posOffset>997585</wp:posOffset>
                      </wp:positionH>
                      <wp:positionV relativeFrom="paragraph">
                        <wp:posOffset>26969</wp:posOffset>
                      </wp:positionV>
                      <wp:extent cx="400685" cy="133350"/>
                      <wp:effectExtent l="0" t="0" r="18415" b="19050"/>
                      <wp:wrapNone/>
                      <wp:docPr id="8" name="Conector recto 8"/>
                      <wp:cNvGraphicFramePr/>
                      <a:graphic xmlns:a="http://schemas.openxmlformats.org/drawingml/2006/main">
                        <a:graphicData uri="http://schemas.microsoft.com/office/word/2010/wordprocessingShape">
                          <wps:wsp>
                            <wps:cNvCnPr/>
                            <wps:spPr>
                              <a:xfrm flipH="1" flipV="1">
                                <a:off x="0" y="0"/>
                                <a:ext cx="400685" cy="133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46A9B" id="Conector recto 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5pt,2.1pt" to="110.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98176" behindDoc="0" locked="0" layoutInCell="1" allowOverlap="1" wp14:anchorId="4F9A1001" wp14:editId="6464D419">
                      <wp:simplePos x="0" y="0"/>
                      <wp:positionH relativeFrom="column">
                        <wp:posOffset>538554</wp:posOffset>
                      </wp:positionH>
                      <wp:positionV relativeFrom="paragraph">
                        <wp:posOffset>26670</wp:posOffset>
                      </wp:positionV>
                      <wp:extent cx="457200" cy="132080"/>
                      <wp:effectExtent l="0" t="0" r="12700" b="20320"/>
                      <wp:wrapNone/>
                      <wp:docPr id="9" name="Conector recto 9"/>
                      <wp:cNvGraphicFramePr/>
                      <a:graphic xmlns:a="http://schemas.openxmlformats.org/drawingml/2006/main">
                        <a:graphicData uri="http://schemas.microsoft.com/office/word/2010/wordprocessingShape">
                          <wps:wsp>
                            <wps:cNvCnPr/>
                            <wps:spPr>
                              <a:xfrm flipH="1">
                                <a:off x="0" y="0"/>
                                <a:ext cx="457200"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F1BFB" id="Conector recto 9"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2.1pt" to="78.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" strokecolor="black [3200]" strokeweight="1pt">
                      <v:stroke joinstyle="miter"/>
                    </v:line>
                  </w:pict>
                </mc:Fallback>
              </mc:AlternateContent>
            </w:r>
          </w:p>
          <w:p w14:paraId="0B71676D"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V </w:t>
            </w:r>
            <m:oMath>
              <m:r>
                <w:rPr>
                  <w:rFonts w:ascii="Cambria Math" w:hAnsi="Cambria Math" w:cstheme="minorHAnsi"/>
                  <w:sz w:val="22"/>
                  <w:szCs w:val="22"/>
                  <w:lang w:val="es-ES"/>
                </w:rPr>
                <m:t>ϕ</m:t>
              </m:r>
            </m:oMath>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F </w:t>
            </w:r>
            <m:oMath>
              <m:r>
                <w:rPr>
                  <w:rFonts w:ascii="Cambria Math" w:hAnsi="Cambria Math" w:cstheme="minorHAnsi"/>
                  <w:sz w:val="22"/>
                  <w:szCs w:val="22"/>
                  <w:lang w:val="es-ES"/>
                </w:rPr>
                <m:t>ϕ</m:t>
              </m:r>
            </m:oMath>
          </w:p>
          <w:p w14:paraId="189980E4" w14:textId="77777777" w:rsidR="00720FC6" w:rsidRPr="008106BC" w:rsidRDefault="00720FC6" w:rsidP="00FC587A">
            <w:pPr>
              <w:spacing w:line="276" w:lineRule="auto"/>
              <w:jc w:val="center"/>
              <w:rPr>
                <w:rFonts w:cstheme="minorHAnsi"/>
                <w:sz w:val="22"/>
                <w:szCs w:val="22"/>
                <w:lang w:val="en-US"/>
              </w:rPr>
            </w:pPr>
            <w:r w:rsidRPr="008106BC">
              <w:rPr>
                <w:rFonts w:eastAsiaTheme="minorEastAsia" w:cstheme="minorHAnsi"/>
                <w:sz w:val="22"/>
                <w:szCs w:val="22"/>
                <w:lang w:val="en-US"/>
              </w:rPr>
              <w:t xml:space="preserve">V </w:t>
            </w:r>
            <m:oMath>
              <m:r>
                <w:rPr>
                  <w:rFonts w:ascii="Cambria Math" w:hAnsi="Cambria Math" w:cstheme="minorHAnsi"/>
                  <w:sz w:val="22"/>
                  <w:szCs w:val="22"/>
                  <w:lang w:val="es-ES"/>
                </w:rPr>
                <m:t>ψ</m:t>
              </m:r>
            </m:oMath>
            <w:r w:rsidRPr="008106BC">
              <w:rPr>
                <w:rFonts w:eastAsiaTheme="minorEastAsia" w:cstheme="minorHAnsi"/>
                <w:sz w:val="22"/>
                <w:szCs w:val="22"/>
                <w:lang w:val="en-US"/>
              </w:rPr>
              <w:t xml:space="preserve"> </w:t>
            </w:r>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F </w:t>
            </w:r>
            <m:oMath>
              <m:r>
                <w:rPr>
                  <w:rFonts w:ascii="Cambria Math" w:hAnsi="Cambria Math" w:cstheme="minorHAnsi"/>
                  <w:sz w:val="22"/>
                  <w:szCs w:val="22"/>
                  <w:lang w:val="es-ES"/>
                </w:rPr>
                <m:t>ψ</m:t>
              </m:r>
            </m:oMath>
          </w:p>
        </w:tc>
      </w:tr>
    </w:tbl>
    <w:p w14:paraId="13387219" w14:textId="77777777" w:rsidR="00720FC6" w:rsidRDefault="00720FC6" w:rsidP="00720FC6">
      <w:pPr>
        <w:spacing w:after="160" w:line="259" w:lineRule="auto"/>
        <w:rPr>
          <w:rFonts w:cstheme="minorHAnsi"/>
          <w:b/>
          <w:bCs/>
          <w:sz w:val="22"/>
          <w:szCs w:val="22"/>
          <w:lang w:val="en-US"/>
        </w:rPr>
      </w:pPr>
    </w:p>
    <w:tbl>
      <w:tblPr>
        <w:tblStyle w:val="TableGrid"/>
        <w:tblW w:w="0" w:type="auto"/>
        <w:jc w:val="center"/>
        <w:tblLook w:val="04A0" w:firstRow="1" w:lastRow="0" w:firstColumn="1" w:lastColumn="0" w:noHBand="0" w:noVBand="1"/>
      </w:tblPr>
      <w:tblGrid>
        <w:gridCol w:w="2939"/>
        <w:gridCol w:w="3304"/>
      </w:tblGrid>
      <w:tr w:rsidR="00720FC6" w:rsidRPr="009A4D32" w14:paraId="697671B9" w14:textId="77777777" w:rsidTr="00FC587A">
        <w:trPr>
          <w:trHeight w:val="936"/>
          <w:jc w:val="center"/>
        </w:trPr>
        <w:tc>
          <w:tcPr>
            <w:tcW w:w="2939" w:type="dxa"/>
          </w:tcPr>
          <w:p w14:paraId="777DEAA4" w14:textId="77777777" w:rsidR="00720FC6" w:rsidRPr="008106BC" w:rsidRDefault="00720FC6" w:rsidP="00FC587A">
            <w:pPr>
              <w:spacing w:line="276" w:lineRule="auto"/>
              <w:rPr>
                <w:rFonts w:cstheme="minorHAnsi"/>
                <w:b/>
                <w:bCs/>
                <w:i/>
                <w:iCs/>
                <w:sz w:val="22"/>
                <w:szCs w:val="22"/>
                <w:lang w:val="es-ES"/>
              </w:rPr>
            </w:pPr>
            <w:r w:rsidRPr="008106BC">
              <w:rPr>
                <w:rFonts w:cstheme="minorHAnsi"/>
                <w:b/>
                <w:bCs/>
                <w:i/>
                <w:iCs/>
                <w:sz w:val="22"/>
                <w:szCs w:val="22"/>
                <w:lang w:val="es-ES"/>
              </w:rPr>
              <w:lastRenderedPageBreak/>
              <w:t>R5.</w:t>
            </w:r>
          </w:p>
          <w:p w14:paraId="349F934F"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lang w:val="es-ES"/>
              </w:rPr>
              <w:t xml:space="preserve">F </w:t>
            </w:r>
            <m:oMath>
              <m:r>
                <w:rPr>
                  <w:rFonts w:ascii="Cambria Math" w:hAnsi="Cambria Math" w:cstheme="minorHAnsi"/>
                  <w:sz w:val="22"/>
                  <w:szCs w:val="22"/>
                  <w:lang w:val="es-ES"/>
                </w:rPr>
                <m:t>(ϕ</m:t>
              </m:r>
              <m:r>
                <w:rPr>
                  <w:rFonts w:ascii="Cambria Math" w:hAnsi="Cambria Math" w:cstheme="minorHAnsi"/>
                  <w:sz w:val="22"/>
                  <w:szCs w:val="22"/>
                </w:rPr>
                <m:t>⊃</m:t>
              </m:r>
              <m:r>
                <w:rPr>
                  <w:rFonts w:ascii="Cambria Math" w:hAnsi="Cambria Math" w:cstheme="minorHAnsi"/>
                  <w:sz w:val="22"/>
                  <w:szCs w:val="22"/>
                  <w:lang w:val="es-ES"/>
                </w:rPr>
                <m:t>ψ</m:t>
              </m:r>
              <m:r>
                <w:rPr>
                  <w:rFonts w:ascii="Cambria Math" w:hAnsi="Cambria Math" w:cstheme="minorHAnsi"/>
                  <w:sz w:val="22"/>
                  <w:szCs w:val="22"/>
                </w:rPr>
                <m:t>)</m:t>
              </m:r>
            </m:oMath>
          </w:p>
          <w:p w14:paraId="68E30FBE"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rPr>
              <w:t xml:space="preserve">V </w:t>
            </w:r>
            <m:oMath>
              <m:r>
                <w:rPr>
                  <w:rFonts w:ascii="Cambria Math" w:hAnsi="Cambria Math" w:cstheme="minorHAnsi"/>
                  <w:sz w:val="22"/>
                  <w:szCs w:val="22"/>
                  <w:lang w:val="es-ES"/>
                </w:rPr>
                <m:t>ϕ</m:t>
              </m:r>
            </m:oMath>
          </w:p>
          <w:p w14:paraId="69DFE841" w14:textId="77777777" w:rsidR="00720FC6" w:rsidRPr="008106BC" w:rsidRDefault="00720FC6" w:rsidP="00FC587A">
            <w:pPr>
              <w:spacing w:line="276" w:lineRule="auto"/>
              <w:jc w:val="center"/>
              <w:rPr>
                <w:rFonts w:eastAsiaTheme="minorEastAsia" w:cstheme="minorHAnsi"/>
                <w:b/>
                <w:bCs/>
                <w:i/>
                <w:iCs/>
                <w:sz w:val="22"/>
                <w:szCs w:val="22"/>
              </w:rPr>
            </w:pPr>
            <w:r w:rsidRPr="008106BC">
              <w:rPr>
                <w:rFonts w:eastAsiaTheme="minorEastAsia" w:cstheme="minorHAnsi"/>
                <w:sz w:val="22"/>
                <w:szCs w:val="22"/>
              </w:rPr>
              <w:t xml:space="preserve">F </w:t>
            </w:r>
            <m:oMath>
              <m:r>
                <w:rPr>
                  <w:rFonts w:ascii="Cambria Math" w:hAnsi="Cambria Math" w:cstheme="minorHAnsi"/>
                  <w:sz w:val="22"/>
                  <w:szCs w:val="22"/>
                  <w:lang w:val="es-ES"/>
                </w:rPr>
                <m:t>ψ</m:t>
              </m:r>
            </m:oMath>
          </w:p>
        </w:tc>
        <w:tc>
          <w:tcPr>
            <w:tcW w:w="3304" w:type="dxa"/>
          </w:tcPr>
          <w:p w14:paraId="4DDDE599" w14:textId="77777777" w:rsidR="00720FC6" w:rsidRPr="008106BC" w:rsidRDefault="00720FC6" w:rsidP="00FC587A">
            <w:pPr>
              <w:spacing w:line="276" w:lineRule="auto"/>
              <w:rPr>
                <w:rFonts w:cstheme="minorHAnsi"/>
                <w:b/>
                <w:bCs/>
                <w:i/>
                <w:iCs/>
                <w:sz w:val="22"/>
                <w:szCs w:val="22"/>
                <w:lang w:val="en-US"/>
              </w:rPr>
            </w:pPr>
            <w:r w:rsidRPr="008106BC">
              <w:rPr>
                <w:rFonts w:cstheme="minorHAnsi"/>
                <w:b/>
                <w:bCs/>
                <w:i/>
                <w:iCs/>
                <w:sz w:val="22"/>
                <w:szCs w:val="22"/>
                <w:lang w:val="en-US"/>
              </w:rPr>
              <w:t>R10.</w:t>
            </w:r>
          </w:p>
          <w:p w14:paraId="54BDEC35"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F </w:t>
            </w:r>
            <m:oMath>
              <m:r>
                <w:rPr>
                  <w:rFonts w:ascii="Cambria Math" w:hAnsi="Cambria Math" w:cstheme="minorHAnsi"/>
                  <w:sz w:val="22"/>
                  <w:szCs w:val="22"/>
                  <w:lang w:val="en-US"/>
                </w:rPr>
                <m:t>(</m:t>
              </m:r>
              <m:r>
                <w:rPr>
                  <w:rFonts w:ascii="Cambria Math" w:hAnsi="Cambria Math" w:cstheme="minorHAnsi"/>
                  <w:sz w:val="22"/>
                  <w:szCs w:val="22"/>
                  <w:lang w:val="es-ES"/>
                </w:rPr>
                <m:t>ϕ</m:t>
              </m:r>
              <m:r>
                <w:rPr>
                  <w:rFonts w:ascii="Cambria Math" w:hAnsi="Cambria Math" w:cstheme="minorHAnsi"/>
                  <w:sz w:val="22"/>
                  <w:szCs w:val="22"/>
                  <w:lang w:val="en-US"/>
                </w:rPr>
                <m:t>≡</m:t>
              </m:r>
              <m:r>
                <w:rPr>
                  <w:rFonts w:ascii="Cambria Math" w:hAnsi="Cambria Math" w:cstheme="minorHAnsi"/>
                  <w:sz w:val="22"/>
                  <w:szCs w:val="22"/>
                  <w:lang w:val="es-ES"/>
                </w:rPr>
                <m:t>ψ</m:t>
              </m:r>
              <m:r>
                <w:rPr>
                  <w:rFonts w:ascii="Cambria Math" w:hAnsi="Cambria Math" w:cstheme="minorHAnsi"/>
                  <w:sz w:val="22"/>
                  <w:szCs w:val="22"/>
                  <w:lang w:val="en-US"/>
                </w:rPr>
                <m:t>)</m:t>
              </m:r>
            </m:oMath>
          </w:p>
          <w:p w14:paraId="151B8DFD"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702272" behindDoc="0" locked="0" layoutInCell="1" allowOverlap="1" wp14:anchorId="0B29A5D7" wp14:editId="57CBEC04">
                      <wp:simplePos x="0" y="0"/>
                      <wp:positionH relativeFrom="column">
                        <wp:posOffset>944245</wp:posOffset>
                      </wp:positionH>
                      <wp:positionV relativeFrom="paragraph">
                        <wp:posOffset>14904</wp:posOffset>
                      </wp:positionV>
                      <wp:extent cx="400685" cy="133350"/>
                      <wp:effectExtent l="0" t="0" r="18415" b="19050"/>
                      <wp:wrapNone/>
                      <wp:docPr id="39" name="Conector recto 39"/>
                      <wp:cNvGraphicFramePr/>
                      <a:graphic xmlns:a="http://schemas.openxmlformats.org/drawingml/2006/main">
                        <a:graphicData uri="http://schemas.microsoft.com/office/word/2010/wordprocessingShape">
                          <wps:wsp>
                            <wps:cNvCnPr/>
                            <wps:spPr>
                              <a:xfrm flipH="1" flipV="1">
                                <a:off x="0" y="0"/>
                                <a:ext cx="400685" cy="133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E1623" id="Conector recto 39"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1.15pt" to="105.9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701248" behindDoc="0" locked="0" layoutInCell="1" allowOverlap="1" wp14:anchorId="452A3729" wp14:editId="7F92F456">
                      <wp:simplePos x="0" y="0"/>
                      <wp:positionH relativeFrom="column">
                        <wp:posOffset>495226</wp:posOffset>
                      </wp:positionH>
                      <wp:positionV relativeFrom="paragraph">
                        <wp:posOffset>11617</wp:posOffset>
                      </wp:positionV>
                      <wp:extent cx="457200" cy="132080"/>
                      <wp:effectExtent l="0" t="0" r="12700" b="20320"/>
                      <wp:wrapNone/>
                      <wp:docPr id="38" name="Conector recto 38"/>
                      <wp:cNvGraphicFramePr/>
                      <a:graphic xmlns:a="http://schemas.openxmlformats.org/drawingml/2006/main">
                        <a:graphicData uri="http://schemas.microsoft.com/office/word/2010/wordprocessingShape">
                          <wps:wsp>
                            <wps:cNvCnPr/>
                            <wps:spPr>
                              <a:xfrm flipH="1">
                                <a:off x="0" y="0"/>
                                <a:ext cx="457200"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27CB" id="Conector recto 38"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9pt" to="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" strokecolor="black [3200]" strokeweight="1pt">
                      <v:stroke joinstyle="miter"/>
                    </v:line>
                  </w:pict>
                </mc:Fallback>
              </mc:AlternateContent>
            </w:r>
          </w:p>
          <w:p w14:paraId="5D22E97E"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V </w:t>
            </w:r>
            <m:oMath>
              <m:r>
                <w:rPr>
                  <w:rFonts w:ascii="Cambria Math" w:hAnsi="Cambria Math" w:cstheme="minorHAnsi"/>
                  <w:sz w:val="22"/>
                  <w:szCs w:val="22"/>
                  <w:lang w:val="es-ES"/>
                </w:rPr>
                <m:t>ϕ</m:t>
              </m:r>
            </m:oMath>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F </w:t>
            </w:r>
            <m:oMath>
              <m:r>
                <w:rPr>
                  <w:rFonts w:ascii="Cambria Math" w:hAnsi="Cambria Math" w:cstheme="minorHAnsi"/>
                  <w:sz w:val="22"/>
                  <w:szCs w:val="22"/>
                  <w:lang w:val="es-ES"/>
                </w:rPr>
                <m:t>ϕ</m:t>
              </m:r>
            </m:oMath>
          </w:p>
          <w:p w14:paraId="1F6464A9" w14:textId="77777777" w:rsidR="00720FC6" w:rsidRPr="008106BC" w:rsidRDefault="00720FC6" w:rsidP="00FC587A">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F </w:t>
            </w:r>
            <m:oMath>
              <m:r>
                <w:rPr>
                  <w:rFonts w:ascii="Cambria Math" w:hAnsi="Cambria Math" w:cstheme="minorHAnsi"/>
                  <w:sz w:val="22"/>
                  <w:szCs w:val="22"/>
                  <w:lang w:val="es-ES"/>
                </w:rPr>
                <m:t>ψ</m:t>
              </m:r>
            </m:oMath>
            <w:r w:rsidRPr="008106BC">
              <w:rPr>
                <w:rFonts w:eastAsiaTheme="minorEastAsia" w:cstheme="minorHAnsi"/>
                <w:sz w:val="22"/>
                <w:szCs w:val="22"/>
                <w:lang w:val="en-US"/>
              </w:rPr>
              <w:t xml:space="preserve"> </w:t>
            </w:r>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V </w:t>
            </w:r>
            <m:oMath>
              <m:r>
                <w:rPr>
                  <w:rFonts w:ascii="Cambria Math" w:hAnsi="Cambria Math" w:cstheme="minorHAnsi"/>
                  <w:sz w:val="22"/>
                  <w:szCs w:val="22"/>
                  <w:lang w:val="es-ES"/>
                </w:rPr>
                <m:t>ψ</m:t>
              </m:r>
            </m:oMath>
            <w:r w:rsidRPr="008106BC">
              <w:rPr>
                <w:rFonts w:eastAsiaTheme="minorEastAsia" w:cstheme="minorHAnsi"/>
                <w:sz w:val="22"/>
                <w:szCs w:val="22"/>
                <w:lang w:val="en-US"/>
              </w:rPr>
              <w:t xml:space="preserve">                            </w:t>
            </w:r>
          </w:p>
        </w:tc>
      </w:tr>
    </w:tbl>
    <w:p w14:paraId="7FF5A73C" w14:textId="77777777" w:rsidR="00720FC6" w:rsidRDefault="00720FC6" w:rsidP="00720FC6">
      <w:pPr>
        <w:spacing w:after="160" w:line="259" w:lineRule="auto"/>
        <w:rPr>
          <w:rFonts w:cstheme="minorHAnsi"/>
          <w:b/>
          <w:bCs/>
          <w:sz w:val="22"/>
          <w:szCs w:val="22"/>
          <w:lang w:val="en-US"/>
        </w:rPr>
      </w:pPr>
    </w:p>
    <w:p w14:paraId="0E1DB19F" w14:textId="77777777" w:rsidR="00720FC6" w:rsidRPr="00720FC6" w:rsidRDefault="00720FC6" w:rsidP="00720FC6">
      <w:pPr>
        <w:spacing w:after="160" w:line="259" w:lineRule="auto"/>
        <w:rPr>
          <w:rFonts w:cstheme="minorHAnsi"/>
          <w:b/>
          <w:bCs/>
          <w:sz w:val="22"/>
          <w:szCs w:val="22"/>
        </w:rPr>
      </w:pPr>
      <w:r w:rsidRPr="008106BC">
        <w:rPr>
          <w:rFonts w:cstheme="minorHAnsi"/>
          <w:b/>
          <w:bCs/>
          <w:sz w:val="22"/>
          <w:szCs w:val="22"/>
        </w:rPr>
        <w:t>Nota importante</w:t>
      </w:r>
    </w:p>
    <w:p w14:paraId="2433C7F4" w14:textId="77777777" w:rsidR="00720FC6" w:rsidRPr="008106BC" w:rsidRDefault="00720FC6" w:rsidP="00720FC6">
      <w:pPr>
        <w:spacing w:line="276" w:lineRule="auto"/>
        <w:jc w:val="both"/>
        <w:rPr>
          <w:rFonts w:cstheme="minorHAnsi"/>
          <w:sz w:val="22"/>
          <w:szCs w:val="22"/>
        </w:rPr>
      </w:pPr>
      <w:r w:rsidRPr="008106BC">
        <w:rPr>
          <w:rFonts w:cstheme="minorHAnsi"/>
          <w:sz w:val="22"/>
          <w:szCs w:val="22"/>
        </w:rPr>
        <w:t>La deducción según estas reglas debe repetirse hasta que suceda una de estas dos</w:t>
      </w:r>
      <w:r>
        <w:rPr>
          <w:rFonts w:cstheme="minorHAnsi"/>
          <w:sz w:val="22"/>
          <w:szCs w:val="22"/>
        </w:rPr>
        <w:t xml:space="preserve"> cosas</w:t>
      </w:r>
      <w:r w:rsidRPr="008106BC">
        <w:rPr>
          <w:rFonts w:cstheme="minorHAnsi"/>
          <w:sz w:val="22"/>
          <w:szCs w:val="22"/>
        </w:rPr>
        <w:t xml:space="preserve">: </w:t>
      </w:r>
    </w:p>
    <w:p w14:paraId="718A8F0A" w14:textId="77777777" w:rsidR="00720FC6" w:rsidRPr="00D804B7" w:rsidRDefault="00720FC6" w:rsidP="00720FC6">
      <w:pPr>
        <w:pStyle w:val="ListParagraph"/>
        <w:numPr>
          <w:ilvl w:val="1"/>
          <w:numId w:val="7"/>
        </w:numPr>
        <w:spacing w:line="276" w:lineRule="auto"/>
        <w:ind w:left="567"/>
        <w:jc w:val="both"/>
        <w:rPr>
          <w:rFonts w:cstheme="minorHAnsi"/>
          <w:sz w:val="22"/>
          <w:szCs w:val="22"/>
        </w:rPr>
      </w:pPr>
      <w:r>
        <w:rPr>
          <w:rFonts w:cstheme="minorHAnsi"/>
          <w:b/>
          <w:bCs/>
          <w:sz w:val="22"/>
          <w:szCs w:val="22"/>
        </w:rPr>
        <w:t>T</w:t>
      </w:r>
      <w:r w:rsidRPr="008106BC">
        <w:rPr>
          <w:rFonts w:cstheme="minorHAnsi"/>
          <w:b/>
          <w:bCs/>
          <w:sz w:val="22"/>
          <w:szCs w:val="22"/>
        </w:rPr>
        <w:t>odas las ramas se cierran</w:t>
      </w:r>
      <w:r>
        <w:rPr>
          <w:rFonts w:cstheme="minorHAnsi"/>
          <w:sz w:val="22"/>
          <w:szCs w:val="22"/>
        </w:rPr>
        <w:t>, ya que</w:t>
      </w:r>
      <w:r w:rsidRPr="008106BC">
        <w:rPr>
          <w:rFonts w:cstheme="minorHAnsi"/>
          <w:sz w:val="22"/>
          <w:szCs w:val="22"/>
        </w:rPr>
        <w:t xml:space="preserve"> se ha</w:t>
      </w:r>
      <w:r>
        <w:rPr>
          <w:rFonts w:cstheme="minorHAnsi"/>
          <w:sz w:val="22"/>
          <w:szCs w:val="22"/>
        </w:rPr>
        <w:t>n</w:t>
      </w:r>
      <w:r w:rsidRPr="008106BC">
        <w:rPr>
          <w:rFonts w:cstheme="minorHAnsi"/>
          <w:sz w:val="22"/>
          <w:szCs w:val="22"/>
        </w:rPr>
        <w:t xml:space="preserve"> generado contradicciones en todas </w:t>
      </w:r>
      <w:r>
        <w:rPr>
          <w:rFonts w:cstheme="minorHAnsi"/>
          <w:sz w:val="22"/>
          <w:szCs w:val="22"/>
        </w:rPr>
        <w:t>ellas</w:t>
      </w:r>
      <w:r w:rsidRPr="008106BC">
        <w:rPr>
          <w:rFonts w:cstheme="minorHAnsi"/>
          <w:sz w:val="22"/>
          <w:szCs w:val="22"/>
        </w:rPr>
        <w:t>.</w:t>
      </w:r>
    </w:p>
    <w:p w14:paraId="6B9E63B3" w14:textId="77777777" w:rsidR="00720FC6" w:rsidRPr="008106BC" w:rsidRDefault="00720FC6" w:rsidP="00720FC6">
      <w:pPr>
        <w:pStyle w:val="ListParagraph"/>
        <w:numPr>
          <w:ilvl w:val="1"/>
          <w:numId w:val="7"/>
        </w:numPr>
        <w:spacing w:line="276" w:lineRule="auto"/>
        <w:ind w:left="567"/>
        <w:jc w:val="both"/>
        <w:rPr>
          <w:rFonts w:cstheme="minorHAnsi"/>
          <w:sz w:val="22"/>
          <w:szCs w:val="22"/>
        </w:rPr>
      </w:pPr>
      <w:r>
        <w:rPr>
          <w:rFonts w:cstheme="minorHAnsi"/>
          <w:b/>
          <w:bCs/>
          <w:sz w:val="22"/>
          <w:szCs w:val="22"/>
        </w:rPr>
        <w:t>Q</w:t>
      </w:r>
      <w:r w:rsidRPr="008106BC">
        <w:rPr>
          <w:rFonts w:cstheme="minorHAnsi"/>
          <w:b/>
          <w:bCs/>
          <w:sz w:val="22"/>
          <w:szCs w:val="22"/>
        </w:rPr>
        <w:t>ueda al menos una rama abierta</w:t>
      </w:r>
      <w:r>
        <w:rPr>
          <w:rFonts w:cstheme="minorHAnsi"/>
          <w:sz w:val="22"/>
          <w:szCs w:val="22"/>
        </w:rPr>
        <w:t>,</w:t>
      </w:r>
      <w:r w:rsidRPr="008106BC">
        <w:rPr>
          <w:rFonts w:cstheme="minorHAnsi"/>
          <w:sz w:val="22"/>
          <w:szCs w:val="22"/>
        </w:rPr>
        <w:t xml:space="preserve"> ya</w:t>
      </w:r>
      <w:r>
        <w:rPr>
          <w:rFonts w:cstheme="minorHAnsi"/>
          <w:sz w:val="22"/>
          <w:szCs w:val="22"/>
        </w:rPr>
        <w:t xml:space="preserve"> que</w:t>
      </w:r>
      <w:r w:rsidRPr="008106BC">
        <w:rPr>
          <w:rFonts w:cstheme="minorHAnsi"/>
          <w:sz w:val="22"/>
          <w:szCs w:val="22"/>
        </w:rPr>
        <w:t xml:space="preserve"> no es posible deducir más </w:t>
      </w:r>
      <w:proofErr w:type="spellStart"/>
      <w:r>
        <w:rPr>
          <w:rFonts w:cstheme="minorHAnsi"/>
          <w:sz w:val="22"/>
          <w:szCs w:val="22"/>
        </w:rPr>
        <w:t>subfórmulas</w:t>
      </w:r>
      <w:proofErr w:type="spellEnd"/>
      <w:r>
        <w:rPr>
          <w:rFonts w:cstheme="minorHAnsi"/>
          <w:sz w:val="22"/>
          <w:szCs w:val="22"/>
        </w:rPr>
        <w:t xml:space="preserve"> valuadas y</w:t>
      </w:r>
      <w:r w:rsidRPr="008106BC">
        <w:rPr>
          <w:rFonts w:cstheme="minorHAnsi"/>
          <w:sz w:val="22"/>
          <w:szCs w:val="22"/>
        </w:rPr>
        <w:t xml:space="preserve"> no </w:t>
      </w:r>
      <w:r>
        <w:rPr>
          <w:rFonts w:cstheme="minorHAnsi"/>
          <w:sz w:val="22"/>
          <w:szCs w:val="22"/>
        </w:rPr>
        <w:t xml:space="preserve">se </w:t>
      </w:r>
      <w:r w:rsidRPr="008106BC">
        <w:rPr>
          <w:rFonts w:cstheme="minorHAnsi"/>
          <w:sz w:val="22"/>
          <w:szCs w:val="22"/>
        </w:rPr>
        <w:t>ha generado</w:t>
      </w:r>
      <w:r>
        <w:rPr>
          <w:rFonts w:cstheme="minorHAnsi"/>
          <w:sz w:val="22"/>
          <w:szCs w:val="22"/>
        </w:rPr>
        <w:t xml:space="preserve"> ninguna</w:t>
      </w:r>
      <w:r w:rsidRPr="008106BC">
        <w:rPr>
          <w:rFonts w:cstheme="minorHAnsi"/>
          <w:sz w:val="22"/>
          <w:szCs w:val="22"/>
        </w:rPr>
        <w:t xml:space="preserve"> contradicción </w:t>
      </w:r>
      <w:r>
        <w:rPr>
          <w:rFonts w:cstheme="minorHAnsi"/>
          <w:sz w:val="22"/>
          <w:szCs w:val="22"/>
        </w:rPr>
        <w:t>en ella</w:t>
      </w:r>
    </w:p>
    <w:p w14:paraId="3663A79D" w14:textId="77777777" w:rsidR="00720FC6" w:rsidRPr="008106BC" w:rsidRDefault="00720FC6" w:rsidP="00720FC6">
      <w:pPr>
        <w:spacing w:line="276" w:lineRule="auto"/>
        <w:ind w:left="708"/>
        <w:jc w:val="both"/>
        <w:rPr>
          <w:rFonts w:cstheme="minorHAnsi"/>
          <w:sz w:val="22"/>
          <w:szCs w:val="22"/>
        </w:rPr>
      </w:pPr>
    </w:p>
    <w:p w14:paraId="282206EE" w14:textId="77777777" w:rsidR="00720FC6" w:rsidRPr="008106BC" w:rsidRDefault="00720FC6" w:rsidP="00720FC6">
      <w:pPr>
        <w:spacing w:line="276" w:lineRule="auto"/>
        <w:ind w:firstLine="567"/>
        <w:jc w:val="both"/>
        <w:rPr>
          <w:rFonts w:cstheme="minorHAnsi"/>
          <w:sz w:val="22"/>
          <w:szCs w:val="22"/>
        </w:rPr>
      </w:pPr>
      <w:r w:rsidRPr="008106BC">
        <w:rPr>
          <w:rFonts w:cstheme="minorHAnsi"/>
          <w:sz w:val="22"/>
          <w:szCs w:val="22"/>
        </w:rPr>
        <w:t xml:space="preserve">Por ello, es importante revisar si cada paso que </w:t>
      </w:r>
      <w:r>
        <w:rPr>
          <w:rFonts w:cstheme="minorHAnsi"/>
          <w:sz w:val="22"/>
          <w:szCs w:val="22"/>
        </w:rPr>
        <w:t>se da</w:t>
      </w:r>
      <w:r w:rsidRPr="008106BC">
        <w:rPr>
          <w:rFonts w:cstheme="minorHAnsi"/>
          <w:sz w:val="22"/>
          <w:szCs w:val="22"/>
        </w:rPr>
        <w:t xml:space="preserve"> genera una contradicción con las </w:t>
      </w:r>
      <w:proofErr w:type="spellStart"/>
      <w:r w:rsidRPr="008106BC">
        <w:rPr>
          <w:rFonts w:cstheme="minorHAnsi"/>
          <w:sz w:val="22"/>
          <w:szCs w:val="22"/>
        </w:rPr>
        <w:t>subfórmulas</w:t>
      </w:r>
      <w:proofErr w:type="spellEnd"/>
      <w:r w:rsidRPr="008106BC">
        <w:rPr>
          <w:rFonts w:cstheme="minorHAnsi"/>
          <w:sz w:val="22"/>
          <w:szCs w:val="22"/>
        </w:rPr>
        <w:t xml:space="preserve"> que pertenecen a la misma rama. Además, de no encontrar contradicciones en las ramas, es importante asegurarse de no obviar </w:t>
      </w:r>
      <w:proofErr w:type="spellStart"/>
      <w:r w:rsidRPr="008106BC">
        <w:rPr>
          <w:rFonts w:cstheme="minorHAnsi"/>
          <w:sz w:val="22"/>
          <w:szCs w:val="22"/>
        </w:rPr>
        <w:t>subfórmulas</w:t>
      </w:r>
      <w:proofErr w:type="spellEnd"/>
      <w:r w:rsidRPr="008106BC">
        <w:rPr>
          <w:rFonts w:cstheme="minorHAnsi"/>
          <w:sz w:val="22"/>
          <w:szCs w:val="22"/>
        </w:rPr>
        <w:t xml:space="preserve"> aún no descompuestas hasta sus </w:t>
      </w:r>
      <w:proofErr w:type="spellStart"/>
      <w:r>
        <w:rPr>
          <w:rFonts w:cstheme="minorHAnsi"/>
          <w:sz w:val="22"/>
          <w:szCs w:val="22"/>
        </w:rPr>
        <w:t>subfórmulas</w:t>
      </w:r>
      <w:proofErr w:type="spellEnd"/>
      <w:r>
        <w:rPr>
          <w:rFonts w:cstheme="minorHAnsi"/>
          <w:sz w:val="22"/>
          <w:szCs w:val="22"/>
        </w:rPr>
        <w:t xml:space="preserve"> </w:t>
      </w:r>
      <w:r w:rsidRPr="008106BC">
        <w:rPr>
          <w:rFonts w:cstheme="minorHAnsi"/>
          <w:sz w:val="22"/>
          <w:szCs w:val="22"/>
        </w:rPr>
        <w:t>atóm</w:t>
      </w:r>
      <w:r>
        <w:rPr>
          <w:rFonts w:cstheme="minorHAnsi"/>
          <w:sz w:val="22"/>
          <w:szCs w:val="22"/>
        </w:rPr>
        <w:t>ica</w:t>
      </w:r>
      <w:r w:rsidRPr="008106BC">
        <w:rPr>
          <w:rFonts w:cstheme="minorHAnsi"/>
          <w:sz w:val="22"/>
          <w:szCs w:val="22"/>
        </w:rPr>
        <w:t>s antes de cerrar la prueba. Para comprender mejor esto, hay que considerar dos conceptos importantes:</w:t>
      </w:r>
    </w:p>
    <w:tbl>
      <w:tblPr>
        <w:tblStyle w:val="TableGrid"/>
        <w:tblW w:w="8789" w:type="dxa"/>
        <w:tblInd w:w="-5" w:type="dxa"/>
        <w:tblLook w:val="04A0" w:firstRow="1" w:lastRow="0" w:firstColumn="1" w:lastColumn="0" w:noHBand="0" w:noVBand="1"/>
      </w:tblPr>
      <w:tblGrid>
        <w:gridCol w:w="8789"/>
      </w:tblGrid>
      <w:tr w:rsidR="00720FC6" w:rsidRPr="008106BC" w14:paraId="494CF2F7" w14:textId="77777777" w:rsidTr="00FC587A">
        <w:trPr>
          <w:trHeight w:val="325"/>
        </w:trPr>
        <w:tc>
          <w:tcPr>
            <w:tcW w:w="8789" w:type="dxa"/>
            <w:shd w:val="clear" w:color="auto" w:fill="15BDC6"/>
          </w:tcPr>
          <w:p w14:paraId="3C70AA95" w14:textId="77777777" w:rsidR="00720FC6" w:rsidRPr="00F335EB" w:rsidRDefault="00720FC6" w:rsidP="00FC587A">
            <w:pPr>
              <w:spacing w:line="276" w:lineRule="auto"/>
              <w:jc w:val="center"/>
              <w:rPr>
                <w:rFonts w:cstheme="minorHAnsi"/>
                <w:sz w:val="22"/>
                <w:szCs w:val="22"/>
              </w:rPr>
            </w:pPr>
            <w:r w:rsidRPr="008106BC">
              <w:rPr>
                <w:rFonts w:cstheme="minorHAnsi"/>
                <w:sz w:val="22"/>
                <w:szCs w:val="22"/>
              </w:rPr>
              <w:t xml:space="preserve">Una </w:t>
            </w:r>
            <w:r w:rsidRPr="008106BC">
              <w:rPr>
                <w:rFonts w:cstheme="minorHAnsi"/>
                <w:b/>
                <w:bCs/>
                <w:sz w:val="22"/>
                <w:szCs w:val="22"/>
              </w:rPr>
              <w:t>rama</w:t>
            </w:r>
            <w:r w:rsidRPr="008106BC">
              <w:rPr>
                <w:rFonts w:cstheme="minorHAnsi"/>
                <w:sz w:val="22"/>
                <w:szCs w:val="22"/>
              </w:rPr>
              <w:t xml:space="preserve"> </w:t>
            </w:r>
            <w:r w:rsidRPr="008106BC">
              <w:rPr>
                <w:rFonts w:cstheme="minorHAnsi"/>
                <w:b/>
                <w:bCs/>
                <w:sz w:val="22"/>
                <w:szCs w:val="22"/>
              </w:rPr>
              <w:t>cerrada</w:t>
            </w:r>
            <w:r w:rsidRPr="008106BC">
              <w:rPr>
                <w:rFonts w:cstheme="minorHAnsi"/>
                <w:i/>
                <w:iCs/>
                <w:sz w:val="22"/>
                <w:szCs w:val="22"/>
              </w:rPr>
              <w:t xml:space="preserve"> </w:t>
            </w:r>
            <w:r w:rsidRPr="008106BC">
              <w:rPr>
                <w:rFonts w:cstheme="minorHAnsi"/>
                <w:sz w:val="22"/>
                <w:szCs w:val="22"/>
              </w:rPr>
              <w:t>es aquella en la que se genera una contradicción</w:t>
            </w:r>
            <w:r>
              <w:rPr>
                <w:rFonts w:cstheme="minorHAnsi"/>
                <w:sz w:val="22"/>
                <w:szCs w:val="22"/>
              </w:rPr>
              <w:t xml:space="preserve"> a partir de la hipótesis</w:t>
            </w:r>
            <w:r w:rsidRPr="008106BC">
              <w:rPr>
                <w:rFonts w:cstheme="minorHAnsi"/>
                <w:sz w:val="22"/>
                <w:szCs w:val="22"/>
              </w:rPr>
              <w:t xml:space="preserve">, es decir, aquella en la que una misma </w:t>
            </w:r>
            <w:proofErr w:type="spellStart"/>
            <w:r w:rsidRPr="008106BC">
              <w:rPr>
                <w:rFonts w:cstheme="minorHAnsi"/>
                <w:sz w:val="22"/>
                <w:szCs w:val="22"/>
              </w:rPr>
              <w:t>subfórmula</w:t>
            </w:r>
            <w:proofErr w:type="spellEnd"/>
            <w:r w:rsidRPr="008106BC">
              <w:rPr>
                <w:rFonts w:cstheme="minorHAnsi"/>
                <w:sz w:val="22"/>
                <w:szCs w:val="22"/>
              </w:rPr>
              <w:t xml:space="preserve"> </w:t>
            </w:r>
            <m:oMath>
              <m:r>
                <w:rPr>
                  <w:rFonts w:ascii="Cambria Math" w:hAnsi="Cambria Math" w:cstheme="minorHAnsi"/>
                  <w:sz w:val="22"/>
                  <w:szCs w:val="22"/>
                  <w:lang w:val="es-ES"/>
                </w:rPr>
                <m:t>ϕ</m:t>
              </m:r>
            </m:oMath>
            <w:r w:rsidRPr="008106BC">
              <w:rPr>
                <w:rFonts w:cstheme="minorHAnsi"/>
                <w:sz w:val="22"/>
                <w:szCs w:val="22"/>
              </w:rPr>
              <w:t xml:space="preserve"> aparece como V y como F.</w:t>
            </w:r>
          </w:p>
        </w:tc>
      </w:tr>
      <w:tr w:rsidR="00720FC6" w:rsidRPr="008106BC" w14:paraId="4D6F9A38" w14:textId="77777777" w:rsidTr="00FC587A">
        <w:trPr>
          <w:trHeight w:val="487"/>
        </w:trPr>
        <w:tc>
          <w:tcPr>
            <w:tcW w:w="8789" w:type="dxa"/>
            <w:shd w:val="clear" w:color="auto" w:fill="BA15BE"/>
          </w:tcPr>
          <w:p w14:paraId="2811C998" w14:textId="77777777" w:rsidR="00720FC6" w:rsidRPr="00F1646F" w:rsidRDefault="00720FC6" w:rsidP="00FC587A">
            <w:pPr>
              <w:spacing w:line="276" w:lineRule="auto"/>
              <w:jc w:val="center"/>
              <w:rPr>
                <w:rFonts w:eastAsiaTheme="minorEastAsia" w:cstheme="minorHAnsi"/>
                <w:b/>
                <w:bCs/>
                <w:sz w:val="22"/>
                <w:szCs w:val="22"/>
                <w:lang w:val="es-ES"/>
              </w:rPr>
            </w:pPr>
            <w:r w:rsidRPr="008106BC">
              <w:rPr>
                <w:rFonts w:cstheme="minorHAnsi"/>
                <w:sz w:val="22"/>
                <w:szCs w:val="22"/>
              </w:rPr>
              <w:t xml:space="preserve">Una </w:t>
            </w:r>
            <w:r w:rsidRPr="008106BC">
              <w:rPr>
                <w:rFonts w:cstheme="minorHAnsi"/>
                <w:b/>
                <w:bCs/>
                <w:sz w:val="22"/>
                <w:szCs w:val="22"/>
              </w:rPr>
              <w:t>rama</w:t>
            </w:r>
            <w:r w:rsidRPr="008106BC">
              <w:rPr>
                <w:rFonts w:cstheme="minorHAnsi"/>
                <w:sz w:val="22"/>
                <w:szCs w:val="22"/>
              </w:rPr>
              <w:t xml:space="preserve"> </w:t>
            </w:r>
            <w:r w:rsidRPr="008106BC">
              <w:rPr>
                <w:rFonts w:cstheme="minorHAnsi"/>
                <w:b/>
                <w:bCs/>
                <w:sz w:val="22"/>
                <w:szCs w:val="22"/>
              </w:rPr>
              <w:t>abierta</w:t>
            </w:r>
            <w:r w:rsidRPr="008106BC">
              <w:rPr>
                <w:rFonts w:cstheme="minorHAnsi"/>
                <w:i/>
                <w:iCs/>
                <w:sz w:val="22"/>
                <w:szCs w:val="22"/>
              </w:rPr>
              <w:t xml:space="preserve"> </w:t>
            </w:r>
            <w:r w:rsidRPr="008106BC">
              <w:rPr>
                <w:rFonts w:cstheme="minorHAnsi"/>
                <w:sz w:val="22"/>
                <w:szCs w:val="22"/>
              </w:rPr>
              <w:t xml:space="preserve">es aquella en la que </w:t>
            </w:r>
            <w:r w:rsidRPr="008106BC">
              <w:rPr>
                <w:rFonts w:cstheme="minorHAnsi"/>
                <w:sz w:val="22"/>
                <w:szCs w:val="22"/>
                <w:lang w:val="es-ES"/>
              </w:rPr>
              <w:t xml:space="preserve">ya no se pueden realizar más deducciones aplicando las reglas </w:t>
            </w:r>
            <w:r w:rsidRPr="008106BC">
              <w:rPr>
                <w:rFonts w:cstheme="minorHAnsi"/>
                <w:i/>
                <w:iCs/>
                <w:sz w:val="22"/>
                <w:szCs w:val="22"/>
                <w:lang w:val="es-ES"/>
              </w:rPr>
              <w:t>R1-R10</w:t>
            </w:r>
            <w:r>
              <w:rPr>
                <w:rFonts w:cstheme="minorHAnsi"/>
                <w:i/>
                <w:iCs/>
                <w:sz w:val="22"/>
                <w:szCs w:val="22"/>
                <w:lang w:val="es-ES"/>
              </w:rPr>
              <w:t xml:space="preserve"> </w:t>
            </w:r>
            <w:r>
              <w:rPr>
                <w:rFonts w:cstheme="minorHAnsi"/>
                <w:sz w:val="22"/>
                <w:szCs w:val="22"/>
                <w:lang w:val="es-ES"/>
              </w:rPr>
              <w:t xml:space="preserve">y no se ha generado ninguna contradicción a partir de la hipótesis </w:t>
            </w:r>
          </w:p>
        </w:tc>
      </w:tr>
    </w:tbl>
    <w:p w14:paraId="4D7C338E" w14:textId="77777777" w:rsidR="00720FC6" w:rsidRPr="008106BC" w:rsidRDefault="00720FC6" w:rsidP="00720FC6">
      <w:pPr>
        <w:spacing w:line="276" w:lineRule="auto"/>
        <w:jc w:val="both"/>
        <w:rPr>
          <w:rFonts w:cstheme="minorHAnsi"/>
          <w:b/>
          <w:bCs/>
          <w:sz w:val="22"/>
          <w:szCs w:val="22"/>
        </w:rPr>
      </w:pPr>
    </w:p>
    <w:p w14:paraId="30D2A6ED" w14:textId="77777777" w:rsidR="00720FC6" w:rsidRPr="008106BC" w:rsidRDefault="00720FC6" w:rsidP="00720FC6">
      <w:pPr>
        <w:spacing w:line="276" w:lineRule="auto"/>
        <w:jc w:val="both"/>
        <w:rPr>
          <w:rFonts w:cstheme="minorHAnsi"/>
          <w:b/>
          <w:bCs/>
          <w:sz w:val="22"/>
          <w:szCs w:val="22"/>
          <w:lang w:val="es-ES"/>
        </w:rPr>
      </w:pPr>
      <w:r w:rsidRPr="008106BC">
        <w:rPr>
          <w:rFonts w:cstheme="minorHAnsi"/>
          <w:b/>
          <w:bCs/>
          <w:sz w:val="22"/>
          <w:szCs w:val="22"/>
          <w:lang w:val="es-ES"/>
        </w:rPr>
        <w:t>Tercera parte</w:t>
      </w:r>
    </w:p>
    <w:p w14:paraId="1C5AB1DC" w14:textId="77777777" w:rsidR="00720FC6" w:rsidRPr="008106BC" w:rsidRDefault="00720FC6" w:rsidP="00720FC6">
      <w:pPr>
        <w:spacing w:line="276" w:lineRule="auto"/>
        <w:jc w:val="both"/>
        <w:rPr>
          <w:rFonts w:cstheme="minorHAnsi"/>
          <w:sz w:val="22"/>
          <w:szCs w:val="22"/>
          <w:lang w:val="es-ES"/>
        </w:rPr>
      </w:pPr>
      <w:r>
        <w:rPr>
          <w:rFonts w:cstheme="minorHAnsi"/>
          <w:sz w:val="22"/>
          <w:szCs w:val="22"/>
          <w:lang w:val="es-ES"/>
        </w:rPr>
        <w:t>Para f</w:t>
      </w:r>
      <w:r w:rsidRPr="008106BC">
        <w:rPr>
          <w:rFonts w:cstheme="minorHAnsi"/>
          <w:sz w:val="22"/>
          <w:szCs w:val="22"/>
          <w:lang w:val="es-ES"/>
        </w:rPr>
        <w:t xml:space="preserve">inalizar </w:t>
      </w:r>
      <w:r>
        <w:rPr>
          <w:rFonts w:cstheme="minorHAnsi"/>
          <w:sz w:val="22"/>
          <w:szCs w:val="22"/>
          <w:lang w:val="es-ES"/>
        </w:rPr>
        <w:t>el árbol</w:t>
      </w:r>
      <w:r w:rsidRPr="008106BC">
        <w:rPr>
          <w:rFonts w:cstheme="minorHAnsi"/>
          <w:sz w:val="22"/>
          <w:szCs w:val="22"/>
          <w:lang w:val="es-ES"/>
        </w:rPr>
        <w:t xml:space="preserve">, </w:t>
      </w:r>
      <w:r>
        <w:rPr>
          <w:rFonts w:cstheme="minorHAnsi"/>
          <w:sz w:val="22"/>
          <w:szCs w:val="22"/>
          <w:lang w:val="es-ES"/>
        </w:rPr>
        <w:t xml:space="preserve">se debe </w:t>
      </w:r>
      <w:r w:rsidRPr="008106BC">
        <w:rPr>
          <w:rFonts w:cstheme="minorHAnsi"/>
          <w:sz w:val="22"/>
          <w:szCs w:val="22"/>
          <w:lang w:val="es-ES"/>
        </w:rPr>
        <w:t xml:space="preserve">interpretar los resultados dependiendo de la </w:t>
      </w:r>
      <w:r>
        <w:rPr>
          <w:rFonts w:cstheme="minorHAnsi"/>
          <w:sz w:val="22"/>
          <w:szCs w:val="22"/>
          <w:lang w:val="es-ES"/>
        </w:rPr>
        <w:t>decisión semántica</w:t>
      </w:r>
      <w:r w:rsidRPr="008106BC">
        <w:rPr>
          <w:rFonts w:cstheme="minorHAnsi"/>
          <w:sz w:val="22"/>
          <w:szCs w:val="22"/>
          <w:lang w:val="es-ES"/>
        </w:rPr>
        <w:t xml:space="preserve"> que </w:t>
      </w:r>
      <w:r>
        <w:rPr>
          <w:rFonts w:cstheme="minorHAnsi"/>
          <w:sz w:val="22"/>
          <w:szCs w:val="22"/>
          <w:lang w:val="es-ES"/>
        </w:rPr>
        <w:t xml:space="preserve">desee tomar, </w:t>
      </w:r>
      <w:r w:rsidRPr="008106BC">
        <w:rPr>
          <w:rFonts w:cstheme="minorHAnsi"/>
          <w:sz w:val="22"/>
          <w:szCs w:val="22"/>
          <w:lang w:val="es-ES"/>
        </w:rPr>
        <w:t>según la siguiente tabla:</w:t>
      </w:r>
    </w:p>
    <w:tbl>
      <w:tblPr>
        <w:tblStyle w:val="TableGrid"/>
        <w:tblW w:w="8765" w:type="dxa"/>
        <w:tblLook w:val="04A0" w:firstRow="1" w:lastRow="0" w:firstColumn="1" w:lastColumn="0" w:noHBand="0" w:noVBand="1"/>
      </w:tblPr>
      <w:tblGrid>
        <w:gridCol w:w="2405"/>
        <w:gridCol w:w="3402"/>
        <w:gridCol w:w="2958"/>
      </w:tblGrid>
      <w:tr w:rsidR="00720FC6" w:rsidRPr="008106BC" w14:paraId="432AB3C9" w14:textId="77777777" w:rsidTr="00FC587A">
        <w:trPr>
          <w:trHeight w:val="477"/>
        </w:trPr>
        <w:tc>
          <w:tcPr>
            <w:tcW w:w="2405" w:type="dxa"/>
            <w:vAlign w:val="center"/>
          </w:tcPr>
          <w:p w14:paraId="5E65FDA4"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Decisión semántica</w:t>
            </w:r>
          </w:p>
        </w:tc>
        <w:tc>
          <w:tcPr>
            <w:tcW w:w="3402" w:type="dxa"/>
            <w:vAlign w:val="center"/>
          </w:tcPr>
          <w:p w14:paraId="09C069AD"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Resultados en el árbol</w:t>
            </w:r>
          </w:p>
        </w:tc>
        <w:tc>
          <w:tcPr>
            <w:tcW w:w="2958" w:type="dxa"/>
            <w:vAlign w:val="center"/>
          </w:tcPr>
          <w:p w14:paraId="35A2D74F"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Interpretación de resultados</w:t>
            </w:r>
          </w:p>
        </w:tc>
      </w:tr>
      <w:tr w:rsidR="00720FC6" w:rsidRPr="008106BC" w14:paraId="1F3E5065" w14:textId="77777777" w:rsidTr="00FC587A">
        <w:trPr>
          <w:trHeight w:val="226"/>
        </w:trPr>
        <w:tc>
          <w:tcPr>
            <w:tcW w:w="2405" w:type="dxa"/>
            <w:vMerge w:val="restart"/>
            <w:vAlign w:val="center"/>
          </w:tcPr>
          <w:p w14:paraId="584007CD"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w:t>
            </w:r>
            <w:r w:rsidRPr="009571BC">
              <w:rPr>
                <w:rFonts w:cstheme="minorHAnsi"/>
                <w:color w:val="00B050"/>
                <w:sz w:val="22"/>
                <w:szCs w:val="22"/>
                <w:lang w:val="es-ES"/>
              </w:rPr>
              <w:t xml:space="preserve">consistente </w:t>
            </w:r>
            <w:r>
              <w:rPr>
                <w:rFonts w:cstheme="minorHAnsi"/>
                <w:sz w:val="22"/>
                <w:szCs w:val="22"/>
                <w:lang w:val="es-ES"/>
              </w:rPr>
              <w:t>o inconsistente</w:t>
            </w:r>
            <w:r w:rsidRPr="008106BC">
              <w:rPr>
                <w:rFonts w:cstheme="minorHAnsi"/>
                <w:sz w:val="22"/>
                <w:szCs w:val="22"/>
                <w:lang w:val="es-ES"/>
              </w:rPr>
              <w:t>?</w:t>
            </w:r>
          </w:p>
        </w:tc>
        <w:tc>
          <w:tcPr>
            <w:tcW w:w="3402" w:type="dxa"/>
            <w:vAlign w:val="center"/>
          </w:tcPr>
          <w:p w14:paraId="2B781EE3"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Todas las ramas se cierran</w:t>
            </w:r>
          </w:p>
        </w:tc>
        <w:tc>
          <w:tcPr>
            <w:tcW w:w="2958" w:type="dxa"/>
            <w:vAlign w:val="center"/>
          </w:tcPr>
          <w:p w14:paraId="3A45B505"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es in</w:t>
            </w:r>
            <w:r>
              <w:rPr>
                <w:rFonts w:cstheme="minorHAnsi"/>
                <w:sz w:val="22"/>
                <w:szCs w:val="22"/>
                <w:lang w:val="es-ES"/>
              </w:rPr>
              <w:t>consistente</w:t>
            </w:r>
          </w:p>
        </w:tc>
      </w:tr>
      <w:tr w:rsidR="00720FC6" w:rsidRPr="008106BC" w14:paraId="15A2A84E" w14:textId="77777777" w:rsidTr="00FC587A">
        <w:trPr>
          <w:trHeight w:val="226"/>
        </w:trPr>
        <w:tc>
          <w:tcPr>
            <w:tcW w:w="2405" w:type="dxa"/>
            <w:vMerge/>
            <w:vAlign w:val="center"/>
          </w:tcPr>
          <w:p w14:paraId="349EE26C" w14:textId="77777777" w:rsidR="00720FC6" w:rsidRPr="008106BC" w:rsidRDefault="00720FC6" w:rsidP="00FC587A">
            <w:pPr>
              <w:spacing w:line="276" w:lineRule="auto"/>
              <w:jc w:val="center"/>
              <w:rPr>
                <w:rFonts w:cstheme="minorHAnsi"/>
                <w:sz w:val="22"/>
                <w:szCs w:val="22"/>
                <w:lang w:val="es-ES"/>
              </w:rPr>
            </w:pPr>
          </w:p>
        </w:tc>
        <w:tc>
          <w:tcPr>
            <w:tcW w:w="3402" w:type="dxa"/>
            <w:vAlign w:val="center"/>
          </w:tcPr>
          <w:p w14:paraId="4E6117C2" w14:textId="77777777" w:rsidR="00720FC6" w:rsidRPr="008106BC" w:rsidRDefault="00720FC6" w:rsidP="00FC587A">
            <w:pPr>
              <w:spacing w:line="276" w:lineRule="auto"/>
              <w:jc w:val="center"/>
              <w:rPr>
                <w:rFonts w:cstheme="minorHAnsi"/>
                <w:sz w:val="22"/>
                <w:szCs w:val="22"/>
                <w:lang w:val="es-ES"/>
              </w:rPr>
            </w:pPr>
            <w:r w:rsidRPr="009571BC">
              <w:rPr>
                <w:rFonts w:cstheme="minorHAnsi"/>
                <w:color w:val="00B050"/>
                <w:sz w:val="22"/>
                <w:szCs w:val="22"/>
                <w:lang w:val="es-ES"/>
              </w:rPr>
              <w:t>Hay al menos una rama abierta</w:t>
            </w:r>
          </w:p>
        </w:tc>
        <w:tc>
          <w:tcPr>
            <w:tcW w:w="2958" w:type="dxa"/>
            <w:vAlign w:val="center"/>
          </w:tcPr>
          <w:p w14:paraId="7DD95519"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es </w:t>
            </w:r>
            <w:r>
              <w:rPr>
                <w:rFonts w:eastAsiaTheme="minorEastAsia" w:cstheme="minorHAnsi"/>
                <w:sz w:val="22"/>
                <w:szCs w:val="22"/>
                <w:lang w:val="es-ES"/>
              </w:rPr>
              <w:t>consistente</w:t>
            </w:r>
          </w:p>
        </w:tc>
      </w:tr>
      <w:tr w:rsidR="00720FC6" w:rsidRPr="008106BC" w14:paraId="1D407A30" w14:textId="77777777" w:rsidTr="00FC587A">
        <w:trPr>
          <w:trHeight w:val="458"/>
        </w:trPr>
        <w:tc>
          <w:tcPr>
            <w:tcW w:w="2405" w:type="dxa"/>
            <w:vMerge w:val="restart"/>
            <w:vAlign w:val="center"/>
          </w:tcPr>
          <w:p w14:paraId="1C1F7482"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Γ</m:t>
              </m:r>
            </m:oMath>
            <w:r w:rsidRPr="008106BC">
              <w:rPr>
                <w:rFonts w:cstheme="minorHAnsi"/>
                <w:sz w:val="22"/>
                <w:szCs w:val="22"/>
                <w:lang w:val="es-ES"/>
              </w:rPr>
              <w:t xml:space="preserve"> es </w:t>
            </w:r>
            <w:r>
              <w:rPr>
                <w:rFonts w:cstheme="minorHAnsi"/>
                <w:sz w:val="22"/>
                <w:szCs w:val="22"/>
                <w:lang w:val="es-ES"/>
              </w:rPr>
              <w:t>consistente o inconsistente</w:t>
            </w:r>
            <w:r w:rsidRPr="008106BC">
              <w:rPr>
                <w:rFonts w:cstheme="minorHAnsi"/>
                <w:sz w:val="22"/>
                <w:szCs w:val="22"/>
                <w:lang w:val="es-ES"/>
              </w:rPr>
              <w:t>?</w:t>
            </w:r>
          </w:p>
          <w:p w14:paraId="7DC54D3B"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Γ:{</m:t>
                </m:r>
                <m:sSub>
                  <m:sSubPr>
                    <m:ctrlPr>
                      <w:ins w:id="10"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lang w:val="es-ES"/>
                  </w:rPr>
                  <m:t xml:space="preserve">,…, </m:t>
                </m:r>
                <m:sSub>
                  <m:sSubPr>
                    <m:ctrlPr>
                      <w:ins w:id="11" w:author="Usuario" w:date="2022-04-20T13:25:00Z">
                        <w:rPr>
                          <w:rFonts w:ascii="Cambria Math" w:hAnsi="Cambria Math" w:cstheme="minorHAnsi"/>
                          <w:i/>
                          <w:iCs/>
                          <w:sz w:val="22"/>
                          <w:szCs w:val="22"/>
                          <w:vertAlign w:val="subscript"/>
                          <w:lang w:val="es-ES"/>
                        </w:rPr>
                      </w:ins>
                    </m:ctrlPr>
                  </m:sSubPr>
                  <m:e>
                    <m:r>
                      <w:rPr>
                        <w:rFonts w:ascii="Cambria Math" w:hAnsi="Cambria Math" w:cstheme="minorHAnsi"/>
                        <w:sz w:val="22"/>
                        <w:szCs w:val="22"/>
                        <w:lang w:val="es-ES"/>
                      </w:rPr>
                      <m:t>ϕ</m:t>
                    </m:r>
                  </m:e>
                  <m:sub>
                    <m:r>
                      <w:rPr>
                        <w:rFonts w:ascii="Cambria Math" w:hAnsi="Cambria Math" w:cstheme="minorHAnsi"/>
                        <w:sz w:val="22"/>
                        <w:szCs w:val="22"/>
                        <w:vertAlign w:val="subscript"/>
                        <w:lang w:val="es-ES"/>
                      </w:rPr>
                      <m:t>n</m:t>
                    </m:r>
                  </m:sub>
                </m:sSub>
                <m:r>
                  <w:rPr>
                    <w:rFonts w:ascii="Cambria Math" w:hAnsi="Cambria Math" w:cstheme="minorHAnsi"/>
                    <w:sz w:val="22"/>
                    <w:szCs w:val="22"/>
                    <w:lang w:val="es-ES"/>
                  </w:rPr>
                  <m:t>}</m:t>
                </m:r>
              </m:oMath>
            </m:oMathPara>
          </w:p>
        </w:tc>
        <w:tc>
          <w:tcPr>
            <w:tcW w:w="3402" w:type="dxa"/>
            <w:vAlign w:val="center"/>
          </w:tcPr>
          <w:p w14:paraId="1530BE82"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Todas las ramas se cierran</w:t>
            </w:r>
          </w:p>
        </w:tc>
        <w:tc>
          <w:tcPr>
            <w:tcW w:w="2958" w:type="dxa"/>
            <w:vAlign w:val="center"/>
          </w:tcPr>
          <w:p w14:paraId="0A092E43"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Γ</m:t>
              </m:r>
            </m:oMath>
            <w:r w:rsidRPr="008106BC">
              <w:rPr>
                <w:rFonts w:cstheme="minorHAnsi"/>
                <w:i/>
                <w:iCs/>
                <w:sz w:val="22"/>
                <w:szCs w:val="22"/>
                <w:lang w:val="es-ES"/>
              </w:rPr>
              <w:t xml:space="preserve"> </w:t>
            </w:r>
            <w:r w:rsidRPr="008106BC">
              <w:rPr>
                <w:rFonts w:cstheme="minorHAnsi"/>
                <w:sz w:val="22"/>
                <w:szCs w:val="22"/>
                <w:lang w:val="es-ES"/>
              </w:rPr>
              <w:t>es in</w:t>
            </w:r>
            <w:r>
              <w:rPr>
                <w:rFonts w:eastAsiaTheme="minorEastAsia" w:cstheme="minorHAnsi"/>
                <w:sz w:val="22"/>
                <w:szCs w:val="22"/>
                <w:lang w:val="es-ES"/>
              </w:rPr>
              <w:t>consistente</w:t>
            </w:r>
          </w:p>
        </w:tc>
      </w:tr>
      <w:tr w:rsidR="00720FC6" w:rsidRPr="008106BC" w14:paraId="1E9375C5" w14:textId="77777777" w:rsidTr="00FC587A">
        <w:trPr>
          <w:trHeight w:val="52"/>
        </w:trPr>
        <w:tc>
          <w:tcPr>
            <w:tcW w:w="2405" w:type="dxa"/>
            <w:vMerge/>
            <w:vAlign w:val="center"/>
          </w:tcPr>
          <w:p w14:paraId="4D9C3F9B" w14:textId="77777777" w:rsidR="00720FC6" w:rsidRPr="008106BC" w:rsidRDefault="00720FC6" w:rsidP="00FC587A">
            <w:pPr>
              <w:spacing w:line="276" w:lineRule="auto"/>
              <w:jc w:val="center"/>
              <w:rPr>
                <w:rFonts w:cstheme="minorHAnsi"/>
                <w:sz w:val="22"/>
                <w:szCs w:val="22"/>
                <w:lang w:val="es-ES"/>
              </w:rPr>
            </w:pPr>
          </w:p>
        </w:tc>
        <w:tc>
          <w:tcPr>
            <w:tcW w:w="3402" w:type="dxa"/>
            <w:vAlign w:val="center"/>
          </w:tcPr>
          <w:p w14:paraId="7E40F1AD"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Hay al menos una rama abierta</w:t>
            </w:r>
          </w:p>
        </w:tc>
        <w:tc>
          <w:tcPr>
            <w:tcW w:w="2958" w:type="dxa"/>
            <w:vAlign w:val="center"/>
          </w:tcPr>
          <w:p w14:paraId="1C8467EB"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Γ</m:t>
              </m:r>
            </m:oMath>
            <w:r w:rsidRPr="008106BC">
              <w:rPr>
                <w:rFonts w:cstheme="minorHAnsi"/>
                <w:i/>
                <w:iCs/>
                <w:sz w:val="22"/>
                <w:szCs w:val="22"/>
                <w:lang w:val="es-ES"/>
              </w:rPr>
              <w:t xml:space="preserve"> </w:t>
            </w:r>
            <w:r w:rsidRPr="008106BC">
              <w:rPr>
                <w:rFonts w:cstheme="minorHAnsi"/>
                <w:sz w:val="22"/>
                <w:szCs w:val="22"/>
                <w:lang w:val="es-ES"/>
              </w:rPr>
              <w:t xml:space="preserve">es </w:t>
            </w:r>
            <w:r>
              <w:rPr>
                <w:rFonts w:eastAsiaTheme="minorEastAsia" w:cstheme="minorHAnsi"/>
                <w:sz w:val="22"/>
                <w:szCs w:val="22"/>
                <w:lang w:val="es-ES"/>
              </w:rPr>
              <w:t>consistente</w:t>
            </w:r>
          </w:p>
        </w:tc>
      </w:tr>
      <w:tr w:rsidR="00720FC6" w:rsidRPr="008106BC" w14:paraId="4B77211E" w14:textId="77777777" w:rsidTr="00FC587A">
        <w:trPr>
          <w:trHeight w:val="528"/>
        </w:trPr>
        <w:tc>
          <w:tcPr>
            <w:tcW w:w="2405" w:type="dxa"/>
            <w:vMerge w:val="restart"/>
            <w:tcBorders>
              <w:bottom w:val="single" w:sz="4" w:space="0" w:color="auto"/>
            </w:tcBorders>
            <w:vAlign w:val="center"/>
          </w:tcPr>
          <w:p w14:paraId="1A19C06A"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 xml:space="preserve">¿ </w:t>
            </w:r>
            <m:oMath>
              <m:r>
                <w:rPr>
                  <w:rFonts w:ascii="Cambria Math" w:hAnsi="Cambria Math" w:cstheme="minorHAnsi"/>
                  <w:sz w:val="22"/>
                  <w:szCs w:val="22"/>
                  <w:lang w:val="es-ES"/>
                </w:rPr>
                <m:t>Δ</m:t>
              </m:r>
            </m:oMath>
            <w:r w:rsidRPr="008106BC">
              <w:rPr>
                <w:rFonts w:cstheme="minorHAnsi"/>
                <w:i/>
                <w:iCs/>
                <w:sz w:val="22"/>
                <w:szCs w:val="22"/>
                <w:lang w:val="es-ES"/>
              </w:rPr>
              <w:t xml:space="preserve"> </w:t>
            </w:r>
            <w:r w:rsidRPr="008106BC">
              <w:rPr>
                <w:rFonts w:cstheme="minorHAnsi"/>
                <w:sz w:val="22"/>
                <w:szCs w:val="22"/>
                <w:lang w:val="es-ES"/>
              </w:rPr>
              <w:t>es válido</w:t>
            </w:r>
            <w:r>
              <w:rPr>
                <w:rFonts w:cstheme="minorHAnsi"/>
                <w:sz w:val="22"/>
                <w:szCs w:val="22"/>
                <w:lang w:val="es-ES"/>
              </w:rPr>
              <w:t xml:space="preserve"> o inválido</w:t>
            </w:r>
            <w:r w:rsidRPr="008106BC">
              <w:rPr>
                <w:rFonts w:cstheme="minorHAnsi"/>
                <w:sz w:val="22"/>
                <w:szCs w:val="22"/>
                <w:lang w:val="es-ES"/>
              </w:rPr>
              <w:t xml:space="preserve"> semánticamente?</w:t>
            </w:r>
          </w:p>
          <w:p w14:paraId="68F75EAC"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Δ:</m:t>
                </m:r>
                <m:sSub>
                  <m:sSubPr>
                    <m:ctrlPr>
                      <w:ins w:id="12"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vertAlign w:val="subscript"/>
                    <w:lang w:val="es-ES"/>
                  </w:rPr>
                  <m:t>,...,</m:t>
                </m:r>
                <m:sSub>
                  <m:sSubPr>
                    <m:ctrlPr>
                      <w:ins w:id="13"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n</m:t>
                    </m:r>
                  </m:sub>
                </m:sSub>
                <m:r>
                  <w:rPr>
                    <w:rFonts w:ascii="Cambria Math" w:hAnsi="Cambria Math" w:cstheme="minorHAnsi"/>
                    <w:sz w:val="22"/>
                    <w:szCs w:val="22"/>
                    <w:lang w:val="es-ES"/>
                  </w:rPr>
                  <m:t>∴ψ</m:t>
                </m:r>
              </m:oMath>
            </m:oMathPara>
          </w:p>
        </w:tc>
        <w:tc>
          <w:tcPr>
            <w:tcW w:w="3402" w:type="dxa"/>
            <w:tcBorders>
              <w:bottom w:val="single" w:sz="4" w:space="0" w:color="auto"/>
            </w:tcBorders>
            <w:vAlign w:val="center"/>
          </w:tcPr>
          <w:p w14:paraId="74F7E737"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Todas las ramas se cierran</w:t>
            </w:r>
          </w:p>
        </w:tc>
        <w:tc>
          <w:tcPr>
            <w:tcW w:w="2958" w:type="dxa"/>
            <w:tcBorders>
              <w:bottom w:val="single" w:sz="4" w:space="0" w:color="auto"/>
            </w:tcBorders>
            <w:vAlign w:val="center"/>
          </w:tcPr>
          <w:p w14:paraId="656E170C"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Δ</m:t>
              </m:r>
            </m:oMath>
            <w:r w:rsidRPr="008106BC">
              <w:rPr>
                <w:rFonts w:cstheme="minorHAnsi"/>
                <w:i/>
                <w:iCs/>
                <w:sz w:val="22"/>
                <w:szCs w:val="22"/>
                <w:lang w:val="es-ES"/>
              </w:rPr>
              <w:t xml:space="preserve"> </w:t>
            </w:r>
            <w:r>
              <w:rPr>
                <w:rFonts w:cstheme="minorHAnsi"/>
                <w:sz w:val="22"/>
                <w:szCs w:val="22"/>
                <w:lang w:val="es-ES"/>
              </w:rPr>
              <w:t>es válido semánticamente</w:t>
            </w:r>
          </w:p>
        </w:tc>
      </w:tr>
      <w:tr w:rsidR="00720FC6" w:rsidRPr="008106BC" w14:paraId="2D7E3187" w14:textId="77777777" w:rsidTr="00FC587A">
        <w:trPr>
          <w:trHeight w:val="258"/>
        </w:trPr>
        <w:tc>
          <w:tcPr>
            <w:tcW w:w="2405" w:type="dxa"/>
            <w:vMerge/>
            <w:vAlign w:val="center"/>
          </w:tcPr>
          <w:p w14:paraId="343E5C1B" w14:textId="77777777" w:rsidR="00720FC6" w:rsidRPr="008106BC" w:rsidRDefault="00720FC6" w:rsidP="00FC587A">
            <w:pPr>
              <w:spacing w:line="276" w:lineRule="auto"/>
              <w:jc w:val="center"/>
              <w:rPr>
                <w:rFonts w:cstheme="minorHAnsi"/>
                <w:sz w:val="22"/>
                <w:szCs w:val="22"/>
                <w:lang w:val="es-ES"/>
              </w:rPr>
            </w:pPr>
          </w:p>
        </w:tc>
        <w:tc>
          <w:tcPr>
            <w:tcW w:w="3402" w:type="dxa"/>
            <w:vAlign w:val="center"/>
          </w:tcPr>
          <w:p w14:paraId="57605A57"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Hay al menos una rama abierta</w:t>
            </w:r>
          </w:p>
        </w:tc>
        <w:tc>
          <w:tcPr>
            <w:tcW w:w="2958" w:type="dxa"/>
            <w:vAlign w:val="center"/>
          </w:tcPr>
          <w:p w14:paraId="26768FFA"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Δ</m:t>
              </m:r>
            </m:oMath>
            <w:r w:rsidRPr="008106BC">
              <w:rPr>
                <w:rFonts w:eastAsiaTheme="minorEastAsia" w:cstheme="minorHAnsi"/>
                <w:sz w:val="22"/>
                <w:szCs w:val="22"/>
                <w:lang w:val="es-ES"/>
              </w:rPr>
              <w:t xml:space="preserve"> </w:t>
            </w:r>
            <w:r>
              <w:rPr>
                <w:rFonts w:eastAsiaTheme="minorEastAsia" w:cstheme="minorHAnsi"/>
                <w:sz w:val="22"/>
                <w:szCs w:val="22"/>
                <w:lang w:val="es-ES"/>
              </w:rPr>
              <w:t>es inválido semánticamente</w:t>
            </w:r>
          </w:p>
        </w:tc>
      </w:tr>
      <w:tr w:rsidR="00720FC6" w:rsidRPr="008106BC" w14:paraId="6F36F35F" w14:textId="77777777" w:rsidTr="00FC587A">
        <w:trPr>
          <w:trHeight w:val="226"/>
        </w:trPr>
        <w:tc>
          <w:tcPr>
            <w:tcW w:w="2405" w:type="dxa"/>
            <w:vMerge w:val="restart"/>
            <w:vAlign w:val="center"/>
          </w:tcPr>
          <w:p w14:paraId="5D3EDB5D"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w:t>
            </w:r>
            <w:r w:rsidRPr="00D07B5F">
              <w:rPr>
                <w:rFonts w:cstheme="minorHAnsi"/>
                <w:color w:val="4EA72E" w:themeColor="accent6"/>
                <w:sz w:val="22"/>
                <w:szCs w:val="22"/>
                <w:lang w:val="es-ES"/>
              </w:rPr>
              <w:t xml:space="preserve">tautológica </w:t>
            </w:r>
            <w:r>
              <w:rPr>
                <w:rFonts w:cstheme="minorHAnsi"/>
                <w:sz w:val="22"/>
                <w:szCs w:val="22"/>
                <w:lang w:val="es-ES"/>
              </w:rPr>
              <w:t>o no</w:t>
            </w:r>
            <w:r w:rsidRPr="008106BC">
              <w:rPr>
                <w:rFonts w:cstheme="minorHAnsi"/>
                <w:sz w:val="22"/>
                <w:szCs w:val="22"/>
                <w:lang w:val="es-ES"/>
              </w:rPr>
              <w:t>?</w:t>
            </w:r>
          </w:p>
        </w:tc>
        <w:tc>
          <w:tcPr>
            <w:tcW w:w="3402" w:type="dxa"/>
            <w:vAlign w:val="center"/>
          </w:tcPr>
          <w:p w14:paraId="4F725806" w14:textId="77777777" w:rsidR="00720FC6" w:rsidRPr="008106BC" w:rsidRDefault="00720FC6" w:rsidP="00FC587A">
            <w:pPr>
              <w:spacing w:line="276" w:lineRule="auto"/>
              <w:jc w:val="center"/>
              <w:rPr>
                <w:rFonts w:cstheme="minorHAnsi"/>
                <w:sz w:val="22"/>
                <w:szCs w:val="22"/>
                <w:lang w:val="es-ES"/>
              </w:rPr>
            </w:pPr>
            <w:r w:rsidRPr="00D07B5F">
              <w:rPr>
                <w:rFonts w:cstheme="minorHAnsi"/>
                <w:color w:val="4EA72E" w:themeColor="accent6"/>
                <w:sz w:val="22"/>
                <w:szCs w:val="22"/>
                <w:lang w:val="es-ES"/>
              </w:rPr>
              <w:t>Todas las ramas se cierran</w:t>
            </w:r>
          </w:p>
        </w:tc>
        <w:tc>
          <w:tcPr>
            <w:tcW w:w="2958" w:type="dxa"/>
            <w:vAlign w:val="center"/>
          </w:tcPr>
          <w:p w14:paraId="70A7C4D4"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color w:val="A02B93" w:themeColor="accent5"/>
                  <w:sz w:val="22"/>
                  <w:szCs w:val="22"/>
                  <w:lang w:val="es-ES"/>
                </w:rPr>
                <m:t>ϕ</m:t>
              </m:r>
            </m:oMath>
            <w:r w:rsidRPr="00D07B5F">
              <w:rPr>
                <w:rFonts w:cstheme="minorHAnsi"/>
                <w:color w:val="A02B93" w:themeColor="accent5"/>
                <w:sz w:val="22"/>
                <w:szCs w:val="22"/>
                <w:lang w:val="es-ES"/>
              </w:rPr>
              <w:t xml:space="preserve"> es tautológica</w:t>
            </w:r>
          </w:p>
        </w:tc>
      </w:tr>
      <w:tr w:rsidR="00720FC6" w:rsidRPr="008106BC" w14:paraId="7A0C68BA" w14:textId="77777777" w:rsidTr="00FC587A">
        <w:trPr>
          <w:trHeight w:val="226"/>
        </w:trPr>
        <w:tc>
          <w:tcPr>
            <w:tcW w:w="2405" w:type="dxa"/>
            <w:vMerge/>
            <w:vAlign w:val="center"/>
          </w:tcPr>
          <w:p w14:paraId="2A23752E" w14:textId="77777777" w:rsidR="00720FC6" w:rsidRPr="008106BC" w:rsidRDefault="00720FC6" w:rsidP="00FC587A">
            <w:pPr>
              <w:spacing w:line="276" w:lineRule="auto"/>
              <w:jc w:val="center"/>
              <w:rPr>
                <w:rFonts w:cstheme="minorHAnsi"/>
                <w:sz w:val="22"/>
                <w:szCs w:val="22"/>
                <w:lang w:val="es-ES"/>
              </w:rPr>
            </w:pPr>
          </w:p>
        </w:tc>
        <w:tc>
          <w:tcPr>
            <w:tcW w:w="3402" w:type="dxa"/>
            <w:vAlign w:val="center"/>
          </w:tcPr>
          <w:p w14:paraId="2D532E51"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Hay al menos una rama abierta</w:t>
            </w:r>
          </w:p>
        </w:tc>
        <w:tc>
          <w:tcPr>
            <w:tcW w:w="2958" w:type="dxa"/>
            <w:vAlign w:val="center"/>
          </w:tcPr>
          <w:p w14:paraId="6B24B3A3"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no es tautológica</w:t>
            </w:r>
          </w:p>
        </w:tc>
      </w:tr>
    </w:tbl>
    <w:p w14:paraId="491A92CB" w14:textId="77777777" w:rsidR="00720FC6" w:rsidRDefault="00720FC6" w:rsidP="00720FC6">
      <w:pPr>
        <w:spacing w:line="276" w:lineRule="auto"/>
        <w:jc w:val="both"/>
        <w:rPr>
          <w:rFonts w:cstheme="minorHAnsi"/>
          <w:sz w:val="22"/>
          <w:szCs w:val="22"/>
          <w:lang w:val="es-ES"/>
        </w:rPr>
      </w:pPr>
    </w:p>
    <w:p w14:paraId="1B7E4CE4" w14:textId="77777777" w:rsidR="00720FC6" w:rsidRDefault="00720FC6" w:rsidP="00720FC6">
      <w:pPr>
        <w:spacing w:after="160" w:line="259" w:lineRule="auto"/>
        <w:rPr>
          <w:rFonts w:cstheme="minorHAnsi"/>
          <w:sz w:val="22"/>
          <w:szCs w:val="22"/>
          <w:lang w:val="es-ES"/>
        </w:rPr>
      </w:pPr>
      <w:r>
        <w:rPr>
          <w:rFonts w:cstheme="minorHAnsi"/>
          <w:sz w:val="22"/>
          <w:szCs w:val="22"/>
          <w:lang w:val="es-ES"/>
        </w:rPr>
        <w:br w:type="page"/>
      </w:r>
    </w:p>
    <w:tbl>
      <w:tblPr>
        <w:tblStyle w:val="TableGrid"/>
        <w:tblW w:w="8765" w:type="dxa"/>
        <w:tblLook w:val="04A0" w:firstRow="1" w:lastRow="0" w:firstColumn="1" w:lastColumn="0" w:noHBand="0" w:noVBand="1"/>
      </w:tblPr>
      <w:tblGrid>
        <w:gridCol w:w="2405"/>
        <w:gridCol w:w="3402"/>
        <w:gridCol w:w="2958"/>
      </w:tblGrid>
      <w:tr w:rsidR="00720FC6" w:rsidRPr="008106BC" w14:paraId="439A58E0" w14:textId="77777777" w:rsidTr="00FC587A">
        <w:trPr>
          <w:trHeight w:val="52"/>
        </w:trPr>
        <w:tc>
          <w:tcPr>
            <w:tcW w:w="2405" w:type="dxa"/>
            <w:vMerge w:val="restart"/>
            <w:vAlign w:val="center"/>
          </w:tcPr>
          <w:p w14:paraId="575883D2"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lastRenderedPageBreak/>
              <w:t>¿</w:t>
            </w: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tc>
        <w:tc>
          <w:tcPr>
            <w:tcW w:w="3402" w:type="dxa"/>
            <w:vAlign w:val="center"/>
          </w:tcPr>
          <w:p w14:paraId="79C5E395"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Todas las ramas se cierran</w:t>
            </w:r>
          </w:p>
        </w:tc>
        <w:tc>
          <w:tcPr>
            <w:tcW w:w="2958" w:type="dxa"/>
            <w:vAlign w:val="center"/>
          </w:tcPr>
          <w:p w14:paraId="37B8B23B"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p>
        </w:tc>
      </w:tr>
      <w:tr w:rsidR="00720FC6" w:rsidRPr="008106BC" w14:paraId="33B7110A" w14:textId="77777777" w:rsidTr="00FC587A">
        <w:trPr>
          <w:trHeight w:val="258"/>
        </w:trPr>
        <w:tc>
          <w:tcPr>
            <w:tcW w:w="2405" w:type="dxa"/>
            <w:vMerge/>
            <w:vAlign w:val="center"/>
          </w:tcPr>
          <w:p w14:paraId="1350623E" w14:textId="77777777" w:rsidR="00720FC6" w:rsidRPr="008106BC" w:rsidRDefault="00720FC6" w:rsidP="00FC587A">
            <w:pPr>
              <w:spacing w:line="276" w:lineRule="auto"/>
              <w:jc w:val="center"/>
              <w:rPr>
                <w:rFonts w:cstheme="minorHAnsi"/>
                <w:sz w:val="22"/>
                <w:szCs w:val="22"/>
                <w:lang w:val="es-ES"/>
              </w:rPr>
            </w:pPr>
          </w:p>
        </w:tc>
        <w:tc>
          <w:tcPr>
            <w:tcW w:w="3402" w:type="dxa"/>
            <w:vAlign w:val="center"/>
          </w:tcPr>
          <w:p w14:paraId="0DD5A856"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Hay al menos una rama abierta</w:t>
            </w:r>
          </w:p>
        </w:tc>
        <w:tc>
          <w:tcPr>
            <w:tcW w:w="2958" w:type="dxa"/>
            <w:vAlign w:val="center"/>
          </w:tcPr>
          <w:p w14:paraId="58A7AD7A"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no implica a </w:t>
            </w:r>
            <m:oMath>
              <m:r>
                <w:rPr>
                  <w:rFonts w:ascii="Cambria Math" w:hAnsi="Cambria Math" w:cstheme="minorHAnsi"/>
                  <w:sz w:val="22"/>
                  <w:szCs w:val="22"/>
                  <w:lang w:val="es-ES"/>
                </w:rPr>
                <m:t>ψ</m:t>
              </m:r>
            </m:oMath>
          </w:p>
        </w:tc>
      </w:tr>
      <w:tr w:rsidR="00720FC6" w:rsidRPr="008106BC" w14:paraId="58DA81EB" w14:textId="77777777" w:rsidTr="00FC587A">
        <w:trPr>
          <w:trHeight w:val="526"/>
        </w:trPr>
        <w:tc>
          <w:tcPr>
            <w:tcW w:w="2405" w:type="dxa"/>
            <w:vMerge w:val="restart"/>
            <w:vAlign w:val="center"/>
          </w:tcPr>
          <w:p w14:paraId="11157FCE" w14:textId="77777777" w:rsidR="00720FC6" w:rsidRPr="00CE33B5" w:rsidRDefault="00720FC6" w:rsidP="00FC587A">
            <w:pPr>
              <w:spacing w:line="276" w:lineRule="auto"/>
              <w:jc w:val="center"/>
              <w:rPr>
                <w:rFonts w:cstheme="minorHAnsi"/>
                <w:b/>
                <w:bCs/>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tc>
        <w:tc>
          <w:tcPr>
            <w:tcW w:w="3402" w:type="dxa"/>
            <w:vAlign w:val="center"/>
          </w:tcPr>
          <w:p w14:paraId="00D4CD25" w14:textId="77777777" w:rsidR="00720FC6" w:rsidRPr="00B56E21" w:rsidRDefault="00720FC6" w:rsidP="00FC587A">
            <w:pPr>
              <w:spacing w:line="276" w:lineRule="auto"/>
              <w:jc w:val="center"/>
              <w:rPr>
                <w:rFonts w:cstheme="minorHAnsi"/>
                <w:sz w:val="22"/>
                <w:szCs w:val="22"/>
                <w:lang w:val="es-ES"/>
              </w:rPr>
            </w:pPr>
            <w:r w:rsidRPr="00B56E21">
              <w:rPr>
                <w:rFonts w:cstheme="minorHAnsi"/>
                <w:sz w:val="22"/>
                <w:szCs w:val="22"/>
                <w:lang w:val="es-ES"/>
              </w:rPr>
              <w:t>Todas las ramas de ambos árboles se cierran</w:t>
            </w:r>
          </w:p>
        </w:tc>
        <w:tc>
          <w:tcPr>
            <w:tcW w:w="2958" w:type="dxa"/>
            <w:vAlign w:val="center"/>
          </w:tcPr>
          <w:p w14:paraId="7ECEA69B"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sidRPr="008106BC">
              <w:rPr>
                <w:rFonts w:cstheme="minorHAnsi"/>
                <w:i/>
                <w:iCs/>
                <w:sz w:val="22"/>
                <w:szCs w:val="22"/>
                <w:lang w:val="es-ES"/>
              </w:rPr>
              <w:t xml:space="preserve"> </w:t>
            </w:r>
          </w:p>
        </w:tc>
      </w:tr>
      <w:tr w:rsidR="00720FC6" w:rsidRPr="008106BC" w14:paraId="6974FDAD" w14:textId="77777777" w:rsidTr="00FC587A">
        <w:trPr>
          <w:trHeight w:val="60"/>
        </w:trPr>
        <w:tc>
          <w:tcPr>
            <w:tcW w:w="2405" w:type="dxa"/>
            <w:vMerge/>
            <w:vAlign w:val="center"/>
          </w:tcPr>
          <w:p w14:paraId="51B6F241" w14:textId="77777777" w:rsidR="00720FC6" w:rsidRPr="008106BC" w:rsidRDefault="00720FC6" w:rsidP="00FC587A">
            <w:pPr>
              <w:spacing w:line="276" w:lineRule="auto"/>
              <w:jc w:val="center"/>
              <w:rPr>
                <w:rFonts w:cstheme="minorHAnsi"/>
                <w:sz w:val="22"/>
                <w:szCs w:val="22"/>
                <w:lang w:val="es-ES"/>
              </w:rPr>
            </w:pPr>
          </w:p>
        </w:tc>
        <w:tc>
          <w:tcPr>
            <w:tcW w:w="3402" w:type="dxa"/>
            <w:vAlign w:val="center"/>
          </w:tcPr>
          <w:p w14:paraId="7278984D" w14:textId="77777777" w:rsidR="00720FC6" w:rsidRPr="00B56E21" w:rsidRDefault="00720FC6" w:rsidP="00FC587A">
            <w:pPr>
              <w:spacing w:line="276" w:lineRule="auto"/>
              <w:jc w:val="center"/>
              <w:rPr>
                <w:rFonts w:cstheme="minorHAnsi"/>
                <w:sz w:val="22"/>
                <w:szCs w:val="22"/>
                <w:lang w:val="es-ES"/>
              </w:rPr>
            </w:pPr>
            <w:r w:rsidRPr="00B56E21">
              <w:rPr>
                <w:rFonts w:cstheme="minorHAnsi"/>
                <w:sz w:val="22"/>
                <w:szCs w:val="22"/>
                <w:lang w:val="es-ES"/>
              </w:rPr>
              <w:t xml:space="preserve">Hay al menos una rama abierta en cualquiera de los árboles </w:t>
            </w:r>
          </w:p>
        </w:tc>
        <w:tc>
          <w:tcPr>
            <w:tcW w:w="2958" w:type="dxa"/>
            <w:vAlign w:val="center"/>
          </w:tcPr>
          <w:p w14:paraId="1777C95F"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no equivale a </w:t>
            </w:r>
            <m:oMath>
              <m:r>
                <w:rPr>
                  <w:rFonts w:ascii="Cambria Math" w:hAnsi="Cambria Math" w:cstheme="minorHAnsi"/>
                  <w:sz w:val="22"/>
                  <w:szCs w:val="22"/>
                  <w:lang w:val="es-ES"/>
                </w:rPr>
                <m:t>ψ</m:t>
              </m:r>
            </m:oMath>
          </w:p>
        </w:tc>
      </w:tr>
    </w:tbl>
    <w:p w14:paraId="4834D094" w14:textId="77777777" w:rsidR="00720FC6" w:rsidRPr="00440A71" w:rsidRDefault="00720FC6" w:rsidP="00720FC6">
      <w:pPr>
        <w:spacing w:line="276" w:lineRule="auto"/>
        <w:jc w:val="both"/>
        <w:rPr>
          <w:rFonts w:cstheme="minorHAnsi"/>
          <w:sz w:val="22"/>
          <w:szCs w:val="22"/>
          <w:lang w:val="es-ES"/>
        </w:rPr>
      </w:pPr>
    </w:p>
    <w:p w14:paraId="2D32ABD6" w14:textId="77777777" w:rsidR="00720FC6" w:rsidRPr="008106BC" w:rsidRDefault="00720FC6" w:rsidP="00720FC6">
      <w:pPr>
        <w:spacing w:line="276" w:lineRule="auto"/>
        <w:jc w:val="both"/>
        <w:rPr>
          <w:rFonts w:cstheme="minorHAnsi"/>
          <w:b/>
          <w:bCs/>
          <w:sz w:val="22"/>
          <w:szCs w:val="22"/>
          <w:lang w:val="es-ES"/>
        </w:rPr>
      </w:pPr>
      <w:r w:rsidRPr="008106BC">
        <w:rPr>
          <w:rFonts w:cstheme="minorHAnsi"/>
          <w:b/>
          <w:bCs/>
          <w:sz w:val="22"/>
          <w:szCs w:val="22"/>
          <w:lang w:val="es-ES"/>
        </w:rPr>
        <w:t>2. Ejercicios modelo</w:t>
      </w:r>
    </w:p>
    <w:p w14:paraId="0BF70411" w14:textId="77777777" w:rsidR="00720FC6" w:rsidRPr="002278DA" w:rsidRDefault="00720FC6" w:rsidP="00720FC6">
      <w:pPr>
        <w:spacing w:line="276" w:lineRule="auto"/>
        <w:jc w:val="both"/>
        <w:rPr>
          <w:rFonts w:eastAsiaTheme="minorEastAsia" w:cstheme="minorHAnsi"/>
          <w:b/>
          <w:bCs/>
          <w:sz w:val="22"/>
          <w:szCs w:val="22"/>
          <w:lang w:val="es-ES"/>
        </w:rPr>
      </w:pPr>
      <w:r w:rsidRPr="008106BC">
        <w:rPr>
          <w:rFonts w:cstheme="minorHAnsi"/>
          <w:b/>
          <w:bCs/>
          <w:sz w:val="22"/>
          <w:szCs w:val="22"/>
          <w:lang w:val="es-ES"/>
        </w:rPr>
        <w:t>I.</w:t>
      </w:r>
      <w:r>
        <w:rPr>
          <w:rFonts w:cstheme="minorHAnsi"/>
          <w:b/>
          <w:bCs/>
          <w:sz w:val="22"/>
          <w:szCs w:val="22"/>
          <w:lang w:val="es-ES"/>
        </w:rPr>
        <w:t xml:space="preserve"> </w:t>
      </w:r>
      <w:r w:rsidRPr="002278DA">
        <w:rPr>
          <w:rFonts w:cstheme="minorHAnsi"/>
          <w:b/>
          <w:bCs/>
          <w:sz w:val="22"/>
          <w:szCs w:val="22"/>
          <w:lang w:val="es-ES"/>
        </w:rPr>
        <w:t>¿</w:t>
      </w:r>
      <m:oMath>
        <m:r>
          <m:rPr>
            <m:sty m:val="bi"/>
          </m:rPr>
          <w:rPr>
            <w:rFonts w:ascii="Cambria Math" w:hAnsi="Cambria Math" w:cstheme="minorHAnsi"/>
            <w:color w:val="4EA72E" w:themeColor="accent6"/>
            <w:sz w:val="22"/>
            <w:szCs w:val="22"/>
            <w:lang w:val="es-ES"/>
          </w:rPr>
          <m:t>ϕ</m:t>
        </m:r>
      </m:oMath>
      <w:r w:rsidRPr="00034C33">
        <w:rPr>
          <w:rFonts w:cstheme="minorHAnsi"/>
          <w:b/>
          <w:bCs/>
          <w:color w:val="4EA72E" w:themeColor="accent6"/>
          <w:sz w:val="22"/>
          <w:szCs w:val="22"/>
          <w:lang w:val="es-ES"/>
        </w:rPr>
        <w:t xml:space="preserve"> es tautológica o no?</w:t>
      </w:r>
    </w:p>
    <w:p w14:paraId="1E63B30E" w14:textId="77777777" w:rsidR="00720FC6" w:rsidRPr="008106BC" w:rsidRDefault="00720FC6" w:rsidP="00720FC6">
      <w:pPr>
        <w:spacing w:line="276" w:lineRule="auto"/>
        <w:jc w:val="both"/>
        <w:rPr>
          <w:rFonts w:cstheme="minorHAnsi"/>
          <w:sz w:val="22"/>
          <w:szCs w:val="22"/>
          <w:lang w:val="es-ES"/>
        </w:rPr>
      </w:pPr>
      <m:oMathPara>
        <m:oMath>
          <m:r>
            <w:rPr>
              <w:rFonts w:ascii="Cambria Math" w:hAnsi="Cambria Math" w:cstheme="minorHAnsi"/>
              <w:color w:val="4EA72E" w:themeColor="accent6"/>
              <w:sz w:val="22"/>
              <w:szCs w:val="22"/>
              <w:lang w:val="es-ES"/>
            </w:rPr>
            <m:t>ϕ</m:t>
          </m:r>
          <m:r>
            <w:rPr>
              <w:rFonts w:ascii="Cambria Math" w:hAnsi="Cambria Math" w:cstheme="minorHAnsi"/>
              <w:sz w:val="22"/>
              <w:szCs w:val="22"/>
              <w:lang w:val="es-ES"/>
            </w:rPr>
            <m:t>:</m:t>
          </m:r>
          <m:d>
            <m:dPr>
              <m:ctrlPr>
                <w:ins w:id="14"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m:t>
              </m:r>
              <m:d>
                <m:dPr>
                  <m:ctrlPr>
                    <w:ins w:id="15"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P∧Q</m:t>
                  </m:r>
                </m:e>
              </m:d>
              <m:r>
                <w:rPr>
                  <w:rFonts w:ascii="Cambria Math" w:hAnsi="Cambria Math" w:cstheme="minorHAnsi"/>
                  <w:sz w:val="22"/>
                  <w:szCs w:val="22"/>
                  <w:lang w:val="es-ES"/>
                </w:rPr>
                <m:t>⊃</m:t>
              </m:r>
              <m:d>
                <m:dPr>
                  <m:ctrlPr>
                    <w:ins w:id="16"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¬P∨¬Q</m:t>
                  </m:r>
                  <m:ctrlPr>
                    <w:ins w:id="17" w:author="Usuario" w:date="2022-04-20T13:25:00Z">
                      <w:rPr>
                        <w:rFonts w:ascii="Cambria Math" w:eastAsiaTheme="minorEastAsia" w:hAnsi="Cambria Math" w:cstheme="minorHAnsi"/>
                        <w:i/>
                        <w:sz w:val="22"/>
                        <w:szCs w:val="22"/>
                        <w:lang w:val="es-ES"/>
                      </w:rPr>
                    </w:ins>
                  </m:ctrlPr>
                </m:e>
              </m:d>
              <m:ctrlPr>
                <w:ins w:id="18" w:author="Usuario" w:date="2022-04-20T13:25:00Z">
                  <w:rPr>
                    <w:rFonts w:ascii="Cambria Math" w:eastAsiaTheme="minorEastAsia" w:hAnsi="Cambria Math" w:cstheme="minorHAnsi"/>
                    <w:i/>
                    <w:sz w:val="22"/>
                    <w:szCs w:val="22"/>
                    <w:lang w:val="es-ES"/>
                  </w:rPr>
                </w:ins>
              </m:ctrlPr>
            </m:e>
          </m:d>
        </m:oMath>
      </m:oMathPara>
    </w:p>
    <w:p w14:paraId="71D8E05F" w14:textId="77777777" w:rsidR="00720FC6" w:rsidRPr="008106BC" w:rsidRDefault="00720FC6" w:rsidP="00720FC6">
      <w:pPr>
        <w:spacing w:line="276" w:lineRule="auto"/>
        <w:jc w:val="both"/>
        <w:rPr>
          <w:rFonts w:cstheme="minorHAnsi"/>
          <w:sz w:val="22"/>
          <w:szCs w:val="22"/>
          <w:lang w:val="es-ES"/>
        </w:rPr>
      </w:pPr>
    </w:p>
    <w:p w14:paraId="282496DF" w14:textId="77777777" w:rsidR="00720FC6" w:rsidRPr="008106BC" w:rsidRDefault="00720FC6" w:rsidP="00720FC6">
      <w:pPr>
        <w:spacing w:line="276" w:lineRule="auto"/>
        <w:ind w:firstLine="708"/>
        <w:jc w:val="both"/>
        <w:rPr>
          <w:rFonts w:cstheme="minorHAnsi"/>
          <w:sz w:val="22"/>
          <w:szCs w:val="22"/>
          <w:lang w:val="es-ES"/>
        </w:rPr>
      </w:pPr>
      <w:r>
        <w:rPr>
          <w:rFonts w:cstheme="minorHAnsi"/>
          <w:sz w:val="22"/>
          <w:szCs w:val="22"/>
          <w:lang w:val="es-ES"/>
        </w:rPr>
        <w:t>Se comienza</w:t>
      </w:r>
      <w:r w:rsidRPr="008106BC">
        <w:rPr>
          <w:rFonts w:cstheme="minorHAnsi"/>
          <w:sz w:val="22"/>
          <w:szCs w:val="22"/>
          <w:lang w:val="es-ES"/>
        </w:rPr>
        <w:t xml:space="preserve"> con la </w:t>
      </w:r>
      <w:r w:rsidRPr="003569A1">
        <w:rPr>
          <w:rFonts w:cstheme="minorHAnsi"/>
          <w:b/>
          <w:bCs/>
          <w:sz w:val="22"/>
          <w:szCs w:val="22"/>
          <w:lang w:val="es-ES"/>
        </w:rPr>
        <w:t>primera parte</w:t>
      </w:r>
      <w:r w:rsidRPr="008106BC">
        <w:rPr>
          <w:rFonts w:cstheme="minorHAnsi"/>
          <w:sz w:val="22"/>
          <w:szCs w:val="22"/>
          <w:lang w:val="es-ES"/>
        </w:rPr>
        <w:t xml:space="preserve"> del árbol: la asignación </w:t>
      </w:r>
      <w:r>
        <w:rPr>
          <w:rFonts w:cstheme="minorHAnsi"/>
          <w:sz w:val="22"/>
          <w:szCs w:val="22"/>
          <w:lang w:val="es-ES"/>
        </w:rPr>
        <w:t>de</w:t>
      </w:r>
      <w:r w:rsidRPr="008106BC">
        <w:rPr>
          <w:rFonts w:cstheme="minorHAnsi"/>
          <w:sz w:val="22"/>
          <w:szCs w:val="22"/>
          <w:lang w:val="es-ES"/>
        </w:rPr>
        <w:t xml:space="preserve"> valores hipotéticos. </w:t>
      </w:r>
      <w:r>
        <w:rPr>
          <w:rFonts w:cstheme="minorHAnsi"/>
          <w:sz w:val="22"/>
          <w:szCs w:val="22"/>
          <w:lang w:val="es-ES"/>
        </w:rPr>
        <w:t>Se debe</w:t>
      </w:r>
      <w:r w:rsidRPr="008106BC">
        <w:rPr>
          <w:rFonts w:cstheme="minorHAnsi"/>
          <w:sz w:val="22"/>
          <w:szCs w:val="22"/>
          <w:lang w:val="es-ES"/>
        </w:rPr>
        <w:t xml:space="preserve"> asignar el valor </w:t>
      </w:r>
      <w:r w:rsidRPr="00BC606C">
        <w:rPr>
          <w:rFonts w:cstheme="minorHAnsi"/>
          <w:i/>
          <w:iCs/>
          <w:sz w:val="22"/>
          <w:szCs w:val="22"/>
          <w:lang w:val="es-ES"/>
        </w:rPr>
        <w:t>F</w:t>
      </w:r>
      <w:r w:rsidRPr="008106BC">
        <w:rPr>
          <w:rFonts w:cstheme="minorHAnsi"/>
          <w:sz w:val="22"/>
          <w:szCs w:val="22"/>
          <w:lang w:val="es-ES"/>
        </w:rPr>
        <w:t xml:space="preserve"> a </w:t>
      </w:r>
      <m:oMath>
        <m:r>
          <w:rPr>
            <w:rFonts w:ascii="Cambria Math" w:hAnsi="Cambria Math" w:cstheme="minorHAnsi"/>
            <w:sz w:val="22"/>
            <w:szCs w:val="22"/>
            <w:lang w:val="es-ES"/>
          </w:rPr>
          <m:t>ϕ</m:t>
        </m:r>
      </m:oMath>
      <w:r w:rsidRPr="008106BC">
        <w:rPr>
          <w:rFonts w:cstheme="minorHAnsi"/>
          <w:sz w:val="22"/>
          <w:szCs w:val="22"/>
          <w:lang w:val="es-ES"/>
        </w:rPr>
        <w:t>:</w:t>
      </w:r>
    </w:p>
    <w:p w14:paraId="1EBCB451" w14:textId="77777777" w:rsidR="00720FC6" w:rsidRPr="008106BC" w:rsidRDefault="00720FC6" w:rsidP="00720FC6">
      <w:pPr>
        <w:spacing w:line="276" w:lineRule="auto"/>
        <w:jc w:val="center"/>
        <w:rPr>
          <w:rFonts w:cstheme="minorHAnsi"/>
          <w:b/>
          <w:bCs/>
          <w:sz w:val="22"/>
          <w:szCs w:val="22"/>
          <w:lang w:val="es-ES"/>
        </w:rPr>
      </w:pPr>
      <w:r w:rsidRPr="008106BC">
        <w:rPr>
          <w:rFonts w:eastAsiaTheme="minorEastAsia" w:cstheme="minorHAnsi"/>
          <w:color w:val="FF0000"/>
          <w:sz w:val="22"/>
          <w:szCs w:val="22"/>
          <w:lang w:val="es-ES"/>
        </w:rPr>
        <w:t xml:space="preserve">1. </w:t>
      </w:r>
      <w:r w:rsidRPr="008106BC">
        <w:rPr>
          <w:rFonts w:eastAsiaTheme="minorEastAsia" w:cstheme="minorHAnsi"/>
          <w:b/>
          <w:bCs/>
          <w:color w:val="FF0000"/>
          <w:sz w:val="22"/>
          <w:szCs w:val="22"/>
          <w:lang w:val="es-ES"/>
        </w:rPr>
        <w:t>F</w:t>
      </w:r>
      <w:r w:rsidRPr="008106BC">
        <w:rPr>
          <w:rFonts w:eastAsiaTheme="minorEastAsia" w:cstheme="minorHAnsi"/>
          <w:sz w:val="22"/>
          <w:szCs w:val="22"/>
          <w:lang w:val="es-ES"/>
        </w:rPr>
        <w:t xml:space="preserve"> </w:t>
      </w:r>
      <m:oMath>
        <m:d>
          <m:dPr>
            <m:ctrlPr>
              <w:ins w:id="19"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m:t>
            </m:r>
            <m:d>
              <m:dPr>
                <m:ctrlPr>
                  <w:ins w:id="20"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P∧Q</m:t>
                </m:r>
              </m:e>
            </m:d>
            <m:r>
              <w:rPr>
                <w:rFonts w:ascii="Cambria Math" w:hAnsi="Cambria Math" w:cstheme="minorHAnsi"/>
                <w:sz w:val="22"/>
                <w:szCs w:val="22"/>
                <w:lang w:val="es-ES"/>
              </w:rPr>
              <m:t>⊃</m:t>
            </m:r>
            <m:d>
              <m:dPr>
                <m:ctrlPr>
                  <w:ins w:id="21"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¬P∨¬Q</m:t>
                </m:r>
                <m:ctrlPr>
                  <w:ins w:id="22" w:author="Usuario" w:date="2022-04-20T13:25:00Z">
                    <w:rPr>
                      <w:rFonts w:ascii="Cambria Math" w:eastAsiaTheme="minorEastAsia" w:hAnsi="Cambria Math" w:cstheme="minorHAnsi"/>
                      <w:i/>
                      <w:sz w:val="22"/>
                      <w:szCs w:val="22"/>
                      <w:lang w:val="es-ES"/>
                    </w:rPr>
                  </w:ins>
                </m:ctrlPr>
              </m:e>
            </m:d>
            <m:ctrlPr>
              <w:ins w:id="23" w:author="Usuario" w:date="2022-04-20T13:25:00Z">
                <w:rPr>
                  <w:rFonts w:ascii="Cambria Math" w:eastAsiaTheme="minorEastAsia" w:hAnsi="Cambria Math" w:cstheme="minorHAnsi"/>
                  <w:i/>
                  <w:sz w:val="22"/>
                  <w:szCs w:val="22"/>
                  <w:lang w:val="es-ES"/>
                </w:rPr>
              </w:ins>
            </m:ctrlPr>
          </m:e>
        </m:d>
      </m:oMath>
    </w:p>
    <w:p w14:paraId="485E4FF5" w14:textId="77777777" w:rsidR="00720FC6" w:rsidRPr="008106BC" w:rsidRDefault="00720FC6" w:rsidP="00720FC6">
      <w:pPr>
        <w:spacing w:line="276" w:lineRule="auto"/>
        <w:jc w:val="both"/>
        <w:rPr>
          <w:rFonts w:cstheme="minorHAnsi"/>
          <w:sz w:val="22"/>
          <w:szCs w:val="22"/>
          <w:lang w:val="es-ES"/>
        </w:rPr>
      </w:pPr>
    </w:p>
    <w:p w14:paraId="652E3D3F" w14:textId="77777777" w:rsidR="00720FC6" w:rsidRPr="008106BC" w:rsidRDefault="00720FC6" w:rsidP="00720FC6">
      <w:pPr>
        <w:spacing w:line="276" w:lineRule="auto"/>
        <w:ind w:firstLine="708"/>
        <w:jc w:val="both"/>
        <w:rPr>
          <w:rFonts w:cstheme="minorHAnsi"/>
          <w:sz w:val="22"/>
          <w:szCs w:val="22"/>
          <w:lang w:val="es-ES"/>
        </w:rPr>
      </w:pPr>
      <w:r w:rsidRPr="008106BC">
        <w:rPr>
          <w:rFonts w:cstheme="minorHAnsi"/>
          <w:sz w:val="22"/>
          <w:szCs w:val="22"/>
          <w:lang w:val="es-ES"/>
        </w:rPr>
        <w:t>El árbol semántico evaluará si hay al menos un</w:t>
      </w:r>
      <w:r>
        <w:rPr>
          <w:rFonts w:cstheme="minorHAnsi"/>
          <w:sz w:val="22"/>
          <w:szCs w:val="22"/>
          <w:lang w:val="es-ES"/>
        </w:rPr>
        <w:t xml:space="preserve">a estructura </w:t>
      </w:r>
      <w:r>
        <w:rPr>
          <w:rFonts w:cstheme="minorHAnsi"/>
          <w:i/>
          <w:iCs/>
          <w:sz w:val="22"/>
          <w:szCs w:val="22"/>
          <w:lang w:val="es-ES"/>
        </w:rPr>
        <w:t xml:space="preserve">U </w:t>
      </w:r>
      <w:r w:rsidRPr="008106BC">
        <w:rPr>
          <w:rFonts w:cstheme="minorHAnsi"/>
          <w:sz w:val="22"/>
          <w:szCs w:val="22"/>
          <w:lang w:val="es-ES"/>
        </w:rPr>
        <w:t xml:space="preserve">que haga falsa a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Nótese que </w:t>
      </w:r>
      <w:r w:rsidRPr="00DC504D">
        <w:rPr>
          <w:rFonts w:eastAsiaTheme="minorEastAsia" w:cstheme="minorHAnsi"/>
          <w:sz w:val="22"/>
          <w:szCs w:val="22"/>
          <w:u w:val="single"/>
          <w:lang w:val="es-ES"/>
        </w:rPr>
        <w:t>se ha numerado el primer paso</w:t>
      </w:r>
      <w:r w:rsidRPr="008106BC">
        <w:rPr>
          <w:rFonts w:eastAsiaTheme="minorEastAsia" w:cstheme="minorHAnsi"/>
          <w:sz w:val="22"/>
          <w:szCs w:val="22"/>
          <w:lang w:val="es-ES"/>
        </w:rPr>
        <w:t xml:space="preserve">. Ahora </w:t>
      </w:r>
      <w:r>
        <w:rPr>
          <w:rFonts w:eastAsiaTheme="minorEastAsia" w:cstheme="minorHAnsi"/>
          <w:sz w:val="22"/>
          <w:szCs w:val="22"/>
          <w:lang w:val="es-ES"/>
        </w:rPr>
        <w:t>se inicia</w:t>
      </w:r>
      <w:r w:rsidRPr="008106BC">
        <w:rPr>
          <w:rFonts w:eastAsiaTheme="minorEastAsia" w:cstheme="minorHAnsi"/>
          <w:sz w:val="22"/>
          <w:szCs w:val="22"/>
          <w:lang w:val="es-ES"/>
        </w:rPr>
        <w:t xml:space="preserve"> la </w:t>
      </w:r>
      <w:r w:rsidRPr="003569A1">
        <w:rPr>
          <w:rFonts w:eastAsiaTheme="minorEastAsia" w:cstheme="minorHAnsi"/>
          <w:b/>
          <w:bCs/>
          <w:sz w:val="22"/>
          <w:szCs w:val="22"/>
          <w:lang w:val="es-ES"/>
        </w:rPr>
        <w:t>segunda parte</w:t>
      </w:r>
      <w:r w:rsidRPr="008106BC">
        <w:rPr>
          <w:rFonts w:eastAsiaTheme="minorEastAsia" w:cstheme="minorHAnsi"/>
          <w:sz w:val="22"/>
          <w:szCs w:val="22"/>
          <w:lang w:val="es-ES"/>
        </w:rPr>
        <w:t xml:space="preserve"> del árbol: la deducción de nuevos pasos según las reglas </w:t>
      </w:r>
      <w:r w:rsidRPr="008106BC">
        <w:rPr>
          <w:rFonts w:eastAsiaTheme="minorEastAsia" w:cstheme="minorHAnsi"/>
          <w:i/>
          <w:iCs/>
          <w:sz w:val="22"/>
          <w:szCs w:val="22"/>
          <w:lang w:val="es-ES"/>
        </w:rPr>
        <w:t>R1-R10</w:t>
      </w:r>
      <w:r w:rsidRPr="008106BC">
        <w:rPr>
          <w:rFonts w:cstheme="minorHAnsi"/>
          <w:b/>
          <w:bCs/>
          <w:sz w:val="22"/>
          <w:szCs w:val="22"/>
          <w:lang w:val="es-ES"/>
        </w:rPr>
        <w:t xml:space="preserve">. </w:t>
      </w:r>
      <w:r>
        <w:rPr>
          <w:rFonts w:cstheme="minorHAnsi"/>
          <w:sz w:val="22"/>
          <w:szCs w:val="22"/>
          <w:u w:val="single"/>
          <w:lang w:val="es-ES"/>
        </w:rPr>
        <w:t>C</w:t>
      </w:r>
      <w:r w:rsidRPr="008106BC">
        <w:rPr>
          <w:rFonts w:cstheme="minorHAnsi"/>
          <w:sz w:val="22"/>
          <w:szCs w:val="22"/>
          <w:u w:val="single"/>
          <w:lang w:val="es-ES"/>
        </w:rPr>
        <w:t>ada nuevo paso</w:t>
      </w:r>
      <w:r>
        <w:rPr>
          <w:rFonts w:cstheme="minorHAnsi"/>
          <w:sz w:val="22"/>
          <w:szCs w:val="22"/>
          <w:u w:val="single"/>
          <w:lang w:val="es-ES"/>
        </w:rPr>
        <w:t xml:space="preserve"> debe ser numerado</w:t>
      </w:r>
      <w:r w:rsidRPr="008106BC">
        <w:rPr>
          <w:rFonts w:cstheme="minorHAnsi"/>
          <w:sz w:val="22"/>
          <w:szCs w:val="22"/>
          <w:lang w:val="es-ES"/>
        </w:rPr>
        <w:t>. Según</w:t>
      </w:r>
      <w:r w:rsidRPr="008106BC">
        <w:rPr>
          <w:rFonts w:cstheme="minorHAnsi"/>
          <w:b/>
          <w:bCs/>
          <w:sz w:val="22"/>
          <w:szCs w:val="22"/>
          <w:lang w:val="es-ES"/>
        </w:rPr>
        <w:t xml:space="preserve"> </w:t>
      </w:r>
      <w:r w:rsidRPr="008106BC">
        <w:rPr>
          <w:rFonts w:cstheme="minorHAnsi"/>
          <w:i/>
          <w:iCs/>
          <w:sz w:val="22"/>
          <w:szCs w:val="22"/>
          <w:lang w:val="es-ES"/>
        </w:rPr>
        <w:t>R5</w:t>
      </w:r>
      <w:r w:rsidRPr="008106BC">
        <w:rPr>
          <w:rFonts w:cstheme="minorHAnsi"/>
          <w:sz w:val="22"/>
          <w:szCs w:val="22"/>
          <w:lang w:val="es-ES"/>
        </w:rPr>
        <w:t xml:space="preserve">, </w:t>
      </w:r>
      <w:r>
        <w:rPr>
          <w:rFonts w:cstheme="minorHAnsi"/>
          <w:sz w:val="22"/>
          <w:szCs w:val="22"/>
          <w:lang w:val="es-ES"/>
        </w:rPr>
        <w:t>se puede</w:t>
      </w:r>
      <w:r w:rsidRPr="008106BC">
        <w:rPr>
          <w:rFonts w:cstheme="minorHAnsi"/>
          <w:sz w:val="22"/>
          <w:szCs w:val="22"/>
          <w:lang w:val="es-ES"/>
        </w:rPr>
        <w:t xml:space="preserve"> deducir dos </w:t>
      </w:r>
      <w:proofErr w:type="spellStart"/>
      <w:r w:rsidRPr="008106BC">
        <w:rPr>
          <w:rFonts w:cstheme="minorHAnsi"/>
          <w:sz w:val="22"/>
          <w:szCs w:val="22"/>
          <w:lang w:val="es-ES"/>
        </w:rPr>
        <w:t>subfórmulas</w:t>
      </w:r>
      <w:proofErr w:type="spellEnd"/>
      <w:r w:rsidRPr="008106BC">
        <w:rPr>
          <w:rFonts w:cstheme="minorHAnsi"/>
          <w:sz w:val="22"/>
          <w:szCs w:val="22"/>
          <w:lang w:val="es-ES"/>
        </w:rPr>
        <w:t xml:space="preserve"> </w:t>
      </w:r>
      <w:r>
        <w:rPr>
          <w:rFonts w:cstheme="minorHAnsi"/>
          <w:sz w:val="22"/>
          <w:szCs w:val="22"/>
          <w:lang w:val="es-ES"/>
        </w:rPr>
        <w:t xml:space="preserve">valuadas </w:t>
      </w:r>
      <w:r w:rsidRPr="008106BC">
        <w:rPr>
          <w:rFonts w:cstheme="minorHAnsi"/>
          <w:sz w:val="22"/>
          <w:szCs w:val="22"/>
          <w:lang w:val="es-ES"/>
        </w:rPr>
        <w:t xml:space="preserve">de </w:t>
      </w:r>
      <m:oMath>
        <m:r>
          <w:rPr>
            <w:rFonts w:ascii="Cambria Math" w:hAnsi="Cambria Math" w:cstheme="minorHAnsi"/>
            <w:sz w:val="22"/>
            <w:szCs w:val="22"/>
            <w:lang w:val="es-ES"/>
          </w:rPr>
          <m:t>ϕ</m:t>
        </m:r>
      </m:oMath>
      <w:r w:rsidRPr="008106BC">
        <w:rPr>
          <w:rFonts w:eastAsiaTheme="minorEastAsia" w:cstheme="minorHAnsi"/>
          <w:sz w:val="22"/>
          <w:szCs w:val="22"/>
          <w:lang w:val="es-ES"/>
        </w:rPr>
        <w:t>:</w:t>
      </w:r>
      <w:r w:rsidRPr="008106BC">
        <w:rPr>
          <w:rFonts w:cstheme="minorHAnsi"/>
          <w:sz w:val="22"/>
          <w:szCs w:val="22"/>
          <w:lang w:val="es-ES"/>
        </w:rPr>
        <w:t xml:space="preserve"> </w:t>
      </w:r>
    </w:p>
    <w:p w14:paraId="39F09286"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rPr>
        <w:t xml:space="preserve"> </w:t>
      </w:r>
      <w:r w:rsidRPr="008106BC">
        <w:rPr>
          <w:rFonts w:eastAsiaTheme="minorEastAsia" w:cstheme="minorHAnsi"/>
          <w:color w:val="000000" w:themeColor="text1"/>
          <w:sz w:val="22"/>
          <w:szCs w:val="22"/>
          <w:lang w:val="en-US"/>
        </w:rPr>
        <w:t xml:space="preserve">1. </w:t>
      </w:r>
      <w:r w:rsidRPr="008106BC">
        <w:rPr>
          <w:rFonts w:eastAsiaTheme="minorEastAsia" w:cstheme="minorHAnsi"/>
          <w:sz w:val="22"/>
          <w:szCs w:val="22"/>
          <w:lang w:val="en-US"/>
        </w:rPr>
        <w:t xml:space="preserve">F </w:t>
      </w:r>
      <m:oMath>
        <m:d>
          <m:dPr>
            <m:ctrlPr>
              <w:ins w:id="24" w:author="Usuario" w:date="2022-04-20T13:25:00Z">
                <w:rPr>
                  <w:rFonts w:ascii="Cambria Math" w:hAnsi="Cambria Math" w:cstheme="minorHAnsi"/>
                  <w:i/>
                  <w:sz w:val="22"/>
                  <w:szCs w:val="22"/>
                  <w:lang w:val="en-US"/>
                </w:rPr>
              </w:ins>
            </m:ctrlPr>
          </m:dPr>
          <m:e>
            <m:r>
              <w:rPr>
                <w:rFonts w:ascii="Cambria Math" w:hAnsi="Cambria Math" w:cstheme="minorHAnsi"/>
                <w:color w:val="4EA72E" w:themeColor="accent6"/>
                <w:sz w:val="22"/>
                <w:szCs w:val="22"/>
                <w:lang w:val="en-US"/>
              </w:rPr>
              <m:t>¬</m:t>
            </m:r>
            <m:d>
              <m:dPr>
                <m:ctrlPr>
                  <w:ins w:id="25" w:author="Usuario" w:date="2022-04-20T13:25:00Z">
                    <w:rPr>
                      <w:rFonts w:ascii="Cambria Math" w:hAnsi="Cambria Math" w:cstheme="minorHAnsi"/>
                      <w:i/>
                      <w:color w:val="4EA72E" w:themeColor="accent6"/>
                      <w:sz w:val="22"/>
                      <w:szCs w:val="22"/>
                      <w:lang w:val="es-ES"/>
                    </w:rPr>
                  </w:ins>
                </m:ctrlPr>
              </m:dPr>
              <m:e>
                <m:r>
                  <w:rPr>
                    <w:rFonts w:ascii="Cambria Math" w:hAnsi="Cambria Math" w:cstheme="minorHAnsi"/>
                    <w:color w:val="4EA72E" w:themeColor="accent6"/>
                    <w:sz w:val="22"/>
                    <w:szCs w:val="22"/>
                    <w:lang w:val="es-ES"/>
                  </w:rPr>
                  <m:t>P</m:t>
                </m:r>
                <m:r>
                  <w:rPr>
                    <w:rFonts w:ascii="Cambria Math" w:hAnsi="Cambria Math" w:cstheme="minorHAnsi"/>
                    <w:color w:val="4EA72E" w:themeColor="accent6"/>
                    <w:sz w:val="22"/>
                    <w:szCs w:val="22"/>
                    <w:lang w:val="en-US"/>
                  </w:rPr>
                  <m:t>∧</m:t>
                </m:r>
                <m:r>
                  <w:rPr>
                    <w:rFonts w:ascii="Cambria Math" w:hAnsi="Cambria Math" w:cstheme="minorHAnsi"/>
                    <w:color w:val="4EA72E" w:themeColor="accent6"/>
                    <w:sz w:val="22"/>
                    <w:szCs w:val="22"/>
                    <w:lang w:val="es-ES"/>
                  </w:rPr>
                  <m:t>Q</m:t>
                </m:r>
              </m:e>
            </m:d>
            <m:r>
              <w:rPr>
                <w:rFonts w:ascii="Cambria Math" w:hAnsi="Cambria Math" w:cstheme="minorHAnsi"/>
                <w:sz w:val="22"/>
                <w:szCs w:val="22"/>
                <w:lang w:val="en-US"/>
              </w:rPr>
              <m:t>⊃</m:t>
            </m:r>
            <m:d>
              <m:dPr>
                <m:ctrlPr>
                  <w:ins w:id="26" w:author="Usuario" w:date="2022-04-20T13:25:00Z">
                    <w:rPr>
                      <w:rFonts w:ascii="Cambria Math" w:hAnsi="Cambria Math" w:cstheme="minorHAnsi"/>
                      <w:i/>
                      <w:sz w:val="22"/>
                      <w:szCs w:val="22"/>
                      <w:lang w:val="es-ES"/>
                    </w:rPr>
                  </w:ins>
                </m:ctrlPr>
              </m:dPr>
              <m:e>
                <m:r>
                  <w:rPr>
                    <w:rFonts w:ascii="Cambria Math" w:hAnsi="Cambria Math" w:cstheme="minorHAnsi"/>
                    <w:color w:val="E97132" w:themeColor="accent2"/>
                    <w:sz w:val="22"/>
                    <w:szCs w:val="22"/>
                    <w:lang w:val="en-US"/>
                  </w:rPr>
                  <m:t>¬</m:t>
                </m:r>
                <m:r>
                  <w:rPr>
                    <w:rFonts w:ascii="Cambria Math" w:hAnsi="Cambria Math" w:cstheme="minorHAnsi"/>
                    <w:color w:val="E97132" w:themeColor="accent2"/>
                    <w:sz w:val="22"/>
                    <w:szCs w:val="22"/>
                    <w:lang w:val="es-ES"/>
                  </w:rPr>
                  <m:t>P</m:t>
                </m:r>
                <m:r>
                  <w:rPr>
                    <w:rFonts w:ascii="Cambria Math" w:hAnsi="Cambria Math" w:cstheme="minorHAnsi"/>
                    <w:color w:val="E97132" w:themeColor="accent2"/>
                    <w:sz w:val="22"/>
                    <w:szCs w:val="22"/>
                    <w:lang w:val="en-US"/>
                  </w:rPr>
                  <m:t>∨¬</m:t>
                </m:r>
                <m:r>
                  <w:rPr>
                    <w:rFonts w:ascii="Cambria Math" w:hAnsi="Cambria Math" w:cstheme="minorHAnsi"/>
                    <w:color w:val="E97132" w:themeColor="accent2"/>
                    <w:sz w:val="22"/>
                    <w:szCs w:val="22"/>
                    <w:lang w:val="es-ES"/>
                  </w:rPr>
                  <m:t>Q</m:t>
                </m:r>
                <m:ctrlPr>
                  <w:ins w:id="27" w:author="Usuario" w:date="2022-04-20T13:25:00Z">
                    <w:rPr>
                      <w:rFonts w:ascii="Cambria Math" w:eastAsiaTheme="minorEastAsia" w:hAnsi="Cambria Math" w:cstheme="minorHAnsi"/>
                      <w:i/>
                      <w:sz w:val="22"/>
                      <w:szCs w:val="22"/>
                      <w:lang w:val="es-ES"/>
                    </w:rPr>
                  </w:ins>
                </m:ctrlPr>
              </m:e>
            </m:d>
            <m:ctrlPr>
              <w:ins w:id="28" w:author="Usuario" w:date="2022-04-20T13:25:00Z">
                <w:rPr>
                  <w:rFonts w:ascii="Cambria Math" w:eastAsiaTheme="minorEastAsia" w:hAnsi="Cambria Math" w:cstheme="minorHAnsi"/>
                  <w:i/>
                  <w:sz w:val="22"/>
                  <w:szCs w:val="22"/>
                  <w:lang w:val="en-US"/>
                </w:rPr>
              </w:ins>
            </m:ctrlPr>
          </m:e>
        </m:d>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5D31E316" w14:textId="77777777" w:rsidR="00720FC6" w:rsidRPr="008106BC" w:rsidRDefault="00720FC6" w:rsidP="00720FC6">
      <w:pPr>
        <w:spacing w:line="276" w:lineRule="auto"/>
        <w:jc w:val="center"/>
        <w:rPr>
          <w:rFonts w:cstheme="minorHAnsi"/>
          <w:b/>
          <w:bCs/>
          <w:sz w:val="22"/>
          <w:szCs w:val="22"/>
          <w:vertAlign w:val="subscript"/>
          <w:lang w:val="en-US"/>
        </w:rPr>
      </w:pPr>
      <w:r w:rsidRPr="008106BC">
        <w:rPr>
          <w:rFonts w:eastAsiaTheme="minorEastAsia" w:cstheme="minorHAnsi"/>
          <w:color w:val="FF0000"/>
          <w:sz w:val="22"/>
          <w:szCs w:val="22"/>
          <w:lang w:val="en-US"/>
        </w:rPr>
        <w:t>2.</w:t>
      </w:r>
      <w:r w:rsidRPr="008106BC">
        <w:rPr>
          <w:rFonts w:eastAsiaTheme="minorEastAsia" w:cstheme="minorHAnsi"/>
          <w:b/>
          <w:bCs/>
          <w:color w:val="FF0000"/>
          <w:sz w:val="22"/>
          <w:szCs w:val="22"/>
          <w:lang w:val="en-US"/>
        </w:rPr>
        <w:t xml:space="preserve"> V</w:t>
      </w:r>
      <w:r w:rsidRPr="008106BC">
        <w:rPr>
          <w:rFonts w:eastAsiaTheme="minorEastAsia" w:cstheme="minorHAnsi"/>
          <w:b/>
          <w:bCs/>
          <w:sz w:val="22"/>
          <w:szCs w:val="22"/>
          <w:lang w:val="en-US"/>
        </w:rPr>
        <w:t xml:space="preserve"> </w:t>
      </w:r>
      <m:oMath>
        <m:r>
          <w:rPr>
            <w:rFonts w:ascii="Cambria Math" w:hAnsi="Cambria Math" w:cstheme="minorHAnsi"/>
            <w:color w:val="4EA72E" w:themeColor="accent6"/>
            <w:sz w:val="22"/>
            <w:szCs w:val="22"/>
            <w:lang w:val="en-US"/>
          </w:rPr>
          <m:t>¬</m:t>
        </m:r>
        <m:d>
          <m:dPr>
            <m:ctrlPr>
              <w:ins w:id="29" w:author="Usuario" w:date="2022-04-20T13:25:00Z">
                <w:rPr>
                  <w:rFonts w:ascii="Cambria Math" w:hAnsi="Cambria Math" w:cstheme="minorHAnsi"/>
                  <w:i/>
                  <w:color w:val="4EA72E" w:themeColor="accent6"/>
                  <w:sz w:val="22"/>
                  <w:szCs w:val="22"/>
                  <w:lang w:val="es-ES"/>
                </w:rPr>
              </w:ins>
            </m:ctrlPr>
          </m:dPr>
          <m:e>
            <m:r>
              <w:rPr>
                <w:rFonts w:ascii="Cambria Math" w:hAnsi="Cambria Math" w:cstheme="minorHAnsi"/>
                <w:color w:val="4EA72E" w:themeColor="accent6"/>
                <w:sz w:val="22"/>
                <w:szCs w:val="22"/>
                <w:lang w:val="es-ES"/>
              </w:rPr>
              <m:t>P</m:t>
            </m:r>
            <m:r>
              <w:rPr>
                <w:rFonts w:ascii="Cambria Math" w:hAnsi="Cambria Math" w:cstheme="minorHAnsi"/>
                <w:color w:val="4EA72E" w:themeColor="accent6"/>
                <w:sz w:val="22"/>
                <w:szCs w:val="22"/>
                <w:lang w:val="en-US"/>
              </w:rPr>
              <m:t>∧</m:t>
            </m:r>
            <m:r>
              <w:rPr>
                <w:rFonts w:ascii="Cambria Math" w:hAnsi="Cambria Math" w:cstheme="minorHAnsi"/>
                <w:color w:val="4EA72E" w:themeColor="accent6"/>
                <w:sz w:val="22"/>
                <w:szCs w:val="22"/>
                <w:lang w:val="es-ES"/>
              </w:rPr>
              <m:t>Q</m:t>
            </m:r>
          </m:e>
        </m:d>
      </m:oMath>
      <w:r w:rsidRPr="008106BC">
        <w:rPr>
          <w:rFonts w:eastAsiaTheme="minorEastAsia" w:cstheme="minorHAnsi"/>
          <w:sz w:val="22"/>
          <w:szCs w:val="22"/>
          <w:lang w:val="en-US"/>
        </w:rPr>
        <w:t xml:space="preserve"> [1]</w:t>
      </w:r>
    </w:p>
    <w:p w14:paraId="5DE1BCF9" w14:textId="77777777" w:rsidR="00720FC6" w:rsidRPr="008106BC" w:rsidRDefault="00720FC6" w:rsidP="00720FC6">
      <w:pPr>
        <w:spacing w:line="276" w:lineRule="auto"/>
        <w:jc w:val="center"/>
        <w:rPr>
          <w:rFonts w:cstheme="minorHAnsi"/>
          <w:b/>
          <w:bCs/>
          <w:sz w:val="22"/>
          <w:szCs w:val="22"/>
          <w:vertAlign w:val="subscript"/>
          <w:lang w:val="en-US"/>
        </w:rPr>
      </w:pPr>
      <w:r w:rsidRPr="008106BC">
        <w:rPr>
          <w:rFonts w:eastAsiaTheme="minorEastAsia" w:cstheme="minorHAnsi"/>
          <w:color w:val="FF0000"/>
          <w:sz w:val="22"/>
          <w:szCs w:val="22"/>
          <w:lang w:val="en-US"/>
        </w:rPr>
        <w:t>3.</w:t>
      </w:r>
      <w:r w:rsidRPr="008106BC">
        <w:rPr>
          <w:rFonts w:eastAsiaTheme="minorEastAsia" w:cstheme="minorHAnsi"/>
          <w:b/>
          <w:bCs/>
          <w:color w:val="FF0000"/>
          <w:sz w:val="22"/>
          <w:szCs w:val="22"/>
          <w:lang w:val="en-US"/>
        </w:rPr>
        <w:t xml:space="preserve"> F </w:t>
      </w:r>
      <m:oMath>
        <m:d>
          <m:dPr>
            <m:ctrlPr>
              <w:ins w:id="30" w:author="Usuario" w:date="2022-04-20T13:25:00Z">
                <w:rPr>
                  <w:rFonts w:ascii="Cambria Math" w:hAnsi="Cambria Math" w:cstheme="minorHAnsi"/>
                  <w:i/>
                  <w:color w:val="E97132" w:themeColor="accent2"/>
                  <w:sz w:val="22"/>
                  <w:szCs w:val="22"/>
                  <w:lang w:val="es-ES"/>
                </w:rPr>
              </w:ins>
            </m:ctrlPr>
          </m:dPr>
          <m:e>
            <m:r>
              <w:rPr>
                <w:rFonts w:ascii="Cambria Math" w:hAnsi="Cambria Math" w:cstheme="minorHAnsi"/>
                <w:color w:val="E97132" w:themeColor="accent2"/>
                <w:sz w:val="22"/>
                <w:szCs w:val="22"/>
                <w:lang w:val="en-US"/>
              </w:rPr>
              <m:t>¬</m:t>
            </m:r>
            <m:r>
              <w:rPr>
                <w:rFonts w:ascii="Cambria Math" w:hAnsi="Cambria Math" w:cstheme="minorHAnsi"/>
                <w:color w:val="E97132" w:themeColor="accent2"/>
                <w:sz w:val="22"/>
                <w:szCs w:val="22"/>
                <w:lang w:val="es-ES"/>
              </w:rPr>
              <m:t>P</m:t>
            </m:r>
            <m:r>
              <w:rPr>
                <w:rFonts w:ascii="Cambria Math" w:hAnsi="Cambria Math" w:cstheme="minorHAnsi"/>
                <w:color w:val="E97132" w:themeColor="accent2"/>
                <w:sz w:val="22"/>
                <w:szCs w:val="22"/>
                <w:lang w:val="en-US"/>
              </w:rPr>
              <m:t>∨¬</m:t>
            </m:r>
            <m:r>
              <w:rPr>
                <w:rFonts w:ascii="Cambria Math" w:hAnsi="Cambria Math" w:cstheme="minorHAnsi"/>
                <w:color w:val="E97132" w:themeColor="accent2"/>
                <w:sz w:val="22"/>
                <w:szCs w:val="22"/>
                <w:lang w:val="es-ES"/>
              </w:rPr>
              <m:t>Q</m:t>
            </m:r>
            <m:ctrlPr>
              <w:ins w:id="31" w:author="Usuario" w:date="2022-04-20T13:25:00Z">
                <w:rPr>
                  <w:rFonts w:ascii="Cambria Math" w:eastAsiaTheme="minorEastAsia" w:hAnsi="Cambria Math" w:cstheme="minorHAnsi"/>
                  <w:i/>
                  <w:color w:val="E97132" w:themeColor="accent2"/>
                  <w:sz w:val="22"/>
                  <w:szCs w:val="22"/>
                  <w:lang w:val="es-ES"/>
                </w:rPr>
              </w:ins>
            </m:ctrlPr>
          </m:e>
        </m:d>
      </m:oMath>
      <w:r w:rsidRPr="008106BC">
        <w:rPr>
          <w:rFonts w:eastAsiaTheme="minorEastAsia" w:cstheme="minorHAnsi"/>
          <w:sz w:val="22"/>
          <w:szCs w:val="22"/>
          <w:lang w:val="en-US"/>
        </w:rPr>
        <w:t xml:space="preserve"> [1]</w:t>
      </w:r>
    </w:p>
    <w:p w14:paraId="381B9192" w14:textId="77777777" w:rsidR="00720FC6" w:rsidRPr="008106BC" w:rsidRDefault="00720FC6" w:rsidP="00720FC6">
      <w:pPr>
        <w:spacing w:line="276" w:lineRule="auto"/>
        <w:jc w:val="both"/>
        <w:rPr>
          <w:rFonts w:cstheme="minorHAnsi"/>
          <w:sz w:val="22"/>
          <w:szCs w:val="22"/>
          <w:lang w:val="en-US"/>
        </w:rPr>
      </w:pPr>
      <w:r w:rsidRPr="008106BC">
        <w:rPr>
          <w:rFonts w:cstheme="minorHAnsi"/>
          <w:sz w:val="22"/>
          <w:szCs w:val="22"/>
          <w:lang w:val="en-US"/>
        </w:rPr>
        <w:tab/>
      </w:r>
    </w:p>
    <w:p w14:paraId="14AC6436" w14:textId="77777777" w:rsidR="00720FC6" w:rsidRPr="008106BC" w:rsidRDefault="00720FC6" w:rsidP="00720FC6">
      <w:pPr>
        <w:spacing w:line="276" w:lineRule="auto"/>
        <w:ind w:firstLine="708"/>
        <w:jc w:val="both"/>
        <w:rPr>
          <w:rFonts w:eastAsiaTheme="minorEastAsia" w:cstheme="minorHAnsi"/>
          <w:sz w:val="22"/>
          <w:szCs w:val="22"/>
          <w:lang w:val="es-ES_tradnl"/>
        </w:rPr>
      </w:pPr>
      <w:r>
        <w:rPr>
          <w:rFonts w:cstheme="minorHAnsi"/>
          <w:sz w:val="22"/>
          <w:szCs w:val="22"/>
        </w:rPr>
        <w:t>Debes</w:t>
      </w:r>
      <w:r w:rsidRPr="008106BC">
        <w:rPr>
          <w:rFonts w:cstheme="minorHAnsi"/>
          <w:sz w:val="22"/>
          <w:szCs w:val="22"/>
        </w:rPr>
        <w:t xml:space="preserve"> marc</w:t>
      </w:r>
      <w:r>
        <w:rPr>
          <w:rFonts w:cstheme="minorHAnsi"/>
          <w:sz w:val="22"/>
          <w:szCs w:val="22"/>
        </w:rPr>
        <w:t>a</w:t>
      </w:r>
      <w:r w:rsidRPr="008106BC">
        <w:rPr>
          <w:rFonts w:cstheme="minorHAnsi"/>
          <w:sz w:val="22"/>
          <w:szCs w:val="22"/>
        </w:rPr>
        <w:t>r</w:t>
      </w:r>
      <w:r>
        <w:rPr>
          <w:rFonts w:cstheme="minorHAnsi"/>
          <w:sz w:val="22"/>
          <w:szCs w:val="22"/>
        </w:rPr>
        <w:t>se</w:t>
      </w:r>
      <w:r w:rsidRPr="008106BC">
        <w:rPr>
          <w:rFonts w:cstheme="minorHAnsi"/>
          <w:sz w:val="22"/>
          <w:szCs w:val="22"/>
        </w:rPr>
        <w:t xml:space="preserve"> con </w:t>
      </w:r>
      <m:oMath>
        <m:r>
          <w:rPr>
            <w:rFonts w:ascii="Cambria Math" w:hAnsi="Cambria Math" w:cstheme="minorHAnsi"/>
            <w:sz w:val="22"/>
            <w:szCs w:val="22"/>
          </w:rPr>
          <m:t>"</m:t>
        </m:r>
        <m:r>
          <m:rPr>
            <m:sty m:val="p"/>
          </m:rPr>
          <w:rPr>
            <w:rFonts w:ascii="Apple Color Emoji" w:eastAsia="Meiryo" w:hAnsi="Apple Color Emoji" w:cs="Apple Color Emoji"/>
            <w:sz w:val="22"/>
            <w:szCs w:val="22"/>
            <w:lang w:val="es-ES_tradnl"/>
          </w:rPr>
          <m:t>✔</m:t>
        </m:r>
        <m:r>
          <m:rPr>
            <m:sty m:val="p"/>
          </m:rPr>
          <w:rPr>
            <w:rFonts w:ascii="Cambria Math" w:eastAsia="Meiryo" w:hAnsi="Cambria Math" w:cstheme="minorHAnsi"/>
            <w:sz w:val="22"/>
            <w:szCs w:val="22"/>
            <w:lang w:val="es-ES_tradnl"/>
          </w:rPr>
          <m:t>︎"</m:t>
        </m:r>
      </m:oMath>
      <w:r w:rsidRPr="008106BC">
        <w:rPr>
          <w:rFonts w:cstheme="minorHAnsi"/>
          <w:sz w:val="22"/>
          <w:szCs w:val="22"/>
        </w:rPr>
        <w:t xml:space="preserve">  todo paso al que ya se haya aplicado una de las reglas </w:t>
      </w:r>
      <w:r w:rsidRPr="008106BC">
        <w:rPr>
          <w:rFonts w:cstheme="minorHAnsi"/>
          <w:i/>
          <w:iCs/>
          <w:sz w:val="22"/>
          <w:szCs w:val="22"/>
        </w:rPr>
        <w:t>R1-R10</w:t>
      </w:r>
      <w:r w:rsidRPr="008106BC">
        <w:rPr>
          <w:rFonts w:cstheme="minorHAnsi"/>
          <w:sz w:val="22"/>
          <w:szCs w:val="22"/>
        </w:rPr>
        <w:t xml:space="preserve">. Además, a la derecha de cada nuevo paso, </w:t>
      </w:r>
      <w:r w:rsidRPr="00520449">
        <w:rPr>
          <w:rFonts w:cstheme="minorHAnsi"/>
          <w:sz w:val="22"/>
          <w:szCs w:val="22"/>
          <w:u w:val="single"/>
        </w:rPr>
        <w:t>se establece, entre corchetes “[…]”, el número del paso cual se dedujo</w:t>
      </w:r>
      <w:r w:rsidRPr="008106BC">
        <w:rPr>
          <w:rFonts w:cstheme="minorHAnsi"/>
          <w:sz w:val="22"/>
          <w:szCs w:val="22"/>
        </w:rPr>
        <w:t xml:space="preserve">. Finalmente, </w:t>
      </w:r>
      <w:r>
        <w:rPr>
          <w:rFonts w:cstheme="minorHAnsi"/>
          <w:sz w:val="22"/>
          <w:szCs w:val="22"/>
        </w:rPr>
        <w:t xml:space="preserve">recuérdese que deben </w:t>
      </w:r>
      <w:r w:rsidRPr="008106BC">
        <w:rPr>
          <w:rFonts w:cstheme="minorHAnsi"/>
          <w:sz w:val="22"/>
          <w:szCs w:val="22"/>
        </w:rPr>
        <w:t>aplicar</w:t>
      </w:r>
      <w:r>
        <w:rPr>
          <w:rFonts w:cstheme="minorHAnsi"/>
          <w:sz w:val="22"/>
          <w:szCs w:val="22"/>
        </w:rPr>
        <w:t>se</w:t>
      </w:r>
      <w:r w:rsidRPr="008106BC">
        <w:rPr>
          <w:rFonts w:cstheme="minorHAnsi"/>
          <w:sz w:val="22"/>
          <w:szCs w:val="22"/>
        </w:rPr>
        <w:t xml:space="preserve"> las reglas </w:t>
      </w:r>
      <w:r w:rsidRPr="008106BC">
        <w:rPr>
          <w:rFonts w:cstheme="minorHAnsi"/>
          <w:i/>
          <w:iCs/>
          <w:sz w:val="22"/>
          <w:szCs w:val="22"/>
        </w:rPr>
        <w:t>R1-R10</w:t>
      </w:r>
      <w:r w:rsidRPr="008106BC">
        <w:rPr>
          <w:rFonts w:cstheme="minorHAnsi"/>
          <w:sz w:val="22"/>
          <w:szCs w:val="22"/>
        </w:rPr>
        <w:t xml:space="preserve"> recursivamente hasta terminar</w:t>
      </w:r>
      <w:r>
        <w:rPr>
          <w:rFonts w:cstheme="minorHAnsi"/>
          <w:sz w:val="22"/>
          <w:szCs w:val="22"/>
        </w:rPr>
        <w:t xml:space="preserve"> el árbol</w:t>
      </w:r>
      <w:r w:rsidRPr="008106BC">
        <w:rPr>
          <w:rFonts w:cstheme="minorHAnsi"/>
          <w:sz w:val="22"/>
          <w:szCs w:val="22"/>
        </w:rPr>
        <w:t xml:space="preserve">. Más adelante </w:t>
      </w:r>
      <w:r>
        <w:rPr>
          <w:rFonts w:cstheme="minorHAnsi"/>
          <w:sz w:val="22"/>
          <w:szCs w:val="22"/>
        </w:rPr>
        <w:t>se ofrecerán</w:t>
      </w:r>
      <w:r w:rsidRPr="008106BC">
        <w:rPr>
          <w:rFonts w:cstheme="minorHAnsi"/>
          <w:sz w:val="22"/>
          <w:szCs w:val="22"/>
        </w:rPr>
        <w:t xml:space="preserve"> </w:t>
      </w:r>
      <w:proofErr w:type="spellStart"/>
      <w:r w:rsidRPr="008106BC">
        <w:rPr>
          <w:rFonts w:cstheme="minorHAnsi"/>
          <w:sz w:val="22"/>
          <w:szCs w:val="22"/>
        </w:rPr>
        <w:t>tips</w:t>
      </w:r>
      <w:proofErr w:type="spellEnd"/>
      <w:r w:rsidRPr="008106BC">
        <w:rPr>
          <w:rFonts w:cstheme="minorHAnsi"/>
          <w:sz w:val="22"/>
          <w:szCs w:val="22"/>
        </w:rPr>
        <w:t xml:space="preserve"> para saber qué pasos es recomendable desarrollar antes que otros. Por ahora, </w:t>
      </w:r>
      <w:r>
        <w:rPr>
          <w:rFonts w:cstheme="minorHAnsi"/>
          <w:sz w:val="22"/>
          <w:szCs w:val="22"/>
        </w:rPr>
        <w:t xml:space="preserve">solo se operará según </w:t>
      </w:r>
      <w:r w:rsidRPr="008106BC">
        <w:rPr>
          <w:rFonts w:cstheme="minorHAnsi"/>
          <w:sz w:val="22"/>
          <w:szCs w:val="22"/>
        </w:rPr>
        <w:t>el orden en el que aparecieron los nuevos pasos. Apl</w:t>
      </w:r>
      <w:r>
        <w:rPr>
          <w:rFonts w:cstheme="minorHAnsi"/>
          <w:sz w:val="22"/>
          <w:szCs w:val="22"/>
        </w:rPr>
        <w:t>íquese</w:t>
      </w:r>
      <w:r w:rsidRPr="008106BC">
        <w:rPr>
          <w:rFonts w:cstheme="minorHAnsi"/>
          <w:sz w:val="22"/>
          <w:szCs w:val="22"/>
        </w:rPr>
        <w:t xml:space="preserve"> </w:t>
      </w:r>
      <w:r w:rsidRPr="00F352D4">
        <w:rPr>
          <w:rFonts w:cstheme="minorHAnsi"/>
          <w:i/>
          <w:iCs/>
          <w:sz w:val="22"/>
          <w:szCs w:val="22"/>
          <w:highlight w:val="magenta"/>
        </w:rPr>
        <w:t>R1</w:t>
      </w:r>
      <w:r w:rsidRPr="008106BC">
        <w:rPr>
          <w:rFonts w:cstheme="minorHAnsi"/>
          <w:sz w:val="22"/>
          <w:szCs w:val="22"/>
        </w:rPr>
        <w:t xml:space="preserve"> al paso 2:</w:t>
      </w:r>
    </w:p>
    <w:p w14:paraId="348D1AC0"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sz w:val="22"/>
          <w:szCs w:val="22"/>
        </w:rPr>
        <w:t xml:space="preserve">1. F </w:t>
      </w:r>
      <m:oMath>
        <m:d>
          <m:dPr>
            <m:ctrlPr>
              <w:ins w:id="32" w:author="Usuario" w:date="2022-04-20T13:25:00Z">
                <w:rPr>
                  <w:rFonts w:ascii="Cambria Math" w:hAnsi="Cambria Math" w:cstheme="minorHAnsi"/>
                  <w:i/>
                  <w:sz w:val="22"/>
                  <w:szCs w:val="22"/>
                  <w:lang w:val="en-US"/>
                </w:rPr>
              </w:ins>
            </m:ctrlPr>
          </m:dPr>
          <m:e>
            <m:r>
              <w:rPr>
                <w:rFonts w:ascii="Cambria Math" w:hAnsi="Cambria Math" w:cstheme="minorHAnsi"/>
                <w:sz w:val="22"/>
                <w:szCs w:val="22"/>
              </w:rPr>
              <m:t>¬</m:t>
            </m:r>
            <m:d>
              <m:dPr>
                <m:ctrlPr>
                  <w:ins w:id="33"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e>
            </m:d>
            <m:r>
              <w:rPr>
                <w:rFonts w:ascii="Cambria Math" w:hAnsi="Cambria Math" w:cstheme="minorHAnsi"/>
                <w:sz w:val="22"/>
                <w:szCs w:val="22"/>
              </w:rPr>
              <m:t>⊃</m:t>
            </m:r>
            <m:d>
              <m:dPr>
                <m:ctrlPr>
                  <w:ins w:id="34" w:author="Usuario" w:date="2022-04-20T13:25:00Z">
                    <w:rPr>
                      <w:rFonts w:ascii="Cambria Math" w:hAnsi="Cambria Math" w:cstheme="minorHAnsi"/>
                      <w:i/>
                      <w:sz w:val="22"/>
                      <w:szCs w:val="22"/>
                      <w:lang w:val="es-ES"/>
                    </w:rPr>
                  </w:ins>
                </m:ctrlPr>
              </m:dPr>
              <m:e>
                <m:r>
                  <w:rPr>
                    <w:rFonts w:ascii="Cambria Math" w:hAnsi="Cambria Math" w:cstheme="minorHAnsi"/>
                    <w:sz w:val="22"/>
                    <w:szCs w:val="22"/>
                  </w:rPr>
                  <m:t>¬</m:t>
                </m:r>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ctrlPr>
                  <w:ins w:id="35" w:author="Usuario" w:date="2022-04-20T13:25:00Z">
                    <w:rPr>
                      <w:rFonts w:ascii="Cambria Math" w:eastAsiaTheme="minorEastAsia" w:hAnsi="Cambria Math" w:cstheme="minorHAnsi"/>
                      <w:i/>
                      <w:sz w:val="22"/>
                      <w:szCs w:val="22"/>
                      <w:lang w:val="es-ES"/>
                    </w:rPr>
                  </w:ins>
                </m:ctrlPr>
              </m:e>
            </m:d>
            <m:ctrlPr>
              <w:ins w:id="36" w:author="Usuario" w:date="2022-04-20T13:25:00Z">
                <w:rPr>
                  <w:rFonts w:ascii="Cambria Math" w:eastAsiaTheme="minorEastAsia" w:hAnsi="Cambria Math" w:cstheme="minorHAnsi"/>
                  <w:i/>
                  <w:sz w:val="22"/>
                  <w:szCs w:val="22"/>
                  <w:lang w:val="en-US"/>
                </w:rPr>
              </w:ins>
            </m:ctrlPr>
          </m:e>
        </m:d>
      </m:oMath>
      <w:r w:rsidRPr="008106BC">
        <w:rPr>
          <w:rFonts w:eastAsiaTheme="minorEastAsia" w:cstheme="minorHAnsi"/>
          <w:sz w:val="22"/>
          <w:szCs w:val="22"/>
        </w:rPr>
        <w:t xml:space="preserve"> </w:t>
      </w:r>
      <m:oMath>
        <m:r>
          <m:rPr>
            <m:sty m:val="p"/>
          </m:rPr>
          <w:rPr>
            <w:rFonts w:ascii="Apple Color Emoji" w:eastAsia="Meiryo" w:hAnsi="Apple Color Emoji" w:cs="Apple Color Emoji"/>
            <w:sz w:val="22"/>
            <w:szCs w:val="22"/>
          </w:rPr>
          <m:t>✔</m:t>
        </m:r>
        <m:r>
          <m:rPr>
            <m:sty m:val="p"/>
          </m:rPr>
          <w:rPr>
            <w:rFonts w:ascii="Cambria Math" w:eastAsia="Meiryo" w:hAnsi="Cambria Math" w:cstheme="minorHAnsi"/>
            <w:sz w:val="22"/>
            <w:szCs w:val="22"/>
            <w:lang w:val="es-ES_tradnl"/>
          </w:rPr>
          <m:t>︎</m:t>
        </m:r>
      </m:oMath>
    </w:p>
    <w:p w14:paraId="2447F4E5" w14:textId="77777777" w:rsidR="00720FC6" w:rsidRPr="008106BC" w:rsidRDefault="00720FC6" w:rsidP="00720FC6">
      <w:pPr>
        <w:spacing w:line="276" w:lineRule="auto"/>
        <w:jc w:val="center"/>
        <w:rPr>
          <w:rFonts w:cstheme="minorHAnsi"/>
          <w:sz w:val="22"/>
          <w:szCs w:val="22"/>
          <w:vertAlign w:val="subscript"/>
        </w:rPr>
      </w:pPr>
      <w:r w:rsidRPr="008106BC">
        <w:rPr>
          <w:rFonts w:eastAsiaTheme="minorEastAsia" w:cstheme="minorHAnsi"/>
          <w:sz w:val="22"/>
          <w:szCs w:val="22"/>
        </w:rPr>
        <w:t xml:space="preserve">2. V </w:t>
      </w:r>
      <m:oMath>
        <m:r>
          <w:rPr>
            <w:rFonts w:ascii="Cambria Math" w:hAnsi="Cambria Math" w:cstheme="minorHAnsi"/>
            <w:sz w:val="22"/>
            <w:szCs w:val="22"/>
          </w:rPr>
          <m:t>¬</m:t>
        </m:r>
        <m:d>
          <m:dPr>
            <m:ctrlPr>
              <w:ins w:id="37"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e>
        </m:d>
      </m:oMath>
      <w:r w:rsidRPr="008106BC">
        <w:rPr>
          <w:rFonts w:eastAsiaTheme="minorEastAsia" w:cstheme="minorHAnsi"/>
          <w:sz w:val="22"/>
          <w:szCs w:val="22"/>
        </w:rPr>
        <w:t xml:space="preserve"> [1]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778AB10E" w14:textId="77777777" w:rsidR="00720FC6" w:rsidRPr="008106BC" w:rsidRDefault="00720FC6" w:rsidP="00720FC6">
      <w:pPr>
        <w:spacing w:line="276" w:lineRule="auto"/>
        <w:jc w:val="center"/>
        <w:rPr>
          <w:rFonts w:cstheme="minorHAnsi"/>
          <w:b/>
          <w:bCs/>
          <w:sz w:val="22"/>
          <w:szCs w:val="22"/>
          <w:vertAlign w:val="subscript"/>
        </w:rPr>
      </w:pPr>
      <w:r w:rsidRPr="008106BC">
        <w:rPr>
          <w:rFonts w:eastAsiaTheme="minorEastAsia" w:cstheme="minorHAnsi"/>
          <w:sz w:val="22"/>
          <w:szCs w:val="22"/>
        </w:rPr>
        <w:t xml:space="preserve">3. F </w:t>
      </w:r>
      <m:oMath>
        <m:d>
          <m:dPr>
            <m:ctrlPr>
              <w:ins w:id="38" w:author="Usuario" w:date="2022-04-20T13:25:00Z">
                <w:rPr>
                  <w:rFonts w:ascii="Cambria Math" w:hAnsi="Cambria Math" w:cstheme="minorHAnsi"/>
                  <w:i/>
                  <w:sz w:val="22"/>
                  <w:szCs w:val="22"/>
                  <w:lang w:val="es-ES"/>
                </w:rPr>
              </w:ins>
            </m:ctrlPr>
          </m:dPr>
          <m:e>
            <m:r>
              <w:rPr>
                <w:rFonts w:ascii="Cambria Math" w:hAnsi="Cambria Math" w:cstheme="minorHAnsi"/>
                <w:sz w:val="22"/>
                <w:szCs w:val="22"/>
              </w:rPr>
              <m:t>¬</m:t>
            </m:r>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ctrlPr>
              <w:ins w:id="39" w:author="Usuario" w:date="2022-04-20T13:25:00Z">
                <w:rPr>
                  <w:rFonts w:ascii="Cambria Math" w:eastAsiaTheme="minorEastAsia" w:hAnsi="Cambria Math" w:cstheme="minorHAnsi"/>
                  <w:i/>
                  <w:sz w:val="22"/>
                  <w:szCs w:val="22"/>
                  <w:lang w:val="es-ES"/>
                </w:rPr>
              </w:ins>
            </m:ctrlPr>
          </m:e>
        </m:d>
      </m:oMath>
      <w:r w:rsidRPr="008106BC">
        <w:rPr>
          <w:rFonts w:eastAsiaTheme="minorEastAsia" w:cstheme="minorHAnsi"/>
          <w:sz w:val="22"/>
          <w:szCs w:val="22"/>
        </w:rPr>
        <w:t xml:space="preserve"> [1]</w:t>
      </w:r>
    </w:p>
    <w:p w14:paraId="1EB76B50"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b/>
          <w:bCs/>
          <w:color w:val="FF0000"/>
          <w:sz w:val="22"/>
          <w:szCs w:val="22"/>
        </w:rPr>
        <w:t>4. F</w:t>
      </w:r>
      <w:r w:rsidRPr="008106BC">
        <w:rPr>
          <w:rFonts w:eastAsiaTheme="minorEastAsia" w:cstheme="minorHAnsi"/>
          <w:sz w:val="22"/>
          <w:szCs w:val="22"/>
        </w:rPr>
        <w:t xml:space="preserve"> </w:t>
      </w:r>
      <m:oMath>
        <m:d>
          <m:dPr>
            <m:ctrlPr>
              <w:ins w:id="40"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e>
        </m:d>
      </m:oMath>
      <w:r w:rsidRPr="008106BC">
        <w:rPr>
          <w:rFonts w:eastAsiaTheme="minorEastAsia" w:cstheme="minorHAnsi"/>
          <w:sz w:val="22"/>
          <w:szCs w:val="22"/>
        </w:rPr>
        <w:t xml:space="preserve"> [2] </w:t>
      </w:r>
    </w:p>
    <w:p w14:paraId="7D9C8E09" w14:textId="77777777" w:rsidR="00720FC6" w:rsidRPr="008106BC" w:rsidRDefault="00720FC6" w:rsidP="00720FC6">
      <w:pPr>
        <w:spacing w:line="276" w:lineRule="auto"/>
        <w:rPr>
          <w:rFonts w:eastAsiaTheme="minorEastAsia" w:cstheme="minorHAnsi"/>
          <w:sz w:val="22"/>
          <w:szCs w:val="22"/>
        </w:rPr>
      </w:pPr>
      <w:r w:rsidRPr="008106BC">
        <w:rPr>
          <w:rFonts w:eastAsiaTheme="minorEastAsia" w:cstheme="minorHAnsi"/>
          <w:sz w:val="22"/>
          <w:szCs w:val="22"/>
        </w:rPr>
        <w:tab/>
      </w:r>
    </w:p>
    <w:p w14:paraId="7A01F563" w14:textId="77777777" w:rsidR="00720FC6" w:rsidRPr="008106BC" w:rsidRDefault="00720FC6" w:rsidP="00720FC6">
      <w:pPr>
        <w:spacing w:line="276" w:lineRule="auto"/>
        <w:jc w:val="both"/>
        <w:rPr>
          <w:rFonts w:eastAsiaTheme="minorEastAsia" w:cstheme="minorHAnsi"/>
          <w:sz w:val="22"/>
          <w:szCs w:val="22"/>
          <w:lang w:val="es-ES_tradnl"/>
        </w:rPr>
      </w:pPr>
      <w:r w:rsidRPr="008106BC">
        <w:rPr>
          <w:rFonts w:eastAsiaTheme="minorEastAsia" w:cstheme="minorHAnsi"/>
          <w:sz w:val="22"/>
          <w:szCs w:val="22"/>
        </w:rPr>
        <w:tab/>
      </w:r>
      <w:r w:rsidRPr="008106BC">
        <w:rPr>
          <w:rFonts w:eastAsiaTheme="minorEastAsia" w:cstheme="minorHAnsi"/>
          <w:sz w:val="22"/>
          <w:szCs w:val="22"/>
          <w:lang w:val="es-ES_tradnl"/>
        </w:rPr>
        <w:t>Ahora apl</w:t>
      </w:r>
      <w:r>
        <w:rPr>
          <w:rFonts w:eastAsiaTheme="minorEastAsia" w:cstheme="minorHAnsi"/>
          <w:sz w:val="22"/>
          <w:szCs w:val="22"/>
          <w:lang w:val="es-ES_tradnl"/>
        </w:rPr>
        <w:t xml:space="preserve">íquese </w:t>
      </w:r>
      <w:r w:rsidRPr="008106BC">
        <w:rPr>
          <w:rFonts w:eastAsiaTheme="minorEastAsia" w:cstheme="minorHAnsi"/>
          <w:i/>
          <w:iCs/>
          <w:sz w:val="22"/>
          <w:szCs w:val="22"/>
          <w:lang w:val="es-ES_tradnl"/>
        </w:rPr>
        <w:t>R4</w:t>
      </w:r>
      <w:r w:rsidRPr="008106BC">
        <w:rPr>
          <w:rFonts w:eastAsiaTheme="minorEastAsia" w:cstheme="minorHAnsi"/>
          <w:sz w:val="22"/>
          <w:szCs w:val="22"/>
          <w:lang w:val="es-ES_tradnl"/>
        </w:rPr>
        <w:t xml:space="preserve"> al paso 3:</w:t>
      </w:r>
    </w:p>
    <w:p w14:paraId="382FDC90"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1. F </w:t>
      </w:r>
      <m:oMath>
        <m:d>
          <m:dPr>
            <m:ctrlPr>
              <w:ins w:id="41"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d>
              <m:dPr>
                <m:ctrlPr>
                  <w:ins w:id="42"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r>
              <w:rPr>
                <w:rFonts w:ascii="Cambria Math" w:hAnsi="Cambria Math" w:cstheme="minorHAnsi"/>
                <w:sz w:val="22"/>
                <w:szCs w:val="22"/>
                <w:lang w:val="en-US"/>
              </w:rPr>
              <m:t>⊃</m:t>
            </m:r>
            <m:d>
              <m:dPr>
                <m:ctrlPr>
                  <w:ins w:id="43"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44" w:author="Usuario" w:date="2022-04-20T13:25:00Z">
                    <w:rPr>
                      <w:rFonts w:ascii="Cambria Math" w:eastAsiaTheme="minorEastAsia" w:hAnsi="Cambria Math" w:cstheme="minorHAnsi"/>
                      <w:i/>
                      <w:sz w:val="22"/>
                      <w:szCs w:val="22"/>
                      <w:lang w:val="es-ES"/>
                    </w:rPr>
                  </w:ins>
                </m:ctrlPr>
              </m:e>
            </m:d>
            <m:ctrlPr>
              <w:ins w:id="45" w:author="Usuario" w:date="2022-04-20T13:25:00Z">
                <w:rPr>
                  <w:rFonts w:ascii="Cambria Math" w:eastAsiaTheme="minorEastAsia" w:hAnsi="Cambria Math" w:cstheme="minorHAnsi"/>
                  <w:i/>
                  <w:sz w:val="22"/>
                  <w:szCs w:val="22"/>
                  <w:lang w:val="en-US"/>
                </w:rPr>
              </w:ins>
            </m:ctrlPr>
          </m:e>
        </m:d>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1F2D550F" w14:textId="77777777" w:rsidR="00720FC6" w:rsidRPr="008106BC" w:rsidRDefault="00720FC6" w:rsidP="00720FC6">
      <w:pPr>
        <w:spacing w:line="276" w:lineRule="auto"/>
        <w:jc w:val="center"/>
        <w:rPr>
          <w:rFonts w:cstheme="minorHAnsi"/>
          <w:sz w:val="22"/>
          <w:szCs w:val="22"/>
          <w:vertAlign w:val="subscript"/>
          <w:lang w:val="en-US"/>
        </w:rPr>
      </w:pPr>
      <w:r w:rsidRPr="008106BC">
        <w:rPr>
          <w:rFonts w:eastAsiaTheme="minorEastAsia" w:cstheme="minorHAnsi"/>
          <w:sz w:val="22"/>
          <w:szCs w:val="22"/>
          <w:lang w:val="en-US"/>
        </w:rPr>
        <w:t xml:space="preserve">2. V </w:t>
      </w:r>
      <m:oMath>
        <m:r>
          <w:rPr>
            <w:rFonts w:ascii="Cambria Math" w:hAnsi="Cambria Math" w:cstheme="minorHAnsi"/>
            <w:sz w:val="22"/>
            <w:szCs w:val="22"/>
            <w:lang w:val="en-US"/>
          </w:rPr>
          <m:t>¬</m:t>
        </m:r>
        <m:d>
          <m:dPr>
            <m:ctrlPr>
              <w:ins w:id="46"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r w:rsidRPr="008106BC">
        <w:rPr>
          <w:rFonts w:eastAsiaTheme="minorEastAsia" w:cstheme="minorHAnsi"/>
          <w:sz w:val="22"/>
          <w:szCs w:val="22"/>
          <w:lang w:val="en-US"/>
        </w:rPr>
        <w:t xml:space="preserve"> </w:t>
      </w:r>
    </w:p>
    <w:p w14:paraId="2924E4A3" w14:textId="77777777" w:rsidR="00720FC6" w:rsidRPr="008106BC" w:rsidRDefault="00720FC6" w:rsidP="00720FC6">
      <w:pPr>
        <w:spacing w:line="276" w:lineRule="auto"/>
        <w:jc w:val="center"/>
        <w:rPr>
          <w:rFonts w:cstheme="minorHAnsi"/>
          <w:b/>
          <w:bCs/>
          <w:sz w:val="22"/>
          <w:szCs w:val="22"/>
          <w:vertAlign w:val="subscript"/>
          <w:lang w:val="en-US"/>
        </w:rPr>
      </w:pPr>
      <w:r w:rsidRPr="008106BC">
        <w:rPr>
          <w:rFonts w:eastAsiaTheme="minorEastAsia" w:cstheme="minorHAnsi"/>
          <w:sz w:val="22"/>
          <w:szCs w:val="22"/>
          <w:lang w:val="en-US"/>
        </w:rPr>
        <w:t xml:space="preserve">3. F </w:t>
      </w:r>
      <m:oMath>
        <m:d>
          <m:dPr>
            <m:ctrlPr>
              <w:ins w:id="47"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48" w:author="Usuario" w:date="2022-04-20T13:25:00Z">
                <w:rPr>
                  <w:rFonts w:ascii="Cambria Math" w:eastAsiaTheme="minorEastAsia" w:hAnsi="Cambria Math" w:cstheme="minorHAnsi"/>
                  <w:i/>
                  <w:sz w:val="22"/>
                  <w:szCs w:val="22"/>
                  <w:lang w:val="es-ES"/>
                </w:rPr>
              </w:ins>
            </m:ctrlP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0763FFEF"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sz w:val="22"/>
          <w:szCs w:val="22"/>
        </w:rPr>
        <w:t xml:space="preserve">4. F </w:t>
      </w:r>
      <m:oMath>
        <m:d>
          <m:dPr>
            <m:ctrlPr>
              <w:ins w:id="49"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e>
        </m:d>
      </m:oMath>
      <w:r w:rsidRPr="008106BC">
        <w:rPr>
          <w:rFonts w:eastAsiaTheme="minorEastAsia" w:cstheme="minorHAnsi"/>
          <w:sz w:val="22"/>
          <w:szCs w:val="22"/>
        </w:rPr>
        <w:t xml:space="preserve"> [2] </w:t>
      </w:r>
    </w:p>
    <w:p w14:paraId="225E2893"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b/>
          <w:bCs/>
          <w:color w:val="FF0000"/>
          <w:sz w:val="22"/>
          <w:szCs w:val="22"/>
        </w:rPr>
        <w:t>5. F</w:t>
      </w:r>
      <w:r w:rsidRPr="008106BC">
        <w:rPr>
          <w:rFonts w:eastAsiaTheme="minorEastAsia" w:cstheme="minorHAnsi"/>
          <w:sz w:val="22"/>
          <w:szCs w:val="22"/>
        </w:rPr>
        <w:t xml:space="preserve"> </w:t>
      </w:r>
      <m:oMath>
        <m:r>
          <w:rPr>
            <w:rFonts w:ascii="Cambria Math" w:hAnsi="Cambria Math" w:cstheme="minorHAnsi"/>
            <w:sz w:val="22"/>
            <w:szCs w:val="22"/>
          </w:rPr>
          <m:t>¬</m:t>
        </m:r>
        <m:r>
          <w:rPr>
            <w:rFonts w:ascii="Cambria Math" w:hAnsi="Cambria Math" w:cstheme="minorHAnsi"/>
            <w:sz w:val="22"/>
            <w:szCs w:val="22"/>
            <w:lang w:val="es-ES"/>
          </w:rPr>
          <m:t>P</m:t>
        </m:r>
      </m:oMath>
      <w:r w:rsidRPr="008106BC">
        <w:rPr>
          <w:rFonts w:eastAsiaTheme="minorEastAsia" w:cstheme="minorHAnsi"/>
          <w:sz w:val="22"/>
          <w:szCs w:val="22"/>
          <w:lang w:val="es-ES"/>
        </w:rPr>
        <w:t xml:space="preserve"> [3]</w:t>
      </w:r>
    </w:p>
    <w:p w14:paraId="11476473"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b/>
          <w:bCs/>
          <w:color w:val="FF0000"/>
          <w:sz w:val="22"/>
          <w:szCs w:val="22"/>
        </w:rPr>
        <w:t>6. F</w:t>
      </w:r>
      <w:r w:rsidRPr="008106BC">
        <w:rPr>
          <w:rFonts w:eastAsiaTheme="minorEastAsia" w:cstheme="minorHAnsi"/>
          <w:sz w:val="22"/>
          <w:szCs w:val="22"/>
        </w:rPr>
        <w:t xml:space="preserve"> </w:t>
      </w:r>
      <m:oMath>
        <m:r>
          <w:rPr>
            <w:rFonts w:ascii="Cambria Math" w:hAnsi="Cambria Math" w:cstheme="minorHAnsi"/>
            <w:sz w:val="22"/>
            <w:szCs w:val="22"/>
          </w:rPr>
          <m:t>¬</m:t>
        </m:r>
        <m:r>
          <w:rPr>
            <w:rFonts w:ascii="Cambria Math" w:hAnsi="Cambria Math" w:cstheme="minorHAnsi"/>
            <w:sz w:val="22"/>
            <w:szCs w:val="22"/>
            <w:lang w:val="es-ES"/>
          </w:rPr>
          <m:t>Q</m:t>
        </m:r>
      </m:oMath>
      <w:r w:rsidRPr="008106BC">
        <w:rPr>
          <w:rFonts w:eastAsiaTheme="minorEastAsia" w:cstheme="minorHAnsi"/>
          <w:sz w:val="22"/>
          <w:szCs w:val="22"/>
          <w:lang w:val="es-ES"/>
        </w:rPr>
        <w:t xml:space="preserve"> [3]</w:t>
      </w:r>
    </w:p>
    <w:p w14:paraId="7AE54978" w14:textId="77777777" w:rsidR="00720FC6" w:rsidRPr="008106BC" w:rsidRDefault="00720FC6" w:rsidP="00720FC6">
      <w:pPr>
        <w:spacing w:line="276" w:lineRule="auto"/>
        <w:jc w:val="both"/>
        <w:rPr>
          <w:rFonts w:eastAsiaTheme="minorEastAsia" w:cstheme="minorHAnsi"/>
          <w:sz w:val="22"/>
          <w:szCs w:val="22"/>
        </w:rPr>
      </w:pPr>
      <w:r w:rsidRPr="008106BC">
        <w:rPr>
          <w:rFonts w:eastAsiaTheme="minorEastAsia" w:cstheme="minorHAnsi"/>
          <w:sz w:val="22"/>
          <w:szCs w:val="22"/>
        </w:rPr>
        <w:lastRenderedPageBreak/>
        <w:tab/>
      </w:r>
    </w:p>
    <w:p w14:paraId="49407B8D" w14:textId="77777777" w:rsidR="00720FC6" w:rsidRPr="008106BC" w:rsidRDefault="00720FC6" w:rsidP="00720FC6">
      <w:pPr>
        <w:spacing w:line="276" w:lineRule="auto"/>
        <w:ind w:firstLine="708"/>
        <w:jc w:val="both"/>
        <w:rPr>
          <w:rFonts w:eastAsiaTheme="minorEastAsia" w:cstheme="minorHAnsi"/>
          <w:sz w:val="22"/>
          <w:szCs w:val="22"/>
        </w:rPr>
      </w:pPr>
      <w:r w:rsidRPr="008106BC">
        <w:rPr>
          <w:rFonts w:eastAsiaTheme="minorEastAsia" w:cstheme="minorHAnsi"/>
          <w:sz w:val="22"/>
          <w:szCs w:val="22"/>
        </w:rPr>
        <w:t xml:space="preserve">Para elegir qué paso desarrollar primero </w:t>
      </w:r>
      <w:r>
        <w:rPr>
          <w:rFonts w:eastAsiaTheme="minorEastAsia" w:cstheme="minorHAnsi"/>
          <w:sz w:val="22"/>
          <w:szCs w:val="22"/>
        </w:rPr>
        <w:t>-</w:t>
      </w:r>
      <w:r w:rsidRPr="008106BC">
        <w:rPr>
          <w:rFonts w:eastAsiaTheme="minorEastAsia" w:cstheme="minorHAnsi"/>
          <w:sz w:val="22"/>
          <w:szCs w:val="22"/>
        </w:rPr>
        <w:t>4, 5 o 6</w:t>
      </w:r>
      <w:r>
        <w:rPr>
          <w:rFonts w:eastAsiaTheme="minorEastAsia" w:cstheme="minorHAnsi"/>
          <w:sz w:val="22"/>
          <w:szCs w:val="22"/>
        </w:rPr>
        <w:t>-</w:t>
      </w:r>
      <w:r w:rsidRPr="008106BC">
        <w:rPr>
          <w:rFonts w:eastAsiaTheme="minorEastAsia" w:cstheme="minorHAnsi"/>
          <w:sz w:val="22"/>
          <w:szCs w:val="22"/>
        </w:rPr>
        <w:t xml:space="preserve"> </w:t>
      </w:r>
      <w:r>
        <w:rPr>
          <w:rFonts w:eastAsiaTheme="minorEastAsia" w:cstheme="minorHAnsi"/>
          <w:sz w:val="22"/>
          <w:szCs w:val="22"/>
        </w:rPr>
        <w:t xml:space="preserve">se puede </w:t>
      </w:r>
      <w:r w:rsidRPr="008106BC">
        <w:rPr>
          <w:rFonts w:eastAsiaTheme="minorEastAsia" w:cstheme="minorHAnsi"/>
          <w:sz w:val="22"/>
          <w:szCs w:val="22"/>
        </w:rPr>
        <w:t xml:space="preserve">aplicar </w:t>
      </w:r>
      <w:r>
        <w:rPr>
          <w:rFonts w:eastAsiaTheme="minorEastAsia" w:cstheme="minorHAnsi"/>
          <w:sz w:val="22"/>
          <w:szCs w:val="22"/>
        </w:rPr>
        <w:t>este</w:t>
      </w:r>
      <w:r w:rsidRPr="008106BC">
        <w:rPr>
          <w:rFonts w:eastAsiaTheme="minorEastAsia" w:cstheme="minorHAnsi"/>
          <w:sz w:val="22"/>
          <w:szCs w:val="22"/>
        </w:rPr>
        <w:t xml:space="preserve"> </w:t>
      </w:r>
      <w:proofErr w:type="spellStart"/>
      <w:r w:rsidRPr="00EC1910">
        <w:rPr>
          <w:rFonts w:eastAsiaTheme="minorEastAsia" w:cstheme="minorHAnsi"/>
          <w:sz w:val="22"/>
          <w:szCs w:val="22"/>
        </w:rPr>
        <w:t>tip</w:t>
      </w:r>
      <w:proofErr w:type="spellEnd"/>
      <w:r w:rsidRPr="008106BC">
        <w:rPr>
          <w:rFonts w:eastAsiaTheme="minorEastAsia" w:cstheme="minorHAnsi"/>
          <w:sz w:val="22"/>
          <w:szCs w:val="22"/>
        </w:rPr>
        <w:t xml:space="preserve">: </w:t>
      </w:r>
      <w:r w:rsidRPr="008106BC">
        <w:rPr>
          <w:rFonts w:eastAsiaTheme="minorEastAsia" w:cstheme="minorHAnsi"/>
          <w:sz w:val="22"/>
          <w:szCs w:val="22"/>
          <w:u w:val="single"/>
        </w:rPr>
        <w:t>proc</w:t>
      </w:r>
      <w:r>
        <w:rPr>
          <w:rFonts w:eastAsiaTheme="minorEastAsia" w:cstheme="minorHAnsi"/>
          <w:sz w:val="22"/>
          <w:szCs w:val="22"/>
          <w:u w:val="single"/>
        </w:rPr>
        <w:t>úrese</w:t>
      </w:r>
      <w:r w:rsidRPr="008106BC">
        <w:rPr>
          <w:rFonts w:eastAsiaTheme="minorEastAsia" w:cstheme="minorHAnsi"/>
          <w:sz w:val="22"/>
          <w:szCs w:val="22"/>
          <w:u w:val="single"/>
        </w:rPr>
        <w:t xml:space="preserve"> aplicar, primero, las reglas </w:t>
      </w:r>
      <w:r w:rsidRPr="008106BC">
        <w:rPr>
          <w:rFonts w:eastAsiaTheme="minorEastAsia" w:cstheme="minorHAnsi"/>
          <w:i/>
          <w:iCs/>
          <w:sz w:val="22"/>
          <w:szCs w:val="22"/>
          <w:u w:val="single"/>
        </w:rPr>
        <w:t>R1-R5</w:t>
      </w:r>
      <w:r w:rsidRPr="008106BC">
        <w:rPr>
          <w:rFonts w:eastAsiaTheme="minorEastAsia" w:cstheme="minorHAnsi"/>
          <w:sz w:val="22"/>
          <w:szCs w:val="22"/>
          <w:u w:val="single"/>
        </w:rPr>
        <w:t xml:space="preserve"> y, después, las reglas </w:t>
      </w:r>
      <w:r w:rsidRPr="008106BC">
        <w:rPr>
          <w:rFonts w:eastAsiaTheme="minorEastAsia" w:cstheme="minorHAnsi"/>
          <w:i/>
          <w:iCs/>
          <w:sz w:val="22"/>
          <w:szCs w:val="22"/>
          <w:u w:val="single"/>
        </w:rPr>
        <w:t>R6-R10</w:t>
      </w:r>
      <w:r w:rsidRPr="008106BC">
        <w:rPr>
          <w:rFonts w:eastAsiaTheme="minorEastAsia" w:cstheme="minorHAnsi"/>
          <w:sz w:val="22"/>
          <w:szCs w:val="22"/>
        </w:rPr>
        <w:t>. En otras palabras: siempre que sea posible, op</w:t>
      </w:r>
      <w:r>
        <w:rPr>
          <w:rFonts w:eastAsiaTheme="minorEastAsia" w:cstheme="minorHAnsi"/>
          <w:sz w:val="22"/>
          <w:szCs w:val="22"/>
        </w:rPr>
        <w:t>érense</w:t>
      </w:r>
      <w:r w:rsidRPr="008106BC">
        <w:rPr>
          <w:rFonts w:eastAsiaTheme="minorEastAsia" w:cstheme="minorHAnsi"/>
          <w:sz w:val="22"/>
          <w:szCs w:val="22"/>
        </w:rPr>
        <w:t xml:space="preserve"> primero las deducciones lineales antes que las bi</w:t>
      </w:r>
      <w:r>
        <w:rPr>
          <w:rFonts w:eastAsiaTheme="minorEastAsia" w:cstheme="minorHAnsi"/>
          <w:sz w:val="22"/>
          <w:szCs w:val="22"/>
        </w:rPr>
        <w:t>f</w:t>
      </w:r>
      <w:r w:rsidRPr="008106BC">
        <w:rPr>
          <w:rFonts w:eastAsiaTheme="minorEastAsia" w:cstheme="minorHAnsi"/>
          <w:sz w:val="22"/>
          <w:szCs w:val="22"/>
        </w:rPr>
        <w:t xml:space="preserve">urcadas. Así, </w:t>
      </w:r>
      <w:r>
        <w:rPr>
          <w:rFonts w:eastAsiaTheme="minorEastAsia" w:cstheme="minorHAnsi"/>
          <w:sz w:val="22"/>
          <w:szCs w:val="22"/>
        </w:rPr>
        <w:t>se comienza</w:t>
      </w:r>
      <w:r w:rsidRPr="008106BC">
        <w:rPr>
          <w:rFonts w:eastAsiaTheme="minorEastAsia" w:cstheme="minorHAnsi"/>
          <w:sz w:val="22"/>
          <w:szCs w:val="22"/>
        </w:rPr>
        <w:t xml:space="preserve"> con la aplicación de </w:t>
      </w:r>
      <w:r w:rsidRPr="00F352D4">
        <w:rPr>
          <w:rFonts w:eastAsiaTheme="minorEastAsia" w:cstheme="minorHAnsi"/>
          <w:i/>
          <w:iCs/>
          <w:sz w:val="22"/>
          <w:szCs w:val="22"/>
          <w:highlight w:val="magenta"/>
        </w:rPr>
        <w:t>R2</w:t>
      </w:r>
      <w:r w:rsidRPr="008106BC">
        <w:rPr>
          <w:rFonts w:eastAsiaTheme="minorEastAsia" w:cstheme="minorHAnsi"/>
          <w:sz w:val="22"/>
          <w:szCs w:val="22"/>
        </w:rPr>
        <w:t xml:space="preserve"> a los pasos 5 y 6: </w:t>
      </w:r>
    </w:p>
    <w:p w14:paraId="49D0ACE9"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1. F </w:t>
      </w:r>
      <m:oMath>
        <m:d>
          <m:dPr>
            <m:ctrlPr>
              <w:ins w:id="50" w:author="Usuario" w:date="2022-04-20T13:25:00Z">
                <w:rPr>
                  <w:rFonts w:ascii="Cambria Math" w:hAnsi="Cambria Math" w:cstheme="minorHAnsi"/>
                  <w:i/>
                  <w:sz w:val="22"/>
                  <w:szCs w:val="22"/>
                </w:rPr>
              </w:ins>
            </m:ctrlPr>
          </m:dPr>
          <m:e>
            <m:r>
              <w:rPr>
                <w:rFonts w:ascii="Cambria Math" w:hAnsi="Cambria Math" w:cstheme="minorHAnsi"/>
                <w:sz w:val="22"/>
                <w:szCs w:val="22"/>
                <w:lang w:val="en-US"/>
              </w:rPr>
              <m:t>¬</m:t>
            </m:r>
            <m:d>
              <m:dPr>
                <m:ctrlPr>
                  <w:ins w:id="51"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r>
              <w:rPr>
                <w:rFonts w:ascii="Cambria Math" w:hAnsi="Cambria Math" w:cstheme="minorHAnsi"/>
                <w:sz w:val="22"/>
                <w:szCs w:val="22"/>
                <w:lang w:val="en-US"/>
              </w:rPr>
              <m:t>⊃</m:t>
            </m:r>
            <m:d>
              <m:dPr>
                <m:ctrlPr>
                  <w:ins w:id="52"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53" w:author="Usuario" w:date="2022-04-20T13:25:00Z">
                    <w:rPr>
                      <w:rFonts w:ascii="Cambria Math" w:eastAsiaTheme="minorEastAsia" w:hAnsi="Cambria Math" w:cstheme="minorHAnsi"/>
                      <w:i/>
                      <w:sz w:val="22"/>
                      <w:szCs w:val="22"/>
                      <w:lang w:val="es-ES"/>
                    </w:rPr>
                  </w:ins>
                </m:ctrlPr>
              </m:e>
            </m:d>
            <m:ctrlPr>
              <w:ins w:id="54" w:author="Usuario" w:date="2022-04-20T13:25:00Z">
                <w:rPr>
                  <w:rFonts w:ascii="Cambria Math" w:eastAsiaTheme="minorEastAsia" w:hAnsi="Cambria Math" w:cstheme="minorHAnsi"/>
                  <w:i/>
                  <w:sz w:val="22"/>
                  <w:szCs w:val="22"/>
                </w:rPr>
              </w:ins>
            </m:ctrlPr>
          </m:e>
        </m:d>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65863491" w14:textId="77777777" w:rsidR="00720FC6" w:rsidRPr="008106BC" w:rsidRDefault="00720FC6" w:rsidP="00720FC6">
      <w:pPr>
        <w:spacing w:line="276" w:lineRule="auto"/>
        <w:jc w:val="center"/>
        <w:rPr>
          <w:rFonts w:cstheme="minorHAnsi"/>
          <w:sz w:val="22"/>
          <w:szCs w:val="22"/>
          <w:vertAlign w:val="subscript"/>
          <w:lang w:val="en-US"/>
        </w:rPr>
      </w:pPr>
      <w:r w:rsidRPr="008106BC">
        <w:rPr>
          <w:rFonts w:eastAsiaTheme="minorEastAsia" w:cstheme="minorHAnsi"/>
          <w:sz w:val="22"/>
          <w:szCs w:val="22"/>
          <w:lang w:val="en-US"/>
        </w:rPr>
        <w:t xml:space="preserve">2. V </w:t>
      </w:r>
      <m:oMath>
        <m:r>
          <w:rPr>
            <w:rFonts w:ascii="Cambria Math" w:hAnsi="Cambria Math" w:cstheme="minorHAnsi"/>
            <w:sz w:val="22"/>
            <w:szCs w:val="22"/>
            <w:lang w:val="en-US"/>
          </w:rPr>
          <m:t>¬</m:t>
        </m:r>
        <m:d>
          <m:dPr>
            <m:ctrlPr>
              <w:ins w:id="55"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r w:rsidRPr="008106BC">
        <w:rPr>
          <w:rFonts w:eastAsiaTheme="minorEastAsia" w:cstheme="minorHAnsi"/>
          <w:sz w:val="22"/>
          <w:szCs w:val="22"/>
          <w:lang w:val="en-US"/>
        </w:rPr>
        <w:t xml:space="preserve"> </w:t>
      </w:r>
    </w:p>
    <w:p w14:paraId="689B9B48" w14:textId="77777777" w:rsidR="00720FC6" w:rsidRPr="008106BC" w:rsidRDefault="00720FC6" w:rsidP="00720FC6">
      <w:pPr>
        <w:spacing w:line="276" w:lineRule="auto"/>
        <w:jc w:val="center"/>
        <w:rPr>
          <w:rFonts w:cstheme="minorHAnsi"/>
          <w:b/>
          <w:bCs/>
          <w:sz w:val="22"/>
          <w:szCs w:val="22"/>
          <w:vertAlign w:val="subscript"/>
          <w:lang w:val="en-US"/>
        </w:rPr>
      </w:pPr>
      <w:r w:rsidRPr="008106BC">
        <w:rPr>
          <w:rFonts w:eastAsiaTheme="minorEastAsia" w:cstheme="minorHAnsi"/>
          <w:sz w:val="22"/>
          <w:szCs w:val="22"/>
          <w:lang w:val="en-US"/>
        </w:rPr>
        <w:t xml:space="preserve">3. F </w:t>
      </w:r>
      <m:oMath>
        <m:d>
          <m:dPr>
            <m:ctrlPr>
              <w:ins w:id="56"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57" w:author="Usuario" w:date="2022-04-20T13:25:00Z">
                <w:rPr>
                  <w:rFonts w:ascii="Cambria Math" w:eastAsiaTheme="minorEastAsia" w:hAnsi="Cambria Math" w:cstheme="minorHAnsi"/>
                  <w:i/>
                  <w:sz w:val="22"/>
                  <w:szCs w:val="22"/>
                  <w:lang w:val="es-ES"/>
                </w:rPr>
              </w:ins>
            </m:ctrlP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34A0F59E"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4. F </w:t>
      </w:r>
      <m:oMath>
        <m:d>
          <m:dPr>
            <m:ctrlPr>
              <w:ins w:id="58"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[2] </w:t>
      </w:r>
    </w:p>
    <w:p w14:paraId="1DFB8DC9"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5. F </w:t>
      </w:r>
      <m:oMath>
        <m:r>
          <w:rPr>
            <w:rFonts w:ascii="Cambria Math" w:hAnsi="Cambria Math" w:cstheme="minorHAnsi"/>
            <w:sz w:val="22"/>
            <w:szCs w:val="22"/>
            <w:lang w:val="en-US"/>
          </w:rPr>
          <m:t>¬</m:t>
        </m:r>
        <m:r>
          <w:rPr>
            <w:rFonts w:ascii="Cambria Math" w:hAnsi="Cambria Math" w:cstheme="minorHAnsi"/>
            <w:sz w:val="22"/>
            <w:szCs w:val="22"/>
            <w:lang w:val="es-ES"/>
          </w:rPr>
          <m:t>P</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567B1443"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6. F </w:t>
      </w:r>
      <m:oMath>
        <m:r>
          <w:rPr>
            <w:rFonts w:ascii="Cambria Math" w:hAnsi="Cambria Math" w:cstheme="minorHAnsi"/>
            <w:sz w:val="22"/>
            <w:szCs w:val="22"/>
            <w:lang w:val="en-US"/>
          </w:rPr>
          <m:t>¬</m:t>
        </m:r>
        <m:r>
          <w:rPr>
            <w:rFonts w:ascii="Cambria Math" w:hAnsi="Cambria Math" w:cstheme="minorHAnsi"/>
            <w:sz w:val="22"/>
            <w:szCs w:val="22"/>
            <w:lang w:val="es-ES"/>
          </w:rPr>
          <m:t>Q</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4AC529AD" w14:textId="77777777" w:rsidR="00720FC6" w:rsidRPr="008106BC" w:rsidRDefault="00720FC6" w:rsidP="00720FC6">
      <w:pPr>
        <w:spacing w:line="276" w:lineRule="auto"/>
        <w:jc w:val="center"/>
        <w:rPr>
          <w:rFonts w:eastAsiaTheme="minorEastAsia" w:cstheme="minorHAnsi"/>
          <w:sz w:val="22"/>
          <w:szCs w:val="22"/>
          <w:lang w:val="en-US"/>
        </w:rPr>
      </w:pPr>
      <w:r w:rsidRPr="00762D36">
        <w:rPr>
          <w:rFonts w:eastAsiaTheme="minorEastAsia" w:cstheme="minorHAnsi"/>
          <w:b/>
          <w:bCs/>
          <w:color w:val="FF0000"/>
          <w:sz w:val="22"/>
          <w:szCs w:val="22"/>
          <w:highlight w:val="green"/>
          <w:lang w:val="en-US"/>
        </w:rPr>
        <w:t>7. V</w:t>
      </w:r>
      <w:r w:rsidRPr="00762D36">
        <w:rPr>
          <w:rFonts w:eastAsiaTheme="minorEastAsia" w:cstheme="minorHAnsi"/>
          <w:sz w:val="22"/>
          <w:szCs w:val="22"/>
          <w:highlight w:val="green"/>
          <w:lang w:val="en-US"/>
        </w:rPr>
        <w:t xml:space="preserve"> </w:t>
      </w:r>
      <m:oMath>
        <m:r>
          <w:rPr>
            <w:rFonts w:ascii="Cambria Math" w:hAnsi="Cambria Math" w:cstheme="minorHAnsi"/>
            <w:sz w:val="22"/>
            <w:szCs w:val="22"/>
            <w:highlight w:val="green"/>
            <w:lang w:val="es-ES"/>
          </w:rPr>
          <m:t>P</m:t>
        </m:r>
      </m:oMath>
      <w:r w:rsidRPr="00762D36">
        <w:rPr>
          <w:rFonts w:eastAsiaTheme="minorEastAsia" w:cstheme="minorHAnsi"/>
          <w:sz w:val="22"/>
          <w:szCs w:val="22"/>
          <w:highlight w:val="green"/>
          <w:lang w:val="en-US"/>
        </w:rPr>
        <w:t xml:space="preserve"> [5]</w:t>
      </w:r>
    </w:p>
    <w:p w14:paraId="08DCBBCD" w14:textId="77777777" w:rsidR="00720FC6" w:rsidRPr="008106BC" w:rsidRDefault="00720FC6" w:rsidP="00720FC6">
      <w:pPr>
        <w:spacing w:line="276" w:lineRule="auto"/>
        <w:jc w:val="center"/>
        <w:rPr>
          <w:rFonts w:eastAsiaTheme="minorEastAsia" w:cstheme="minorHAnsi"/>
          <w:sz w:val="22"/>
          <w:szCs w:val="22"/>
          <w:lang w:val="en-US"/>
        </w:rPr>
      </w:pPr>
      <w:r w:rsidRPr="00762D36">
        <w:rPr>
          <w:rFonts w:eastAsiaTheme="minorEastAsia" w:cstheme="minorHAnsi"/>
          <w:b/>
          <w:bCs/>
          <w:color w:val="FF0000"/>
          <w:sz w:val="22"/>
          <w:szCs w:val="22"/>
          <w:highlight w:val="cyan"/>
          <w:lang w:val="en-US"/>
        </w:rPr>
        <w:t>8. V</w:t>
      </w:r>
      <w:r w:rsidRPr="00762D36">
        <w:rPr>
          <w:rFonts w:eastAsiaTheme="minorEastAsia" w:cstheme="minorHAnsi"/>
          <w:sz w:val="22"/>
          <w:szCs w:val="22"/>
          <w:highlight w:val="cyan"/>
          <w:lang w:val="en-US"/>
        </w:rPr>
        <w:t xml:space="preserve"> </w:t>
      </w:r>
      <m:oMath>
        <m:r>
          <w:rPr>
            <w:rFonts w:ascii="Cambria Math" w:eastAsiaTheme="minorEastAsia" w:hAnsi="Cambria Math" w:cstheme="minorHAnsi"/>
            <w:sz w:val="22"/>
            <w:szCs w:val="22"/>
            <w:highlight w:val="cyan"/>
          </w:rPr>
          <m:t>Q</m:t>
        </m:r>
      </m:oMath>
      <w:r w:rsidRPr="00762D36">
        <w:rPr>
          <w:rFonts w:eastAsiaTheme="minorEastAsia" w:cstheme="minorHAnsi"/>
          <w:sz w:val="22"/>
          <w:szCs w:val="22"/>
          <w:highlight w:val="cyan"/>
          <w:lang w:val="en-US"/>
        </w:rPr>
        <w:t xml:space="preserve"> [6]</w:t>
      </w:r>
    </w:p>
    <w:p w14:paraId="171D54CF" w14:textId="77777777" w:rsidR="00720FC6" w:rsidRPr="008106BC" w:rsidRDefault="00720FC6" w:rsidP="00720FC6">
      <w:pPr>
        <w:spacing w:line="276" w:lineRule="auto"/>
        <w:rPr>
          <w:rFonts w:eastAsiaTheme="minorEastAsia" w:cstheme="minorHAnsi"/>
          <w:sz w:val="22"/>
          <w:szCs w:val="22"/>
          <w:lang w:val="en-US"/>
        </w:rPr>
      </w:pPr>
    </w:p>
    <w:p w14:paraId="5B4B388D" w14:textId="77777777" w:rsidR="00720FC6" w:rsidRPr="008106BC" w:rsidRDefault="00720FC6" w:rsidP="00720FC6">
      <w:pPr>
        <w:spacing w:line="276" w:lineRule="auto"/>
        <w:jc w:val="both"/>
        <w:rPr>
          <w:rFonts w:cstheme="minorHAnsi"/>
          <w:sz w:val="22"/>
          <w:szCs w:val="22"/>
        </w:rPr>
      </w:pPr>
      <w:r w:rsidRPr="008106BC">
        <w:rPr>
          <w:rFonts w:cstheme="minorHAnsi"/>
          <w:sz w:val="22"/>
          <w:szCs w:val="22"/>
          <w:lang w:val="en-US"/>
        </w:rPr>
        <w:tab/>
      </w:r>
      <w:r w:rsidRPr="008106BC">
        <w:rPr>
          <w:rFonts w:cstheme="minorHAnsi"/>
          <w:sz w:val="22"/>
          <w:szCs w:val="22"/>
        </w:rPr>
        <w:t xml:space="preserve">Finalmente, </w:t>
      </w:r>
      <w:r>
        <w:rPr>
          <w:rFonts w:cstheme="minorHAnsi"/>
          <w:sz w:val="22"/>
          <w:szCs w:val="22"/>
        </w:rPr>
        <w:t>aplíquese</w:t>
      </w:r>
      <w:r w:rsidRPr="008106BC">
        <w:rPr>
          <w:rFonts w:cstheme="minorHAnsi"/>
          <w:sz w:val="22"/>
          <w:szCs w:val="22"/>
        </w:rPr>
        <w:t xml:space="preserve"> </w:t>
      </w:r>
      <w:r w:rsidRPr="008106BC">
        <w:rPr>
          <w:rFonts w:cstheme="minorHAnsi"/>
          <w:i/>
          <w:iCs/>
          <w:sz w:val="22"/>
          <w:szCs w:val="22"/>
        </w:rPr>
        <w:t>R6</w:t>
      </w:r>
      <w:r w:rsidRPr="008106BC">
        <w:rPr>
          <w:rFonts w:cstheme="minorHAnsi"/>
          <w:sz w:val="22"/>
          <w:szCs w:val="22"/>
        </w:rPr>
        <w:t xml:space="preserve"> a 4:</w:t>
      </w:r>
    </w:p>
    <w:p w14:paraId="6FC571A1"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sz w:val="22"/>
          <w:szCs w:val="22"/>
        </w:rPr>
        <w:t xml:space="preserve">1. F </w:t>
      </w:r>
      <m:oMath>
        <m:d>
          <m:dPr>
            <m:ctrlPr>
              <w:ins w:id="59" w:author="Usuario" w:date="2022-04-20T13:25:00Z">
                <w:rPr>
                  <w:rFonts w:ascii="Cambria Math" w:hAnsi="Cambria Math" w:cstheme="minorHAnsi"/>
                  <w:i/>
                  <w:sz w:val="22"/>
                  <w:szCs w:val="22"/>
                  <w:lang w:val="en-US"/>
                </w:rPr>
              </w:ins>
            </m:ctrlPr>
          </m:dPr>
          <m:e>
            <m:r>
              <w:rPr>
                <w:rFonts w:ascii="Cambria Math" w:hAnsi="Cambria Math" w:cstheme="minorHAnsi"/>
                <w:sz w:val="22"/>
                <w:szCs w:val="22"/>
              </w:rPr>
              <m:t>¬</m:t>
            </m:r>
            <m:d>
              <m:dPr>
                <m:ctrlPr>
                  <w:ins w:id="60"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e>
            </m:d>
            <m:r>
              <w:rPr>
                <w:rFonts w:ascii="Cambria Math" w:hAnsi="Cambria Math" w:cstheme="minorHAnsi"/>
                <w:sz w:val="22"/>
                <w:szCs w:val="22"/>
              </w:rPr>
              <m:t>⊃</m:t>
            </m:r>
            <m:d>
              <m:dPr>
                <m:ctrlPr>
                  <w:ins w:id="61" w:author="Usuario" w:date="2022-04-20T13:25:00Z">
                    <w:rPr>
                      <w:rFonts w:ascii="Cambria Math" w:hAnsi="Cambria Math" w:cstheme="minorHAnsi"/>
                      <w:i/>
                      <w:sz w:val="22"/>
                      <w:szCs w:val="22"/>
                      <w:lang w:val="es-ES"/>
                    </w:rPr>
                  </w:ins>
                </m:ctrlPr>
              </m:dPr>
              <m:e>
                <m:r>
                  <w:rPr>
                    <w:rFonts w:ascii="Cambria Math" w:hAnsi="Cambria Math" w:cstheme="minorHAnsi"/>
                    <w:sz w:val="22"/>
                    <w:szCs w:val="22"/>
                  </w:rPr>
                  <m:t>¬</m:t>
                </m:r>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s-ES"/>
                  </w:rPr>
                  <m:t>Q</m:t>
                </m:r>
                <m:ctrlPr>
                  <w:ins w:id="62" w:author="Usuario" w:date="2022-04-20T13:25:00Z">
                    <w:rPr>
                      <w:rFonts w:ascii="Cambria Math" w:eastAsiaTheme="minorEastAsia" w:hAnsi="Cambria Math" w:cstheme="minorHAnsi"/>
                      <w:i/>
                      <w:sz w:val="22"/>
                      <w:szCs w:val="22"/>
                      <w:lang w:val="es-ES"/>
                    </w:rPr>
                  </w:ins>
                </m:ctrlPr>
              </m:e>
            </m:d>
            <m:ctrlPr>
              <w:ins w:id="63" w:author="Usuario" w:date="2022-04-20T13:25:00Z">
                <w:rPr>
                  <w:rFonts w:ascii="Cambria Math" w:eastAsiaTheme="minorEastAsia" w:hAnsi="Cambria Math" w:cstheme="minorHAnsi"/>
                  <w:i/>
                  <w:sz w:val="22"/>
                  <w:szCs w:val="22"/>
                  <w:lang w:val="en-US"/>
                </w:rPr>
              </w:ins>
            </m:ctrlPr>
          </m:e>
        </m:d>
      </m:oMath>
      <w:r w:rsidRPr="008106BC">
        <w:rPr>
          <w:rFonts w:eastAsiaTheme="minorEastAsia" w:cstheme="minorHAnsi"/>
          <w:sz w:val="22"/>
          <w:szCs w:val="22"/>
        </w:rPr>
        <w:t xml:space="preserve"> </w:t>
      </w:r>
      <m:oMath>
        <m:r>
          <m:rPr>
            <m:sty m:val="p"/>
          </m:rPr>
          <w:rPr>
            <w:rFonts w:ascii="Apple Color Emoji" w:eastAsia="Meiryo" w:hAnsi="Apple Color Emoji" w:cs="Apple Color Emoji"/>
            <w:sz w:val="22"/>
            <w:szCs w:val="22"/>
          </w:rPr>
          <m:t>✔</m:t>
        </m:r>
        <m:r>
          <m:rPr>
            <m:sty m:val="p"/>
          </m:rPr>
          <w:rPr>
            <w:rFonts w:ascii="Cambria Math" w:eastAsia="Meiryo" w:hAnsi="Cambria Math" w:cstheme="minorHAnsi"/>
            <w:sz w:val="22"/>
            <w:szCs w:val="22"/>
            <w:lang w:val="es-ES_tradnl"/>
          </w:rPr>
          <m:t>︎</m:t>
        </m:r>
      </m:oMath>
    </w:p>
    <w:p w14:paraId="04A529B9" w14:textId="77777777" w:rsidR="00720FC6" w:rsidRPr="008106BC" w:rsidRDefault="00720FC6" w:rsidP="00720FC6">
      <w:pPr>
        <w:spacing w:line="276" w:lineRule="auto"/>
        <w:jc w:val="center"/>
        <w:rPr>
          <w:rFonts w:cstheme="minorHAnsi"/>
          <w:sz w:val="22"/>
          <w:szCs w:val="22"/>
          <w:vertAlign w:val="subscript"/>
          <w:lang w:val="en-US"/>
        </w:rPr>
      </w:pPr>
      <w:r w:rsidRPr="008106BC">
        <w:rPr>
          <w:rFonts w:eastAsiaTheme="minorEastAsia" w:cstheme="minorHAnsi"/>
          <w:sz w:val="22"/>
          <w:szCs w:val="22"/>
          <w:lang w:val="en-US"/>
        </w:rPr>
        <w:t xml:space="preserve">2. V </w:t>
      </w:r>
      <m:oMath>
        <m:r>
          <w:rPr>
            <w:rFonts w:ascii="Cambria Math" w:hAnsi="Cambria Math" w:cstheme="minorHAnsi"/>
            <w:sz w:val="22"/>
            <w:szCs w:val="22"/>
            <w:lang w:val="en-US"/>
          </w:rPr>
          <m:t>¬</m:t>
        </m:r>
        <m:d>
          <m:dPr>
            <m:ctrlPr>
              <w:ins w:id="64"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r w:rsidRPr="008106BC">
        <w:rPr>
          <w:rFonts w:eastAsiaTheme="minorEastAsia" w:cstheme="minorHAnsi"/>
          <w:sz w:val="22"/>
          <w:szCs w:val="22"/>
          <w:lang w:val="en-US"/>
        </w:rPr>
        <w:t xml:space="preserve"> </w:t>
      </w:r>
    </w:p>
    <w:p w14:paraId="4F3E57FA" w14:textId="77777777" w:rsidR="00720FC6" w:rsidRPr="008106BC" w:rsidRDefault="00720FC6" w:rsidP="00720FC6">
      <w:pPr>
        <w:spacing w:line="276" w:lineRule="auto"/>
        <w:jc w:val="center"/>
        <w:rPr>
          <w:rFonts w:cstheme="minorHAnsi"/>
          <w:b/>
          <w:bCs/>
          <w:sz w:val="22"/>
          <w:szCs w:val="22"/>
          <w:vertAlign w:val="subscript"/>
          <w:lang w:val="en-US"/>
        </w:rPr>
      </w:pPr>
      <w:r w:rsidRPr="008106BC">
        <w:rPr>
          <w:rFonts w:eastAsiaTheme="minorEastAsia" w:cstheme="minorHAnsi"/>
          <w:sz w:val="22"/>
          <w:szCs w:val="22"/>
          <w:lang w:val="en-US"/>
        </w:rPr>
        <w:t xml:space="preserve">3. F </w:t>
      </w:r>
      <m:oMath>
        <m:d>
          <m:dPr>
            <m:ctrlPr>
              <w:ins w:id="65"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66" w:author="Usuario" w:date="2022-04-20T13:25:00Z">
                <w:rPr>
                  <w:rFonts w:ascii="Cambria Math" w:eastAsiaTheme="minorEastAsia" w:hAnsi="Cambria Math" w:cstheme="minorHAnsi"/>
                  <w:i/>
                  <w:sz w:val="22"/>
                  <w:szCs w:val="22"/>
                  <w:lang w:val="es-ES"/>
                </w:rPr>
              </w:ins>
            </m:ctrlP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25C1ED62"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4. F </w:t>
      </w:r>
      <m:oMath>
        <m:d>
          <m:dPr>
            <m:ctrlPr>
              <w:ins w:id="67"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1BBCA118"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5. F </w:t>
      </w:r>
      <m:oMath>
        <m:r>
          <w:rPr>
            <w:rFonts w:ascii="Cambria Math" w:hAnsi="Cambria Math" w:cstheme="minorHAnsi"/>
            <w:sz w:val="22"/>
            <w:szCs w:val="22"/>
            <w:lang w:val="en-US"/>
          </w:rPr>
          <m:t>¬</m:t>
        </m:r>
        <m:r>
          <w:rPr>
            <w:rFonts w:ascii="Cambria Math" w:hAnsi="Cambria Math" w:cstheme="minorHAnsi"/>
            <w:sz w:val="22"/>
            <w:szCs w:val="22"/>
            <w:lang w:val="es-ES"/>
          </w:rPr>
          <m:t>P</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2E7CDD0D"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6. F </w:t>
      </w:r>
      <m:oMath>
        <m:r>
          <w:rPr>
            <w:rFonts w:ascii="Cambria Math" w:hAnsi="Cambria Math" w:cstheme="minorHAnsi"/>
            <w:sz w:val="22"/>
            <w:szCs w:val="22"/>
            <w:lang w:val="en-US"/>
          </w:rPr>
          <m:t>¬</m:t>
        </m:r>
        <m:r>
          <w:rPr>
            <w:rFonts w:ascii="Cambria Math" w:hAnsi="Cambria Math" w:cstheme="minorHAnsi"/>
            <w:sz w:val="22"/>
            <w:szCs w:val="22"/>
            <w:lang w:val="es-ES"/>
          </w:rPr>
          <m:t>Q</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07391291" w14:textId="77777777" w:rsidR="00720FC6" w:rsidRPr="008106BC" w:rsidRDefault="00720FC6" w:rsidP="00720FC6">
      <w:pPr>
        <w:spacing w:line="276" w:lineRule="auto"/>
        <w:jc w:val="center"/>
        <w:rPr>
          <w:rFonts w:eastAsiaTheme="minorEastAsia" w:cstheme="minorHAnsi"/>
          <w:sz w:val="22"/>
          <w:szCs w:val="22"/>
          <w:lang w:val="en-US"/>
        </w:rPr>
      </w:pPr>
      <w:r w:rsidRPr="00762D36">
        <w:rPr>
          <w:rFonts w:eastAsiaTheme="minorEastAsia" w:cstheme="minorHAnsi"/>
          <w:sz w:val="22"/>
          <w:szCs w:val="22"/>
          <w:highlight w:val="green"/>
          <w:lang w:val="en-US"/>
        </w:rPr>
        <w:t xml:space="preserve">7. V </w:t>
      </w:r>
      <m:oMath>
        <m:r>
          <w:rPr>
            <w:rFonts w:ascii="Cambria Math" w:hAnsi="Cambria Math" w:cstheme="minorHAnsi"/>
            <w:color w:val="FFFFFF" w:themeColor="background1"/>
            <w:sz w:val="22"/>
            <w:szCs w:val="22"/>
            <w:highlight w:val="green"/>
            <w:lang w:val="es-ES"/>
          </w:rPr>
          <m:t>P</m:t>
        </m:r>
      </m:oMath>
      <w:r w:rsidRPr="008158F8">
        <w:rPr>
          <w:rFonts w:eastAsiaTheme="minorEastAsia" w:cstheme="minorHAnsi"/>
          <w:color w:val="FFFFFF" w:themeColor="background1"/>
          <w:sz w:val="22"/>
          <w:szCs w:val="22"/>
          <w:highlight w:val="green"/>
          <w:lang w:val="en-US"/>
        </w:rPr>
        <w:t xml:space="preserve"> </w:t>
      </w:r>
      <w:r w:rsidRPr="00762D36">
        <w:rPr>
          <w:rFonts w:eastAsiaTheme="minorEastAsia" w:cstheme="minorHAnsi"/>
          <w:sz w:val="22"/>
          <w:szCs w:val="22"/>
          <w:highlight w:val="green"/>
          <w:lang w:val="en-US"/>
        </w:rPr>
        <w:t>[5]</w:t>
      </w:r>
    </w:p>
    <w:p w14:paraId="338A0C29"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8. V </w:t>
      </w:r>
      <m:oMath>
        <m:r>
          <w:rPr>
            <w:rFonts w:ascii="Cambria Math" w:eastAsiaTheme="minorEastAsia" w:hAnsi="Cambria Math" w:cstheme="minorHAnsi"/>
            <w:sz w:val="22"/>
            <w:szCs w:val="22"/>
            <w:lang w:val="en-US"/>
          </w:rPr>
          <m:t>Q</m:t>
        </m:r>
      </m:oMath>
      <w:r w:rsidRPr="008106BC">
        <w:rPr>
          <w:rFonts w:eastAsiaTheme="minorEastAsia" w:cstheme="minorHAnsi"/>
          <w:sz w:val="22"/>
          <w:szCs w:val="22"/>
          <w:lang w:val="en-US"/>
        </w:rPr>
        <w:t xml:space="preserve"> [6]</w:t>
      </w:r>
    </w:p>
    <w:p w14:paraId="52013F4F" w14:textId="71793A36"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59264" behindDoc="0" locked="0" layoutInCell="1" allowOverlap="1" wp14:anchorId="43B47C48" wp14:editId="3BEECF61">
                <wp:simplePos x="0" y="0"/>
                <wp:positionH relativeFrom="column">
                  <wp:posOffset>2435225</wp:posOffset>
                </wp:positionH>
                <wp:positionV relativeFrom="paragraph">
                  <wp:posOffset>7620</wp:posOffset>
                </wp:positionV>
                <wp:extent cx="408940" cy="173355"/>
                <wp:effectExtent l="0" t="0" r="10160" b="17145"/>
                <wp:wrapNone/>
                <wp:docPr id="20" name="Conector recto 20"/>
                <wp:cNvGraphicFramePr/>
                <a:graphic xmlns:a="http://schemas.openxmlformats.org/drawingml/2006/main">
                  <a:graphicData uri="http://schemas.microsoft.com/office/word/2010/wordprocessingShape">
                    <wps:wsp>
                      <wps:cNvCnPr/>
                      <wps:spPr>
                        <a:xfrm flipH="1">
                          <a:off x="0" y="0"/>
                          <a:ext cx="408940" cy="1733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4D6A8" id="Conector recto 2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6pt" to="223.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60288" behindDoc="0" locked="0" layoutInCell="1" allowOverlap="1" wp14:anchorId="5FAA2D6A" wp14:editId="6DDC1617">
                <wp:simplePos x="0" y="0"/>
                <wp:positionH relativeFrom="column">
                  <wp:posOffset>2845435</wp:posOffset>
                </wp:positionH>
                <wp:positionV relativeFrom="paragraph">
                  <wp:posOffset>7620</wp:posOffset>
                </wp:positionV>
                <wp:extent cx="370205" cy="173355"/>
                <wp:effectExtent l="0" t="0" r="10795" b="17145"/>
                <wp:wrapNone/>
                <wp:docPr id="21" name="Conector recto 21"/>
                <wp:cNvGraphicFramePr/>
                <a:graphic xmlns:a="http://schemas.openxmlformats.org/drawingml/2006/main">
                  <a:graphicData uri="http://schemas.microsoft.com/office/word/2010/wordprocessingShape">
                    <wps:wsp>
                      <wps:cNvCnPr/>
                      <wps:spPr>
                        <a:xfrm flipH="1" flipV="1">
                          <a:off x="0" y="0"/>
                          <a:ext cx="370205" cy="1733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442D7" id="Conector recto 21"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05pt,.6pt" to="253.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" strokecolor="black [3200]" strokeweight="1pt">
                <v:stroke joinstyle="miter"/>
              </v:line>
            </w:pict>
          </mc:Fallback>
        </mc:AlternateContent>
      </w:r>
    </w:p>
    <w:p w14:paraId="14E69F4E" w14:textId="77777777" w:rsidR="00720FC6" w:rsidRPr="008106BC" w:rsidRDefault="00720FC6" w:rsidP="00720FC6">
      <w:pPr>
        <w:spacing w:line="276" w:lineRule="auto"/>
        <w:jc w:val="center"/>
        <w:rPr>
          <w:rFonts w:eastAsiaTheme="minorEastAsia" w:cstheme="minorHAnsi"/>
          <w:sz w:val="22"/>
          <w:szCs w:val="22"/>
          <w:lang w:val="en-US"/>
        </w:rPr>
      </w:pPr>
      <w:r w:rsidRPr="00762D36">
        <w:rPr>
          <w:rFonts w:eastAsiaTheme="minorEastAsia" w:cstheme="minorHAnsi"/>
          <w:b/>
          <w:bCs/>
          <w:color w:val="FF0000"/>
          <w:sz w:val="22"/>
          <w:szCs w:val="22"/>
          <w:highlight w:val="green"/>
          <w:lang w:val="en-US"/>
        </w:rPr>
        <w:t>9. F</w:t>
      </w:r>
      <w:r w:rsidRPr="00762D36">
        <w:rPr>
          <w:rFonts w:eastAsiaTheme="minorEastAsia" w:cstheme="minorHAnsi"/>
          <w:sz w:val="22"/>
          <w:szCs w:val="22"/>
          <w:highlight w:val="green"/>
          <w:lang w:val="en-US"/>
        </w:rPr>
        <w:t xml:space="preserve"> </w:t>
      </w:r>
      <m:oMath>
        <m:r>
          <w:rPr>
            <w:rFonts w:ascii="Cambria Math" w:hAnsi="Cambria Math" w:cstheme="minorHAnsi"/>
            <w:color w:val="FFFFFF" w:themeColor="background1"/>
            <w:sz w:val="22"/>
            <w:szCs w:val="22"/>
            <w:highlight w:val="green"/>
            <w:lang w:val="es-ES"/>
          </w:rPr>
          <m:t>P</m:t>
        </m:r>
      </m:oMath>
      <w:r w:rsidRPr="008158F8">
        <w:rPr>
          <w:rFonts w:eastAsiaTheme="minorEastAsia" w:cstheme="minorHAnsi"/>
          <w:color w:val="FFFFFF" w:themeColor="background1"/>
          <w:sz w:val="22"/>
          <w:szCs w:val="22"/>
          <w:highlight w:val="green"/>
          <w:lang w:val="en-US"/>
        </w:rPr>
        <w:t xml:space="preserve"> </w:t>
      </w:r>
      <w:r w:rsidRPr="00762D36">
        <w:rPr>
          <w:rFonts w:eastAsiaTheme="minorEastAsia" w:cstheme="minorHAnsi"/>
          <w:sz w:val="22"/>
          <w:szCs w:val="22"/>
          <w:highlight w:val="green"/>
          <w:lang w:val="en-US"/>
        </w:rPr>
        <w:t>[4]</w:t>
      </w:r>
      <w:r w:rsidRPr="008106BC">
        <w:rPr>
          <w:rFonts w:eastAsiaTheme="minorEastAsia" w:cstheme="minorHAnsi"/>
          <w:sz w:val="22"/>
          <w:szCs w:val="22"/>
          <w:lang w:val="en-US"/>
        </w:rPr>
        <w:tab/>
      </w:r>
      <w:r w:rsidRPr="00762D36">
        <w:rPr>
          <w:rFonts w:eastAsiaTheme="minorEastAsia" w:cstheme="minorHAnsi"/>
          <w:b/>
          <w:bCs/>
          <w:color w:val="FF0000"/>
          <w:sz w:val="22"/>
          <w:szCs w:val="22"/>
          <w:highlight w:val="cyan"/>
          <w:lang w:val="en-US"/>
        </w:rPr>
        <w:t>10.</w:t>
      </w:r>
      <w:r w:rsidRPr="00762D36">
        <w:rPr>
          <w:rFonts w:eastAsiaTheme="minorEastAsia" w:cstheme="minorHAnsi"/>
          <w:sz w:val="22"/>
          <w:szCs w:val="22"/>
          <w:highlight w:val="cyan"/>
          <w:lang w:val="en-US"/>
        </w:rPr>
        <w:t xml:space="preserve"> </w:t>
      </w:r>
      <w:r w:rsidRPr="00762D36">
        <w:rPr>
          <w:rFonts w:eastAsiaTheme="minorEastAsia" w:cstheme="minorHAnsi"/>
          <w:b/>
          <w:bCs/>
          <w:color w:val="FF0000"/>
          <w:sz w:val="22"/>
          <w:szCs w:val="22"/>
          <w:highlight w:val="cyan"/>
          <w:lang w:val="en-US"/>
        </w:rPr>
        <w:t>F</w:t>
      </w:r>
      <w:r w:rsidRPr="00762D36">
        <w:rPr>
          <w:rFonts w:eastAsiaTheme="minorEastAsia" w:cstheme="minorHAnsi"/>
          <w:sz w:val="22"/>
          <w:szCs w:val="22"/>
          <w:highlight w:val="cyan"/>
          <w:lang w:val="en-US"/>
        </w:rPr>
        <w:t xml:space="preserve"> </w:t>
      </w:r>
      <m:oMath>
        <m:r>
          <w:rPr>
            <w:rFonts w:ascii="Cambria Math" w:hAnsi="Cambria Math" w:cstheme="minorHAnsi"/>
            <w:sz w:val="22"/>
            <w:szCs w:val="22"/>
            <w:highlight w:val="cyan"/>
            <w:lang w:val="es-ES"/>
          </w:rPr>
          <m:t>Q</m:t>
        </m:r>
      </m:oMath>
      <w:r w:rsidRPr="00762D36">
        <w:rPr>
          <w:rFonts w:eastAsiaTheme="minorEastAsia" w:cstheme="minorHAnsi"/>
          <w:sz w:val="22"/>
          <w:szCs w:val="22"/>
          <w:highlight w:val="cyan"/>
          <w:lang w:val="en-US"/>
        </w:rPr>
        <w:t xml:space="preserve"> [4]</w:t>
      </w:r>
    </w:p>
    <w:p w14:paraId="6E7A327F" w14:textId="77777777" w:rsidR="00720FC6" w:rsidRPr="008106BC" w:rsidRDefault="00720FC6" w:rsidP="00720FC6">
      <w:pPr>
        <w:spacing w:line="276" w:lineRule="auto"/>
        <w:ind w:firstLine="708"/>
        <w:jc w:val="both"/>
        <w:rPr>
          <w:rFonts w:cstheme="minorHAnsi"/>
          <w:sz w:val="22"/>
          <w:szCs w:val="22"/>
          <w:lang w:val="en-US"/>
        </w:rPr>
      </w:pPr>
    </w:p>
    <w:p w14:paraId="60F0370F" w14:textId="77777777" w:rsidR="00720FC6" w:rsidRPr="008106BC" w:rsidRDefault="00720FC6" w:rsidP="00720FC6">
      <w:pPr>
        <w:spacing w:line="276" w:lineRule="auto"/>
        <w:ind w:firstLine="708"/>
        <w:jc w:val="both"/>
        <w:rPr>
          <w:rFonts w:cstheme="minorHAnsi"/>
          <w:sz w:val="22"/>
          <w:szCs w:val="22"/>
        </w:rPr>
      </w:pPr>
      <w:r w:rsidRPr="008106BC">
        <w:rPr>
          <w:rFonts w:cstheme="minorHAnsi"/>
          <w:sz w:val="22"/>
          <w:szCs w:val="22"/>
        </w:rPr>
        <w:t xml:space="preserve">Al revisar los valores resultantes de esta última deducción, </w:t>
      </w:r>
      <w:r>
        <w:rPr>
          <w:rFonts w:cstheme="minorHAnsi"/>
          <w:sz w:val="22"/>
          <w:szCs w:val="22"/>
        </w:rPr>
        <w:t xml:space="preserve">se encuentra </w:t>
      </w:r>
      <w:r w:rsidRPr="008106BC">
        <w:rPr>
          <w:rFonts w:cstheme="minorHAnsi"/>
          <w:sz w:val="22"/>
          <w:szCs w:val="22"/>
        </w:rPr>
        <w:t xml:space="preserve">una contradicción en cada rama. Así, ambas se cierran y, para </w:t>
      </w:r>
      <w:r>
        <w:rPr>
          <w:rFonts w:cstheme="minorHAnsi"/>
          <w:sz w:val="22"/>
          <w:szCs w:val="22"/>
        </w:rPr>
        <w:t>mostrarlo</w:t>
      </w:r>
      <w:r w:rsidRPr="008106BC">
        <w:rPr>
          <w:rFonts w:cstheme="minorHAnsi"/>
          <w:sz w:val="22"/>
          <w:szCs w:val="22"/>
        </w:rPr>
        <w:t>, se consigna “</w:t>
      </w:r>
      <w:r w:rsidRPr="008106BC">
        <w:rPr>
          <w:rFonts w:ascii="Segoe UI Symbol" w:hAnsi="Segoe UI Symbol" w:cs="Segoe UI Symbol"/>
          <w:b/>
          <w:bCs/>
          <w:sz w:val="22"/>
          <w:szCs w:val="22"/>
        </w:rPr>
        <w:t>✕</w:t>
      </w:r>
      <w:r w:rsidRPr="008106BC">
        <w:rPr>
          <w:rFonts w:cstheme="minorHAnsi"/>
          <w:sz w:val="22"/>
          <w:szCs w:val="22"/>
        </w:rPr>
        <w:t>” al final de cada una:</w:t>
      </w:r>
    </w:p>
    <w:p w14:paraId="7A7D1D47"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1. F </w:t>
      </w:r>
      <m:oMath>
        <m:d>
          <m:dPr>
            <m:ctrlPr>
              <w:ins w:id="68"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d>
              <m:dPr>
                <m:ctrlPr>
                  <w:ins w:id="69"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r>
              <w:rPr>
                <w:rFonts w:ascii="Cambria Math" w:hAnsi="Cambria Math" w:cstheme="minorHAnsi"/>
                <w:sz w:val="22"/>
                <w:szCs w:val="22"/>
                <w:lang w:val="en-US"/>
              </w:rPr>
              <m:t>⊃</m:t>
            </m:r>
            <m:d>
              <m:dPr>
                <m:ctrlPr>
                  <w:ins w:id="70"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71" w:author="Usuario" w:date="2022-04-20T13:25:00Z">
                    <w:rPr>
                      <w:rFonts w:ascii="Cambria Math" w:eastAsiaTheme="minorEastAsia" w:hAnsi="Cambria Math" w:cstheme="minorHAnsi"/>
                      <w:i/>
                      <w:sz w:val="22"/>
                      <w:szCs w:val="22"/>
                      <w:lang w:val="es-ES"/>
                    </w:rPr>
                  </w:ins>
                </m:ctrlPr>
              </m:e>
            </m:d>
            <m:ctrlPr>
              <w:ins w:id="72" w:author="Usuario" w:date="2022-04-20T13:25:00Z">
                <w:rPr>
                  <w:rFonts w:ascii="Cambria Math" w:eastAsiaTheme="minorEastAsia" w:hAnsi="Cambria Math" w:cstheme="minorHAnsi"/>
                  <w:i/>
                  <w:sz w:val="22"/>
                  <w:szCs w:val="22"/>
                  <w:lang w:val="en-US"/>
                </w:rPr>
              </w:ins>
            </m:ctrlPr>
          </m:e>
        </m:d>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2CD91D09" w14:textId="77777777" w:rsidR="00720FC6" w:rsidRPr="008106BC" w:rsidRDefault="00720FC6" w:rsidP="00720FC6">
      <w:pPr>
        <w:spacing w:line="276" w:lineRule="auto"/>
        <w:jc w:val="center"/>
        <w:rPr>
          <w:rFonts w:cstheme="minorHAnsi"/>
          <w:sz w:val="22"/>
          <w:szCs w:val="22"/>
          <w:vertAlign w:val="subscript"/>
          <w:lang w:val="en-US"/>
        </w:rPr>
      </w:pPr>
      <w:r w:rsidRPr="008106BC">
        <w:rPr>
          <w:rFonts w:eastAsiaTheme="minorEastAsia" w:cstheme="minorHAnsi"/>
          <w:sz w:val="22"/>
          <w:szCs w:val="22"/>
          <w:lang w:val="en-US"/>
        </w:rPr>
        <w:t xml:space="preserve">2. V </w:t>
      </w:r>
      <m:oMath>
        <m:r>
          <w:rPr>
            <w:rFonts w:ascii="Cambria Math" w:hAnsi="Cambria Math" w:cstheme="minorHAnsi"/>
            <w:sz w:val="22"/>
            <w:szCs w:val="22"/>
            <w:lang w:val="en-US"/>
          </w:rPr>
          <m:t>¬</m:t>
        </m:r>
        <m:d>
          <m:dPr>
            <m:ctrlPr>
              <w:ins w:id="73"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r w:rsidRPr="008106BC">
        <w:rPr>
          <w:rFonts w:eastAsiaTheme="minorEastAsia" w:cstheme="minorHAnsi"/>
          <w:sz w:val="22"/>
          <w:szCs w:val="22"/>
          <w:lang w:val="en-US"/>
        </w:rPr>
        <w:t xml:space="preserve"> </w:t>
      </w:r>
    </w:p>
    <w:p w14:paraId="203BC002" w14:textId="77777777" w:rsidR="00720FC6" w:rsidRPr="008106BC" w:rsidRDefault="00720FC6" w:rsidP="00720FC6">
      <w:pPr>
        <w:spacing w:line="276" w:lineRule="auto"/>
        <w:jc w:val="center"/>
        <w:rPr>
          <w:rFonts w:cstheme="minorHAnsi"/>
          <w:b/>
          <w:bCs/>
          <w:sz w:val="22"/>
          <w:szCs w:val="22"/>
          <w:vertAlign w:val="subscript"/>
          <w:lang w:val="en-US"/>
        </w:rPr>
      </w:pPr>
      <w:r w:rsidRPr="008106BC">
        <w:rPr>
          <w:rFonts w:eastAsiaTheme="minorEastAsia" w:cstheme="minorHAnsi"/>
          <w:sz w:val="22"/>
          <w:szCs w:val="22"/>
          <w:lang w:val="en-US"/>
        </w:rPr>
        <w:t xml:space="preserve">3. F </w:t>
      </w:r>
      <m:oMath>
        <m:d>
          <m:dPr>
            <m:ctrlPr>
              <w:ins w:id="74"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m:t>
            </m:r>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ctrlPr>
              <w:ins w:id="75" w:author="Usuario" w:date="2022-04-20T13:25:00Z">
                <w:rPr>
                  <w:rFonts w:ascii="Cambria Math" w:eastAsiaTheme="minorEastAsia" w:hAnsi="Cambria Math" w:cstheme="minorHAnsi"/>
                  <w:i/>
                  <w:sz w:val="22"/>
                  <w:szCs w:val="22"/>
                  <w:lang w:val="es-ES"/>
                </w:rPr>
              </w:ins>
            </m:ctrlP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2F41C91F"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4. F </w:t>
      </w:r>
      <m:oMath>
        <m:d>
          <m:dPr>
            <m:ctrlPr>
              <w:ins w:id="76"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r>
              <w:rPr>
                <w:rFonts w:ascii="Cambria Math" w:hAnsi="Cambria Math" w:cstheme="minorHAnsi"/>
                <w:sz w:val="22"/>
                <w:szCs w:val="22"/>
                <w:lang w:val="es-ES"/>
              </w:rPr>
              <m:t>Q</m:t>
            </m:r>
          </m:e>
        </m:d>
      </m:oMath>
      <w:r w:rsidRPr="008106BC">
        <w:rPr>
          <w:rFonts w:eastAsiaTheme="minorEastAsia" w:cstheme="minorHAnsi"/>
          <w:sz w:val="22"/>
          <w:szCs w:val="22"/>
          <w:lang w:val="en-US"/>
        </w:rPr>
        <w:t xml:space="preserve"> [2]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09CD6D2D"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5. F </w:t>
      </w:r>
      <m:oMath>
        <m:r>
          <w:rPr>
            <w:rFonts w:ascii="Cambria Math" w:hAnsi="Cambria Math" w:cstheme="minorHAnsi"/>
            <w:sz w:val="22"/>
            <w:szCs w:val="22"/>
            <w:lang w:val="en-US"/>
          </w:rPr>
          <m:t>¬</m:t>
        </m:r>
        <m:r>
          <w:rPr>
            <w:rFonts w:ascii="Cambria Math" w:hAnsi="Cambria Math" w:cstheme="minorHAnsi"/>
            <w:sz w:val="22"/>
            <w:szCs w:val="22"/>
            <w:lang w:val="es-ES"/>
          </w:rPr>
          <m:t>P</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28E212B1"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6. F </w:t>
      </w:r>
      <m:oMath>
        <m:r>
          <w:rPr>
            <w:rFonts w:ascii="Cambria Math" w:hAnsi="Cambria Math" w:cstheme="minorHAnsi"/>
            <w:sz w:val="22"/>
            <w:szCs w:val="22"/>
            <w:lang w:val="en-US"/>
          </w:rPr>
          <m:t>¬</m:t>
        </m:r>
        <m:r>
          <w:rPr>
            <w:rFonts w:ascii="Cambria Math" w:hAnsi="Cambria Math" w:cstheme="minorHAnsi"/>
            <w:sz w:val="22"/>
            <w:szCs w:val="22"/>
            <w:lang w:val="es-ES"/>
          </w:rPr>
          <m:t>Q</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sz w:val="22"/>
            <w:szCs w:val="22"/>
            <w:lang w:val="en-US"/>
          </w:rPr>
          <m:t>✔</m:t>
        </m:r>
        <m:r>
          <m:rPr>
            <m:sty m:val="p"/>
          </m:rPr>
          <w:rPr>
            <w:rFonts w:ascii="Cambria Math" w:eastAsia="Meiryo" w:hAnsi="Cambria Math" w:cstheme="minorHAnsi"/>
            <w:sz w:val="22"/>
            <w:szCs w:val="22"/>
            <w:lang w:val="es-ES_tradnl"/>
          </w:rPr>
          <m:t>︎</m:t>
        </m:r>
      </m:oMath>
    </w:p>
    <w:p w14:paraId="03F3E4C0"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highlight w:val="green"/>
          <w:lang w:val="en-US"/>
        </w:rPr>
        <w:t xml:space="preserve">7. V </w:t>
      </w:r>
      <m:oMath>
        <m:r>
          <w:rPr>
            <w:rFonts w:ascii="Cambria Math" w:hAnsi="Cambria Math" w:cstheme="minorHAnsi"/>
            <w:sz w:val="22"/>
            <w:szCs w:val="22"/>
            <w:highlight w:val="green"/>
            <w:lang w:val="es-ES"/>
          </w:rPr>
          <m:t>P</m:t>
        </m:r>
      </m:oMath>
      <w:r w:rsidRPr="008106BC">
        <w:rPr>
          <w:rFonts w:eastAsiaTheme="minorEastAsia" w:cstheme="minorHAnsi"/>
          <w:sz w:val="22"/>
          <w:szCs w:val="22"/>
          <w:highlight w:val="green"/>
          <w:lang w:val="en-US"/>
        </w:rPr>
        <w:t xml:space="preserve"> [5]</w:t>
      </w:r>
    </w:p>
    <w:p w14:paraId="3E9B4210"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highlight w:val="yellow"/>
          <w:lang w:val="en-US"/>
        </w:rPr>
        <w:t xml:space="preserve">8. V </w:t>
      </w:r>
      <m:oMath>
        <m:r>
          <w:rPr>
            <w:rFonts w:ascii="Cambria Math" w:eastAsiaTheme="minorEastAsia" w:hAnsi="Cambria Math" w:cstheme="minorHAnsi"/>
            <w:sz w:val="22"/>
            <w:szCs w:val="22"/>
            <w:highlight w:val="yellow"/>
            <w:lang w:val="en-US"/>
          </w:rPr>
          <m:t>Q</m:t>
        </m:r>
      </m:oMath>
      <w:r w:rsidRPr="008106BC">
        <w:rPr>
          <w:rFonts w:eastAsiaTheme="minorEastAsia" w:cstheme="minorHAnsi"/>
          <w:sz w:val="22"/>
          <w:szCs w:val="22"/>
          <w:highlight w:val="yellow"/>
          <w:lang w:val="en-US"/>
        </w:rPr>
        <w:t xml:space="preserve"> [6]</w:t>
      </w:r>
    </w:p>
    <w:p w14:paraId="65422F02"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83840" behindDoc="0" locked="0" layoutInCell="1" allowOverlap="1" wp14:anchorId="0B76C6F0" wp14:editId="66BAA300">
                <wp:simplePos x="0" y="0"/>
                <wp:positionH relativeFrom="column">
                  <wp:posOffset>2435225</wp:posOffset>
                </wp:positionH>
                <wp:positionV relativeFrom="paragraph">
                  <wp:posOffset>7620</wp:posOffset>
                </wp:positionV>
                <wp:extent cx="408940" cy="173355"/>
                <wp:effectExtent l="0" t="0" r="10160" b="17145"/>
                <wp:wrapNone/>
                <wp:docPr id="10" name="Conector recto 10"/>
                <wp:cNvGraphicFramePr/>
                <a:graphic xmlns:a="http://schemas.openxmlformats.org/drawingml/2006/main">
                  <a:graphicData uri="http://schemas.microsoft.com/office/word/2010/wordprocessingShape">
                    <wps:wsp>
                      <wps:cNvCnPr/>
                      <wps:spPr>
                        <a:xfrm flipH="1">
                          <a:off x="0" y="0"/>
                          <a:ext cx="408940" cy="1733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CC5F9" id="Conector recto 10"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6pt" to="223.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84864" behindDoc="0" locked="0" layoutInCell="1" allowOverlap="1" wp14:anchorId="210C3196" wp14:editId="6BD70142">
                <wp:simplePos x="0" y="0"/>
                <wp:positionH relativeFrom="column">
                  <wp:posOffset>2845435</wp:posOffset>
                </wp:positionH>
                <wp:positionV relativeFrom="paragraph">
                  <wp:posOffset>7620</wp:posOffset>
                </wp:positionV>
                <wp:extent cx="370205" cy="173355"/>
                <wp:effectExtent l="0" t="0" r="10795" b="17145"/>
                <wp:wrapNone/>
                <wp:docPr id="11" name="Conector recto 11"/>
                <wp:cNvGraphicFramePr/>
                <a:graphic xmlns:a="http://schemas.openxmlformats.org/drawingml/2006/main">
                  <a:graphicData uri="http://schemas.microsoft.com/office/word/2010/wordprocessingShape">
                    <wps:wsp>
                      <wps:cNvCnPr/>
                      <wps:spPr>
                        <a:xfrm flipH="1" flipV="1">
                          <a:off x="0" y="0"/>
                          <a:ext cx="370205" cy="1733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7C587" id="Conector recto 11"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05pt,.6pt" to="253.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" strokecolor="black [3200]" strokeweight="1pt">
                <v:stroke joinstyle="miter"/>
              </v:line>
            </w:pict>
          </mc:Fallback>
        </mc:AlternateContent>
      </w:r>
    </w:p>
    <w:p w14:paraId="37125FB4"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sz w:val="22"/>
          <w:szCs w:val="22"/>
          <w:highlight w:val="green"/>
          <w:lang w:val="es-ES"/>
        </w:rPr>
        <w:t xml:space="preserve">9. F </w:t>
      </w:r>
      <m:oMath>
        <m:r>
          <w:rPr>
            <w:rFonts w:ascii="Cambria Math" w:hAnsi="Cambria Math" w:cstheme="minorHAnsi"/>
            <w:sz w:val="22"/>
            <w:szCs w:val="22"/>
            <w:highlight w:val="green"/>
            <w:lang w:val="es-ES"/>
          </w:rPr>
          <m:t>P</m:t>
        </m:r>
      </m:oMath>
      <w:r w:rsidRPr="008106BC">
        <w:rPr>
          <w:rFonts w:eastAsiaTheme="minorEastAsia" w:cstheme="minorHAnsi"/>
          <w:sz w:val="22"/>
          <w:szCs w:val="22"/>
          <w:highlight w:val="green"/>
          <w:lang w:val="es-ES"/>
        </w:rPr>
        <w:t xml:space="preserve"> [4]</w:t>
      </w:r>
      <w:r w:rsidRPr="008106BC">
        <w:rPr>
          <w:rFonts w:eastAsiaTheme="minorEastAsia" w:cstheme="minorHAnsi"/>
          <w:sz w:val="22"/>
          <w:szCs w:val="22"/>
          <w:lang w:val="es-ES"/>
        </w:rPr>
        <w:tab/>
      </w:r>
      <w:r w:rsidRPr="008106BC">
        <w:rPr>
          <w:rFonts w:eastAsiaTheme="minorEastAsia" w:cstheme="minorHAnsi"/>
          <w:sz w:val="22"/>
          <w:szCs w:val="22"/>
          <w:highlight w:val="yellow"/>
          <w:lang w:val="es-ES"/>
        </w:rPr>
        <w:t xml:space="preserve">10. F </w:t>
      </w:r>
      <m:oMath>
        <m:r>
          <w:rPr>
            <w:rFonts w:ascii="Cambria Math" w:hAnsi="Cambria Math" w:cstheme="minorHAnsi"/>
            <w:sz w:val="22"/>
            <w:szCs w:val="22"/>
            <w:highlight w:val="yellow"/>
            <w:lang w:val="es-ES"/>
          </w:rPr>
          <m:t>Q</m:t>
        </m:r>
      </m:oMath>
      <w:r w:rsidRPr="008106BC">
        <w:rPr>
          <w:rFonts w:eastAsiaTheme="minorEastAsia" w:cstheme="minorHAnsi"/>
          <w:sz w:val="22"/>
          <w:szCs w:val="22"/>
          <w:highlight w:val="yellow"/>
          <w:lang w:val="es-ES"/>
        </w:rPr>
        <w:t xml:space="preserve"> [4]</w:t>
      </w:r>
    </w:p>
    <w:p w14:paraId="56EE5F85" w14:textId="77777777" w:rsidR="00720FC6" w:rsidRDefault="00720FC6" w:rsidP="00720FC6">
      <w:pPr>
        <w:spacing w:line="276" w:lineRule="auto"/>
        <w:jc w:val="center"/>
        <w:rPr>
          <w:rFonts w:eastAsiaTheme="minorEastAsia" w:cstheme="minorHAnsi"/>
          <w:color w:val="FF0000"/>
          <w:sz w:val="22"/>
          <w:szCs w:val="22"/>
        </w:rPr>
      </w:pPr>
      <w:r w:rsidRPr="008106BC">
        <w:rPr>
          <w:rFonts w:ascii="Segoe UI Symbol" w:hAnsi="Segoe UI Symbol" w:cs="Segoe UI Symbol"/>
          <w:b/>
          <w:bCs/>
          <w:color w:val="FF0000"/>
          <w:sz w:val="22"/>
          <w:szCs w:val="22"/>
        </w:rPr>
        <w:t>✕</w:t>
      </w:r>
      <w:r w:rsidRPr="008106BC">
        <w:rPr>
          <w:rFonts w:cstheme="minorHAnsi"/>
          <w:b/>
          <w:bCs/>
          <w:color w:val="FF0000"/>
          <w:sz w:val="22"/>
          <w:szCs w:val="22"/>
        </w:rPr>
        <w:tab/>
      </w:r>
      <w:r w:rsidRPr="008106BC">
        <w:rPr>
          <w:rFonts w:cstheme="minorHAnsi"/>
          <w:b/>
          <w:bCs/>
          <w:color w:val="FF0000"/>
          <w:sz w:val="22"/>
          <w:szCs w:val="22"/>
        </w:rPr>
        <w:tab/>
      </w:r>
      <w:r w:rsidRPr="008106BC">
        <w:rPr>
          <w:rFonts w:ascii="Segoe UI Symbol" w:hAnsi="Segoe UI Symbol" w:cs="Segoe UI Symbol"/>
          <w:b/>
          <w:bCs/>
          <w:color w:val="FF0000"/>
          <w:sz w:val="22"/>
          <w:szCs w:val="22"/>
        </w:rPr>
        <w:t>✕</w:t>
      </w:r>
    </w:p>
    <w:p w14:paraId="11D35712" w14:textId="77777777" w:rsidR="00720FC6" w:rsidRDefault="00720FC6" w:rsidP="00720FC6">
      <w:pPr>
        <w:spacing w:after="160" w:line="259" w:lineRule="auto"/>
        <w:rPr>
          <w:rFonts w:eastAsiaTheme="minorEastAsia" w:cstheme="minorHAnsi"/>
          <w:color w:val="FF0000"/>
          <w:sz w:val="22"/>
          <w:szCs w:val="22"/>
        </w:rPr>
      </w:pPr>
      <w:r>
        <w:rPr>
          <w:rFonts w:eastAsiaTheme="minorEastAsia" w:cstheme="minorHAnsi"/>
          <w:color w:val="FF0000"/>
          <w:sz w:val="22"/>
          <w:szCs w:val="22"/>
        </w:rPr>
        <w:br w:type="page"/>
      </w:r>
    </w:p>
    <w:p w14:paraId="73C01AA3" w14:textId="77777777" w:rsidR="00720FC6" w:rsidRPr="00B352EE" w:rsidRDefault="00720FC6" w:rsidP="00720FC6">
      <w:pPr>
        <w:spacing w:line="276" w:lineRule="auto"/>
        <w:ind w:firstLine="708"/>
        <w:jc w:val="center"/>
        <w:rPr>
          <w:rFonts w:eastAsiaTheme="minorEastAsia" w:cstheme="minorHAnsi"/>
          <w:color w:val="FF0000"/>
          <w:sz w:val="22"/>
          <w:szCs w:val="22"/>
        </w:rPr>
      </w:pPr>
      <w:r w:rsidRPr="008106BC">
        <w:rPr>
          <w:rFonts w:cstheme="minorHAnsi"/>
          <w:sz w:val="22"/>
          <w:szCs w:val="22"/>
        </w:rPr>
        <w:lastRenderedPageBreak/>
        <w:t xml:space="preserve">Ya que todas las ramas del árbol se cerraron, </w:t>
      </w:r>
      <w:r>
        <w:rPr>
          <w:rFonts w:cstheme="minorHAnsi"/>
          <w:sz w:val="22"/>
          <w:szCs w:val="22"/>
        </w:rPr>
        <w:t>el árbol ha concluido</w:t>
      </w:r>
      <w:r w:rsidRPr="008106BC">
        <w:rPr>
          <w:rFonts w:cstheme="minorHAnsi"/>
          <w:sz w:val="22"/>
          <w:szCs w:val="22"/>
        </w:rPr>
        <w:t xml:space="preserve">. </w:t>
      </w:r>
      <w:r>
        <w:rPr>
          <w:rFonts w:cstheme="minorHAnsi"/>
          <w:sz w:val="22"/>
          <w:szCs w:val="22"/>
        </w:rPr>
        <w:t>Se llega, así,</w:t>
      </w:r>
      <w:r w:rsidRPr="008106BC">
        <w:rPr>
          <w:rFonts w:cstheme="minorHAnsi"/>
          <w:sz w:val="22"/>
          <w:szCs w:val="22"/>
        </w:rPr>
        <w:t xml:space="preserve"> a la </w:t>
      </w:r>
      <w:r w:rsidRPr="008106BC">
        <w:rPr>
          <w:rFonts w:cstheme="minorHAnsi"/>
          <w:b/>
          <w:bCs/>
          <w:sz w:val="22"/>
          <w:szCs w:val="22"/>
        </w:rPr>
        <w:t>tercera parte</w:t>
      </w:r>
      <w:r w:rsidRPr="008106BC">
        <w:rPr>
          <w:rFonts w:cstheme="minorHAnsi"/>
          <w:sz w:val="22"/>
          <w:szCs w:val="22"/>
        </w:rPr>
        <w:t xml:space="preserve"> de la prueba: interpretar el resultado. La valuación hipotética de </w:t>
      </w: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como falsa da lugar, a través de un proceso deductivo, solo contradicciones; por ello, </w:t>
      </w:r>
      <w:r w:rsidRPr="00FA64F4">
        <w:rPr>
          <w:rFonts w:eastAsiaTheme="minorEastAsia" w:cstheme="minorHAnsi"/>
          <w:sz w:val="22"/>
          <w:szCs w:val="22"/>
          <w:lang w:val="es-ES"/>
        </w:rPr>
        <w:t xml:space="preserve">toda estructura </w:t>
      </w:r>
      <w:r w:rsidRPr="00FA64F4">
        <w:rPr>
          <w:rFonts w:eastAsiaTheme="minorEastAsia" w:cstheme="minorHAnsi"/>
          <w:i/>
          <w:iCs/>
          <w:sz w:val="22"/>
          <w:szCs w:val="22"/>
          <w:lang w:val="es-ES"/>
        </w:rPr>
        <w:t xml:space="preserve">U </w:t>
      </w:r>
      <w:r w:rsidRPr="00FA64F4">
        <w:rPr>
          <w:rFonts w:eastAsiaTheme="minorEastAsia" w:cstheme="minorHAnsi"/>
          <w:sz w:val="22"/>
          <w:szCs w:val="22"/>
          <w:lang w:val="es-ES"/>
        </w:rPr>
        <w:t xml:space="preserve"> es modelo de </w:t>
      </w:r>
      <m:oMath>
        <m:r>
          <w:rPr>
            <w:rFonts w:ascii="Cambria Math" w:hAnsi="Cambria Math" w:cstheme="minorHAnsi"/>
            <w:sz w:val="22"/>
            <w:szCs w:val="22"/>
            <w:lang w:val="es-ES"/>
          </w:rPr>
          <m:t>ϕ</m:t>
        </m:r>
      </m:oMath>
      <w:r w:rsidRPr="00397663">
        <w:rPr>
          <w:rFonts w:eastAsiaTheme="minorEastAsia" w:cstheme="minorHAnsi"/>
          <w:b/>
          <w:bCs/>
          <w:sz w:val="22"/>
          <w:szCs w:val="22"/>
          <w:lang w:val="es-ES"/>
        </w:rPr>
        <w:t xml:space="preserve"> </w:t>
      </w:r>
      <w:r w:rsidRPr="00E37BB7">
        <w:rPr>
          <w:rFonts w:eastAsiaTheme="minorEastAsia" w:cstheme="minorHAnsi"/>
          <w:sz w:val="22"/>
          <w:szCs w:val="22"/>
          <w:lang w:val="es-ES"/>
        </w:rPr>
        <w:t>y, por tanto,</w:t>
      </w:r>
      <w:r w:rsidRPr="00397663">
        <w:rPr>
          <w:rFonts w:eastAsiaTheme="minorEastAsia" w:cstheme="minorHAnsi"/>
          <w:b/>
          <w:bCs/>
          <w:sz w:val="22"/>
          <w:szCs w:val="22"/>
          <w:lang w:val="es-ES"/>
        </w:rPr>
        <w:t xml:space="preserve"> </w:t>
      </w:r>
      <m:oMath>
        <m:r>
          <m:rPr>
            <m:sty m:val="bi"/>
          </m:rPr>
          <w:rPr>
            <w:rFonts w:ascii="Cambria Math" w:hAnsi="Cambria Math" w:cstheme="minorHAnsi"/>
            <w:sz w:val="22"/>
            <w:szCs w:val="22"/>
            <w:lang w:val="es-ES"/>
          </w:rPr>
          <m:t>ϕ</m:t>
        </m:r>
      </m:oMath>
      <w:r w:rsidRPr="00E37BB7">
        <w:rPr>
          <w:rFonts w:eastAsiaTheme="minorEastAsia" w:cstheme="minorHAnsi"/>
          <w:b/>
          <w:bCs/>
          <w:sz w:val="22"/>
          <w:szCs w:val="22"/>
          <w:lang w:val="es-ES"/>
        </w:rPr>
        <w:t xml:space="preserve"> </w:t>
      </w:r>
      <w:r w:rsidRPr="00397663">
        <w:rPr>
          <w:rFonts w:eastAsiaTheme="minorEastAsia" w:cstheme="minorHAnsi"/>
          <w:b/>
          <w:bCs/>
          <w:sz w:val="22"/>
          <w:szCs w:val="22"/>
          <w:lang w:val="es-ES"/>
        </w:rPr>
        <w:t xml:space="preserve">es </w:t>
      </w:r>
      <w:r w:rsidRPr="00D07B5F">
        <w:rPr>
          <w:rFonts w:eastAsiaTheme="minorEastAsia" w:cstheme="minorHAnsi"/>
          <w:b/>
          <w:bCs/>
          <w:color w:val="A02B93" w:themeColor="accent5"/>
          <w:sz w:val="22"/>
          <w:szCs w:val="22"/>
          <w:lang w:val="es-ES"/>
        </w:rPr>
        <w:t>tautológica</w:t>
      </w:r>
      <w:r w:rsidRPr="00397663">
        <w:rPr>
          <w:rFonts w:eastAsiaTheme="minorEastAsia" w:cstheme="minorHAnsi"/>
          <w:b/>
          <w:bCs/>
          <w:sz w:val="22"/>
          <w:szCs w:val="22"/>
          <w:lang w:val="es-ES"/>
        </w:rPr>
        <w:t>.</w:t>
      </w:r>
      <w:r w:rsidRPr="00397663">
        <w:rPr>
          <w:rFonts w:cstheme="minorHAnsi"/>
          <w:b/>
          <w:bCs/>
          <w:sz w:val="22"/>
          <w:szCs w:val="22"/>
          <w:lang w:val="es-ES"/>
        </w:rPr>
        <w:tab/>
      </w:r>
    </w:p>
    <w:p w14:paraId="2BCADBE6" w14:textId="77777777" w:rsidR="00720FC6" w:rsidRPr="008106BC" w:rsidRDefault="00720FC6" w:rsidP="00720FC6">
      <w:pPr>
        <w:spacing w:line="276" w:lineRule="auto"/>
        <w:ind w:firstLine="708"/>
        <w:jc w:val="both"/>
        <w:rPr>
          <w:rFonts w:cstheme="minorHAnsi"/>
          <w:sz w:val="22"/>
          <w:szCs w:val="22"/>
          <w:lang w:val="es-ES"/>
        </w:rPr>
      </w:pPr>
    </w:p>
    <w:p w14:paraId="2062C3A0" w14:textId="77777777" w:rsidR="00720FC6" w:rsidRPr="00970649" w:rsidRDefault="00720FC6" w:rsidP="00720FC6">
      <w:pPr>
        <w:spacing w:line="276" w:lineRule="auto"/>
        <w:jc w:val="both"/>
        <w:rPr>
          <w:rFonts w:cstheme="minorHAnsi"/>
          <w:b/>
          <w:bCs/>
          <w:sz w:val="22"/>
          <w:szCs w:val="22"/>
        </w:rPr>
      </w:pPr>
      <w:r w:rsidRPr="008106BC">
        <w:rPr>
          <w:rFonts w:cstheme="minorHAnsi"/>
          <w:b/>
          <w:bCs/>
          <w:sz w:val="22"/>
          <w:szCs w:val="22"/>
          <w:lang w:val="es-ES"/>
        </w:rPr>
        <w:t>II.</w:t>
      </w:r>
      <w:r>
        <w:rPr>
          <w:rFonts w:cstheme="minorHAnsi"/>
          <w:b/>
          <w:bCs/>
          <w:sz w:val="22"/>
          <w:szCs w:val="22"/>
          <w:lang w:val="es-ES"/>
        </w:rPr>
        <w:t xml:space="preserve"> </w:t>
      </w:r>
      <w:r w:rsidRPr="00970649">
        <w:rPr>
          <w:rFonts w:cstheme="minorHAnsi"/>
          <w:b/>
          <w:bCs/>
          <w:sz w:val="22"/>
          <w:szCs w:val="22"/>
        </w:rPr>
        <w:t>¿</w:t>
      </w:r>
      <m:oMath>
        <m:r>
          <m:rPr>
            <m:sty m:val="bi"/>
          </m:rPr>
          <w:rPr>
            <w:rFonts w:ascii="Cambria Math" w:hAnsi="Cambria Math" w:cstheme="minorHAnsi"/>
            <w:sz w:val="22"/>
            <w:szCs w:val="22"/>
            <w:lang w:val="es-ES"/>
          </w:rPr>
          <m:t>ψ</m:t>
        </m:r>
      </m:oMath>
      <w:r w:rsidRPr="00970649">
        <w:rPr>
          <w:rFonts w:cstheme="minorHAnsi"/>
          <w:b/>
          <w:bCs/>
          <w:sz w:val="22"/>
          <w:szCs w:val="22"/>
        </w:rPr>
        <w:t xml:space="preserve"> es </w:t>
      </w:r>
      <w:r w:rsidRPr="00D07B5F">
        <w:rPr>
          <w:rFonts w:cstheme="minorHAnsi"/>
          <w:b/>
          <w:bCs/>
          <w:color w:val="45B0E1" w:themeColor="accent1" w:themeTint="99"/>
          <w:sz w:val="22"/>
          <w:szCs w:val="22"/>
        </w:rPr>
        <w:t xml:space="preserve">consistente </w:t>
      </w:r>
      <w:r>
        <w:rPr>
          <w:rFonts w:cstheme="minorHAnsi"/>
          <w:b/>
          <w:bCs/>
          <w:sz w:val="22"/>
          <w:szCs w:val="22"/>
        </w:rPr>
        <w:t>o in</w:t>
      </w:r>
      <w:r w:rsidRPr="00B56E21">
        <w:rPr>
          <w:rFonts w:eastAsiaTheme="minorEastAsia" w:cstheme="minorHAnsi"/>
          <w:b/>
          <w:bCs/>
          <w:sz w:val="22"/>
          <w:szCs w:val="22"/>
          <w:lang w:val="es-ES"/>
        </w:rPr>
        <w:t>consistente</w:t>
      </w:r>
      <w:r w:rsidRPr="00970649">
        <w:rPr>
          <w:rFonts w:cstheme="minorHAnsi"/>
          <w:b/>
          <w:bCs/>
          <w:sz w:val="22"/>
          <w:szCs w:val="22"/>
        </w:rPr>
        <w:t>?</w:t>
      </w:r>
    </w:p>
    <w:p w14:paraId="07F78607" w14:textId="77777777" w:rsidR="00720FC6" w:rsidRPr="008106BC" w:rsidRDefault="00720FC6" w:rsidP="00720FC6">
      <w:pPr>
        <w:spacing w:line="276" w:lineRule="auto"/>
        <w:jc w:val="both"/>
        <w:rPr>
          <w:rFonts w:eastAsiaTheme="minorEastAsia" w:cstheme="minorHAnsi"/>
          <w:sz w:val="22"/>
          <w:szCs w:val="22"/>
          <w:lang w:val="en-US"/>
        </w:rPr>
      </w:pPr>
      <m:oMathPara>
        <m:oMath>
          <m:r>
            <w:rPr>
              <w:rFonts w:ascii="Cambria Math" w:hAnsi="Cambria Math" w:cstheme="minorHAnsi"/>
              <w:sz w:val="22"/>
              <w:szCs w:val="22"/>
              <w:lang w:val="es-ES"/>
            </w:rPr>
            <m:t>ψ:</m:t>
          </m:r>
          <m:r>
            <w:rPr>
              <w:rFonts w:ascii="Cambria Math" w:hAnsi="Cambria Math" w:cstheme="minorHAnsi"/>
              <w:sz w:val="22"/>
              <w:szCs w:val="22"/>
              <w:lang w:val="en-US"/>
            </w:rPr>
            <m:t>¬</m:t>
          </m:r>
          <m:d>
            <m:dPr>
              <m:ctrlPr>
                <w:ins w:id="77" w:author="Usuario" w:date="2022-04-20T13:25:00Z">
                  <w:rPr>
                    <w:rFonts w:ascii="Cambria Math" w:eastAsiaTheme="minorEastAsia" w:hAnsi="Cambria Math" w:cstheme="minorHAnsi"/>
                    <w:i/>
                    <w:sz w:val="22"/>
                    <w:szCs w:val="22"/>
                    <w:lang w:val="en-US"/>
                  </w:rPr>
                </w:ins>
              </m:ctrlPr>
            </m:dPr>
            <m:e>
              <m:d>
                <m:dPr>
                  <m:ctrlPr>
                    <w:ins w:id="78" w:author="Usuario" w:date="2022-04-20T13:25:00Z">
                      <w:rPr>
                        <w:rFonts w:ascii="Cambria Math" w:eastAsiaTheme="minorEastAsia" w:hAnsi="Cambria Math" w:cstheme="minorHAnsi"/>
                        <w:i/>
                        <w:sz w:val="22"/>
                        <w:szCs w:val="22"/>
                        <w:lang w:val="en-US"/>
                      </w:rPr>
                    </w:ins>
                  </m:ctrlPr>
                </m:dPr>
                <m:e>
                  <m:d>
                    <m:dPr>
                      <m:ctrlPr>
                        <w:ins w:id="79"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d>
                        <m:dPr>
                          <m:ctrlPr>
                            <w:ins w:id="80"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ctrlPr>
                            <w:ins w:id="81" w:author="Usuario" w:date="2022-04-20T13:25:00Z">
                              <w:rPr>
                                <w:rFonts w:ascii="Cambria Math" w:hAnsi="Cambria Math" w:cstheme="minorHAnsi"/>
                                <w:i/>
                                <w:sz w:val="22"/>
                                <w:szCs w:val="22"/>
                                <w:lang w:val="es-ES"/>
                              </w:rPr>
                            </w:ins>
                          </m:ctrlPr>
                        </m:e>
                      </m:d>
                    </m:e>
                  </m:d>
                  <m:r>
                    <w:rPr>
                      <w:rFonts w:ascii="Cambria Math" w:hAnsi="Cambria Math" w:cstheme="minorHAnsi"/>
                      <w:sz w:val="22"/>
                      <w:szCs w:val="22"/>
                      <w:lang w:val="en-US"/>
                    </w:rPr>
                    <m:t>∧</m:t>
                  </m:r>
                  <m:r>
                    <w:rPr>
                      <w:rFonts w:ascii="Cambria Math" w:hAnsi="Cambria Math" w:cstheme="minorHAnsi"/>
                      <w:sz w:val="22"/>
                      <w:szCs w:val="22"/>
                      <w:lang w:val="es-ES"/>
                    </w:rPr>
                    <m:t>P</m:t>
                  </m:r>
                  <m:ctrlPr>
                    <w:ins w:id="82" w:author="Usuario" w:date="2022-04-20T13:25:00Z">
                      <w:rPr>
                        <w:rFonts w:ascii="Cambria Math" w:hAnsi="Cambria Math" w:cstheme="minorHAnsi"/>
                        <w:i/>
                        <w:sz w:val="22"/>
                        <w:szCs w:val="22"/>
                        <w:lang w:val="en-US"/>
                      </w:rPr>
                    </w:ins>
                  </m:ctrlPr>
                </m:e>
              </m:d>
              <m:r>
                <w:rPr>
                  <w:rFonts w:ascii="Cambria Math" w:hAnsi="Cambria Math" w:cstheme="minorHAnsi"/>
                  <w:sz w:val="22"/>
                  <w:szCs w:val="22"/>
                  <w:lang w:val="en-US"/>
                </w:rPr>
                <m:t>⊃¬</m:t>
              </m:r>
              <m:d>
                <m:dPr>
                  <m:ctrlPr>
                    <w:ins w:id="83"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e>
              </m:d>
              <m:ctrlPr>
                <w:ins w:id="84" w:author="Usuario" w:date="2022-04-20T13:25:00Z">
                  <w:rPr>
                    <w:rFonts w:ascii="Cambria Math" w:hAnsi="Cambria Math" w:cstheme="minorHAnsi"/>
                    <w:i/>
                    <w:sz w:val="22"/>
                    <w:szCs w:val="22"/>
                    <w:lang w:val="en-US"/>
                  </w:rPr>
                </w:ins>
              </m:ctrlPr>
            </m:e>
          </m:d>
        </m:oMath>
      </m:oMathPara>
    </w:p>
    <w:p w14:paraId="3DDD7729" w14:textId="77777777" w:rsidR="00720FC6" w:rsidRPr="008106BC" w:rsidRDefault="00720FC6" w:rsidP="00720FC6">
      <w:pPr>
        <w:spacing w:line="276" w:lineRule="auto"/>
        <w:jc w:val="both"/>
        <w:rPr>
          <w:rFonts w:eastAsiaTheme="minorEastAsia" w:cstheme="minorHAnsi"/>
          <w:sz w:val="22"/>
          <w:szCs w:val="22"/>
          <w:lang w:val="en-US"/>
        </w:rPr>
      </w:pPr>
      <w:r w:rsidRPr="008106BC">
        <w:rPr>
          <w:rFonts w:eastAsiaTheme="minorEastAsia" w:cstheme="minorHAnsi"/>
          <w:sz w:val="22"/>
          <w:szCs w:val="22"/>
          <w:lang w:val="en-US"/>
        </w:rPr>
        <w:tab/>
      </w:r>
    </w:p>
    <w:p w14:paraId="743137B5" w14:textId="77777777" w:rsidR="00720FC6" w:rsidRPr="008106BC" w:rsidRDefault="00720FC6" w:rsidP="00720FC6">
      <w:pPr>
        <w:spacing w:line="276" w:lineRule="auto"/>
        <w:ind w:firstLine="708"/>
        <w:jc w:val="both"/>
        <w:rPr>
          <w:rFonts w:eastAsiaTheme="minorEastAsia" w:cstheme="minorHAnsi"/>
          <w:sz w:val="22"/>
          <w:szCs w:val="22"/>
        </w:rPr>
      </w:pPr>
      <w:r>
        <w:rPr>
          <w:rFonts w:eastAsiaTheme="minorEastAsia" w:cstheme="minorHAnsi"/>
          <w:sz w:val="22"/>
          <w:szCs w:val="22"/>
        </w:rPr>
        <w:t>Se establece</w:t>
      </w:r>
      <w:r w:rsidRPr="008106BC">
        <w:rPr>
          <w:rFonts w:eastAsiaTheme="minorEastAsia" w:cstheme="minorHAnsi"/>
          <w:sz w:val="22"/>
          <w:szCs w:val="22"/>
        </w:rPr>
        <w:t xml:space="preserve">, primero, la hipótesis que ayudará a determinar si </w:t>
      </w:r>
      <m:oMath>
        <m:r>
          <w:rPr>
            <w:rFonts w:ascii="Cambria Math" w:hAnsi="Cambria Math" w:cstheme="minorHAnsi"/>
            <w:sz w:val="22"/>
            <w:szCs w:val="22"/>
            <w:lang w:val="es-ES"/>
          </w:rPr>
          <m:t>ψ</m:t>
        </m:r>
      </m:oMath>
      <w:r w:rsidRPr="008106BC">
        <w:rPr>
          <w:rFonts w:eastAsiaTheme="minorEastAsia" w:cstheme="minorHAnsi"/>
          <w:sz w:val="22"/>
          <w:szCs w:val="22"/>
        </w:rPr>
        <w:t xml:space="preserve"> es </w:t>
      </w:r>
      <w:r>
        <w:rPr>
          <w:rFonts w:eastAsiaTheme="minorEastAsia" w:cstheme="minorHAnsi"/>
          <w:sz w:val="22"/>
          <w:szCs w:val="22"/>
        </w:rPr>
        <w:t>consistente o no</w:t>
      </w:r>
      <w:r w:rsidRPr="008106BC">
        <w:rPr>
          <w:rFonts w:eastAsiaTheme="minorEastAsia" w:cstheme="minorHAnsi"/>
          <w:sz w:val="22"/>
          <w:szCs w:val="22"/>
        </w:rPr>
        <w:t>:</w:t>
      </w:r>
    </w:p>
    <w:p w14:paraId="1F331676" w14:textId="77777777" w:rsidR="00720FC6" w:rsidRPr="008106BC" w:rsidRDefault="00720FC6" w:rsidP="00720FC6">
      <w:pPr>
        <w:spacing w:line="276" w:lineRule="auto"/>
        <w:jc w:val="center"/>
        <w:rPr>
          <w:rFonts w:eastAsiaTheme="minorEastAsia" w:cstheme="minorHAnsi"/>
          <w:sz w:val="22"/>
          <w:szCs w:val="22"/>
        </w:rPr>
      </w:pPr>
      <w:r w:rsidRPr="008106BC">
        <w:rPr>
          <w:rFonts w:eastAsiaTheme="minorEastAsia" w:cstheme="minorHAnsi"/>
          <w:b/>
          <w:bCs/>
          <w:color w:val="FF0000"/>
          <w:sz w:val="22"/>
          <w:szCs w:val="22"/>
        </w:rPr>
        <w:t>1. V</w:t>
      </w:r>
      <w:r w:rsidRPr="008106BC">
        <w:rPr>
          <w:rFonts w:eastAsiaTheme="minorEastAsia" w:cstheme="minorHAnsi"/>
          <w:sz w:val="22"/>
          <w:szCs w:val="22"/>
        </w:rPr>
        <w:t xml:space="preserve"> </w:t>
      </w:r>
      <m:oMath>
        <m:r>
          <w:rPr>
            <w:rFonts w:ascii="Cambria Math" w:hAnsi="Cambria Math" w:cstheme="minorHAnsi"/>
            <w:sz w:val="22"/>
            <w:szCs w:val="22"/>
          </w:rPr>
          <m:t>¬</m:t>
        </m:r>
        <m:d>
          <m:dPr>
            <m:ctrlPr>
              <w:ins w:id="85" w:author="Usuario" w:date="2022-04-20T13:25:00Z">
                <w:rPr>
                  <w:rFonts w:ascii="Cambria Math" w:eastAsiaTheme="minorEastAsia" w:hAnsi="Cambria Math" w:cstheme="minorHAnsi"/>
                  <w:i/>
                  <w:sz w:val="22"/>
                  <w:szCs w:val="22"/>
                  <w:lang w:val="en-US"/>
                </w:rPr>
              </w:ins>
            </m:ctrlPr>
          </m:dPr>
          <m:e>
            <m:d>
              <m:dPr>
                <m:ctrlPr>
                  <w:ins w:id="86" w:author="Usuario" w:date="2022-04-20T13:25:00Z">
                    <w:rPr>
                      <w:rFonts w:ascii="Cambria Math" w:eastAsiaTheme="minorEastAsia" w:hAnsi="Cambria Math" w:cstheme="minorHAnsi"/>
                      <w:i/>
                      <w:sz w:val="22"/>
                      <w:szCs w:val="22"/>
                      <w:lang w:val="en-US"/>
                    </w:rPr>
                  </w:ins>
                </m:ctrlPr>
              </m:dPr>
              <m:e>
                <m:d>
                  <m:dPr>
                    <m:ctrlPr>
                      <w:ins w:id="87"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rPr>
                      <m:t>⊃</m:t>
                    </m:r>
                    <m:d>
                      <m:dPr>
                        <m:ctrlPr>
                          <w:ins w:id="88" w:author="Usuario" w:date="2022-04-20T13:25:00Z">
                            <w:rPr>
                              <w:rFonts w:ascii="Cambria Math" w:hAnsi="Cambria Math" w:cstheme="minorHAnsi"/>
                              <w:i/>
                              <w:sz w:val="22"/>
                              <w:szCs w:val="22"/>
                              <w:lang w:val="en-US"/>
                            </w:rPr>
                          </w:ins>
                        </m:ctrlPr>
                      </m:dPr>
                      <m:e>
                        <m:r>
                          <w:rPr>
                            <w:rFonts w:ascii="Cambria Math" w:hAnsi="Cambria Math" w:cstheme="minorHAnsi"/>
                            <w:sz w:val="22"/>
                            <w:szCs w:val="22"/>
                          </w:rPr>
                          <m:t>¬</m:t>
                        </m:r>
                        <m:r>
                          <w:rPr>
                            <w:rFonts w:ascii="Cambria Math" w:hAnsi="Cambria Math" w:cstheme="minorHAnsi"/>
                            <w:sz w:val="22"/>
                            <w:szCs w:val="22"/>
                            <w:lang w:val="es-ES"/>
                          </w:rPr>
                          <m:t>Q</m:t>
                        </m:r>
                        <m:r>
                          <w:rPr>
                            <w:rFonts w:ascii="Cambria Math" w:hAnsi="Cambria Math" w:cstheme="minorHAnsi"/>
                            <w:sz w:val="22"/>
                            <w:szCs w:val="22"/>
                          </w:rPr>
                          <m:t>∧¬</m:t>
                        </m:r>
                        <m:r>
                          <w:rPr>
                            <w:rFonts w:ascii="Cambria Math" w:hAnsi="Cambria Math" w:cstheme="minorHAnsi"/>
                            <w:sz w:val="22"/>
                            <w:szCs w:val="22"/>
                            <w:lang w:val="es-ES"/>
                          </w:rPr>
                          <m:t>R</m:t>
                        </m:r>
                        <m:ctrlPr>
                          <w:ins w:id="89" w:author="Usuario" w:date="2022-04-20T13:25:00Z">
                            <w:rPr>
                              <w:rFonts w:ascii="Cambria Math" w:hAnsi="Cambria Math" w:cstheme="minorHAnsi"/>
                              <w:i/>
                              <w:sz w:val="22"/>
                              <w:szCs w:val="22"/>
                              <w:lang w:val="es-ES"/>
                            </w:rPr>
                          </w:ins>
                        </m:ctrlPr>
                      </m:e>
                    </m:d>
                  </m:e>
                </m:d>
                <m:r>
                  <w:rPr>
                    <w:rFonts w:ascii="Cambria Math" w:hAnsi="Cambria Math" w:cstheme="minorHAnsi"/>
                    <w:sz w:val="22"/>
                    <w:szCs w:val="22"/>
                  </w:rPr>
                  <m:t>∧</m:t>
                </m:r>
                <m:r>
                  <w:rPr>
                    <w:rFonts w:ascii="Cambria Math" w:hAnsi="Cambria Math" w:cstheme="minorHAnsi"/>
                    <w:sz w:val="22"/>
                    <w:szCs w:val="22"/>
                    <w:lang w:val="es-ES"/>
                  </w:rPr>
                  <m:t>P</m:t>
                </m:r>
                <m:ctrlPr>
                  <w:ins w:id="90" w:author="Usuario" w:date="2022-04-20T13:25:00Z">
                    <w:rPr>
                      <w:rFonts w:ascii="Cambria Math" w:hAnsi="Cambria Math" w:cstheme="minorHAnsi"/>
                      <w:i/>
                      <w:sz w:val="22"/>
                      <w:szCs w:val="22"/>
                      <w:lang w:val="en-US"/>
                    </w:rPr>
                  </w:ins>
                </m:ctrlPr>
              </m:e>
            </m:d>
            <m:r>
              <w:rPr>
                <w:rFonts w:ascii="Cambria Math" w:hAnsi="Cambria Math" w:cstheme="minorHAnsi"/>
                <w:sz w:val="22"/>
                <w:szCs w:val="22"/>
              </w:rPr>
              <m:t>⊃¬</m:t>
            </m:r>
            <m:d>
              <m:dPr>
                <m:ctrlPr>
                  <w:ins w:id="91"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Q</m:t>
                </m:r>
                <m:r>
                  <w:rPr>
                    <w:rFonts w:ascii="Cambria Math" w:hAnsi="Cambria Math" w:cstheme="minorHAnsi"/>
                    <w:sz w:val="22"/>
                    <w:szCs w:val="22"/>
                  </w:rPr>
                  <m:t>≡</m:t>
                </m:r>
                <m:r>
                  <w:rPr>
                    <w:rFonts w:ascii="Cambria Math" w:hAnsi="Cambria Math" w:cstheme="minorHAnsi"/>
                    <w:sz w:val="22"/>
                    <w:szCs w:val="22"/>
                    <w:lang w:val="es-ES"/>
                  </w:rPr>
                  <m:t>R</m:t>
                </m:r>
              </m:e>
            </m:d>
            <m:ctrlPr>
              <w:ins w:id="92" w:author="Usuario" w:date="2022-04-20T13:25:00Z">
                <w:rPr>
                  <w:rFonts w:ascii="Cambria Math" w:hAnsi="Cambria Math" w:cstheme="minorHAnsi"/>
                  <w:i/>
                  <w:sz w:val="22"/>
                  <w:szCs w:val="22"/>
                  <w:lang w:val="en-US"/>
                </w:rPr>
              </w:ins>
            </m:ctrlPr>
          </m:e>
        </m:d>
      </m:oMath>
      <w:r w:rsidRPr="008106BC">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05F18284" w14:textId="77777777" w:rsidR="00720FC6" w:rsidRPr="008106BC" w:rsidRDefault="00720FC6" w:rsidP="00720FC6">
      <w:pPr>
        <w:spacing w:line="276" w:lineRule="auto"/>
        <w:jc w:val="center"/>
        <w:rPr>
          <w:rFonts w:eastAsiaTheme="minorEastAsia" w:cstheme="minorHAnsi"/>
          <w:sz w:val="22"/>
          <w:szCs w:val="22"/>
        </w:rPr>
      </w:pPr>
    </w:p>
    <w:p w14:paraId="1D28A6AC" w14:textId="77777777" w:rsidR="00720FC6" w:rsidRPr="008106BC" w:rsidRDefault="00720FC6" w:rsidP="00720FC6">
      <w:pPr>
        <w:spacing w:line="276" w:lineRule="auto"/>
        <w:jc w:val="both"/>
        <w:rPr>
          <w:rFonts w:cstheme="minorHAnsi"/>
          <w:sz w:val="22"/>
          <w:szCs w:val="22"/>
          <w:u w:val="single"/>
        </w:rPr>
      </w:pPr>
      <w:r w:rsidRPr="008106BC">
        <w:rPr>
          <w:rFonts w:cstheme="minorHAnsi"/>
          <w:sz w:val="22"/>
          <w:szCs w:val="22"/>
        </w:rPr>
        <w:tab/>
        <w:t xml:space="preserve">Ahora, </w:t>
      </w:r>
      <w:r>
        <w:rPr>
          <w:rFonts w:cstheme="minorHAnsi"/>
          <w:sz w:val="22"/>
          <w:szCs w:val="22"/>
        </w:rPr>
        <w:t>se desarrolla</w:t>
      </w:r>
      <w:r w:rsidRPr="008106BC">
        <w:rPr>
          <w:rFonts w:cstheme="minorHAnsi"/>
          <w:sz w:val="22"/>
          <w:szCs w:val="22"/>
        </w:rPr>
        <w:t xml:space="preserve"> la segunda parte </w:t>
      </w:r>
      <w:r>
        <w:rPr>
          <w:rFonts w:cstheme="minorHAnsi"/>
          <w:sz w:val="22"/>
          <w:szCs w:val="22"/>
        </w:rPr>
        <w:t>del árbol hasta que se dé</w:t>
      </w:r>
      <w:r w:rsidRPr="008106BC">
        <w:rPr>
          <w:rFonts w:cstheme="minorHAnsi"/>
          <w:sz w:val="22"/>
          <w:szCs w:val="22"/>
        </w:rPr>
        <w:t xml:space="preserve"> alguna de las condiciones para concluirla:</w:t>
      </w:r>
    </w:p>
    <w:p w14:paraId="3B8EC81C"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1. V </w:t>
      </w:r>
      <m:oMath>
        <m:r>
          <w:rPr>
            <w:rFonts w:ascii="Cambria Math" w:hAnsi="Cambria Math" w:cstheme="minorHAnsi"/>
            <w:sz w:val="22"/>
            <w:szCs w:val="22"/>
            <w:lang w:val="en-US"/>
          </w:rPr>
          <m:t>¬</m:t>
        </m:r>
        <m:d>
          <m:dPr>
            <m:ctrlPr>
              <w:ins w:id="93" w:author="Usuario" w:date="2022-04-20T13:25:00Z">
                <w:rPr>
                  <w:rFonts w:ascii="Cambria Math" w:eastAsiaTheme="minorEastAsia" w:hAnsi="Cambria Math" w:cstheme="minorHAnsi"/>
                  <w:i/>
                  <w:sz w:val="22"/>
                  <w:szCs w:val="22"/>
                  <w:lang w:val="en-US"/>
                </w:rPr>
              </w:ins>
            </m:ctrlPr>
          </m:dPr>
          <m:e>
            <m:d>
              <m:dPr>
                <m:ctrlPr>
                  <w:ins w:id="94" w:author="Usuario" w:date="2022-04-20T13:25:00Z">
                    <w:rPr>
                      <w:rFonts w:ascii="Cambria Math" w:eastAsiaTheme="minorEastAsia" w:hAnsi="Cambria Math" w:cstheme="minorHAnsi"/>
                      <w:i/>
                      <w:color w:val="8DD873" w:themeColor="accent6" w:themeTint="99"/>
                      <w:sz w:val="22"/>
                      <w:szCs w:val="22"/>
                      <w:lang w:val="en-US"/>
                    </w:rPr>
                  </w:ins>
                </m:ctrlPr>
              </m:dPr>
              <m:e>
                <m:d>
                  <m:dPr>
                    <m:ctrlPr>
                      <w:ins w:id="95" w:author="Usuario" w:date="2022-04-20T13:25:00Z">
                        <w:rPr>
                          <w:rFonts w:ascii="Cambria Math" w:hAnsi="Cambria Math" w:cstheme="minorHAnsi"/>
                          <w:i/>
                          <w:color w:val="8DD873" w:themeColor="accent6" w:themeTint="99"/>
                          <w:sz w:val="22"/>
                          <w:szCs w:val="22"/>
                          <w:lang w:val="es-ES"/>
                        </w:rPr>
                      </w:ins>
                    </m:ctrlPr>
                  </m:dPr>
                  <m:e>
                    <m:r>
                      <w:rPr>
                        <w:rFonts w:ascii="Cambria Math" w:hAnsi="Cambria Math" w:cstheme="minorHAnsi"/>
                        <w:color w:val="8DD873" w:themeColor="accent6" w:themeTint="99"/>
                        <w:sz w:val="22"/>
                        <w:szCs w:val="22"/>
                        <w:lang w:val="es-ES"/>
                      </w:rPr>
                      <m:t>P</m:t>
                    </m:r>
                    <m:r>
                      <w:rPr>
                        <w:rFonts w:ascii="Cambria Math" w:hAnsi="Cambria Math" w:cstheme="minorHAnsi"/>
                        <w:color w:val="8DD873" w:themeColor="accent6" w:themeTint="99"/>
                        <w:sz w:val="22"/>
                        <w:szCs w:val="22"/>
                        <w:lang w:val="en-US"/>
                      </w:rPr>
                      <m:t>⊃</m:t>
                    </m:r>
                    <m:d>
                      <m:dPr>
                        <m:ctrlPr>
                          <w:ins w:id="96" w:author="Usuario" w:date="2022-04-20T13:25:00Z">
                            <w:rPr>
                              <w:rFonts w:ascii="Cambria Math" w:hAnsi="Cambria Math" w:cstheme="minorHAnsi"/>
                              <w:i/>
                              <w:color w:val="8DD873" w:themeColor="accent6" w:themeTint="99"/>
                              <w:sz w:val="22"/>
                              <w:szCs w:val="22"/>
                              <w:lang w:val="en-US"/>
                            </w:rPr>
                          </w:ins>
                        </m:ctrlPr>
                      </m:dPr>
                      <m:e>
                        <m:r>
                          <w:rPr>
                            <w:rFonts w:ascii="Cambria Math" w:hAnsi="Cambria Math" w:cstheme="minorHAnsi"/>
                            <w:color w:val="8DD873" w:themeColor="accent6" w:themeTint="99"/>
                            <w:sz w:val="22"/>
                            <w:szCs w:val="22"/>
                            <w:lang w:val="en-US"/>
                          </w:rPr>
                          <m:t>¬</m:t>
                        </m:r>
                        <m:r>
                          <w:rPr>
                            <w:rFonts w:ascii="Cambria Math" w:hAnsi="Cambria Math" w:cstheme="minorHAnsi"/>
                            <w:color w:val="8DD873" w:themeColor="accent6" w:themeTint="99"/>
                            <w:sz w:val="22"/>
                            <w:szCs w:val="22"/>
                            <w:lang w:val="es-ES"/>
                          </w:rPr>
                          <m:t>Q</m:t>
                        </m:r>
                        <m:r>
                          <w:rPr>
                            <w:rFonts w:ascii="Cambria Math" w:hAnsi="Cambria Math" w:cstheme="minorHAnsi"/>
                            <w:color w:val="8DD873" w:themeColor="accent6" w:themeTint="99"/>
                            <w:sz w:val="22"/>
                            <w:szCs w:val="22"/>
                            <w:lang w:val="en-US"/>
                          </w:rPr>
                          <m:t>∧¬</m:t>
                        </m:r>
                        <m:r>
                          <w:rPr>
                            <w:rFonts w:ascii="Cambria Math" w:hAnsi="Cambria Math" w:cstheme="minorHAnsi"/>
                            <w:color w:val="8DD873" w:themeColor="accent6" w:themeTint="99"/>
                            <w:sz w:val="22"/>
                            <w:szCs w:val="22"/>
                            <w:lang w:val="es-ES"/>
                          </w:rPr>
                          <m:t>R</m:t>
                        </m:r>
                        <m:ctrlPr>
                          <w:ins w:id="97" w:author="Usuario" w:date="2022-04-20T13:25:00Z">
                            <w:rPr>
                              <w:rFonts w:ascii="Cambria Math" w:hAnsi="Cambria Math" w:cstheme="minorHAnsi"/>
                              <w:i/>
                              <w:color w:val="8DD873" w:themeColor="accent6" w:themeTint="99"/>
                              <w:sz w:val="22"/>
                              <w:szCs w:val="22"/>
                              <w:lang w:val="es-ES"/>
                            </w:rPr>
                          </w:ins>
                        </m:ctrlPr>
                      </m:e>
                    </m:d>
                  </m:e>
                </m:d>
                <m:r>
                  <w:rPr>
                    <w:rFonts w:ascii="Cambria Math" w:hAnsi="Cambria Math" w:cstheme="minorHAnsi"/>
                    <w:color w:val="8DD873" w:themeColor="accent6" w:themeTint="99"/>
                    <w:sz w:val="22"/>
                    <w:szCs w:val="22"/>
                    <w:lang w:val="en-US"/>
                  </w:rPr>
                  <m:t>∧</m:t>
                </m:r>
                <m:r>
                  <w:rPr>
                    <w:rFonts w:ascii="Cambria Math" w:hAnsi="Cambria Math" w:cstheme="minorHAnsi"/>
                    <w:color w:val="8DD873" w:themeColor="accent6" w:themeTint="99"/>
                    <w:sz w:val="22"/>
                    <w:szCs w:val="22"/>
                    <w:lang w:val="es-ES"/>
                  </w:rPr>
                  <m:t>P</m:t>
                </m:r>
                <m:ctrlPr>
                  <w:ins w:id="98" w:author="Usuario" w:date="2022-04-20T13:25:00Z">
                    <w:rPr>
                      <w:rFonts w:ascii="Cambria Math" w:hAnsi="Cambria Math" w:cstheme="minorHAnsi"/>
                      <w:i/>
                      <w:color w:val="8DD873" w:themeColor="accent6" w:themeTint="99"/>
                      <w:sz w:val="22"/>
                      <w:szCs w:val="22"/>
                      <w:lang w:val="en-US"/>
                    </w:rPr>
                  </w:ins>
                </m:ctrlPr>
              </m:e>
            </m:d>
            <m:r>
              <w:rPr>
                <w:rFonts w:ascii="Cambria Math" w:hAnsi="Cambria Math" w:cstheme="minorHAnsi"/>
                <w:sz w:val="22"/>
                <w:szCs w:val="22"/>
                <w:lang w:val="en-US"/>
              </w:rPr>
              <m:t>⊃¬</m:t>
            </m:r>
            <m:d>
              <m:dPr>
                <m:ctrlPr>
                  <w:ins w:id="99" w:author="Usuario" w:date="2022-04-20T13:25:00Z">
                    <w:rPr>
                      <w:rFonts w:ascii="Cambria Math" w:hAnsi="Cambria Math" w:cstheme="minorHAnsi"/>
                      <w:i/>
                      <w:color w:val="45B0E1" w:themeColor="accent1" w:themeTint="99"/>
                      <w:sz w:val="22"/>
                      <w:szCs w:val="22"/>
                      <w:lang w:val="en-US"/>
                    </w:rPr>
                  </w:ins>
                </m:ctrlPr>
              </m:dPr>
              <m:e>
                <m:r>
                  <w:rPr>
                    <w:rFonts w:ascii="Cambria Math" w:hAnsi="Cambria Math" w:cstheme="minorHAnsi"/>
                    <w:color w:val="45B0E1" w:themeColor="accent1" w:themeTint="99"/>
                    <w:sz w:val="22"/>
                    <w:szCs w:val="22"/>
                    <w:lang w:val="es-ES"/>
                  </w:rPr>
                  <m:t>Q</m:t>
                </m:r>
                <m:r>
                  <w:rPr>
                    <w:rFonts w:ascii="Cambria Math" w:hAnsi="Cambria Math" w:cstheme="minorHAnsi"/>
                    <w:color w:val="45B0E1" w:themeColor="accent1" w:themeTint="99"/>
                    <w:sz w:val="22"/>
                    <w:szCs w:val="22"/>
                    <w:lang w:val="en-US"/>
                  </w:rPr>
                  <m:t>≡</m:t>
                </m:r>
                <m:r>
                  <w:rPr>
                    <w:rFonts w:ascii="Cambria Math" w:hAnsi="Cambria Math" w:cstheme="minorHAnsi"/>
                    <w:color w:val="45B0E1" w:themeColor="accent1" w:themeTint="99"/>
                    <w:sz w:val="22"/>
                    <w:szCs w:val="22"/>
                    <w:lang w:val="es-ES"/>
                  </w:rPr>
                  <m:t>R</m:t>
                </m:r>
              </m:e>
            </m:d>
            <m:ctrlPr>
              <w:ins w:id="100" w:author="Usuario" w:date="2022-04-20T13:25:00Z">
                <w:rPr>
                  <w:rFonts w:ascii="Cambria Math" w:hAnsi="Cambria Math" w:cstheme="minorHAnsi"/>
                  <w:i/>
                  <w:sz w:val="22"/>
                  <w:szCs w:val="22"/>
                  <w:lang w:val="en-US"/>
                </w:rPr>
              </w:ins>
            </m:ctrlPr>
          </m:e>
        </m:d>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6F9FB9C7" w14:textId="77777777" w:rsidR="00720FC6" w:rsidRPr="008106BC" w:rsidRDefault="00720FC6" w:rsidP="00720FC6">
      <w:pPr>
        <w:spacing w:line="276" w:lineRule="auto"/>
        <w:jc w:val="center"/>
        <w:rPr>
          <w:rFonts w:cstheme="minorHAnsi"/>
          <w:sz w:val="22"/>
          <w:szCs w:val="22"/>
          <w:lang w:val="en-US"/>
        </w:rPr>
      </w:pPr>
      <w:r w:rsidRPr="008106BC">
        <w:rPr>
          <w:rFonts w:eastAsiaTheme="minorEastAsia" w:cstheme="minorHAnsi"/>
          <w:sz w:val="22"/>
          <w:szCs w:val="22"/>
          <w:lang w:val="en-US"/>
        </w:rPr>
        <w:t xml:space="preserve">2. F </w:t>
      </w:r>
      <m:oMath>
        <m:d>
          <m:dPr>
            <m:ctrlPr>
              <w:ins w:id="101" w:author="Usuario" w:date="2022-04-20T13:25:00Z">
                <w:rPr>
                  <w:rFonts w:ascii="Cambria Math" w:eastAsiaTheme="minorEastAsia" w:hAnsi="Cambria Math" w:cstheme="minorHAnsi"/>
                  <w:i/>
                  <w:sz w:val="22"/>
                  <w:szCs w:val="22"/>
                  <w:lang w:val="en-US"/>
                </w:rPr>
              </w:ins>
            </m:ctrlPr>
          </m:dPr>
          <m:e>
            <m:d>
              <m:dPr>
                <m:ctrlPr>
                  <w:ins w:id="102" w:author="Usuario" w:date="2022-04-20T13:25:00Z">
                    <w:rPr>
                      <w:rFonts w:ascii="Cambria Math" w:eastAsiaTheme="minorEastAsia" w:hAnsi="Cambria Math" w:cstheme="minorHAnsi"/>
                      <w:i/>
                      <w:sz w:val="22"/>
                      <w:szCs w:val="22"/>
                      <w:lang w:val="en-US"/>
                    </w:rPr>
                  </w:ins>
                </m:ctrlPr>
              </m:dPr>
              <m:e>
                <m:d>
                  <m:dPr>
                    <m:ctrlPr>
                      <w:ins w:id="103"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d>
                      <m:dPr>
                        <m:ctrlPr>
                          <w:ins w:id="104"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ctrlPr>
                          <w:ins w:id="105" w:author="Usuario" w:date="2022-04-20T13:25:00Z">
                            <w:rPr>
                              <w:rFonts w:ascii="Cambria Math" w:hAnsi="Cambria Math" w:cstheme="minorHAnsi"/>
                              <w:i/>
                              <w:sz w:val="22"/>
                              <w:szCs w:val="22"/>
                              <w:lang w:val="es-ES"/>
                            </w:rPr>
                          </w:ins>
                        </m:ctrlPr>
                      </m:e>
                    </m:d>
                  </m:e>
                </m:d>
                <m:r>
                  <w:rPr>
                    <w:rFonts w:ascii="Cambria Math" w:hAnsi="Cambria Math" w:cstheme="minorHAnsi"/>
                    <w:sz w:val="22"/>
                    <w:szCs w:val="22"/>
                    <w:lang w:val="en-US"/>
                  </w:rPr>
                  <m:t>∧</m:t>
                </m:r>
                <m:r>
                  <w:rPr>
                    <w:rFonts w:ascii="Cambria Math" w:hAnsi="Cambria Math" w:cstheme="minorHAnsi"/>
                    <w:sz w:val="22"/>
                    <w:szCs w:val="22"/>
                    <w:lang w:val="es-ES"/>
                  </w:rPr>
                  <m:t>P</m:t>
                </m:r>
                <m:ctrlPr>
                  <w:ins w:id="106" w:author="Usuario" w:date="2022-04-20T13:25:00Z">
                    <w:rPr>
                      <w:rFonts w:ascii="Cambria Math" w:hAnsi="Cambria Math" w:cstheme="minorHAnsi"/>
                      <w:i/>
                      <w:sz w:val="22"/>
                      <w:szCs w:val="22"/>
                      <w:lang w:val="en-US"/>
                    </w:rPr>
                  </w:ins>
                </m:ctrlPr>
              </m:e>
            </m:d>
            <m:r>
              <w:rPr>
                <w:rFonts w:ascii="Cambria Math" w:hAnsi="Cambria Math" w:cstheme="minorHAnsi"/>
                <w:sz w:val="22"/>
                <w:szCs w:val="22"/>
                <w:lang w:val="en-US"/>
              </w:rPr>
              <m:t>⊃¬</m:t>
            </m:r>
            <m:d>
              <m:dPr>
                <m:ctrlPr>
                  <w:ins w:id="107"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e>
            </m:d>
            <m:ctrlPr>
              <w:ins w:id="108" w:author="Usuario" w:date="2022-04-20T13:25:00Z">
                <w:rPr>
                  <w:rFonts w:ascii="Cambria Math" w:hAnsi="Cambria Math" w:cstheme="minorHAnsi"/>
                  <w:i/>
                  <w:sz w:val="22"/>
                  <w:szCs w:val="22"/>
                  <w:lang w:val="en-US"/>
                </w:rPr>
              </w:ins>
            </m:ctrlPr>
          </m:e>
        </m:d>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5DA6FECD" w14:textId="77777777" w:rsidR="00720FC6" w:rsidRPr="008106BC" w:rsidRDefault="00720FC6" w:rsidP="00720FC6">
      <w:pPr>
        <w:spacing w:line="276" w:lineRule="auto"/>
        <w:jc w:val="center"/>
        <w:rPr>
          <w:rFonts w:cstheme="minorHAnsi"/>
          <w:sz w:val="22"/>
          <w:szCs w:val="22"/>
          <w:vertAlign w:val="subscript"/>
          <w:lang w:val="en-US"/>
        </w:rPr>
      </w:pPr>
      <w:r w:rsidRPr="008106BC">
        <w:rPr>
          <w:rFonts w:eastAsiaTheme="minorEastAsia" w:cstheme="minorHAnsi"/>
          <w:sz w:val="22"/>
          <w:szCs w:val="22"/>
          <w:lang w:val="en-US"/>
        </w:rPr>
        <w:t xml:space="preserve">3. V </w:t>
      </w:r>
      <m:oMath>
        <m:d>
          <m:dPr>
            <m:ctrlPr>
              <w:ins w:id="109" w:author="Usuario" w:date="2022-04-20T13:25:00Z">
                <w:rPr>
                  <w:rFonts w:ascii="Cambria Math" w:eastAsiaTheme="minorEastAsia" w:hAnsi="Cambria Math" w:cstheme="minorHAnsi"/>
                  <w:i/>
                  <w:sz w:val="22"/>
                  <w:szCs w:val="22"/>
                  <w:lang w:val="en-US"/>
                </w:rPr>
              </w:ins>
            </m:ctrlPr>
          </m:dPr>
          <m:e>
            <m:d>
              <m:dPr>
                <m:ctrlPr>
                  <w:ins w:id="110" w:author="Usuario" w:date="2022-04-20T13:25:00Z">
                    <w:rPr>
                      <w:rFonts w:ascii="Cambria Math" w:hAnsi="Cambria Math" w:cstheme="minorHAnsi"/>
                      <w:i/>
                      <w:color w:val="8DD873" w:themeColor="accent6" w:themeTint="99"/>
                      <w:sz w:val="22"/>
                      <w:szCs w:val="22"/>
                      <w:lang w:val="es-ES"/>
                    </w:rPr>
                  </w:ins>
                </m:ctrlPr>
              </m:dPr>
              <m:e>
                <m:r>
                  <w:rPr>
                    <w:rFonts w:ascii="Cambria Math" w:hAnsi="Cambria Math" w:cstheme="minorHAnsi"/>
                    <w:color w:val="8DD873" w:themeColor="accent6" w:themeTint="99"/>
                    <w:sz w:val="22"/>
                    <w:szCs w:val="22"/>
                    <w:lang w:val="es-ES"/>
                  </w:rPr>
                  <m:t>P</m:t>
                </m:r>
                <m:r>
                  <w:rPr>
                    <w:rFonts w:ascii="Cambria Math" w:hAnsi="Cambria Math" w:cstheme="minorHAnsi"/>
                    <w:color w:val="8DD873" w:themeColor="accent6" w:themeTint="99"/>
                    <w:sz w:val="22"/>
                    <w:szCs w:val="22"/>
                    <w:lang w:val="en-US"/>
                  </w:rPr>
                  <m:t>⊃</m:t>
                </m:r>
                <m:d>
                  <m:dPr>
                    <m:ctrlPr>
                      <w:ins w:id="111" w:author="Usuario" w:date="2022-04-20T13:25:00Z">
                        <w:rPr>
                          <w:rFonts w:ascii="Cambria Math" w:hAnsi="Cambria Math" w:cstheme="minorHAnsi"/>
                          <w:i/>
                          <w:color w:val="8DD873" w:themeColor="accent6" w:themeTint="99"/>
                          <w:sz w:val="22"/>
                          <w:szCs w:val="22"/>
                          <w:lang w:val="en-US"/>
                        </w:rPr>
                      </w:ins>
                    </m:ctrlPr>
                  </m:dPr>
                  <m:e>
                    <m:r>
                      <w:rPr>
                        <w:rFonts w:ascii="Cambria Math" w:hAnsi="Cambria Math" w:cstheme="minorHAnsi"/>
                        <w:color w:val="EE0000"/>
                        <w:sz w:val="22"/>
                        <w:szCs w:val="22"/>
                        <w:lang w:val="en-US"/>
                      </w:rPr>
                      <m:t>¬</m:t>
                    </m:r>
                    <m:r>
                      <w:rPr>
                        <w:rFonts w:ascii="Cambria Math" w:hAnsi="Cambria Math" w:cstheme="minorHAnsi"/>
                        <w:color w:val="EE0000"/>
                        <w:sz w:val="22"/>
                        <w:szCs w:val="22"/>
                        <w:lang w:val="es-ES"/>
                      </w:rPr>
                      <m:t>Q</m:t>
                    </m:r>
                    <m:r>
                      <w:rPr>
                        <w:rFonts w:ascii="Cambria Math" w:hAnsi="Cambria Math" w:cstheme="minorHAnsi"/>
                        <w:color w:val="EE0000"/>
                        <w:sz w:val="22"/>
                        <w:szCs w:val="22"/>
                        <w:lang w:val="en-US"/>
                      </w:rPr>
                      <m:t>∧¬</m:t>
                    </m:r>
                    <m:r>
                      <w:rPr>
                        <w:rFonts w:ascii="Cambria Math" w:hAnsi="Cambria Math" w:cstheme="minorHAnsi"/>
                        <w:color w:val="EE0000"/>
                        <w:sz w:val="22"/>
                        <w:szCs w:val="22"/>
                        <w:lang w:val="es-ES"/>
                      </w:rPr>
                      <m:t>R</m:t>
                    </m:r>
                    <m:ctrlPr>
                      <w:ins w:id="112" w:author="Usuario" w:date="2022-04-20T13:25:00Z">
                        <w:rPr>
                          <w:rFonts w:ascii="Cambria Math" w:hAnsi="Cambria Math" w:cstheme="minorHAnsi"/>
                          <w:i/>
                          <w:color w:val="8DD873" w:themeColor="accent6" w:themeTint="99"/>
                          <w:sz w:val="22"/>
                          <w:szCs w:val="22"/>
                          <w:lang w:val="es-ES"/>
                        </w:rPr>
                      </w:ins>
                    </m:ctrlPr>
                  </m:e>
                </m:d>
              </m:e>
            </m:d>
            <m:r>
              <w:rPr>
                <w:rFonts w:ascii="Cambria Math" w:hAnsi="Cambria Math" w:cstheme="minorHAnsi"/>
                <w:color w:val="8DD873" w:themeColor="accent6" w:themeTint="99"/>
                <w:sz w:val="22"/>
                <w:szCs w:val="22"/>
                <w:lang w:val="en-US"/>
              </w:rPr>
              <m:t>∧</m:t>
            </m:r>
            <m:r>
              <w:rPr>
                <w:rFonts w:ascii="Cambria Math" w:hAnsi="Cambria Math" w:cstheme="minorHAnsi"/>
                <w:color w:val="8DD873" w:themeColor="accent6" w:themeTint="99"/>
                <w:sz w:val="22"/>
                <w:szCs w:val="22"/>
                <w:lang w:val="es-ES"/>
              </w:rPr>
              <m:t>P</m:t>
            </m:r>
            <m:ctrlPr>
              <w:ins w:id="113" w:author="Usuario" w:date="2022-04-20T13:25:00Z">
                <w:rPr>
                  <w:rFonts w:ascii="Cambria Math" w:hAnsi="Cambria Math" w:cstheme="minorHAnsi"/>
                  <w:i/>
                  <w:sz w:val="22"/>
                  <w:szCs w:val="22"/>
                  <w:lang w:val="en-US"/>
                </w:rPr>
              </w:ins>
            </m:ctrlPr>
          </m:e>
        </m:d>
      </m:oMath>
      <w:r w:rsidRPr="008106BC">
        <w:rPr>
          <w:rFonts w:eastAsiaTheme="minorEastAsia" w:cstheme="minorHAnsi"/>
          <w:sz w:val="22"/>
          <w:szCs w:val="22"/>
          <w:lang w:val="en-US"/>
        </w:rPr>
        <w:t xml:space="preserve"> [2]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6A89F3E2"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4. F </w:t>
      </w:r>
      <m:oMath>
        <m:r>
          <w:rPr>
            <w:rFonts w:ascii="Cambria Math" w:hAnsi="Cambria Math" w:cstheme="minorHAnsi"/>
            <w:sz w:val="22"/>
            <w:szCs w:val="22"/>
            <w:lang w:val="en-US"/>
          </w:rPr>
          <m:t>¬</m:t>
        </m:r>
        <m:d>
          <m:dPr>
            <m:ctrlPr>
              <w:ins w:id="114" w:author="Usuario" w:date="2022-04-20T13:25:00Z">
                <w:rPr>
                  <w:rFonts w:ascii="Cambria Math" w:hAnsi="Cambria Math" w:cstheme="minorHAnsi"/>
                  <w:i/>
                  <w:sz w:val="22"/>
                  <w:szCs w:val="22"/>
                  <w:lang w:val="en-US"/>
                </w:rPr>
              </w:ins>
            </m:ctrlPr>
          </m:dPr>
          <m:e>
            <m:r>
              <w:rPr>
                <w:rFonts w:ascii="Cambria Math" w:hAnsi="Cambria Math" w:cstheme="minorHAnsi"/>
                <w:color w:val="0F9ED5" w:themeColor="accent4"/>
                <w:sz w:val="22"/>
                <w:szCs w:val="22"/>
                <w:lang w:val="es-ES"/>
              </w:rPr>
              <m:t>Q</m:t>
            </m:r>
            <m:r>
              <w:rPr>
                <w:rFonts w:ascii="Cambria Math" w:hAnsi="Cambria Math" w:cstheme="minorHAnsi"/>
                <w:color w:val="0F9ED5" w:themeColor="accent4"/>
                <w:sz w:val="22"/>
                <w:szCs w:val="22"/>
                <w:lang w:val="en-US"/>
              </w:rPr>
              <m:t>≡</m:t>
            </m:r>
            <m:r>
              <w:rPr>
                <w:rFonts w:ascii="Cambria Math" w:hAnsi="Cambria Math" w:cstheme="minorHAnsi"/>
                <w:color w:val="0F9ED5" w:themeColor="accent4"/>
                <w:sz w:val="22"/>
                <w:szCs w:val="22"/>
                <w:lang w:val="es-ES"/>
              </w:rPr>
              <m:t>R</m:t>
            </m:r>
          </m:e>
        </m:d>
      </m:oMath>
      <w:r w:rsidRPr="008106BC">
        <w:rPr>
          <w:rFonts w:eastAsiaTheme="minorEastAsia" w:cstheme="minorHAnsi"/>
          <w:sz w:val="22"/>
          <w:szCs w:val="22"/>
          <w:lang w:val="en-US"/>
        </w:rPr>
        <w:t xml:space="preserve"> [2]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495E1724"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5. V </w:t>
      </w:r>
      <m:oMath>
        <m:d>
          <m:dPr>
            <m:ctrlPr>
              <w:ins w:id="115"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P</m:t>
            </m:r>
            <m:r>
              <w:rPr>
                <w:rFonts w:ascii="Cambria Math" w:hAnsi="Cambria Math" w:cstheme="minorHAnsi"/>
                <w:sz w:val="22"/>
                <w:szCs w:val="22"/>
                <w:lang w:val="en-US"/>
              </w:rPr>
              <m:t>⊃</m:t>
            </m:r>
            <m:d>
              <m:dPr>
                <m:ctrlPr>
                  <w:ins w:id="116"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r>
                  <w:rPr>
                    <w:rFonts w:ascii="Cambria Math" w:hAnsi="Cambria Math" w:cstheme="minorHAnsi"/>
                    <w:sz w:val="22"/>
                    <w:szCs w:val="22"/>
                    <w:lang w:val="es-ES"/>
                  </w:rPr>
                  <m:t>Q</m:t>
                </m:r>
                <m:r>
                  <w:rPr>
                    <w:rFonts w:ascii="Cambria Math" w:hAnsi="Cambria Math" w:cstheme="minorHAnsi"/>
                    <w:sz w:val="22"/>
                    <w:szCs w:val="22"/>
                    <w:lang w:val="en-US"/>
                  </w:rPr>
                  <m:t>∧¬</m:t>
                </m:r>
                <m:r>
                  <w:rPr>
                    <w:rFonts w:ascii="Cambria Math" w:hAnsi="Cambria Math" w:cstheme="minorHAnsi"/>
                    <w:sz w:val="22"/>
                    <w:szCs w:val="22"/>
                    <w:lang w:val="es-ES"/>
                  </w:rPr>
                  <m:t>R</m:t>
                </m:r>
                <m:ctrlPr>
                  <w:ins w:id="117" w:author="Usuario" w:date="2022-04-20T13:25:00Z">
                    <w:rPr>
                      <w:rFonts w:ascii="Cambria Math" w:hAnsi="Cambria Math" w:cstheme="minorHAnsi"/>
                      <w:i/>
                      <w:sz w:val="22"/>
                      <w:szCs w:val="22"/>
                      <w:lang w:val="es-ES"/>
                    </w:rPr>
                  </w:ins>
                </m:ctrlPr>
              </m:e>
            </m:d>
          </m:e>
        </m:d>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39AAAB73"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6. V </w:t>
      </w:r>
      <m:oMath>
        <m:r>
          <w:rPr>
            <w:rFonts w:ascii="Cambria Math" w:hAnsi="Cambria Math" w:cstheme="minorHAnsi"/>
            <w:sz w:val="22"/>
            <w:szCs w:val="22"/>
            <w:lang w:val="es-ES"/>
          </w:rPr>
          <m:t>P</m:t>
        </m:r>
      </m:oMath>
      <w:r w:rsidRPr="008106BC">
        <w:rPr>
          <w:rFonts w:eastAsiaTheme="minorEastAsia" w:cstheme="minorHAnsi"/>
          <w:sz w:val="22"/>
          <w:szCs w:val="22"/>
          <w:lang w:val="en-US"/>
        </w:rPr>
        <w:t xml:space="preserve"> [3]</w:t>
      </w:r>
    </w:p>
    <w:p w14:paraId="63803FC7"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7. V </w:t>
      </w:r>
      <m:oMath>
        <m:d>
          <m:dPr>
            <m:ctrlPr>
              <w:ins w:id="118" w:author="Usuario" w:date="2022-04-20T13:25:00Z">
                <w:rPr>
                  <w:rFonts w:ascii="Cambria Math" w:hAnsi="Cambria Math" w:cstheme="minorHAnsi"/>
                  <w:i/>
                  <w:sz w:val="22"/>
                  <w:szCs w:val="22"/>
                  <w:lang w:val="en-US"/>
                </w:rPr>
              </w:ins>
            </m:ctrlPr>
          </m:dPr>
          <m:e>
            <m:r>
              <w:rPr>
                <w:rFonts w:ascii="Cambria Math" w:hAnsi="Cambria Math" w:cstheme="minorHAnsi"/>
                <w:color w:val="FFFF00"/>
                <w:sz w:val="22"/>
                <w:szCs w:val="22"/>
                <w:lang w:val="es-ES"/>
              </w:rPr>
              <m:t>Q</m:t>
            </m:r>
            <m:r>
              <w:rPr>
                <w:rFonts w:ascii="Cambria Math" w:hAnsi="Cambria Math" w:cstheme="minorHAnsi"/>
                <w:color w:val="FFFF00"/>
                <w:sz w:val="22"/>
                <w:szCs w:val="22"/>
                <w:lang w:val="en-US"/>
              </w:rPr>
              <m:t>≡</m:t>
            </m:r>
            <m:r>
              <w:rPr>
                <w:rFonts w:ascii="Cambria Math" w:hAnsi="Cambria Math" w:cstheme="minorHAnsi"/>
                <w:color w:val="FFFF00"/>
                <w:sz w:val="22"/>
                <w:szCs w:val="22"/>
                <w:lang w:val="es-ES"/>
              </w:rPr>
              <m:t>R</m:t>
            </m:r>
          </m:e>
        </m:d>
      </m:oMath>
      <w:r w:rsidRPr="008106BC">
        <w:rPr>
          <w:rFonts w:eastAsiaTheme="minorEastAsia" w:cstheme="minorHAnsi"/>
          <w:sz w:val="22"/>
          <w:szCs w:val="22"/>
          <w:lang w:val="en-US"/>
        </w:rPr>
        <w:t xml:space="preserve"> [4]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4A1BAFCD" w14:textId="77777777" w:rsidR="00720FC6" w:rsidRPr="008106BC" w:rsidRDefault="00720FC6" w:rsidP="00720FC6">
      <w:pPr>
        <w:spacing w:line="276" w:lineRule="auto"/>
        <w:rPr>
          <w:rFonts w:eastAsiaTheme="minorEastAsia" w:cstheme="minorHAnsi"/>
          <w:sz w:val="22"/>
          <w:szCs w:val="22"/>
          <w:lang w:val="en-US"/>
        </w:rPr>
      </w:pPr>
      <w:r w:rsidRPr="008106BC">
        <w:rPr>
          <w:rFonts w:eastAsiaTheme="minorEastAsia" w:cstheme="minorHAnsi"/>
          <w:noProof/>
          <w:sz w:val="22"/>
          <w:szCs w:val="22"/>
          <w:highlight w:val="black"/>
          <w:lang w:val="en-US"/>
        </w:rPr>
        <mc:AlternateContent>
          <mc:Choice Requires="wps">
            <w:drawing>
              <wp:anchor distT="0" distB="0" distL="114300" distR="114300" simplePos="0" relativeHeight="251686912" behindDoc="0" locked="0" layoutInCell="1" allowOverlap="1" wp14:anchorId="325842E7" wp14:editId="7F0B708E">
                <wp:simplePos x="0" y="0"/>
                <wp:positionH relativeFrom="column">
                  <wp:posOffset>2755265</wp:posOffset>
                </wp:positionH>
                <wp:positionV relativeFrom="paragraph">
                  <wp:posOffset>9711</wp:posOffset>
                </wp:positionV>
                <wp:extent cx="736600" cy="127000"/>
                <wp:effectExtent l="0" t="0" r="12700" b="12700"/>
                <wp:wrapNone/>
                <wp:docPr id="16" name="Conector recto 16"/>
                <wp:cNvGraphicFramePr/>
                <a:graphic xmlns:a="http://schemas.openxmlformats.org/drawingml/2006/main">
                  <a:graphicData uri="http://schemas.microsoft.com/office/word/2010/wordprocessingShape">
                    <wps:wsp>
                      <wps:cNvCnPr/>
                      <wps:spPr>
                        <a:xfrm flipH="1" flipV="1">
                          <a:off x="0" y="0"/>
                          <a:ext cx="736600" cy="1270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A0647" id="Conector recto 1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95pt,.75pt" to="274.9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" strokecolor="black [3200]" strokeweight="1pt">
                <v:stroke joinstyle="miter"/>
              </v:line>
            </w:pict>
          </mc:Fallback>
        </mc:AlternateContent>
      </w:r>
      <w:r w:rsidRPr="008106BC">
        <w:rPr>
          <w:rFonts w:eastAsiaTheme="minorEastAsia" w:cstheme="minorHAnsi"/>
          <w:noProof/>
          <w:sz w:val="22"/>
          <w:szCs w:val="22"/>
          <w:highlight w:val="black"/>
          <w:lang w:val="en-US"/>
        </w:rPr>
        <mc:AlternateContent>
          <mc:Choice Requires="wps">
            <w:drawing>
              <wp:anchor distT="0" distB="0" distL="114300" distR="114300" simplePos="0" relativeHeight="251685888" behindDoc="0" locked="0" layoutInCell="1" allowOverlap="1" wp14:anchorId="74E9F337" wp14:editId="4E247A18">
                <wp:simplePos x="0" y="0"/>
                <wp:positionH relativeFrom="column">
                  <wp:posOffset>1955165</wp:posOffset>
                </wp:positionH>
                <wp:positionV relativeFrom="paragraph">
                  <wp:posOffset>12065</wp:posOffset>
                </wp:positionV>
                <wp:extent cx="800100" cy="132522"/>
                <wp:effectExtent l="0" t="0" r="12700" b="20320"/>
                <wp:wrapNone/>
                <wp:docPr id="17" name="Conector recto 17"/>
                <wp:cNvGraphicFramePr/>
                <a:graphic xmlns:a="http://schemas.openxmlformats.org/drawingml/2006/main">
                  <a:graphicData uri="http://schemas.microsoft.com/office/word/2010/wordprocessingShape">
                    <wps:wsp>
                      <wps:cNvCnPr/>
                      <wps:spPr>
                        <a:xfrm flipH="1">
                          <a:off x="0" y="0"/>
                          <a:ext cx="800100" cy="13252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9E56F" id="Conector recto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95pt,.95pt" to="216.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" strokecolor="black [3200]" strokeweight="1pt">
                <v:stroke joinstyle="miter"/>
              </v:line>
            </w:pict>
          </mc:Fallback>
        </mc:AlternateContent>
      </w:r>
    </w:p>
    <w:p w14:paraId="233424A4"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sz w:val="22"/>
          <w:szCs w:val="22"/>
          <w:lang w:val="en-US"/>
        </w:rPr>
        <w:t xml:space="preserve">8. F </w:t>
      </w:r>
      <m:oMath>
        <m:r>
          <w:rPr>
            <w:rFonts w:ascii="Cambria Math" w:hAnsi="Cambria Math" w:cstheme="minorHAnsi"/>
            <w:sz w:val="22"/>
            <w:szCs w:val="22"/>
            <w:lang w:val="es-ES"/>
          </w:rPr>
          <m:t>P</m:t>
        </m:r>
      </m:oMath>
      <w:r w:rsidRPr="008106BC">
        <w:rPr>
          <w:rFonts w:eastAsiaTheme="minorEastAsia" w:cstheme="minorHAnsi"/>
          <w:sz w:val="22"/>
          <w:szCs w:val="22"/>
          <w:lang w:val="en-US"/>
        </w:rPr>
        <w:t xml:space="preserve"> [5]</w:t>
      </w:r>
      <w:r w:rsidRPr="008106BC">
        <w:rPr>
          <w:rFonts w:eastAsiaTheme="minorEastAsia" w:cstheme="minorHAnsi"/>
          <w:sz w:val="22"/>
          <w:szCs w:val="22"/>
          <w:lang w:val="en-US"/>
        </w:rPr>
        <w:tab/>
      </w:r>
      <w:r w:rsidRPr="008106BC">
        <w:rPr>
          <w:rFonts w:eastAsiaTheme="minorEastAsia" w:cstheme="minorHAnsi"/>
          <w:sz w:val="22"/>
          <w:szCs w:val="22"/>
          <w:lang w:val="en-US"/>
        </w:rPr>
        <w:tab/>
        <w:t>9. V (</w:t>
      </w:r>
      <m:oMath>
        <m:r>
          <w:rPr>
            <w:rFonts w:ascii="Cambria Math" w:hAnsi="Cambria Math" w:cstheme="minorHAnsi"/>
            <w:sz w:val="22"/>
            <w:szCs w:val="22"/>
            <w:lang w:val="en-US"/>
          </w:rPr>
          <m:t>¬</m:t>
        </m:r>
        <m:r>
          <w:rPr>
            <w:rFonts w:ascii="Cambria Math" w:hAnsi="Cambria Math" w:cstheme="minorHAnsi"/>
            <w:sz w:val="22"/>
            <w:szCs w:val="22"/>
            <w:lang w:val="es-ES"/>
          </w:rPr>
          <m:t>Q</m:t>
        </m:r>
        <m:r>
          <w:rPr>
            <w:rFonts w:ascii="Cambria Math" w:hAnsi="Cambria Math" w:cstheme="minorHAnsi"/>
            <w:color w:val="EE0000"/>
            <w:sz w:val="22"/>
            <w:szCs w:val="22"/>
            <w:lang w:val="en-US"/>
          </w:rPr>
          <m:t>∧</m:t>
        </m:r>
        <m:r>
          <w:rPr>
            <w:rFonts w:ascii="Cambria Math" w:hAnsi="Cambria Math" w:cstheme="minorHAnsi"/>
            <w:sz w:val="22"/>
            <w:szCs w:val="22"/>
            <w:lang w:val="en-US"/>
          </w:rPr>
          <m:t>¬</m:t>
        </m:r>
        <m:r>
          <w:rPr>
            <w:rFonts w:ascii="Cambria Math" w:hAnsi="Cambria Math" w:cstheme="minorHAnsi"/>
            <w:sz w:val="22"/>
            <w:szCs w:val="22"/>
            <w:lang w:val="es-ES"/>
          </w:rPr>
          <m:t>R</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 [5]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226E60E7" w14:textId="77777777" w:rsidR="00720FC6" w:rsidRPr="008106BC" w:rsidRDefault="00720FC6" w:rsidP="00720FC6">
      <w:pPr>
        <w:tabs>
          <w:tab w:val="left" w:pos="2760"/>
        </w:tabs>
        <w:spacing w:line="276" w:lineRule="auto"/>
        <w:rPr>
          <w:rFonts w:eastAsiaTheme="minorEastAsia" w:cstheme="minorHAnsi"/>
          <w:sz w:val="22"/>
          <w:szCs w:val="22"/>
          <w:lang w:val="en-US"/>
        </w:rPr>
      </w:pPr>
      <w:r w:rsidRPr="008106BC">
        <w:rPr>
          <w:rFonts w:cstheme="minorHAnsi"/>
          <w:sz w:val="22"/>
          <w:szCs w:val="22"/>
          <w:lang w:val="en-US"/>
        </w:rPr>
        <w:tab/>
        <w:t xml:space="preserve"> </w:t>
      </w:r>
      <w:r w:rsidRPr="008106BC">
        <w:rPr>
          <w:rFonts w:ascii="Segoe UI Symbol" w:hAnsi="Segoe UI Symbol" w:cs="Segoe UI Symbol"/>
          <w:b/>
          <w:bCs/>
          <w:color w:val="FF0000"/>
          <w:sz w:val="22"/>
          <w:szCs w:val="22"/>
          <w:lang w:val="en-US"/>
        </w:rPr>
        <w:t>✕</w:t>
      </w:r>
      <w:r w:rsidRPr="008106BC">
        <w:rPr>
          <w:rFonts w:cstheme="minorHAnsi"/>
          <w:sz w:val="22"/>
          <w:szCs w:val="22"/>
          <w:lang w:val="en-US"/>
        </w:rPr>
        <w:tab/>
      </w:r>
      <w:r w:rsidRPr="008106BC">
        <w:rPr>
          <w:rFonts w:cstheme="minorHAnsi"/>
          <w:sz w:val="22"/>
          <w:szCs w:val="22"/>
          <w:lang w:val="en-US"/>
        </w:rPr>
        <w:tab/>
      </w:r>
      <w:r w:rsidRPr="008106BC">
        <w:rPr>
          <w:rFonts w:cstheme="minorHAnsi"/>
          <w:sz w:val="22"/>
          <w:szCs w:val="22"/>
          <w:lang w:val="en-US"/>
        </w:rPr>
        <w:tab/>
        <w:t xml:space="preserve">10. V </w:t>
      </w:r>
      <m:oMath>
        <m:r>
          <w:rPr>
            <w:rFonts w:ascii="Cambria Math" w:hAnsi="Cambria Math" w:cstheme="minorHAnsi"/>
            <w:sz w:val="22"/>
            <w:szCs w:val="22"/>
            <w:lang w:val="en-US"/>
          </w:rPr>
          <m:t>¬</m:t>
        </m:r>
        <m:r>
          <w:rPr>
            <w:rFonts w:ascii="Cambria Math" w:hAnsi="Cambria Math" w:cstheme="minorHAnsi"/>
            <w:sz w:val="22"/>
            <w:szCs w:val="22"/>
            <w:lang w:val="es-ES"/>
          </w:rPr>
          <m:t>Q</m:t>
        </m:r>
      </m:oMath>
      <w:r w:rsidRPr="008106BC">
        <w:rPr>
          <w:rFonts w:eastAsiaTheme="minorEastAsia" w:cstheme="minorHAnsi"/>
          <w:sz w:val="22"/>
          <w:szCs w:val="22"/>
          <w:lang w:val="en-US"/>
        </w:rPr>
        <w:t xml:space="preserve"> [9]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7F882FAB" w14:textId="77777777" w:rsidR="00720FC6" w:rsidRPr="008106BC" w:rsidRDefault="00720FC6" w:rsidP="00720FC6">
      <w:pPr>
        <w:tabs>
          <w:tab w:val="left" w:pos="2760"/>
        </w:tabs>
        <w:spacing w:line="276" w:lineRule="auto"/>
        <w:rPr>
          <w:rFonts w:eastAsiaTheme="minorEastAsia" w:cstheme="minorHAnsi"/>
          <w:sz w:val="22"/>
          <w:szCs w:val="22"/>
          <w:lang w:val="en-US"/>
        </w:rPr>
      </w:pPr>
      <w:r w:rsidRPr="008106BC">
        <w:rPr>
          <w:rFonts w:eastAsiaTheme="minorEastAsia" w:cstheme="minorHAnsi"/>
          <w:sz w:val="22"/>
          <w:szCs w:val="22"/>
          <w:lang w:val="en-US"/>
        </w:rPr>
        <w:t xml:space="preserve"> </w:t>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11. V </w:t>
      </w:r>
      <m:oMath>
        <m:r>
          <w:rPr>
            <w:rFonts w:ascii="Cambria Math" w:hAnsi="Cambria Math" w:cstheme="minorHAnsi"/>
            <w:sz w:val="22"/>
            <w:szCs w:val="22"/>
            <w:lang w:val="en-US"/>
          </w:rPr>
          <m:t>¬</m:t>
        </m:r>
        <m:r>
          <w:rPr>
            <w:rFonts w:ascii="Cambria Math" w:hAnsi="Cambria Math" w:cstheme="minorHAnsi"/>
            <w:sz w:val="22"/>
            <w:szCs w:val="22"/>
            <w:lang w:val="es-ES"/>
          </w:rPr>
          <m:t>R</m:t>
        </m:r>
      </m:oMath>
      <w:r w:rsidRPr="008106BC">
        <w:rPr>
          <w:rFonts w:eastAsiaTheme="minorEastAsia" w:cstheme="minorHAnsi"/>
          <w:sz w:val="22"/>
          <w:szCs w:val="22"/>
          <w:lang w:val="en-US"/>
        </w:rPr>
        <w:t xml:space="preserve"> [9]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2699A457" w14:textId="77777777" w:rsidR="00720FC6" w:rsidRPr="008106BC" w:rsidRDefault="00720FC6" w:rsidP="00720FC6">
      <w:pPr>
        <w:tabs>
          <w:tab w:val="left" w:pos="2760"/>
        </w:tabs>
        <w:spacing w:line="276" w:lineRule="auto"/>
        <w:rPr>
          <w:rFonts w:eastAsiaTheme="minorEastAsia" w:cstheme="minorHAnsi"/>
          <w:sz w:val="22"/>
          <w:szCs w:val="22"/>
          <w:lang w:val="en-US"/>
        </w:rPr>
      </w:pP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highlight w:val="green"/>
          <w:lang w:val="en-US"/>
        </w:rPr>
        <w:t xml:space="preserve">12. F </w:t>
      </w:r>
      <m:oMath>
        <m:r>
          <w:rPr>
            <w:rFonts w:ascii="Cambria Math" w:hAnsi="Cambria Math" w:cstheme="minorHAnsi"/>
            <w:sz w:val="22"/>
            <w:szCs w:val="22"/>
            <w:highlight w:val="green"/>
            <w:lang w:val="es-ES"/>
          </w:rPr>
          <m:t>Q</m:t>
        </m:r>
      </m:oMath>
      <w:r w:rsidRPr="008106BC">
        <w:rPr>
          <w:rFonts w:eastAsiaTheme="minorEastAsia" w:cstheme="minorHAnsi"/>
          <w:sz w:val="22"/>
          <w:szCs w:val="22"/>
          <w:highlight w:val="green"/>
          <w:lang w:val="en-US"/>
        </w:rPr>
        <w:t xml:space="preserve"> [10]</w:t>
      </w:r>
    </w:p>
    <w:p w14:paraId="6F4262C3" w14:textId="77777777" w:rsidR="00720FC6" w:rsidRPr="008106BC" w:rsidRDefault="00720FC6" w:rsidP="00720FC6">
      <w:pPr>
        <w:tabs>
          <w:tab w:val="left" w:pos="2760"/>
        </w:tabs>
        <w:spacing w:line="276" w:lineRule="auto"/>
        <w:rPr>
          <w:rFonts w:eastAsiaTheme="minorEastAsia" w:cstheme="minorHAnsi"/>
          <w:sz w:val="22"/>
          <w:szCs w:val="22"/>
          <w:lang w:val="en-US"/>
        </w:rPr>
      </w:pP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13. F </w:t>
      </w:r>
      <m:oMath>
        <m:r>
          <w:rPr>
            <w:rFonts w:ascii="Cambria Math" w:hAnsi="Cambria Math" w:cstheme="minorHAnsi"/>
            <w:sz w:val="22"/>
            <w:szCs w:val="22"/>
            <w:lang w:val="es-ES"/>
          </w:rPr>
          <m:t>R</m:t>
        </m:r>
      </m:oMath>
      <w:r w:rsidRPr="008106BC">
        <w:rPr>
          <w:rFonts w:eastAsiaTheme="minorEastAsia" w:cstheme="minorHAnsi"/>
          <w:sz w:val="22"/>
          <w:szCs w:val="22"/>
          <w:lang w:val="en-US"/>
        </w:rPr>
        <w:t xml:space="preserve"> [11]</w:t>
      </w:r>
    </w:p>
    <w:p w14:paraId="60D3C5C7" w14:textId="77777777" w:rsidR="00720FC6" w:rsidRPr="008106BC" w:rsidRDefault="00720FC6" w:rsidP="00720FC6">
      <w:pPr>
        <w:tabs>
          <w:tab w:val="left" w:pos="2760"/>
        </w:tabs>
        <w:spacing w:line="276" w:lineRule="auto"/>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61312" behindDoc="0" locked="0" layoutInCell="1" allowOverlap="1" wp14:anchorId="686CC0F6" wp14:editId="2F3379D4">
                <wp:simplePos x="0" y="0"/>
                <wp:positionH relativeFrom="column">
                  <wp:posOffset>2894706</wp:posOffset>
                </wp:positionH>
                <wp:positionV relativeFrom="paragraph">
                  <wp:posOffset>4886</wp:posOffset>
                </wp:positionV>
                <wp:extent cx="597962" cy="177165"/>
                <wp:effectExtent l="0" t="0" r="12065" b="13335"/>
                <wp:wrapNone/>
                <wp:docPr id="30" name="Conector recto 30"/>
                <wp:cNvGraphicFramePr/>
                <a:graphic xmlns:a="http://schemas.openxmlformats.org/drawingml/2006/main">
                  <a:graphicData uri="http://schemas.microsoft.com/office/word/2010/wordprocessingShape">
                    <wps:wsp>
                      <wps:cNvCnPr/>
                      <wps:spPr>
                        <a:xfrm flipH="1">
                          <a:off x="0" y="0"/>
                          <a:ext cx="597962" cy="17716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4C87C" id="Conector recto 3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95pt,.4pt" to="275.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62336" behindDoc="0" locked="0" layoutInCell="1" allowOverlap="1" wp14:anchorId="64D59966" wp14:editId="716AC0A8">
                <wp:simplePos x="0" y="0"/>
                <wp:positionH relativeFrom="column">
                  <wp:posOffset>3491865</wp:posOffset>
                </wp:positionH>
                <wp:positionV relativeFrom="paragraph">
                  <wp:posOffset>4885</wp:posOffset>
                </wp:positionV>
                <wp:extent cx="568960" cy="177165"/>
                <wp:effectExtent l="0" t="0" r="15240" b="13335"/>
                <wp:wrapNone/>
                <wp:docPr id="31" name="Conector recto 31"/>
                <wp:cNvGraphicFramePr/>
                <a:graphic xmlns:a="http://schemas.openxmlformats.org/drawingml/2006/main">
                  <a:graphicData uri="http://schemas.microsoft.com/office/word/2010/wordprocessingShape">
                    <wps:wsp>
                      <wps:cNvCnPr/>
                      <wps:spPr>
                        <a:xfrm flipH="1" flipV="1">
                          <a:off x="0" y="0"/>
                          <a:ext cx="568960" cy="17716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EAF33" id="Conector recto 31"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4pt" to="319.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" strokecolor="black [3200]" strokeweight="1pt">
                <v:stroke joinstyle="miter"/>
              </v:line>
            </w:pict>
          </mc:Fallback>
        </mc:AlternateContent>
      </w:r>
    </w:p>
    <w:p w14:paraId="375755B6" w14:textId="77777777" w:rsidR="00720FC6" w:rsidRPr="008106BC" w:rsidRDefault="00720FC6" w:rsidP="00720FC6">
      <w:pPr>
        <w:tabs>
          <w:tab w:val="left" w:pos="2760"/>
        </w:tabs>
        <w:spacing w:line="276" w:lineRule="auto"/>
        <w:rPr>
          <w:rFonts w:eastAsiaTheme="minorEastAsia" w:cstheme="minorHAnsi"/>
          <w:sz w:val="22"/>
          <w:szCs w:val="22"/>
        </w:rPr>
      </w:pP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highlight w:val="green"/>
          <w:lang w:val="en-US"/>
        </w:rPr>
        <w:t xml:space="preserve">14. </w:t>
      </w:r>
      <w:r w:rsidRPr="008106BC">
        <w:rPr>
          <w:rFonts w:eastAsiaTheme="minorEastAsia" w:cstheme="minorHAnsi"/>
          <w:b/>
          <w:bCs/>
          <w:color w:val="FF0000"/>
          <w:sz w:val="22"/>
          <w:szCs w:val="22"/>
          <w:highlight w:val="green"/>
          <w:lang w:val="en-US"/>
        </w:rPr>
        <w:t>V</w:t>
      </w:r>
      <w:r w:rsidRPr="008106BC">
        <w:rPr>
          <w:rFonts w:eastAsiaTheme="minorEastAsia" w:cstheme="minorHAnsi"/>
          <w:sz w:val="22"/>
          <w:szCs w:val="22"/>
          <w:highlight w:val="green"/>
          <w:lang w:val="en-US"/>
        </w:rPr>
        <w:t xml:space="preserve"> </w:t>
      </w:r>
      <m:oMath>
        <m:r>
          <w:rPr>
            <w:rFonts w:ascii="Cambria Math" w:hAnsi="Cambria Math" w:cstheme="minorHAnsi"/>
            <w:sz w:val="22"/>
            <w:szCs w:val="22"/>
            <w:highlight w:val="green"/>
            <w:lang w:val="es-ES"/>
          </w:rPr>
          <m:t>Q</m:t>
        </m:r>
      </m:oMath>
      <w:r w:rsidRPr="008106BC">
        <w:rPr>
          <w:rFonts w:eastAsiaTheme="minorEastAsia" w:cstheme="minorHAnsi"/>
          <w:sz w:val="22"/>
          <w:szCs w:val="22"/>
          <w:highlight w:val="green"/>
          <w:lang w:val="en-US"/>
        </w:rPr>
        <w:t xml:space="preserve"> [7]</w:t>
      </w:r>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15. </w:t>
      </w:r>
      <w:r w:rsidRPr="008106BC">
        <w:rPr>
          <w:rFonts w:eastAsiaTheme="minorEastAsia" w:cstheme="minorHAnsi"/>
          <w:b/>
          <w:bCs/>
          <w:color w:val="FF0000"/>
          <w:sz w:val="22"/>
          <w:szCs w:val="22"/>
        </w:rPr>
        <w:t>F</w:t>
      </w:r>
      <w:r w:rsidRPr="008106BC">
        <w:rPr>
          <w:rFonts w:eastAsiaTheme="minorEastAsia" w:cstheme="minorHAnsi"/>
          <w:sz w:val="22"/>
          <w:szCs w:val="22"/>
        </w:rPr>
        <w:t xml:space="preserve"> </w:t>
      </w:r>
      <m:oMath>
        <m:r>
          <w:rPr>
            <w:rFonts w:ascii="Cambria Math" w:eastAsiaTheme="minorEastAsia" w:hAnsi="Cambria Math" w:cstheme="minorHAnsi"/>
            <w:sz w:val="22"/>
            <w:szCs w:val="22"/>
            <w:lang w:val="es-ES"/>
          </w:rPr>
          <m:t>Q</m:t>
        </m:r>
      </m:oMath>
      <w:r w:rsidRPr="008106BC">
        <w:rPr>
          <w:rFonts w:eastAsiaTheme="minorEastAsia" w:cstheme="minorHAnsi"/>
          <w:sz w:val="22"/>
          <w:szCs w:val="22"/>
        </w:rPr>
        <w:t xml:space="preserve"> [7]</w:t>
      </w:r>
    </w:p>
    <w:p w14:paraId="2C7FE89B" w14:textId="77777777" w:rsidR="00720FC6" w:rsidRPr="008106BC" w:rsidRDefault="00720FC6" w:rsidP="00720FC6">
      <w:pPr>
        <w:tabs>
          <w:tab w:val="left" w:pos="2760"/>
        </w:tabs>
        <w:spacing w:line="276" w:lineRule="auto"/>
        <w:rPr>
          <w:rFonts w:eastAsiaTheme="minorEastAsia" w:cstheme="minorHAnsi"/>
          <w:sz w:val="22"/>
          <w:szCs w:val="22"/>
          <w:highlight w:val="black"/>
        </w:rPr>
      </w:pP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t xml:space="preserve">     </w:t>
      </w:r>
      <w:r w:rsidRPr="008106BC">
        <w:rPr>
          <w:rFonts w:ascii="Segoe UI Symbol" w:hAnsi="Segoe UI Symbol" w:cs="Segoe UI Symbol"/>
          <w:b/>
          <w:bCs/>
          <w:color w:val="FF0000"/>
          <w:sz w:val="22"/>
          <w:szCs w:val="22"/>
        </w:rPr>
        <w:t>✕</w:t>
      </w: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t xml:space="preserve">16. </w:t>
      </w:r>
      <w:r w:rsidRPr="008106BC">
        <w:rPr>
          <w:rFonts w:eastAsiaTheme="minorEastAsia" w:cstheme="minorHAnsi"/>
          <w:b/>
          <w:bCs/>
          <w:color w:val="FF0000"/>
          <w:sz w:val="22"/>
          <w:szCs w:val="22"/>
        </w:rPr>
        <w:t>F</w:t>
      </w:r>
      <w:r w:rsidRPr="008106BC">
        <w:rPr>
          <w:rFonts w:eastAsiaTheme="minorEastAsia" w:cstheme="minorHAnsi"/>
          <w:sz w:val="22"/>
          <w:szCs w:val="22"/>
        </w:rPr>
        <w:t xml:space="preserve"> </w:t>
      </w:r>
      <m:oMath>
        <m:r>
          <w:rPr>
            <w:rFonts w:ascii="Cambria Math" w:hAnsi="Cambria Math" w:cstheme="minorHAnsi"/>
            <w:sz w:val="22"/>
            <w:szCs w:val="22"/>
            <w:lang w:val="es-ES"/>
          </w:rPr>
          <m:t>R</m:t>
        </m:r>
      </m:oMath>
      <w:r w:rsidRPr="008106BC">
        <w:rPr>
          <w:rFonts w:eastAsiaTheme="minorEastAsia" w:cstheme="minorHAnsi"/>
          <w:sz w:val="22"/>
          <w:szCs w:val="22"/>
        </w:rPr>
        <w:t xml:space="preserve"> [7]</w:t>
      </w:r>
    </w:p>
    <w:p w14:paraId="420B52B5" w14:textId="77777777" w:rsidR="00720FC6" w:rsidRPr="008106BC" w:rsidRDefault="00720FC6" w:rsidP="00720FC6">
      <w:pPr>
        <w:spacing w:line="276" w:lineRule="auto"/>
        <w:ind w:firstLine="708"/>
        <w:jc w:val="both"/>
        <w:rPr>
          <w:rFonts w:cstheme="minorHAnsi"/>
          <w:sz w:val="22"/>
          <w:szCs w:val="22"/>
        </w:rPr>
      </w:pPr>
      <w:r w:rsidRPr="008106BC">
        <w:rPr>
          <w:rFonts w:cstheme="minorHAnsi"/>
          <w:sz w:val="22"/>
          <w:szCs w:val="22"/>
        </w:rPr>
        <w:tab/>
      </w:r>
      <w:r w:rsidRPr="008106BC">
        <w:rPr>
          <w:rFonts w:cstheme="minorHAnsi"/>
          <w:sz w:val="22"/>
          <w:szCs w:val="22"/>
        </w:rPr>
        <w:tab/>
      </w:r>
      <w:r w:rsidRPr="008106BC">
        <w:rPr>
          <w:rFonts w:cstheme="minorHAnsi"/>
          <w:sz w:val="22"/>
          <w:szCs w:val="22"/>
        </w:rPr>
        <w:tab/>
      </w:r>
      <w:r w:rsidRPr="008106BC">
        <w:rPr>
          <w:rFonts w:cstheme="minorHAnsi"/>
          <w:sz w:val="22"/>
          <w:szCs w:val="22"/>
        </w:rPr>
        <w:tab/>
      </w:r>
      <w:r w:rsidRPr="008106BC">
        <w:rPr>
          <w:rFonts w:cstheme="minorHAnsi"/>
          <w:sz w:val="22"/>
          <w:szCs w:val="22"/>
        </w:rPr>
        <w:tab/>
        <w:t xml:space="preserve">     </w:t>
      </w:r>
      <w:r w:rsidRPr="008106BC">
        <w:rPr>
          <w:rFonts w:cstheme="minorHAnsi"/>
          <w:b/>
          <w:bCs/>
          <w:color w:val="FF0000"/>
          <w:sz w:val="22"/>
          <w:szCs w:val="22"/>
        </w:rPr>
        <w:tab/>
      </w:r>
      <w:r w:rsidRPr="008106BC">
        <w:rPr>
          <w:rFonts w:cstheme="minorHAnsi"/>
          <w:b/>
          <w:bCs/>
          <w:color w:val="FF0000"/>
          <w:sz w:val="22"/>
          <w:szCs w:val="22"/>
        </w:rPr>
        <w:tab/>
      </w:r>
      <w:r w:rsidRPr="008106BC">
        <w:rPr>
          <w:rFonts w:cstheme="minorHAnsi"/>
          <w:b/>
          <w:bCs/>
          <w:color w:val="FF0000"/>
          <w:sz w:val="22"/>
          <w:szCs w:val="22"/>
        </w:rPr>
        <w:tab/>
        <w:t xml:space="preserve">   Abierta</w:t>
      </w:r>
    </w:p>
    <w:p w14:paraId="4770BFC5" w14:textId="77777777" w:rsidR="00720FC6" w:rsidRPr="008106BC" w:rsidRDefault="00720FC6" w:rsidP="00720FC6">
      <w:pPr>
        <w:spacing w:line="276" w:lineRule="auto"/>
        <w:ind w:firstLine="708"/>
        <w:jc w:val="both"/>
        <w:rPr>
          <w:rFonts w:cstheme="minorHAnsi"/>
          <w:sz w:val="22"/>
          <w:szCs w:val="22"/>
        </w:rPr>
      </w:pPr>
    </w:p>
    <w:p w14:paraId="4B79D67C" w14:textId="77777777" w:rsidR="00720FC6" w:rsidRDefault="00720FC6" w:rsidP="00720FC6">
      <w:pPr>
        <w:spacing w:line="276" w:lineRule="auto"/>
        <w:ind w:firstLine="708"/>
        <w:jc w:val="both"/>
        <w:rPr>
          <w:rFonts w:cstheme="minorHAnsi"/>
          <w:sz w:val="22"/>
          <w:szCs w:val="22"/>
        </w:rPr>
      </w:pPr>
      <w:r w:rsidRPr="008106BC">
        <w:rPr>
          <w:rFonts w:cstheme="minorHAnsi"/>
          <w:sz w:val="22"/>
          <w:szCs w:val="22"/>
        </w:rPr>
        <w:t xml:space="preserve">La rama abierta </w:t>
      </w:r>
      <w:r w:rsidRPr="008106BC">
        <w:rPr>
          <w:rFonts w:eastAsiaTheme="minorEastAsia" w:cstheme="minorHAnsi"/>
          <w:sz w:val="22"/>
          <w:szCs w:val="22"/>
        </w:rPr>
        <w:t xml:space="preserve">indica que </w:t>
      </w:r>
      <w:r>
        <w:rPr>
          <w:rFonts w:eastAsiaTheme="minorEastAsia" w:cstheme="minorHAnsi"/>
          <w:sz w:val="22"/>
          <w:szCs w:val="22"/>
        </w:rPr>
        <w:t xml:space="preserve">al menos una estructura </w:t>
      </w:r>
      <w:r>
        <w:rPr>
          <w:rFonts w:eastAsiaTheme="minorEastAsia" w:cstheme="minorHAnsi"/>
          <w:i/>
          <w:iCs/>
          <w:sz w:val="22"/>
          <w:szCs w:val="22"/>
        </w:rPr>
        <w:t xml:space="preserve">U </w:t>
      </w:r>
      <w:r>
        <w:rPr>
          <w:rFonts w:eastAsiaTheme="minorEastAsia" w:cstheme="minorHAnsi"/>
          <w:sz w:val="22"/>
          <w:szCs w:val="22"/>
        </w:rPr>
        <w:t xml:space="preserve">es modelo de </w:t>
      </w:r>
      <m:oMath>
        <m:r>
          <w:rPr>
            <w:rFonts w:ascii="Cambria Math" w:hAnsi="Cambria Math" w:cstheme="minorHAnsi"/>
            <w:sz w:val="22"/>
            <w:szCs w:val="22"/>
            <w:lang w:val="es-ES"/>
          </w:rPr>
          <m:t>ψ</m:t>
        </m:r>
      </m:oMath>
      <w:r w:rsidRPr="008106BC">
        <w:rPr>
          <w:rFonts w:cstheme="minorHAnsi"/>
          <w:sz w:val="22"/>
          <w:szCs w:val="22"/>
        </w:rPr>
        <w:t>,</w:t>
      </w:r>
      <w:r>
        <w:rPr>
          <w:rFonts w:cstheme="minorHAnsi"/>
          <w:sz w:val="22"/>
          <w:szCs w:val="22"/>
        </w:rPr>
        <w:t xml:space="preserve"> es decir, que</w:t>
      </w:r>
      <w:r w:rsidRPr="008106BC">
        <w:rPr>
          <w:rFonts w:cstheme="minorHAnsi"/>
          <w:sz w:val="22"/>
          <w:szCs w:val="22"/>
        </w:rPr>
        <w:t xml:space="preserve"> </w:t>
      </w:r>
      <m:oMath>
        <m:r>
          <m:rPr>
            <m:sty m:val="bi"/>
          </m:rPr>
          <w:rPr>
            <w:rFonts w:ascii="Cambria Math" w:hAnsi="Cambria Math" w:cstheme="minorHAnsi"/>
            <w:sz w:val="22"/>
            <w:szCs w:val="22"/>
            <w:lang w:val="es-ES"/>
          </w:rPr>
          <m:t>ψ</m:t>
        </m:r>
      </m:oMath>
      <w:r w:rsidRPr="008106BC">
        <w:rPr>
          <w:rFonts w:cstheme="minorHAnsi"/>
          <w:b/>
          <w:bCs/>
          <w:sz w:val="22"/>
          <w:szCs w:val="22"/>
        </w:rPr>
        <w:t xml:space="preserve"> </w:t>
      </w:r>
      <w:r>
        <w:rPr>
          <w:rFonts w:cstheme="minorHAnsi"/>
          <w:b/>
          <w:bCs/>
          <w:sz w:val="22"/>
          <w:szCs w:val="22"/>
        </w:rPr>
        <w:t>es consistente</w:t>
      </w:r>
      <w:r w:rsidRPr="008106BC">
        <w:rPr>
          <w:rFonts w:cstheme="minorHAnsi"/>
          <w:sz w:val="22"/>
          <w:szCs w:val="22"/>
        </w:rPr>
        <w:t>.</w:t>
      </w:r>
      <w:r>
        <w:rPr>
          <w:rFonts w:cstheme="minorHAnsi"/>
          <w:bCs/>
          <w:sz w:val="22"/>
          <w:szCs w:val="22"/>
        </w:rPr>
        <w:t xml:space="preserve"> </w:t>
      </w:r>
      <w:r w:rsidRPr="008106BC">
        <w:rPr>
          <w:rFonts w:cstheme="minorHAnsi"/>
          <w:sz w:val="22"/>
          <w:szCs w:val="22"/>
        </w:rPr>
        <w:t xml:space="preserve">A partir de una rama abierta en un árbol, </w:t>
      </w:r>
      <w:r>
        <w:rPr>
          <w:rFonts w:cstheme="minorHAnsi"/>
          <w:sz w:val="22"/>
          <w:szCs w:val="22"/>
        </w:rPr>
        <w:t>se puede</w:t>
      </w:r>
      <w:r w:rsidRPr="008106BC">
        <w:rPr>
          <w:rFonts w:cstheme="minorHAnsi"/>
          <w:sz w:val="22"/>
          <w:szCs w:val="22"/>
        </w:rPr>
        <w:t xml:space="preserve"> reconstruir la fila de una tabla de verdad según un</w:t>
      </w:r>
      <w:r>
        <w:rPr>
          <w:rFonts w:cstheme="minorHAnsi"/>
          <w:sz w:val="22"/>
          <w:szCs w:val="22"/>
        </w:rPr>
        <w:t xml:space="preserve">a estructura </w:t>
      </w:r>
      <m:oMath>
        <m:r>
          <w:rPr>
            <w:rFonts w:ascii="Cambria Math" w:hAnsi="Cambria Math" w:cstheme="minorHAnsi"/>
            <w:sz w:val="22"/>
            <w:szCs w:val="22"/>
          </w:rPr>
          <m:t>U</m:t>
        </m:r>
      </m:oMath>
      <w:r>
        <w:rPr>
          <w:rFonts w:cstheme="minorHAnsi"/>
          <w:i/>
          <w:iCs/>
          <w:sz w:val="22"/>
          <w:szCs w:val="22"/>
        </w:rPr>
        <w:t xml:space="preserve"> </w:t>
      </w:r>
      <w:r w:rsidRPr="008106BC">
        <w:rPr>
          <w:rFonts w:cstheme="minorHAnsi"/>
          <w:sz w:val="22"/>
          <w:szCs w:val="22"/>
        </w:rPr>
        <w:t>que da a las fórmulas analizadas los valores que asigna</w:t>
      </w:r>
      <w:r>
        <w:rPr>
          <w:rFonts w:cstheme="minorHAnsi"/>
          <w:sz w:val="22"/>
          <w:szCs w:val="22"/>
        </w:rPr>
        <w:t>d</w:t>
      </w:r>
      <w:r w:rsidRPr="008106BC">
        <w:rPr>
          <w:rFonts w:cstheme="minorHAnsi"/>
          <w:sz w:val="22"/>
          <w:szCs w:val="22"/>
        </w:rPr>
        <w:t>os hipotéticamente en la primera parte de</w:t>
      </w:r>
      <w:r>
        <w:rPr>
          <w:rFonts w:cstheme="minorHAnsi"/>
          <w:sz w:val="22"/>
          <w:szCs w:val="22"/>
        </w:rPr>
        <w:t xml:space="preserve">l árbol. </w:t>
      </w:r>
      <w:r w:rsidRPr="008106BC">
        <w:rPr>
          <w:rFonts w:cstheme="minorHAnsi"/>
          <w:sz w:val="22"/>
          <w:szCs w:val="22"/>
        </w:rPr>
        <w:t xml:space="preserve">Estas reconstrucciones </w:t>
      </w:r>
      <w:r>
        <w:rPr>
          <w:rFonts w:cstheme="minorHAnsi"/>
          <w:sz w:val="22"/>
          <w:szCs w:val="22"/>
        </w:rPr>
        <w:t>son</w:t>
      </w:r>
      <w:r w:rsidRPr="008106BC">
        <w:rPr>
          <w:rFonts w:cstheme="minorHAnsi"/>
          <w:sz w:val="22"/>
          <w:szCs w:val="22"/>
        </w:rPr>
        <w:t xml:space="preserve"> </w:t>
      </w:r>
      <w:r w:rsidRPr="00FE4A48">
        <w:rPr>
          <w:rFonts w:cstheme="minorHAnsi"/>
          <w:b/>
          <w:bCs/>
          <w:sz w:val="22"/>
          <w:szCs w:val="22"/>
        </w:rPr>
        <w:t>ejemplos</w:t>
      </w:r>
      <w:r w:rsidRPr="008106BC">
        <w:rPr>
          <w:rFonts w:cstheme="minorHAnsi"/>
          <w:i/>
          <w:iCs/>
          <w:sz w:val="22"/>
          <w:szCs w:val="22"/>
        </w:rPr>
        <w:t xml:space="preserve"> </w:t>
      </w:r>
      <w:r w:rsidRPr="008106BC">
        <w:rPr>
          <w:rFonts w:cstheme="minorHAnsi"/>
          <w:sz w:val="22"/>
          <w:szCs w:val="22"/>
        </w:rPr>
        <w:t xml:space="preserve">o </w:t>
      </w:r>
      <w:proofErr w:type="spellStart"/>
      <w:r w:rsidRPr="00FE4A48">
        <w:rPr>
          <w:rFonts w:cstheme="minorHAnsi"/>
          <w:b/>
          <w:bCs/>
          <w:sz w:val="22"/>
          <w:szCs w:val="22"/>
        </w:rPr>
        <w:t>contrejemplos</w:t>
      </w:r>
      <w:proofErr w:type="spellEnd"/>
      <w:r w:rsidRPr="008106BC">
        <w:rPr>
          <w:rFonts w:cstheme="minorHAnsi"/>
          <w:sz w:val="22"/>
          <w:szCs w:val="22"/>
        </w:rPr>
        <w:t xml:space="preserve"> de las propiedades semánticas analizadas</w:t>
      </w:r>
      <w:r>
        <w:rPr>
          <w:rFonts w:cstheme="minorHAnsi"/>
          <w:sz w:val="22"/>
          <w:szCs w:val="22"/>
        </w:rPr>
        <w:t xml:space="preserve"> en cada caso:</w:t>
      </w:r>
    </w:p>
    <w:p w14:paraId="1C263ECC" w14:textId="77777777" w:rsidR="00720FC6" w:rsidRDefault="00720FC6" w:rsidP="00720FC6">
      <w:pPr>
        <w:spacing w:after="160" w:line="259" w:lineRule="auto"/>
        <w:rPr>
          <w:rFonts w:cstheme="minorHAnsi"/>
          <w:sz w:val="22"/>
          <w:szCs w:val="22"/>
        </w:rPr>
      </w:pPr>
      <w:r>
        <w:rPr>
          <w:rFonts w:cstheme="minorHAnsi"/>
          <w:sz w:val="22"/>
          <w:szCs w:val="22"/>
        </w:rPr>
        <w:br w:type="page"/>
      </w:r>
    </w:p>
    <w:p w14:paraId="0243D33B" w14:textId="77777777" w:rsidR="00720FC6" w:rsidRPr="00B56E21" w:rsidRDefault="00720FC6" w:rsidP="00720FC6">
      <w:pPr>
        <w:spacing w:line="276" w:lineRule="auto"/>
        <w:ind w:firstLine="708"/>
        <w:jc w:val="both"/>
        <w:rPr>
          <w:rFonts w:cstheme="minorHAnsi"/>
          <w:bCs/>
          <w:sz w:val="22"/>
          <w:szCs w:val="22"/>
        </w:rPr>
      </w:pPr>
    </w:p>
    <w:tbl>
      <w:tblPr>
        <w:tblStyle w:val="TableGrid"/>
        <w:tblW w:w="11194" w:type="dxa"/>
        <w:jc w:val="center"/>
        <w:tblLook w:val="04A0" w:firstRow="1" w:lastRow="0" w:firstColumn="1" w:lastColumn="0" w:noHBand="0" w:noVBand="1"/>
      </w:tblPr>
      <w:tblGrid>
        <w:gridCol w:w="3964"/>
        <w:gridCol w:w="2268"/>
        <w:gridCol w:w="4962"/>
      </w:tblGrid>
      <w:tr w:rsidR="00720FC6" w:rsidRPr="008106BC" w14:paraId="35DF262B" w14:textId="77777777" w:rsidTr="00FC587A">
        <w:trPr>
          <w:trHeight w:val="538"/>
          <w:jc w:val="center"/>
        </w:trPr>
        <w:tc>
          <w:tcPr>
            <w:tcW w:w="3964" w:type="dxa"/>
            <w:vAlign w:val="center"/>
          </w:tcPr>
          <w:p w14:paraId="7F0B3DF8" w14:textId="77777777" w:rsidR="00720FC6" w:rsidRPr="008106BC" w:rsidRDefault="00720FC6" w:rsidP="00FC587A">
            <w:pPr>
              <w:spacing w:line="276" w:lineRule="auto"/>
              <w:jc w:val="center"/>
              <w:rPr>
                <w:rFonts w:cstheme="minorHAnsi"/>
                <w:b/>
                <w:bCs/>
                <w:sz w:val="22"/>
                <w:szCs w:val="22"/>
              </w:rPr>
            </w:pPr>
            <w:r>
              <w:rPr>
                <w:rFonts w:cstheme="minorHAnsi"/>
                <w:b/>
                <w:bCs/>
                <w:sz w:val="22"/>
                <w:szCs w:val="22"/>
                <w:lang w:val="es-ES"/>
              </w:rPr>
              <w:t>Decisión semántica</w:t>
            </w:r>
          </w:p>
        </w:tc>
        <w:tc>
          <w:tcPr>
            <w:tcW w:w="2268" w:type="dxa"/>
            <w:vAlign w:val="center"/>
          </w:tcPr>
          <w:p w14:paraId="6D55547F" w14:textId="77777777" w:rsidR="00720FC6" w:rsidRPr="008106BC" w:rsidRDefault="00720FC6" w:rsidP="00FC587A">
            <w:pPr>
              <w:spacing w:line="276" w:lineRule="auto"/>
              <w:jc w:val="center"/>
              <w:rPr>
                <w:rFonts w:cstheme="minorHAnsi"/>
                <w:b/>
                <w:bCs/>
                <w:sz w:val="22"/>
                <w:szCs w:val="22"/>
              </w:rPr>
            </w:pPr>
            <w:r w:rsidRPr="008106BC">
              <w:rPr>
                <w:rFonts w:cstheme="minorHAnsi"/>
                <w:b/>
                <w:bCs/>
                <w:sz w:val="22"/>
                <w:szCs w:val="22"/>
              </w:rPr>
              <w:t>Hipótesis en el árbol</w:t>
            </w:r>
          </w:p>
        </w:tc>
        <w:tc>
          <w:tcPr>
            <w:tcW w:w="4962" w:type="dxa"/>
            <w:vAlign w:val="center"/>
          </w:tcPr>
          <w:p w14:paraId="7D977136" w14:textId="77777777" w:rsidR="00720FC6" w:rsidRPr="008106BC" w:rsidRDefault="00720FC6" w:rsidP="00FC587A">
            <w:pPr>
              <w:spacing w:line="276" w:lineRule="auto"/>
              <w:jc w:val="center"/>
              <w:rPr>
                <w:rFonts w:cstheme="minorHAnsi"/>
                <w:b/>
                <w:bCs/>
                <w:sz w:val="22"/>
                <w:szCs w:val="22"/>
              </w:rPr>
            </w:pPr>
            <w:r>
              <w:rPr>
                <w:rFonts w:cstheme="minorHAnsi"/>
                <w:b/>
                <w:bCs/>
                <w:sz w:val="22"/>
                <w:szCs w:val="22"/>
              </w:rPr>
              <w:t>Fila de tabla de verdad</w:t>
            </w:r>
            <w:r w:rsidRPr="008106BC">
              <w:rPr>
                <w:rFonts w:cstheme="minorHAnsi"/>
                <w:b/>
                <w:bCs/>
                <w:sz w:val="22"/>
                <w:szCs w:val="22"/>
              </w:rPr>
              <w:t xml:space="preserve"> a partir de una </w:t>
            </w:r>
            <m:oMath>
              <m:r>
                <m:rPr>
                  <m:sty m:val="bi"/>
                </m:rPr>
                <w:rPr>
                  <w:rFonts w:ascii="Cambria Math" w:hAnsi="Cambria Math" w:cstheme="minorHAnsi"/>
                  <w:sz w:val="22"/>
                  <w:szCs w:val="22"/>
                </w:rPr>
                <m:t>U</m:t>
              </m:r>
            </m:oMath>
            <w:r w:rsidRPr="008106BC">
              <w:rPr>
                <w:rFonts w:cstheme="minorHAnsi"/>
                <w:b/>
                <w:bCs/>
                <w:i/>
                <w:iCs/>
                <w:sz w:val="22"/>
                <w:szCs w:val="22"/>
              </w:rPr>
              <w:t xml:space="preserve"> </w:t>
            </w:r>
            <w:r w:rsidRPr="008106BC">
              <w:rPr>
                <w:rFonts w:cstheme="minorHAnsi"/>
                <w:b/>
                <w:bCs/>
                <w:sz w:val="22"/>
                <w:szCs w:val="22"/>
              </w:rPr>
              <w:t>reconstruida de</w:t>
            </w:r>
            <w:r>
              <w:rPr>
                <w:rFonts w:cstheme="minorHAnsi"/>
                <w:b/>
                <w:bCs/>
                <w:sz w:val="22"/>
                <w:szCs w:val="22"/>
              </w:rPr>
              <w:t>sde</w:t>
            </w:r>
            <w:r w:rsidRPr="008106BC">
              <w:rPr>
                <w:rFonts w:cstheme="minorHAnsi"/>
                <w:b/>
                <w:bCs/>
                <w:sz w:val="22"/>
                <w:szCs w:val="22"/>
              </w:rPr>
              <w:t xml:space="preserve"> una rama abierta del árbol</w:t>
            </w:r>
          </w:p>
        </w:tc>
      </w:tr>
      <w:tr w:rsidR="00720FC6" w:rsidRPr="008106BC" w14:paraId="112D50FE" w14:textId="77777777" w:rsidTr="00FC587A">
        <w:trPr>
          <w:trHeight w:val="51"/>
          <w:jc w:val="center"/>
        </w:trPr>
        <w:tc>
          <w:tcPr>
            <w:tcW w:w="3964" w:type="dxa"/>
            <w:vAlign w:val="center"/>
          </w:tcPr>
          <w:p w14:paraId="4CC81BB5"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w:t>
            </w:r>
            <w:r>
              <w:rPr>
                <w:rFonts w:cstheme="minorHAnsi"/>
                <w:sz w:val="22"/>
                <w:szCs w:val="22"/>
                <w:lang w:val="es-ES"/>
              </w:rPr>
              <w:t xml:space="preserve">consistente o </w:t>
            </w:r>
            <w:r w:rsidRPr="008106BC">
              <w:rPr>
                <w:rFonts w:cstheme="minorHAnsi"/>
                <w:sz w:val="22"/>
                <w:szCs w:val="22"/>
                <w:lang w:val="es-ES"/>
              </w:rPr>
              <w:t>in</w:t>
            </w:r>
            <w:r>
              <w:rPr>
                <w:rFonts w:eastAsiaTheme="minorEastAsia" w:cstheme="minorHAnsi"/>
                <w:sz w:val="22"/>
                <w:szCs w:val="22"/>
                <w:lang w:val="es-ES"/>
              </w:rPr>
              <w:t>consistente</w:t>
            </w:r>
            <w:r w:rsidRPr="008106BC">
              <w:rPr>
                <w:rFonts w:cstheme="minorHAnsi"/>
                <w:sz w:val="22"/>
                <w:szCs w:val="22"/>
                <w:lang w:val="es-ES"/>
              </w:rPr>
              <w:t>?</w:t>
            </w:r>
          </w:p>
        </w:tc>
        <w:tc>
          <w:tcPr>
            <w:tcW w:w="2268" w:type="dxa"/>
            <w:vAlign w:val="center"/>
          </w:tcPr>
          <w:p w14:paraId="33DBD1A9"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 xml:space="preserve">V </w:t>
            </w:r>
            <m:oMath>
              <m:r>
                <w:rPr>
                  <w:rFonts w:ascii="Cambria Math" w:hAnsi="Cambria Math" w:cstheme="minorHAnsi"/>
                  <w:sz w:val="22"/>
                  <w:szCs w:val="22"/>
                  <w:lang w:val="es-ES"/>
                </w:rPr>
                <m:t>ϕ</m:t>
              </m:r>
            </m:oMath>
          </w:p>
        </w:tc>
        <w:tc>
          <w:tcPr>
            <w:tcW w:w="4962" w:type="dxa"/>
            <w:vAlign w:val="center"/>
          </w:tcPr>
          <w:p w14:paraId="1307113F" w14:textId="77777777" w:rsidR="00720FC6" w:rsidRPr="008106BC" w:rsidRDefault="00720FC6" w:rsidP="00FC587A">
            <w:pPr>
              <w:spacing w:line="276" w:lineRule="auto"/>
              <w:jc w:val="center"/>
              <w:rPr>
                <w:rFonts w:cstheme="minorHAnsi"/>
                <w:sz w:val="22"/>
                <w:szCs w:val="22"/>
              </w:rPr>
            </w:pPr>
            <w:r w:rsidRPr="00801CC6">
              <w:rPr>
                <w:rFonts w:cstheme="minorHAnsi"/>
                <w:sz w:val="22"/>
                <w:szCs w:val="22"/>
              </w:rPr>
              <w:t>Ejemplo de</w:t>
            </w:r>
            <w:r w:rsidRPr="008106BC">
              <w:rPr>
                <w:rFonts w:cstheme="minorHAnsi"/>
                <w:sz w:val="22"/>
                <w:szCs w:val="22"/>
              </w:rPr>
              <w:t xml:space="preserve"> </w:t>
            </w:r>
            <m:oMath>
              <m:r>
                <w:rPr>
                  <w:rFonts w:ascii="Cambria Math" w:hAnsi="Cambria Math" w:cstheme="minorHAnsi"/>
                  <w:sz w:val="22"/>
                  <w:szCs w:val="22"/>
                  <w:lang w:val="es-ES"/>
                </w:rPr>
                <m:t>ϕ</m:t>
              </m:r>
            </m:oMath>
          </w:p>
        </w:tc>
      </w:tr>
      <w:tr w:rsidR="00720FC6" w:rsidRPr="008106BC" w14:paraId="37820034" w14:textId="77777777" w:rsidTr="00FC587A">
        <w:trPr>
          <w:trHeight w:val="26"/>
          <w:jc w:val="center"/>
        </w:trPr>
        <w:tc>
          <w:tcPr>
            <w:tcW w:w="3964" w:type="dxa"/>
            <w:vAlign w:val="center"/>
          </w:tcPr>
          <w:p w14:paraId="1288CF1B"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Γ</m:t>
              </m:r>
            </m:oMath>
            <w:r w:rsidRPr="008106BC">
              <w:rPr>
                <w:rFonts w:cstheme="minorHAnsi"/>
                <w:sz w:val="22"/>
                <w:szCs w:val="22"/>
                <w:lang w:val="es-ES"/>
              </w:rPr>
              <w:t xml:space="preserve"> es </w:t>
            </w:r>
            <w:r>
              <w:rPr>
                <w:rFonts w:eastAsiaTheme="minorEastAsia" w:cstheme="minorHAnsi"/>
                <w:sz w:val="22"/>
                <w:szCs w:val="22"/>
                <w:lang w:val="es-ES"/>
              </w:rPr>
              <w:t>consistente</w:t>
            </w:r>
            <w:r>
              <w:rPr>
                <w:rFonts w:cstheme="minorHAnsi"/>
                <w:sz w:val="22"/>
                <w:szCs w:val="22"/>
                <w:lang w:val="es-ES"/>
              </w:rPr>
              <w:t xml:space="preserve"> o </w:t>
            </w:r>
            <w:r w:rsidRPr="008106BC">
              <w:rPr>
                <w:rFonts w:cstheme="minorHAnsi"/>
                <w:sz w:val="22"/>
                <w:szCs w:val="22"/>
                <w:lang w:val="es-ES"/>
              </w:rPr>
              <w:t>in</w:t>
            </w:r>
            <w:r>
              <w:rPr>
                <w:rFonts w:eastAsiaTheme="minorEastAsia" w:cstheme="minorHAnsi"/>
                <w:sz w:val="22"/>
                <w:szCs w:val="22"/>
                <w:lang w:val="es-ES"/>
              </w:rPr>
              <w:t>consistente</w:t>
            </w:r>
            <w:r w:rsidRPr="008106BC">
              <w:rPr>
                <w:rFonts w:cstheme="minorHAnsi"/>
                <w:sz w:val="22"/>
                <w:szCs w:val="22"/>
                <w:lang w:val="es-ES"/>
              </w:rPr>
              <w:t>?</w:t>
            </w:r>
          </w:p>
          <w:p w14:paraId="257E0671"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Γ:{</m:t>
                </m:r>
                <m:sSub>
                  <m:sSubPr>
                    <m:ctrlPr>
                      <w:ins w:id="119"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lang w:val="es-ES"/>
                  </w:rPr>
                  <m:t xml:space="preserve">,…, </m:t>
                </m:r>
                <m:sSub>
                  <m:sSubPr>
                    <m:ctrlPr>
                      <w:ins w:id="120" w:author="Usuario" w:date="2022-04-20T13:25:00Z">
                        <w:rPr>
                          <w:rFonts w:ascii="Cambria Math" w:hAnsi="Cambria Math" w:cstheme="minorHAnsi"/>
                          <w:i/>
                          <w:iCs/>
                          <w:sz w:val="22"/>
                          <w:szCs w:val="22"/>
                          <w:vertAlign w:val="subscript"/>
                          <w:lang w:val="es-ES"/>
                        </w:rPr>
                      </w:ins>
                    </m:ctrlPr>
                  </m:sSubPr>
                  <m:e>
                    <m:r>
                      <w:rPr>
                        <w:rFonts w:ascii="Cambria Math" w:hAnsi="Cambria Math" w:cstheme="minorHAnsi"/>
                        <w:sz w:val="22"/>
                        <w:szCs w:val="22"/>
                        <w:lang w:val="es-ES"/>
                      </w:rPr>
                      <m:t>ϕ</m:t>
                    </m:r>
                  </m:e>
                  <m:sub>
                    <m:r>
                      <w:rPr>
                        <w:rFonts w:ascii="Cambria Math" w:hAnsi="Cambria Math" w:cstheme="minorHAnsi"/>
                        <w:sz w:val="22"/>
                        <w:szCs w:val="22"/>
                        <w:vertAlign w:val="subscript"/>
                        <w:lang w:val="es-ES"/>
                      </w:rPr>
                      <m:t>n</m:t>
                    </m:r>
                  </m:sub>
                </m:sSub>
                <m:r>
                  <w:rPr>
                    <w:rFonts w:ascii="Cambria Math" w:hAnsi="Cambria Math" w:cstheme="minorHAnsi"/>
                    <w:sz w:val="22"/>
                    <w:szCs w:val="22"/>
                    <w:lang w:val="es-ES"/>
                  </w:rPr>
                  <m:t>}</m:t>
                </m:r>
              </m:oMath>
            </m:oMathPara>
          </w:p>
        </w:tc>
        <w:tc>
          <w:tcPr>
            <w:tcW w:w="2268" w:type="dxa"/>
            <w:vAlign w:val="center"/>
          </w:tcPr>
          <w:p w14:paraId="6EC9E966" w14:textId="77777777" w:rsidR="00720FC6" w:rsidRPr="008106BC" w:rsidRDefault="00720FC6" w:rsidP="00FC587A">
            <w:pPr>
              <w:spacing w:line="276" w:lineRule="auto"/>
              <w:jc w:val="center"/>
              <w:rPr>
                <w:rFonts w:cstheme="minorHAnsi"/>
                <w:i/>
                <w:iCs/>
                <w:sz w:val="22"/>
                <w:szCs w:val="22"/>
                <w:vertAlign w:val="subscript"/>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s-ES"/>
              </w:rPr>
              <w:t>1</w:t>
            </w:r>
          </w:p>
          <w:p w14:paraId="530BF1C7"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w:t>
            </w:r>
          </w:p>
          <w:p w14:paraId="0C4745B9" w14:textId="77777777" w:rsidR="00720FC6" w:rsidRPr="008106BC" w:rsidRDefault="00720FC6" w:rsidP="00FC587A">
            <w:pPr>
              <w:spacing w:line="276" w:lineRule="auto"/>
              <w:jc w:val="center"/>
              <w:rPr>
                <w:rFonts w:cstheme="minorHAnsi"/>
                <w:sz w:val="22"/>
                <w:szCs w:val="22"/>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s-ES"/>
              </w:rPr>
              <w:t>n</w:t>
            </w:r>
          </w:p>
        </w:tc>
        <w:tc>
          <w:tcPr>
            <w:tcW w:w="4962" w:type="dxa"/>
            <w:vAlign w:val="center"/>
          </w:tcPr>
          <w:p w14:paraId="254A894C" w14:textId="77777777" w:rsidR="00720FC6" w:rsidRPr="008106BC" w:rsidRDefault="00720FC6" w:rsidP="00FC587A">
            <w:pPr>
              <w:spacing w:line="276" w:lineRule="auto"/>
              <w:jc w:val="center"/>
              <w:rPr>
                <w:rFonts w:cstheme="minorHAnsi"/>
                <w:sz w:val="22"/>
                <w:szCs w:val="22"/>
              </w:rPr>
            </w:pPr>
            <w:r w:rsidRPr="00801CC6">
              <w:rPr>
                <w:rFonts w:cstheme="minorHAnsi"/>
                <w:sz w:val="22"/>
                <w:szCs w:val="22"/>
              </w:rPr>
              <w:t>Ejemplo de</w:t>
            </w:r>
            <w:r w:rsidRPr="008106BC">
              <w:rPr>
                <w:rFonts w:cstheme="minorHAnsi"/>
                <w:sz w:val="22"/>
                <w:szCs w:val="22"/>
              </w:rPr>
              <w:t xml:space="preserve"> </w:t>
            </w:r>
            <w:r w:rsidRPr="00801CC6">
              <w:rPr>
                <w:rFonts w:cstheme="minorHAnsi"/>
                <w:i/>
                <w:iCs/>
                <w:sz w:val="22"/>
                <w:szCs w:val="22"/>
              </w:rPr>
              <w:t xml:space="preserve"> </w:t>
            </w:r>
            <m:oMath>
              <m:r>
                <w:rPr>
                  <w:rFonts w:ascii="Cambria Math" w:hAnsi="Cambria Math" w:cstheme="minorHAnsi"/>
                  <w:sz w:val="22"/>
                  <w:szCs w:val="22"/>
                  <w:lang w:val="es-ES"/>
                </w:rPr>
                <m:t>Γ</m:t>
              </m:r>
            </m:oMath>
          </w:p>
        </w:tc>
      </w:tr>
      <w:tr w:rsidR="00720FC6" w:rsidRPr="008106BC" w14:paraId="74F768D0" w14:textId="77777777" w:rsidTr="00FC587A">
        <w:trPr>
          <w:trHeight w:val="26"/>
          <w:jc w:val="center"/>
        </w:trPr>
        <w:tc>
          <w:tcPr>
            <w:tcW w:w="3964" w:type="dxa"/>
            <w:vAlign w:val="center"/>
          </w:tcPr>
          <w:p w14:paraId="114E8B55"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 xml:space="preserve">¿ </w:t>
            </w:r>
            <m:oMath>
              <m:r>
                <w:rPr>
                  <w:rFonts w:ascii="Cambria Math" w:hAnsi="Cambria Math" w:cstheme="minorHAnsi"/>
                  <w:sz w:val="22"/>
                  <w:szCs w:val="22"/>
                  <w:lang w:val="es-ES"/>
                </w:rPr>
                <m:t>Δ</m:t>
              </m:r>
            </m:oMath>
            <w:r w:rsidRPr="008106BC">
              <w:rPr>
                <w:rFonts w:cstheme="minorHAnsi"/>
                <w:i/>
                <w:iCs/>
                <w:sz w:val="22"/>
                <w:szCs w:val="22"/>
                <w:lang w:val="es-ES"/>
              </w:rPr>
              <w:t xml:space="preserve"> </w:t>
            </w:r>
            <w:r w:rsidRPr="008106BC">
              <w:rPr>
                <w:rFonts w:cstheme="minorHAnsi"/>
                <w:sz w:val="22"/>
                <w:szCs w:val="22"/>
                <w:lang w:val="es-ES"/>
              </w:rPr>
              <w:t>es válido</w:t>
            </w:r>
            <w:r>
              <w:rPr>
                <w:rFonts w:cstheme="minorHAnsi"/>
                <w:sz w:val="22"/>
                <w:szCs w:val="22"/>
                <w:lang w:val="es-ES"/>
              </w:rPr>
              <w:t xml:space="preserve"> o inválido</w:t>
            </w:r>
            <w:r w:rsidRPr="008106BC">
              <w:rPr>
                <w:rFonts w:cstheme="minorHAnsi"/>
                <w:sz w:val="22"/>
                <w:szCs w:val="22"/>
                <w:lang w:val="es-ES"/>
              </w:rPr>
              <w:t xml:space="preserve"> semánticamente?</w:t>
            </w:r>
          </w:p>
          <w:p w14:paraId="0D43F773"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Δ:</m:t>
                </m:r>
                <m:r>
                  <w:rPr>
                    <w:rFonts w:ascii="Cambria Math" w:hAnsi="Cambria Math" w:cstheme="minorHAnsi"/>
                    <w:sz w:val="22"/>
                    <w:szCs w:val="22"/>
                    <w:vertAlign w:val="subscript"/>
                    <w:lang w:val="es-ES"/>
                  </w:rPr>
                  <m:t>,...,</m:t>
                </m:r>
                <m:sSub>
                  <m:sSubPr>
                    <m:ctrlPr>
                      <w:ins w:id="121"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n</m:t>
                    </m:r>
                  </m:sub>
                </m:sSub>
                <m:r>
                  <w:rPr>
                    <w:rFonts w:ascii="Cambria Math" w:hAnsi="Cambria Math" w:cstheme="minorHAnsi"/>
                    <w:sz w:val="22"/>
                    <w:szCs w:val="22"/>
                    <w:lang w:val="es-ES"/>
                  </w:rPr>
                  <m:t>∴ψ</m:t>
                </m:r>
              </m:oMath>
            </m:oMathPara>
          </w:p>
        </w:tc>
        <w:tc>
          <w:tcPr>
            <w:tcW w:w="2268" w:type="dxa"/>
            <w:vAlign w:val="center"/>
          </w:tcPr>
          <w:p w14:paraId="0378B9C4" w14:textId="77777777" w:rsidR="00720FC6" w:rsidRPr="008106BC" w:rsidRDefault="00720FC6" w:rsidP="00FC587A">
            <w:pPr>
              <w:spacing w:line="276" w:lineRule="auto"/>
              <w:jc w:val="center"/>
              <w:rPr>
                <w:rFonts w:cstheme="minorHAnsi"/>
                <w:i/>
                <w:iCs/>
                <w:sz w:val="22"/>
                <w:szCs w:val="22"/>
                <w:vertAlign w:val="subscript"/>
                <w:lang w:val="en-US"/>
              </w:rPr>
            </w:pPr>
            <w:r w:rsidRPr="008106BC">
              <w:rPr>
                <w:rFonts w:cstheme="minorHAnsi"/>
                <w:i/>
                <w:iCs/>
                <w:sz w:val="22"/>
                <w:szCs w:val="22"/>
                <w:lang w:val="en-U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n-US"/>
              </w:rPr>
              <w:t>1</w:t>
            </w:r>
          </w:p>
          <w:p w14:paraId="497B5684"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n-US"/>
              </w:rPr>
              <w:t>[…]</w:t>
            </w:r>
          </w:p>
          <w:p w14:paraId="1BB2D647" w14:textId="77777777" w:rsidR="00720FC6" w:rsidRPr="008106BC" w:rsidRDefault="00720FC6" w:rsidP="00FC587A">
            <w:pPr>
              <w:spacing w:line="276" w:lineRule="auto"/>
              <w:jc w:val="center"/>
              <w:rPr>
                <w:rFonts w:cstheme="minorHAnsi"/>
                <w:i/>
                <w:iCs/>
                <w:sz w:val="22"/>
                <w:szCs w:val="22"/>
                <w:vertAlign w:val="subscript"/>
                <w:lang w:val="en-US"/>
              </w:rPr>
            </w:pPr>
            <w:r w:rsidRPr="008106BC">
              <w:rPr>
                <w:rFonts w:cstheme="minorHAnsi"/>
                <w:i/>
                <w:iCs/>
                <w:sz w:val="22"/>
                <w:szCs w:val="22"/>
                <w:lang w:val="en-U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n-US"/>
              </w:rPr>
              <w:t>n</w:t>
            </w:r>
          </w:p>
          <w:p w14:paraId="36D330D8"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n-US"/>
              </w:rPr>
              <w:t>F</w:t>
            </w:r>
            <m:oMath>
              <m:r>
                <w:rPr>
                  <w:rFonts w:ascii="Cambria Math" w:hAnsi="Cambria Math" w:cstheme="minorHAnsi"/>
                  <w:sz w:val="22"/>
                  <w:szCs w:val="22"/>
                  <w:lang w:val="en-US"/>
                </w:rPr>
                <m:t xml:space="preserve"> </m:t>
              </m:r>
              <m:r>
                <w:rPr>
                  <w:rFonts w:ascii="Cambria Math" w:hAnsi="Cambria Math" w:cstheme="minorHAnsi"/>
                  <w:sz w:val="22"/>
                  <w:szCs w:val="22"/>
                  <w:lang w:val="es-ES"/>
                </w:rPr>
                <m:t>ψ</m:t>
              </m:r>
            </m:oMath>
          </w:p>
        </w:tc>
        <w:tc>
          <w:tcPr>
            <w:tcW w:w="4962" w:type="dxa"/>
            <w:vAlign w:val="center"/>
          </w:tcPr>
          <w:p w14:paraId="5F059A25" w14:textId="77777777" w:rsidR="00720FC6" w:rsidRPr="00801CC6" w:rsidRDefault="00720FC6" w:rsidP="00FC587A">
            <w:pPr>
              <w:spacing w:line="276" w:lineRule="auto"/>
              <w:jc w:val="center"/>
              <w:rPr>
                <w:rFonts w:cstheme="minorHAnsi"/>
                <w:sz w:val="22"/>
                <w:szCs w:val="22"/>
              </w:rPr>
            </w:pPr>
            <w:r w:rsidRPr="00801CC6">
              <w:rPr>
                <w:rFonts w:cstheme="minorHAnsi"/>
                <w:sz w:val="22"/>
                <w:szCs w:val="22"/>
              </w:rPr>
              <w:t>Contraejemplo de</w:t>
            </w:r>
            <w:r w:rsidRPr="008106BC">
              <w:rPr>
                <w:rFonts w:cstheme="minorHAnsi"/>
                <w:sz w:val="22"/>
                <w:szCs w:val="22"/>
              </w:rPr>
              <w:t xml:space="preserve"> </w:t>
            </w:r>
            <m:oMath>
              <m:r>
                <w:rPr>
                  <w:rFonts w:ascii="Cambria Math" w:hAnsi="Cambria Math" w:cstheme="minorHAnsi"/>
                  <w:sz w:val="22"/>
                  <w:szCs w:val="22"/>
                  <w:lang w:val="es-ES"/>
                </w:rPr>
                <m:t>Δ</m:t>
              </m:r>
            </m:oMath>
          </w:p>
        </w:tc>
      </w:tr>
      <w:tr w:rsidR="00720FC6" w:rsidRPr="008106BC" w14:paraId="7E6564D2" w14:textId="77777777" w:rsidTr="00FC587A">
        <w:trPr>
          <w:trHeight w:val="26"/>
          <w:jc w:val="center"/>
        </w:trPr>
        <w:tc>
          <w:tcPr>
            <w:tcW w:w="3964" w:type="dxa"/>
            <w:vAlign w:val="center"/>
          </w:tcPr>
          <w:p w14:paraId="527CD891"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tautológica</w:t>
            </w:r>
            <w:r>
              <w:rPr>
                <w:rFonts w:cstheme="minorHAnsi"/>
                <w:sz w:val="22"/>
                <w:szCs w:val="22"/>
                <w:lang w:val="es-ES"/>
              </w:rPr>
              <w:t xml:space="preserve"> o no</w:t>
            </w:r>
            <w:r w:rsidRPr="008106BC">
              <w:rPr>
                <w:rFonts w:cstheme="minorHAnsi"/>
                <w:sz w:val="22"/>
                <w:szCs w:val="22"/>
                <w:lang w:val="es-ES"/>
              </w:rPr>
              <w:t>?</w:t>
            </w:r>
          </w:p>
        </w:tc>
        <w:tc>
          <w:tcPr>
            <w:tcW w:w="2268" w:type="dxa"/>
            <w:vAlign w:val="center"/>
          </w:tcPr>
          <w:p w14:paraId="1A8D06D3"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sz w:val="22"/>
                <w:szCs w:val="22"/>
              </w:rPr>
              <w:t xml:space="preserve">F </w:t>
            </w:r>
            <m:oMath>
              <m:r>
                <w:rPr>
                  <w:rFonts w:ascii="Cambria Math" w:hAnsi="Cambria Math" w:cstheme="minorHAnsi"/>
                  <w:sz w:val="22"/>
                  <w:szCs w:val="22"/>
                  <w:lang w:val="es-ES"/>
                </w:rPr>
                <m:t>ϕ</m:t>
              </m:r>
            </m:oMath>
          </w:p>
        </w:tc>
        <w:tc>
          <w:tcPr>
            <w:tcW w:w="4962" w:type="dxa"/>
            <w:vAlign w:val="center"/>
          </w:tcPr>
          <w:p w14:paraId="2F4B7F74" w14:textId="77777777" w:rsidR="00720FC6" w:rsidRPr="00801CC6" w:rsidRDefault="00720FC6" w:rsidP="00FC587A">
            <w:pPr>
              <w:spacing w:line="276" w:lineRule="auto"/>
              <w:jc w:val="center"/>
              <w:rPr>
                <w:rFonts w:cstheme="minorHAnsi"/>
                <w:sz w:val="22"/>
                <w:szCs w:val="22"/>
              </w:rPr>
            </w:pPr>
            <w:r w:rsidRPr="00801CC6">
              <w:rPr>
                <w:rFonts w:cstheme="minorHAnsi"/>
                <w:sz w:val="22"/>
                <w:szCs w:val="22"/>
              </w:rPr>
              <w:t>Contraejemplo de</w:t>
            </w:r>
            <w:r w:rsidRPr="008106BC">
              <w:rPr>
                <w:rFonts w:cstheme="minorHAnsi"/>
                <w:sz w:val="22"/>
                <w:szCs w:val="22"/>
              </w:rPr>
              <w:t xml:space="preserve"> </w:t>
            </w:r>
            <m:oMath>
              <m:r>
                <w:rPr>
                  <w:rFonts w:ascii="Cambria Math" w:hAnsi="Cambria Math" w:cstheme="minorHAnsi"/>
                  <w:sz w:val="22"/>
                  <w:szCs w:val="22"/>
                  <w:lang w:val="es-ES"/>
                </w:rPr>
                <m:t>ϕ</m:t>
              </m:r>
            </m:oMath>
          </w:p>
        </w:tc>
      </w:tr>
      <w:tr w:rsidR="00720FC6" w:rsidRPr="008106BC" w14:paraId="3D9ECACE" w14:textId="77777777" w:rsidTr="00FC587A">
        <w:trPr>
          <w:jc w:val="center"/>
        </w:trPr>
        <w:tc>
          <w:tcPr>
            <w:tcW w:w="3964" w:type="dxa"/>
            <w:vAlign w:val="center"/>
          </w:tcPr>
          <w:p w14:paraId="12D9CAC5" w14:textId="77777777" w:rsidR="00720FC6"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p w14:paraId="4844B26B" w14:textId="77777777" w:rsidR="00720FC6" w:rsidRPr="002D268D"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Δ=ϕ∴ψ</m:t>
                </m:r>
              </m:oMath>
            </m:oMathPara>
          </w:p>
        </w:tc>
        <w:tc>
          <w:tcPr>
            <w:tcW w:w="2268" w:type="dxa"/>
            <w:vAlign w:val="center"/>
          </w:tcPr>
          <w:p w14:paraId="0E7D9E52" w14:textId="77777777" w:rsidR="00720FC6" w:rsidRPr="008106BC" w:rsidRDefault="00720FC6" w:rsidP="00FC587A">
            <w:pPr>
              <w:spacing w:line="276" w:lineRule="auto"/>
              <w:jc w:val="center"/>
              <w:rPr>
                <w:rFonts w:eastAsiaTheme="minorEastAsia" w:cstheme="minorHAnsi"/>
                <w:sz w:val="22"/>
                <w:szCs w:val="22"/>
                <w:lang w:val="es-ES"/>
              </w:rPr>
            </w:pPr>
            <w:r w:rsidRPr="008106BC">
              <w:rPr>
                <w:rFonts w:cstheme="minorHAnsi"/>
                <w:sz w:val="22"/>
                <w:szCs w:val="22"/>
              </w:rPr>
              <w:t xml:space="preserve">V </w:t>
            </w:r>
            <m:oMath>
              <m:r>
                <w:rPr>
                  <w:rFonts w:ascii="Cambria Math" w:hAnsi="Cambria Math" w:cstheme="minorHAnsi"/>
                  <w:sz w:val="22"/>
                  <w:szCs w:val="22"/>
                  <w:lang w:val="es-ES"/>
                </w:rPr>
                <m:t>ϕ</m:t>
              </m:r>
            </m:oMath>
          </w:p>
          <w:p w14:paraId="042F7567" w14:textId="77777777" w:rsidR="00720FC6" w:rsidRPr="008106BC" w:rsidRDefault="00720FC6" w:rsidP="00FC587A">
            <w:pPr>
              <w:spacing w:line="276" w:lineRule="auto"/>
              <w:jc w:val="center"/>
              <w:rPr>
                <w:rFonts w:eastAsiaTheme="minorEastAsia" w:cstheme="minorHAnsi"/>
                <w:sz w:val="22"/>
                <w:szCs w:val="22"/>
              </w:rPr>
            </w:pPr>
            <w:r w:rsidRPr="008106BC">
              <w:rPr>
                <w:rFonts w:eastAsiaTheme="minorEastAsia" w:cstheme="minorHAnsi"/>
                <w:sz w:val="22"/>
                <w:szCs w:val="22"/>
                <w:lang w:val="es-ES"/>
              </w:rPr>
              <w:t xml:space="preserve">F </w:t>
            </w:r>
            <m:oMath>
              <m:r>
                <w:rPr>
                  <w:rFonts w:ascii="Cambria Math" w:hAnsi="Cambria Math" w:cstheme="minorHAnsi"/>
                  <w:sz w:val="22"/>
                  <w:szCs w:val="22"/>
                  <w:lang w:val="es-ES"/>
                </w:rPr>
                <m:t>ψ</m:t>
              </m:r>
            </m:oMath>
          </w:p>
        </w:tc>
        <w:tc>
          <w:tcPr>
            <w:tcW w:w="4962" w:type="dxa"/>
            <w:vAlign w:val="center"/>
          </w:tcPr>
          <w:p w14:paraId="2BB79A14" w14:textId="77777777" w:rsidR="00720FC6" w:rsidRPr="008106BC" w:rsidRDefault="00720FC6" w:rsidP="00FC587A">
            <w:pPr>
              <w:spacing w:line="276" w:lineRule="auto"/>
              <w:jc w:val="center"/>
              <w:rPr>
                <w:rFonts w:cstheme="minorHAnsi"/>
                <w:sz w:val="22"/>
                <w:szCs w:val="22"/>
              </w:rPr>
            </w:pPr>
            <w:r w:rsidRPr="00801CC6">
              <w:rPr>
                <w:rFonts w:cstheme="minorHAnsi"/>
                <w:sz w:val="22"/>
                <w:szCs w:val="22"/>
              </w:rPr>
              <w:t>Contraejemplo</w:t>
            </w:r>
            <w:r w:rsidRPr="008106BC">
              <w:rPr>
                <w:rFonts w:cstheme="minorHAnsi"/>
                <w:sz w:val="22"/>
                <w:szCs w:val="22"/>
              </w:rPr>
              <w:t xml:space="preserve"> de </w:t>
            </w:r>
            <m:oMath>
              <m:r>
                <w:rPr>
                  <w:rFonts w:ascii="Cambria Math" w:hAnsi="Cambria Math" w:cstheme="minorHAnsi"/>
                  <w:sz w:val="22"/>
                  <w:szCs w:val="22"/>
                  <w:lang w:val="es-ES"/>
                </w:rPr>
                <m:t xml:space="preserve">Δ </m:t>
              </m:r>
            </m:oMath>
          </w:p>
        </w:tc>
      </w:tr>
      <w:tr w:rsidR="00720FC6" w:rsidRPr="008106BC" w14:paraId="08004E32" w14:textId="77777777" w:rsidTr="00FC587A">
        <w:trPr>
          <w:jc w:val="center"/>
        </w:trPr>
        <w:tc>
          <w:tcPr>
            <w:tcW w:w="3964" w:type="dxa"/>
            <w:vAlign w:val="center"/>
          </w:tcPr>
          <w:p w14:paraId="0FD71D00" w14:textId="77777777" w:rsidR="00720FC6"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p w14:paraId="4A804C83" w14:textId="77777777" w:rsidR="00720FC6" w:rsidRPr="008106BC" w:rsidRDefault="00000000" w:rsidP="00FC587A">
            <w:pPr>
              <w:spacing w:line="276" w:lineRule="auto"/>
              <w:jc w:val="center"/>
              <w:rPr>
                <w:rFonts w:cstheme="minorHAnsi"/>
                <w:sz w:val="22"/>
                <w:szCs w:val="22"/>
                <w:lang w:val="es-ES"/>
              </w:rPr>
            </w:pPr>
            <m:oMath>
              <m:sSub>
                <m:sSubPr>
                  <m:ctrlPr>
                    <w:ins w:id="122"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Δ</m:t>
                  </m:r>
                </m:e>
                <m:sub>
                  <m:r>
                    <w:rPr>
                      <w:rFonts w:ascii="Cambria Math" w:hAnsi="Cambria Math" w:cstheme="minorHAnsi"/>
                      <w:sz w:val="22"/>
                      <w:szCs w:val="22"/>
                      <w:lang w:val="es-ES"/>
                    </w:rPr>
                    <m:t>1</m:t>
                  </m:r>
                </m:sub>
              </m:sSub>
              <m:r>
                <w:rPr>
                  <w:rFonts w:ascii="Cambria Math" w:hAnsi="Cambria Math" w:cstheme="minorHAnsi"/>
                  <w:sz w:val="22"/>
                  <w:szCs w:val="22"/>
                  <w:lang w:val="es-ES"/>
                </w:rPr>
                <m:t>=ϕ∴ψ</m:t>
              </m:r>
            </m:oMath>
            <w:r w:rsidR="00720FC6">
              <w:rPr>
                <w:rFonts w:eastAsiaTheme="minorEastAsia" w:cstheme="minorHAnsi"/>
                <w:sz w:val="22"/>
                <w:szCs w:val="22"/>
                <w:lang w:val="es-ES"/>
              </w:rPr>
              <w:t xml:space="preserve"> y </w:t>
            </w:r>
            <m:oMath>
              <m:sSub>
                <m:sSubPr>
                  <m:ctrlPr>
                    <w:ins w:id="123"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Δ</m:t>
                  </m:r>
                </m:e>
                <m:sub>
                  <m:r>
                    <w:rPr>
                      <w:rFonts w:ascii="Cambria Math" w:hAnsi="Cambria Math" w:cstheme="minorHAnsi"/>
                      <w:sz w:val="22"/>
                      <w:szCs w:val="22"/>
                      <w:lang w:val="es-ES"/>
                    </w:rPr>
                    <m:t>2</m:t>
                  </m:r>
                </m:sub>
              </m:sSub>
              <m:r>
                <w:rPr>
                  <w:rFonts w:ascii="Cambria Math" w:hAnsi="Cambria Math" w:cstheme="minorHAnsi"/>
                  <w:sz w:val="22"/>
                  <w:szCs w:val="22"/>
                  <w:lang w:val="es-ES"/>
                </w:rPr>
                <m:t>=ψ∴ϕ</m:t>
              </m:r>
            </m:oMath>
            <w:r w:rsidR="00720FC6">
              <w:rPr>
                <w:rFonts w:eastAsiaTheme="minorEastAsia" w:cstheme="minorHAnsi"/>
                <w:sz w:val="22"/>
                <w:szCs w:val="22"/>
                <w:lang w:val="es-ES"/>
              </w:rPr>
              <w:t xml:space="preserve"> </w:t>
            </w:r>
          </w:p>
        </w:tc>
        <w:tc>
          <w:tcPr>
            <w:tcW w:w="2268" w:type="dxa"/>
            <w:vAlign w:val="center"/>
          </w:tcPr>
          <w:p w14:paraId="37040A51"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Dos árboles</w:t>
            </w:r>
          </w:p>
          <w:tbl>
            <w:tblPr>
              <w:tblStyle w:val="TableGrid"/>
              <w:tblW w:w="1711" w:type="dxa"/>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50"/>
              <w:gridCol w:w="861"/>
            </w:tblGrid>
            <w:tr w:rsidR="00720FC6" w:rsidRPr="008106BC" w14:paraId="520ECD44" w14:textId="77777777" w:rsidTr="00FC587A">
              <w:trPr>
                <w:trHeight w:val="164"/>
                <w:jc w:val="center"/>
              </w:trPr>
              <w:tc>
                <w:tcPr>
                  <w:tcW w:w="850" w:type="dxa"/>
                </w:tcPr>
                <w:p w14:paraId="310C9F44"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V</w:t>
                  </w:r>
                  <w:r w:rsidRPr="008106BC">
                    <w:rPr>
                      <w:rFonts w:cstheme="minorHAnsi"/>
                      <w:i/>
                      <w:iCs/>
                      <w:sz w:val="22"/>
                      <w:szCs w:val="22"/>
                      <w:lang w:val="es-ES"/>
                    </w:rPr>
                    <w:t xml:space="preserve"> </w:t>
                  </w:r>
                  <m:oMath>
                    <m:r>
                      <w:rPr>
                        <w:rFonts w:ascii="Cambria Math" w:hAnsi="Cambria Math" w:cstheme="minorHAnsi"/>
                        <w:sz w:val="22"/>
                        <w:szCs w:val="22"/>
                        <w:lang w:val="es-ES"/>
                      </w:rPr>
                      <m:t>ϕ</m:t>
                    </m:r>
                  </m:oMath>
                </w:p>
              </w:tc>
              <w:tc>
                <w:tcPr>
                  <w:tcW w:w="861" w:type="dxa"/>
                </w:tcPr>
                <w:p w14:paraId="4C46C560"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 xml:space="preserve">F </w:t>
                  </w:r>
                  <m:oMath>
                    <m:r>
                      <w:rPr>
                        <w:rFonts w:ascii="Cambria Math" w:hAnsi="Cambria Math" w:cstheme="minorHAnsi"/>
                        <w:sz w:val="22"/>
                        <w:szCs w:val="22"/>
                        <w:lang w:val="es-ES"/>
                      </w:rPr>
                      <m:t>ϕ</m:t>
                    </m:r>
                  </m:oMath>
                </w:p>
              </w:tc>
            </w:tr>
            <w:tr w:rsidR="00720FC6" w:rsidRPr="008106BC" w14:paraId="0F3956F6" w14:textId="77777777" w:rsidTr="00FC587A">
              <w:trPr>
                <w:trHeight w:val="164"/>
                <w:jc w:val="center"/>
              </w:trPr>
              <w:tc>
                <w:tcPr>
                  <w:tcW w:w="850" w:type="dxa"/>
                </w:tcPr>
                <w:p w14:paraId="1CE577EE"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F</w:t>
                  </w:r>
                  <w:r w:rsidRPr="008106BC">
                    <w:rPr>
                      <w:rFonts w:cstheme="minorHAnsi"/>
                      <w:i/>
                      <w:iCs/>
                      <w:sz w:val="22"/>
                      <w:szCs w:val="22"/>
                      <w:lang w:val="es-ES"/>
                    </w:rPr>
                    <w:t xml:space="preserve"> </w:t>
                  </w:r>
                  <m:oMath>
                    <m:r>
                      <w:rPr>
                        <w:rFonts w:ascii="Cambria Math" w:hAnsi="Cambria Math" w:cstheme="minorHAnsi"/>
                        <w:sz w:val="22"/>
                        <w:szCs w:val="22"/>
                        <w:lang w:val="es-ES"/>
                      </w:rPr>
                      <m:t>ψ</m:t>
                    </m:r>
                  </m:oMath>
                </w:p>
              </w:tc>
              <w:tc>
                <w:tcPr>
                  <w:tcW w:w="861" w:type="dxa"/>
                </w:tcPr>
                <w:p w14:paraId="2A36B137"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 xml:space="preserve">V </w:t>
                  </w:r>
                  <m:oMath>
                    <m:r>
                      <w:rPr>
                        <w:rFonts w:ascii="Cambria Math" w:hAnsi="Cambria Math" w:cstheme="minorHAnsi"/>
                        <w:sz w:val="22"/>
                        <w:szCs w:val="22"/>
                        <w:lang w:val="es-ES"/>
                      </w:rPr>
                      <m:t>ψ</m:t>
                    </m:r>
                  </m:oMath>
                </w:p>
              </w:tc>
            </w:tr>
          </w:tbl>
          <w:p w14:paraId="25C9D5E3" w14:textId="77777777" w:rsidR="00720FC6" w:rsidRPr="008106BC" w:rsidRDefault="00720FC6" w:rsidP="00FC587A">
            <w:pPr>
              <w:spacing w:line="276" w:lineRule="auto"/>
              <w:jc w:val="center"/>
              <w:rPr>
                <w:rFonts w:cstheme="minorHAnsi"/>
                <w:sz w:val="22"/>
                <w:szCs w:val="22"/>
              </w:rPr>
            </w:pPr>
          </w:p>
        </w:tc>
        <w:tc>
          <w:tcPr>
            <w:tcW w:w="4962" w:type="dxa"/>
            <w:vAlign w:val="center"/>
          </w:tcPr>
          <w:p w14:paraId="4B1F39FC" w14:textId="77777777" w:rsidR="00720FC6" w:rsidRPr="008106BC" w:rsidRDefault="00720FC6" w:rsidP="00FC587A">
            <w:pPr>
              <w:spacing w:line="276" w:lineRule="auto"/>
              <w:jc w:val="center"/>
              <w:rPr>
                <w:rFonts w:eastAsiaTheme="minorEastAsia" w:cstheme="minorHAnsi"/>
                <w:iCs/>
                <w:sz w:val="22"/>
                <w:szCs w:val="22"/>
                <w:lang w:val="es-ES"/>
              </w:rPr>
            </w:pPr>
            <w:r w:rsidRPr="00801CC6">
              <w:rPr>
                <w:rFonts w:cstheme="minorHAnsi"/>
                <w:sz w:val="22"/>
                <w:szCs w:val="22"/>
              </w:rPr>
              <w:t>Contraejemplo</w:t>
            </w:r>
            <w:r w:rsidRPr="008106BC">
              <w:rPr>
                <w:rFonts w:cstheme="minorHAnsi"/>
                <w:i/>
                <w:iCs/>
                <w:sz w:val="22"/>
                <w:szCs w:val="22"/>
              </w:rPr>
              <w:t xml:space="preserve"> </w:t>
            </w:r>
            <w:r w:rsidRPr="00801CC6">
              <w:rPr>
                <w:rFonts w:cstheme="minorHAnsi"/>
                <w:sz w:val="22"/>
                <w:szCs w:val="22"/>
              </w:rPr>
              <w:t>de</w:t>
            </w:r>
            <w:r w:rsidRPr="008106BC">
              <w:rPr>
                <w:rFonts w:cstheme="minorHAnsi"/>
                <w:i/>
                <w:iCs/>
                <w:sz w:val="22"/>
                <w:szCs w:val="22"/>
              </w:rPr>
              <w:t xml:space="preserve"> </w:t>
            </w:r>
            <m:oMath>
              <m:sSub>
                <m:sSubPr>
                  <m:ctrlPr>
                    <w:ins w:id="124"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Δ</m:t>
                  </m:r>
                </m:e>
                <m:sub>
                  <m:r>
                    <w:rPr>
                      <w:rFonts w:ascii="Cambria Math" w:hAnsi="Cambria Math" w:cstheme="minorHAnsi"/>
                      <w:sz w:val="22"/>
                      <w:szCs w:val="22"/>
                      <w:lang w:val="es-ES"/>
                    </w:rPr>
                    <m:t>1</m:t>
                  </m:r>
                </m:sub>
              </m:sSub>
            </m:oMath>
            <w:r w:rsidRPr="008106BC">
              <w:rPr>
                <w:rFonts w:eastAsiaTheme="minorEastAsia" w:cstheme="minorHAnsi"/>
                <w:i/>
                <w:sz w:val="22"/>
                <w:szCs w:val="22"/>
                <w:lang w:val="es-ES"/>
              </w:rPr>
              <w:t xml:space="preserve"> </w:t>
            </w:r>
            <w:r w:rsidRPr="00E0546D">
              <w:rPr>
                <w:rFonts w:eastAsiaTheme="minorEastAsia" w:cstheme="minorHAnsi"/>
                <w:iCs/>
                <w:sz w:val="22"/>
                <w:szCs w:val="22"/>
                <w:lang w:val="es-ES"/>
              </w:rPr>
              <w:t>o</w:t>
            </w:r>
            <w:r w:rsidRPr="008106BC">
              <w:rPr>
                <w:rFonts w:eastAsiaTheme="minorEastAsia" w:cstheme="minorHAnsi"/>
                <w:i/>
                <w:sz w:val="22"/>
                <w:szCs w:val="22"/>
                <w:lang w:val="es-ES"/>
              </w:rPr>
              <w:t xml:space="preserve"> </w:t>
            </w:r>
            <m:oMath>
              <m:sSub>
                <m:sSubPr>
                  <m:ctrlPr>
                    <w:ins w:id="125"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Δ</m:t>
                  </m:r>
                </m:e>
                <m:sub>
                  <m:r>
                    <w:rPr>
                      <w:rFonts w:ascii="Cambria Math" w:hAnsi="Cambria Math" w:cstheme="minorHAnsi"/>
                      <w:sz w:val="22"/>
                      <w:szCs w:val="22"/>
                      <w:lang w:val="es-ES"/>
                    </w:rPr>
                    <m:t>2</m:t>
                  </m:r>
                </m:sub>
              </m:sSub>
            </m:oMath>
          </w:p>
        </w:tc>
      </w:tr>
    </w:tbl>
    <w:p w14:paraId="0EC478E2" w14:textId="77777777" w:rsidR="00720FC6" w:rsidRPr="008106BC" w:rsidRDefault="00720FC6" w:rsidP="00720FC6">
      <w:pPr>
        <w:spacing w:line="276" w:lineRule="auto"/>
        <w:jc w:val="both"/>
        <w:rPr>
          <w:rFonts w:cstheme="minorHAnsi"/>
          <w:sz w:val="22"/>
          <w:szCs w:val="22"/>
        </w:rPr>
      </w:pPr>
    </w:p>
    <w:p w14:paraId="225E29BB" w14:textId="77777777" w:rsidR="00720FC6" w:rsidRPr="008106BC" w:rsidRDefault="00720FC6" w:rsidP="00720FC6">
      <w:pPr>
        <w:spacing w:line="276" w:lineRule="auto"/>
        <w:ind w:firstLine="708"/>
        <w:jc w:val="both"/>
        <w:rPr>
          <w:rFonts w:cstheme="minorHAnsi"/>
          <w:sz w:val="22"/>
          <w:szCs w:val="22"/>
        </w:rPr>
      </w:pPr>
      <w:r w:rsidRPr="008106BC">
        <w:rPr>
          <w:rFonts w:cstheme="minorHAnsi"/>
          <w:sz w:val="22"/>
          <w:szCs w:val="22"/>
        </w:rPr>
        <w:t xml:space="preserve">En </w:t>
      </w:r>
      <w:r>
        <w:rPr>
          <w:rFonts w:cstheme="minorHAnsi"/>
          <w:sz w:val="22"/>
          <w:szCs w:val="22"/>
        </w:rPr>
        <w:t>el</w:t>
      </w:r>
      <w:r w:rsidRPr="008106BC">
        <w:rPr>
          <w:rFonts w:cstheme="minorHAnsi"/>
          <w:sz w:val="22"/>
          <w:szCs w:val="22"/>
        </w:rPr>
        <w:t xml:space="preserve"> curso, para todo árbol que tenga al menos una rama abierta, será necesario reconstruir un </w:t>
      </w:r>
      <w:r w:rsidRPr="00DF2B02">
        <w:rPr>
          <w:rFonts w:cstheme="minorHAnsi"/>
          <w:b/>
          <w:bCs/>
          <w:sz w:val="22"/>
          <w:szCs w:val="22"/>
        </w:rPr>
        <w:t>ejemplo</w:t>
      </w:r>
      <w:r w:rsidRPr="008106BC">
        <w:rPr>
          <w:rFonts w:cstheme="minorHAnsi"/>
          <w:b/>
          <w:bCs/>
          <w:i/>
          <w:iCs/>
          <w:sz w:val="22"/>
          <w:szCs w:val="22"/>
        </w:rPr>
        <w:t xml:space="preserve"> </w:t>
      </w:r>
      <w:r w:rsidRPr="008106BC">
        <w:rPr>
          <w:rFonts w:cstheme="minorHAnsi"/>
          <w:sz w:val="22"/>
          <w:szCs w:val="22"/>
        </w:rPr>
        <w:t xml:space="preserve">o </w:t>
      </w:r>
      <w:proofErr w:type="spellStart"/>
      <w:r w:rsidRPr="00DF2B02">
        <w:rPr>
          <w:rFonts w:cstheme="minorHAnsi"/>
          <w:b/>
          <w:bCs/>
          <w:sz w:val="22"/>
          <w:szCs w:val="22"/>
        </w:rPr>
        <w:t>contrajemplo</w:t>
      </w:r>
      <w:proofErr w:type="spellEnd"/>
      <w:r>
        <w:rPr>
          <w:rFonts w:cstheme="minorHAnsi"/>
          <w:b/>
          <w:bCs/>
          <w:sz w:val="22"/>
          <w:szCs w:val="22"/>
        </w:rPr>
        <w:t xml:space="preserve"> </w:t>
      </w:r>
      <w:r>
        <w:rPr>
          <w:rFonts w:cstheme="minorHAnsi"/>
          <w:sz w:val="22"/>
          <w:szCs w:val="22"/>
        </w:rPr>
        <w:t>del conjunto de fórmulas analizadas</w:t>
      </w:r>
      <w:r w:rsidRPr="008106BC">
        <w:rPr>
          <w:rFonts w:cstheme="minorHAnsi"/>
          <w:sz w:val="22"/>
          <w:szCs w:val="22"/>
        </w:rPr>
        <w:t xml:space="preserve">, dependiendo de la </w:t>
      </w:r>
      <w:r>
        <w:rPr>
          <w:rFonts w:cstheme="minorHAnsi"/>
          <w:sz w:val="22"/>
          <w:szCs w:val="22"/>
        </w:rPr>
        <w:t>decisión semántica</w:t>
      </w:r>
      <w:r w:rsidRPr="008106BC">
        <w:rPr>
          <w:rFonts w:cstheme="minorHAnsi"/>
          <w:sz w:val="22"/>
          <w:szCs w:val="22"/>
        </w:rPr>
        <w:t xml:space="preserve"> que se esté </w:t>
      </w:r>
      <w:r>
        <w:rPr>
          <w:rFonts w:cstheme="minorHAnsi"/>
          <w:sz w:val="22"/>
          <w:szCs w:val="22"/>
        </w:rPr>
        <w:t>tomando</w:t>
      </w:r>
      <w:r w:rsidRPr="008106BC">
        <w:rPr>
          <w:rFonts w:cstheme="minorHAnsi"/>
          <w:sz w:val="22"/>
          <w:szCs w:val="22"/>
        </w:rPr>
        <w:t xml:space="preserve">. Para ello, </w:t>
      </w:r>
      <w:r>
        <w:rPr>
          <w:rFonts w:cstheme="minorHAnsi"/>
          <w:sz w:val="22"/>
          <w:szCs w:val="22"/>
        </w:rPr>
        <w:t>se debe</w:t>
      </w:r>
      <w:r w:rsidRPr="008106BC">
        <w:rPr>
          <w:rFonts w:cstheme="minorHAnsi"/>
          <w:sz w:val="22"/>
          <w:szCs w:val="22"/>
        </w:rPr>
        <w:t xml:space="preserve"> reconstruir la fila de la tabla que correspondiente a los valores asignados a </w:t>
      </w:r>
      <w:r>
        <w:rPr>
          <w:rFonts w:cstheme="minorHAnsi"/>
          <w:sz w:val="22"/>
          <w:szCs w:val="22"/>
        </w:rPr>
        <w:t xml:space="preserve">las </w:t>
      </w:r>
      <w:proofErr w:type="spellStart"/>
      <w:r>
        <w:rPr>
          <w:rFonts w:cstheme="minorHAnsi"/>
          <w:sz w:val="22"/>
          <w:szCs w:val="22"/>
        </w:rPr>
        <w:t>subfórmulas</w:t>
      </w:r>
      <w:proofErr w:type="spellEnd"/>
      <w:r>
        <w:rPr>
          <w:rFonts w:cstheme="minorHAnsi"/>
          <w:sz w:val="22"/>
          <w:szCs w:val="22"/>
        </w:rPr>
        <w:t xml:space="preserve"> atómicas </w:t>
      </w:r>
      <w:r w:rsidRPr="008106BC">
        <w:rPr>
          <w:rFonts w:cstheme="minorHAnsi"/>
          <w:sz w:val="22"/>
          <w:szCs w:val="22"/>
        </w:rPr>
        <w:t xml:space="preserve">en </w:t>
      </w:r>
      <w:r>
        <w:rPr>
          <w:rFonts w:cstheme="minorHAnsi"/>
          <w:sz w:val="22"/>
          <w:szCs w:val="22"/>
        </w:rPr>
        <w:t>una</w:t>
      </w:r>
      <w:r w:rsidRPr="008106BC">
        <w:rPr>
          <w:rFonts w:cstheme="minorHAnsi"/>
          <w:sz w:val="22"/>
          <w:szCs w:val="22"/>
        </w:rPr>
        <w:t xml:space="preserve"> rama abierta. Así, el </w:t>
      </w:r>
      <w:r w:rsidRPr="00E9045C">
        <w:rPr>
          <w:rFonts w:cstheme="minorHAnsi"/>
          <w:sz w:val="22"/>
          <w:szCs w:val="22"/>
        </w:rPr>
        <w:t>ejemplo</w:t>
      </w:r>
      <w:r w:rsidRPr="008106BC">
        <w:rPr>
          <w:rFonts w:cstheme="minorHAnsi"/>
          <w:sz w:val="22"/>
          <w:szCs w:val="22"/>
        </w:rPr>
        <w:t xml:space="preserve"> de</w:t>
      </w:r>
      <w:r>
        <w:rPr>
          <w:rFonts w:cstheme="minorHAnsi"/>
          <w:sz w:val="22"/>
          <w:szCs w:val="22"/>
        </w:rPr>
        <w:t xml:space="preserve"> </w:t>
      </w:r>
      <m:oMath>
        <m:r>
          <w:rPr>
            <w:rFonts w:ascii="Cambria Math" w:hAnsi="Cambria Math" w:cstheme="minorHAnsi"/>
            <w:sz w:val="22"/>
            <w:szCs w:val="22"/>
            <w:lang w:val="es-ES"/>
          </w:rPr>
          <m:t>ψ</m:t>
        </m:r>
      </m:oMath>
      <w:r w:rsidRPr="008106BC">
        <w:rPr>
          <w:rFonts w:cstheme="minorHAnsi"/>
          <w:sz w:val="22"/>
          <w:szCs w:val="22"/>
        </w:rPr>
        <w:t xml:space="preserve"> sería:</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73"/>
        <w:gridCol w:w="473"/>
        <w:gridCol w:w="473"/>
        <w:gridCol w:w="5385"/>
      </w:tblGrid>
      <w:tr w:rsidR="00720FC6" w:rsidRPr="008106BC" w14:paraId="3C75A8D5" w14:textId="77777777" w:rsidTr="00FC587A">
        <w:trPr>
          <w:trHeight w:val="285"/>
          <w:jc w:val="center"/>
        </w:trPr>
        <w:tc>
          <w:tcPr>
            <w:tcW w:w="473" w:type="dxa"/>
            <w:vAlign w:val="center"/>
          </w:tcPr>
          <w:p w14:paraId="1173A42F"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P</w:t>
            </w:r>
          </w:p>
        </w:tc>
        <w:tc>
          <w:tcPr>
            <w:tcW w:w="473" w:type="dxa"/>
            <w:vAlign w:val="center"/>
          </w:tcPr>
          <w:p w14:paraId="1C6E49DC"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Q</w:t>
            </w:r>
          </w:p>
        </w:tc>
        <w:tc>
          <w:tcPr>
            <w:tcW w:w="473" w:type="dxa"/>
            <w:vAlign w:val="center"/>
          </w:tcPr>
          <w:p w14:paraId="4E144BE5"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R</w:t>
            </w:r>
          </w:p>
        </w:tc>
        <w:tc>
          <w:tcPr>
            <w:tcW w:w="5385" w:type="dxa"/>
            <w:vAlign w:val="center"/>
          </w:tcPr>
          <w:p w14:paraId="7BB07B43" w14:textId="77777777" w:rsidR="00720FC6" w:rsidRPr="008106BC" w:rsidRDefault="00720FC6" w:rsidP="00FC587A">
            <w:pPr>
              <w:spacing w:line="276" w:lineRule="auto"/>
              <w:jc w:val="center"/>
              <w:rPr>
                <w:rFonts w:cstheme="minorHAnsi"/>
                <w:sz w:val="22"/>
                <w:szCs w:val="22"/>
              </w:rPr>
            </w:pPr>
            <m:oMathPara>
              <m:oMath>
                <m:r>
                  <w:rPr>
                    <w:rFonts w:ascii="Cambria Math" w:hAnsi="Cambria Math" w:cstheme="minorHAnsi"/>
                    <w:sz w:val="22"/>
                    <w:szCs w:val="22"/>
                    <w:lang w:val="en-US"/>
                  </w:rPr>
                  <m:t xml:space="preserve">¬  </m:t>
                </m:r>
                <m:d>
                  <m:dPr>
                    <m:ctrlPr>
                      <w:ins w:id="126" w:author="Usuario" w:date="2022-04-20T13:25:00Z">
                        <w:rPr>
                          <w:rFonts w:ascii="Cambria Math" w:eastAsiaTheme="minorEastAsia" w:hAnsi="Cambria Math" w:cstheme="minorHAnsi"/>
                          <w:i/>
                          <w:sz w:val="22"/>
                          <w:szCs w:val="22"/>
                          <w:lang w:val="en-US"/>
                        </w:rPr>
                      </w:ins>
                    </m:ctrlPr>
                  </m:dPr>
                  <m:e>
                    <m:d>
                      <m:dPr>
                        <m:ctrlPr>
                          <w:ins w:id="127" w:author="Usuario" w:date="2022-04-20T13:25:00Z">
                            <w:rPr>
                              <w:rFonts w:ascii="Cambria Math" w:eastAsiaTheme="minorEastAsia" w:hAnsi="Cambria Math" w:cstheme="minorHAnsi"/>
                              <w:i/>
                              <w:sz w:val="22"/>
                              <w:szCs w:val="22"/>
                              <w:lang w:val="en-US"/>
                            </w:rPr>
                          </w:ins>
                        </m:ctrlPr>
                      </m:dPr>
                      <m:e>
                        <m:d>
                          <m:dPr>
                            <m:ctrlPr>
                              <w:ins w:id="128"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 xml:space="preserve">P  </m:t>
                            </m:r>
                            <m:r>
                              <w:rPr>
                                <w:rFonts w:ascii="Cambria Math" w:hAnsi="Cambria Math" w:cstheme="minorHAnsi"/>
                                <w:sz w:val="22"/>
                                <w:szCs w:val="22"/>
                                <w:lang w:val="en-US"/>
                              </w:rPr>
                              <m:t xml:space="preserve">⊃  </m:t>
                            </m:r>
                            <m:d>
                              <m:dPr>
                                <m:ctrlPr>
                                  <w:ins w:id="129"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 xml:space="preserve">¬  </m:t>
                                </m:r>
                                <m:r>
                                  <w:rPr>
                                    <w:rFonts w:ascii="Cambria Math" w:hAnsi="Cambria Math" w:cstheme="minorHAnsi"/>
                                    <w:sz w:val="22"/>
                                    <w:szCs w:val="22"/>
                                    <w:lang w:val="es-ES"/>
                                  </w:rPr>
                                  <m:t xml:space="preserve">Q  </m:t>
                                </m:r>
                                <m:r>
                                  <w:rPr>
                                    <w:rFonts w:ascii="Cambria Math" w:hAnsi="Cambria Math" w:cstheme="minorHAnsi"/>
                                    <w:sz w:val="22"/>
                                    <w:szCs w:val="22"/>
                                    <w:lang w:val="en-US"/>
                                  </w:rPr>
                                  <m:t xml:space="preserve">∧  ¬  </m:t>
                                </m:r>
                                <m:r>
                                  <w:rPr>
                                    <w:rFonts w:ascii="Cambria Math" w:hAnsi="Cambria Math" w:cstheme="minorHAnsi"/>
                                    <w:sz w:val="22"/>
                                    <w:szCs w:val="22"/>
                                    <w:lang w:val="es-ES"/>
                                  </w:rPr>
                                  <m:t>R</m:t>
                                </m:r>
                                <m:ctrlPr>
                                  <w:ins w:id="130" w:author="Usuario" w:date="2022-04-20T13:25:00Z">
                                    <w:rPr>
                                      <w:rFonts w:ascii="Cambria Math" w:hAnsi="Cambria Math" w:cstheme="minorHAnsi"/>
                                      <w:i/>
                                      <w:sz w:val="22"/>
                                      <w:szCs w:val="22"/>
                                      <w:lang w:val="es-ES"/>
                                    </w:rPr>
                                  </w:ins>
                                </m:ctrlPr>
                              </m:e>
                            </m:d>
                          </m:e>
                        </m:d>
                        <m:r>
                          <w:rPr>
                            <w:rFonts w:ascii="Cambria Math" w:hAnsi="Cambria Math" w:cstheme="minorHAnsi"/>
                            <w:sz w:val="22"/>
                            <w:szCs w:val="22"/>
                            <w:lang w:val="en-US"/>
                          </w:rPr>
                          <m:t xml:space="preserve">  ∧  </m:t>
                        </m:r>
                        <m:r>
                          <w:rPr>
                            <w:rFonts w:ascii="Cambria Math" w:hAnsi="Cambria Math" w:cstheme="minorHAnsi"/>
                            <w:sz w:val="22"/>
                            <w:szCs w:val="22"/>
                            <w:lang w:val="es-ES"/>
                          </w:rPr>
                          <m:t>P</m:t>
                        </m:r>
                        <m:ctrlPr>
                          <w:ins w:id="131" w:author="Usuario" w:date="2022-04-20T13:25:00Z">
                            <w:rPr>
                              <w:rFonts w:ascii="Cambria Math" w:hAnsi="Cambria Math" w:cstheme="minorHAnsi"/>
                              <w:i/>
                              <w:sz w:val="22"/>
                              <w:szCs w:val="22"/>
                              <w:lang w:val="en-US"/>
                            </w:rPr>
                          </w:ins>
                        </m:ctrlPr>
                      </m:e>
                    </m:d>
                    <m:r>
                      <w:rPr>
                        <w:rFonts w:ascii="Cambria Math" w:hAnsi="Cambria Math" w:cstheme="minorHAnsi"/>
                        <w:sz w:val="22"/>
                        <w:szCs w:val="22"/>
                        <w:lang w:val="en-US"/>
                      </w:rPr>
                      <m:t xml:space="preserve">⊃  ¬  </m:t>
                    </m:r>
                    <m:d>
                      <m:dPr>
                        <m:ctrlPr>
                          <w:ins w:id="132"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 xml:space="preserve">Q  </m:t>
                        </m:r>
                        <m:r>
                          <w:rPr>
                            <w:rFonts w:ascii="Cambria Math" w:hAnsi="Cambria Math" w:cstheme="minorHAnsi"/>
                            <w:sz w:val="22"/>
                            <w:szCs w:val="22"/>
                            <w:lang w:val="en-US"/>
                          </w:rPr>
                          <m:t xml:space="preserve">≡  </m:t>
                        </m:r>
                        <m:r>
                          <w:rPr>
                            <w:rFonts w:ascii="Cambria Math" w:hAnsi="Cambria Math" w:cstheme="minorHAnsi"/>
                            <w:sz w:val="22"/>
                            <w:szCs w:val="22"/>
                            <w:lang w:val="es-ES"/>
                          </w:rPr>
                          <m:t>R</m:t>
                        </m:r>
                      </m:e>
                    </m:d>
                    <m:ctrlPr>
                      <w:ins w:id="133" w:author="Usuario" w:date="2022-04-20T13:25:00Z">
                        <w:rPr>
                          <w:rFonts w:ascii="Cambria Math" w:hAnsi="Cambria Math" w:cstheme="minorHAnsi"/>
                          <w:i/>
                          <w:sz w:val="22"/>
                          <w:szCs w:val="22"/>
                          <w:lang w:val="en-US"/>
                        </w:rPr>
                      </w:ins>
                    </m:ctrlPr>
                  </m:e>
                </m:d>
              </m:oMath>
            </m:oMathPara>
          </w:p>
        </w:tc>
      </w:tr>
      <w:tr w:rsidR="00720FC6" w:rsidRPr="009A4D32" w14:paraId="2100868E" w14:textId="77777777" w:rsidTr="00FC587A">
        <w:trPr>
          <w:trHeight w:val="266"/>
          <w:jc w:val="center"/>
        </w:trPr>
        <w:tc>
          <w:tcPr>
            <w:tcW w:w="473" w:type="dxa"/>
            <w:vAlign w:val="center"/>
          </w:tcPr>
          <w:p w14:paraId="08DAD803"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V</w:t>
            </w:r>
          </w:p>
        </w:tc>
        <w:tc>
          <w:tcPr>
            <w:tcW w:w="473" w:type="dxa"/>
            <w:vAlign w:val="center"/>
          </w:tcPr>
          <w:p w14:paraId="4E9D9C64"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F</w:t>
            </w:r>
          </w:p>
        </w:tc>
        <w:tc>
          <w:tcPr>
            <w:tcW w:w="473" w:type="dxa"/>
            <w:vAlign w:val="center"/>
          </w:tcPr>
          <w:p w14:paraId="0F85961A"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F</w:t>
            </w:r>
          </w:p>
        </w:tc>
        <w:tc>
          <w:tcPr>
            <w:tcW w:w="5385" w:type="dxa"/>
            <w:vAlign w:val="center"/>
          </w:tcPr>
          <w:p w14:paraId="12DC1AE5" w14:textId="77777777" w:rsidR="00720FC6" w:rsidRPr="00985965" w:rsidRDefault="00720FC6" w:rsidP="00FC587A">
            <w:pPr>
              <w:spacing w:line="276" w:lineRule="auto"/>
              <w:rPr>
                <w:rFonts w:cstheme="minorHAnsi"/>
                <w:sz w:val="22"/>
                <w:szCs w:val="22"/>
                <w:lang w:val="en-US"/>
              </w:rPr>
            </w:pPr>
            <w:r w:rsidRPr="00985965">
              <w:rPr>
                <w:rFonts w:cstheme="minorHAnsi"/>
                <w:sz w:val="22"/>
                <w:szCs w:val="22"/>
                <w:lang w:val="en-US"/>
              </w:rPr>
              <w:t xml:space="preserve"> </w:t>
            </w:r>
            <w:r w:rsidRPr="00985965">
              <w:rPr>
                <w:rFonts w:cstheme="minorHAnsi"/>
                <w:sz w:val="22"/>
                <w:szCs w:val="22"/>
                <w:highlight w:val="red"/>
                <w:lang w:val="en-US"/>
              </w:rPr>
              <w:t>V</w:t>
            </w:r>
            <w:r w:rsidRPr="00985965">
              <w:rPr>
                <w:rFonts w:cstheme="minorHAnsi"/>
                <w:sz w:val="22"/>
                <w:szCs w:val="22"/>
                <w:lang w:val="en-US"/>
              </w:rPr>
              <w:t xml:space="preserve">        </w:t>
            </w:r>
            <w:r>
              <w:rPr>
                <w:rFonts w:cstheme="minorHAnsi"/>
                <w:sz w:val="22"/>
                <w:szCs w:val="22"/>
                <w:lang w:val="en-US"/>
              </w:rPr>
              <w:t xml:space="preserve"> </w:t>
            </w:r>
            <w:proofErr w:type="spellStart"/>
            <w:r w:rsidRPr="00985965">
              <w:rPr>
                <w:rFonts w:cstheme="minorHAnsi"/>
                <w:sz w:val="22"/>
                <w:szCs w:val="22"/>
                <w:lang w:val="en-US"/>
              </w:rPr>
              <w:t>V</w:t>
            </w:r>
            <w:proofErr w:type="spellEnd"/>
            <w:r w:rsidRPr="00985965">
              <w:rPr>
                <w:rFonts w:cstheme="minorHAnsi"/>
                <w:sz w:val="22"/>
                <w:szCs w:val="22"/>
                <w:lang w:val="en-US"/>
              </w:rPr>
              <w:t xml:space="preserve">    </w:t>
            </w:r>
            <w:proofErr w:type="spellStart"/>
            <w:r>
              <w:rPr>
                <w:rFonts w:cstheme="minorHAnsi"/>
                <w:sz w:val="22"/>
                <w:szCs w:val="22"/>
                <w:lang w:val="en-US"/>
              </w:rPr>
              <w:t>V</w:t>
            </w:r>
            <w:proofErr w:type="spellEnd"/>
            <w:r w:rsidRPr="00985965">
              <w:rPr>
                <w:rFonts w:cstheme="minorHAnsi"/>
                <w:sz w:val="22"/>
                <w:szCs w:val="22"/>
                <w:lang w:val="en-US"/>
              </w:rPr>
              <w:t xml:space="preserve">   </w:t>
            </w:r>
            <w:r>
              <w:rPr>
                <w:rFonts w:cstheme="minorHAnsi"/>
                <w:sz w:val="22"/>
                <w:szCs w:val="22"/>
                <w:lang w:val="en-US"/>
              </w:rPr>
              <w:t xml:space="preserve">   </w:t>
            </w:r>
            <w:proofErr w:type="spellStart"/>
            <w:r w:rsidRPr="00985965">
              <w:rPr>
                <w:rFonts w:cstheme="minorHAnsi"/>
                <w:sz w:val="22"/>
                <w:szCs w:val="22"/>
                <w:lang w:val="en-US"/>
              </w:rPr>
              <w:t>V</w:t>
            </w:r>
            <w:proofErr w:type="spellEnd"/>
            <w:r w:rsidRPr="00985965">
              <w:rPr>
                <w:rFonts w:cstheme="minorHAnsi"/>
                <w:sz w:val="22"/>
                <w:szCs w:val="22"/>
                <w:lang w:val="en-US"/>
              </w:rPr>
              <w:t xml:space="preserve"> </w:t>
            </w:r>
            <w:r>
              <w:rPr>
                <w:rFonts w:cstheme="minorHAnsi"/>
                <w:sz w:val="22"/>
                <w:szCs w:val="22"/>
                <w:lang w:val="en-US"/>
              </w:rPr>
              <w:t xml:space="preserve">  </w:t>
            </w:r>
            <w:r w:rsidRPr="00985965">
              <w:rPr>
                <w:rFonts w:cstheme="minorHAnsi"/>
                <w:sz w:val="22"/>
                <w:szCs w:val="22"/>
                <w:lang w:val="en-US"/>
              </w:rPr>
              <w:t xml:space="preserve">F </w:t>
            </w:r>
            <w:r>
              <w:rPr>
                <w:rFonts w:cstheme="minorHAnsi"/>
                <w:sz w:val="22"/>
                <w:szCs w:val="22"/>
                <w:lang w:val="en-US"/>
              </w:rPr>
              <w:t xml:space="preserve">  </w:t>
            </w:r>
            <w:r w:rsidRPr="00985965">
              <w:rPr>
                <w:rFonts w:cstheme="minorHAnsi"/>
                <w:sz w:val="22"/>
                <w:szCs w:val="22"/>
                <w:lang w:val="en-US"/>
              </w:rPr>
              <w:t xml:space="preserve">V  </w:t>
            </w:r>
            <w:r>
              <w:rPr>
                <w:rFonts w:cstheme="minorHAnsi"/>
                <w:sz w:val="22"/>
                <w:szCs w:val="22"/>
                <w:lang w:val="en-US"/>
              </w:rPr>
              <w:t xml:space="preserve">  </w:t>
            </w:r>
            <w:proofErr w:type="spellStart"/>
            <w:proofErr w:type="gramStart"/>
            <w:r>
              <w:rPr>
                <w:rFonts w:cstheme="minorHAnsi"/>
                <w:sz w:val="22"/>
                <w:szCs w:val="22"/>
                <w:lang w:val="en-US"/>
              </w:rPr>
              <w:t>V</w:t>
            </w:r>
            <w:proofErr w:type="spellEnd"/>
            <w:r>
              <w:rPr>
                <w:rFonts w:cstheme="minorHAnsi"/>
                <w:sz w:val="22"/>
                <w:szCs w:val="22"/>
                <w:lang w:val="en-US"/>
              </w:rPr>
              <w:t xml:space="preserve">  F</w:t>
            </w:r>
            <w:proofErr w:type="gramEnd"/>
            <w:r w:rsidRPr="00985965">
              <w:rPr>
                <w:rFonts w:cstheme="minorHAnsi"/>
                <w:sz w:val="22"/>
                <w:szCs w:val="22"/>
                <w:lang w:val="en-US"/>
              </w:rPr>
              <w:t xml:space="preserve">   </w:t>
            </w:r>
            <w:r>
              <w:rPr>
                <w:rFonts w:cstheme="minorHAnsi"/>
                <w:sz w:val="22"/>
                <w:szCs w:val="22"/>
                <w:lang w:val="en-US"/>
              </w:rPr>
              <w:t xml:space="preserve">    </w:t>
            </w:r>
            <w:proofErr w:type="gramStart"/>
            <w:r>
              <w:rPr>
                <w:rFonts w:cstheme="minorHAnsi"/>
                <w:sz w:val="22"/>
                <w:szCs w:val="22"/>
                <w:lang w:val="en-US"/>
              </w:rPr>
              <w:t xml:space="preserve">V  </w:t>
            </w:r>
            <w:proofErr w:type="spellStart"/>
            <w:r>
              <w:rPr>
                <w:rFonts w:cstheme="minorHAnsi"/>
                <w:sz w:val="22"/>
                <w:szCs w:val="22"/>
                <w:lang w:val="en-US"/>
              </w:rPr>
              <w:t>V</w:t>
            </w:r>
            <w:proofErr w:type="spellEnd"/>
            <w:proofErr w:type="gramEnd"/>
            <w:r w:rsidRPr="00985965">
              <w:rPr>
                <w:rFonts w:cstheme="minorHAnsi"/>
                <w:sz w:val="22"/>
                <w:szCs w:val="22"/>
                <w:lang w:val="en-US"/>
              </w:rPr>
              <w:t xml:space="preserve">     F   </w:t>
            </w:r>
            <w:r>
              <w:rPr>
                <w:rFonts w:cstheme="minorHAnsi"/>
                <w:sz w:val="22"/>
                <w:szCs w:val="22"/>
                <w:lang w:val="en-US"/>
              </w:rPr>
              <w:t xml:space="preserve">   </w:t>
            </w:r>
            <w:proofErr w:type="spellStart"/>
            <w:r w:rsidRPr="00985965">
              <w:rPr>
                <w:rFonts w:cstheme="minorHAnsi"/>
                <w:sz w:val="22"/>
                <w:szCs w:val="22"/>
                <w:lang w:val="en-US"/>
              </w:rPr>
              <w:t>F</w:t>
            </w:r>
            <w:proofErr w:type="spellEnd"/>
            <w:r w:rsidRPr="00985965">
              <w:rPr>
                <w:rFonts w:cstheme="minorHAnsi"/>
                <w:sz w:val="22"/>
                <w:szCs w:val="22"/>
                <w:lang w:val="en-US"/>
              </w:rPr>
              <w:t xml:space="preserve">   </w:t>
            </w:r>
            <w:r>
              <w:rPr>
                <w:rFonts w:cstheme="minorHAnsi"/>
                <w:sz w:val="22"/>
                <w:szCs w:val="22"/>
                <w:lang w:val="en-US"/>
              </w:rPr>
              <w:t xml:space="preserve"> </w:t>
            </w:r>
            <w:proofErr w:type="spellStart"/>
            <w:r w:rsidRPr="00985965">
              <w:rPr>
                <w:rFonts w:cstheme="minorHAnsi"/>
                <w:sz w:val="22"/>
                <w:szCs w:val="22"/>
                <w:lang w:val="en-US"/>
              </w:rPr>
              <w:t>F</w:t>
            </w:r>
            <w:proofErr w:type="spellEnd"/>
            <w:r w:rsidRPr="00985965">
              <w:rPr>
                <w:rFonts w:cstheme="minorHAnsi"/>
                <w:sz w:val="22"/>
                <w:szCs w:val="22"/>
                <w:lang w:val="en-US"/>
              </w:rPr>
              <w:t xml:space="preserve">  </w:t>
            </w:r>
            <w:r>
              <w:rPr>
                <w:rFonts w:cstheme="minorHAnsi"/>
                <w:sz w:val="22"/>
                <w:szCs w:val="22"/>
                <w:lang w:val="en-US"/>
              </w:rPr>
              <w:t xml:space="preserve">   </w:t>
            </w:r>
            <w:r w:rsidRPr="00985965">
              <w:rPr>
                <w:rFonts w:cstheme="minorHAnsi"/>
                <w:sz w:val="22"/>
                <w:szCs w:val="22"/>
                <w:lang w:val="en-US"/>
              </w:rPr>
              <w:t xml:space="preserve">V </w:t>
            </w:r>
            <w:r>
              <w:rPr>
                <w:rFonts w:cstheme="minorHAnsi"/>
                <w:sz w:val="22"/>
                <w:szCs w:val="22"/>
                <w:lang w:val="en-US"/>
              </w:rPr>
              <w:t xml:space="preserve">   </w:t>
            </w:r>
            <w:r w:rsidRPr="00985965">
              <w:rPr>
                <w:rFonts w:cstheme="minorHAnsi"/>
                <w:sz w:val="22"/>
                <w:szCs w:val="22"/>
                <w:lang w:val="en-US"/>
              </w:rPr>
              <w:t>F</w:t>
            </w:r>
          </w:p>
        </w:tc>
      </w:tr>
    </w:tbl>
    <w:p w14:paraId="2C36B461" w14:textId="77777777" w:rsidR="00720FC6" w:rsidRPr="00985965" w:rsidRDefault="00720FC6" w:rsidP="00720FC6">
      <w:pPr>
        <w:spacing w:line="276" w:lineRule="auto"/>
        <w:jc w:val="both"/>
        <w:rPr>
          <w:rFonts w:cstheme="minorHAnsi"/>
          <w:sz w:val="22"/>
          <w:szCs w:val="22"/>
          <w:lang w:val="en-US"/>
        </w:rPr>
      </w:pPr>
      <w:r w:rsidRPr="00985965">
        <w:rPr>
          <w:rFonts w:cstheme="minorHAnsi"/>
          <w:sz w:val="22"/>
          <w:szCs w:val="22"/>
          <w:lang w:val="en-US"/>
        </w:rPr>
        <w:tab/>
      </w:r>
    </w:p>
    <w:p w14:paraId="49B2A8F5" w14:textId="77777777" w:rsidR="00720FC6" w:rsidRPr="008106BC" w:rsidRDefault="00720FC6" w:rsidP="00720FC6">
      <w:pPr>
        <w:spacing w:line="276" w:lineRule="auto"/>
        <w:jc w:val="both"/>
        <w:rPr>
          <w:rFonts w:cstheme="minorHAnsi"/>
          <w:sz w:val="22"/>
          <w:szCs w:val="22"/>
        </w:rPr>
      </w:pPr>
      <w:r w:rsidRPr="00985965">
        <w:rPr>
          <w:rFonts w:cstheme="minorHAnsi"/>
          <w:sz w:val="22"/>
          <w:szCs w:val="22"/>
          <w:lang w:val="en-US"/>
        </w:rPr>
        <w:tab/>
      </w:r>
      <w:r w:rsidRPr="008106BC">
        <w:rPr>
          <w:rFonts w:cstheme="minorHAnsi"/>
          <w:sz w:val="22"/>
          <w:szCs w:val="22"/>
        </w:rPr>
        <w:t>En caso de que algun</w:t>
      </w:r>
      <w:r>
        <w:rPr>
          <w:rFonts w:cstheme="minorHAnsi"/>
          <w:sz w:val="22"/>
          <w:szCs w:val="22"/>
        </w:rPr>
        <w:t xml:space="preserve">a de las </w:t>
      </w:r>
      <w:proofErr w:type="spellStart"/>
      <w:r>
        <w:rPr>
          <w:rFonts w:cstheme="minorHAnsi"/>
          <w:sz w:val="22"/>
          <w:szCs w:val="22"/>
        </w:rPr>
        <w:t>subfórmulas</w:t>
      </w:r>
      <w:proofErr w:type="spellEnd"/>
      <w:r>
        <w:rPr>
          <w:rFonts w:cstheme="minorHAnsi"/>
          <w:sz w:val="22"/>
          <w:szCs w:val="22"/>
        </w:rPr>
        <w:t xml:space="preserve"> atómicas</w:t>
      </w:r>
      <w:r w:rsidRPr="008106BC">
        <w:rPr>
          <w:rFonts w:cstheme="minorHAnsi"/>
          <w:sz w:val="22"/>
          <w:szCs w:val="22"/>
        </w:rPr>
        <w:t xml:space="preserve"> no aparezca valuad</w:t>
      </w:r>
      <w:r>
        <w:rPr>
          <w:rFonts w:cstheme="minorHAnsi"/>
          <w:sz w:val="22"/>
          <w:szCs w:val="22"/>
        </w:rPr>
        <w:t>a</w:t>
      </w:r>
      <w:r w:rsidRPr="008106BC">
        <w:rPr>
          <w:rFonts w:cstheme="minorHAnsi"/>
          <w:sz w:val="22"/>
          <w:szCs w:val="22"/>
        </w:rPr>
        <w:t xml:space="preserve"> en la rama abierta, </w:t>
      </w:r>
      <w:r>
        <w:rPr>
          <w:rFonts w:cstheme="minorHAnsi"/>
          <w:sz w:val="22"/>
          <w:szCs w:val="22"/>
        </w:rPr>
        <w:t>se puede</w:t>
      </w:r>
      <w:r w:rsidRPr="008106BC">
        <w:rPr>
          <w:rFonts w:cstheme="minorHAnsi"/>
          <w:sz w:val="22"/>
          <w:szCs w:val="22"/>
        </w:rPr>
        <w:t xml:space="preserve"> asignar cualquier valor a dich</w:t>
      </w:r>
      <w:r>
        <w:rPr>
          <w:rFonts w:cstheme="minorHAnsi"/>
          <w:sz w:val="22"/>
          <w:szCs w:val="22"/>
        </w:rPr>
        <w:t xml:space="preserve">a letra oracional </w:t>
      </w:r>
      <w:r w:rsidRPr="008106BC">
        <w:rPr>
          <w:rFonts w:cstheme="minorHAnsi"/>
          <w:sz w:val="22"/>
          <w:szCs w:val="22"/>
        </w:rPr>
        <w:t xml:space="preserve">en el </w:t>
      </w:r>
      <w:r w:rsidRPr="00FD764C">
        <w:rPr>
          <w:rFonts w:cstheme="minorHAnsi"/>
          <w:sz w:val="22"/>
          <w:szCs w:val="22"/>
        </w:rPr>
        <w:t>ejemplo</w:t>
      </w:r>
      <w:r w:rsidRPr="008106BC">
        <w:rPr>
          <w:rFonts w:cstheme="minorHAnsi"/>
          <w:sz w:val="22"/>
          <w:szCs w:val="22"/>
        </w:rPr>
        <w:t xml:space="preserve"> o </w:t>
      </w:r>
      <w:r w:rsidRPr="00FD764C">
        <w:rPr>
          <w:rFonts w:cstheme="minorHAnsi"/>
          <w:sz w:val="22"/>
          <w:szCs w:val="22"/>
        </w:rPr>
        <w:t>contraejemplo</w:t>
      </w:r>
      <w:r>
        <w:rPr>
          <w:rFonts w:cstheme="minorHAnsi"/>
          <w:sz w:val="22"/>
          <w:szCs w:val="22"/>
        </w:rPr>
        <w:t>.</w:t>
      </w:r>
    </w:p>
    <w:p w14:paraId="66088FED" w14:textId="77777777" w:rsidR="00720FC6" w:rsidRPr="008106BC" w:rsidRDefault="00720FC6" w:rsidP="00720FC6">
      <w:pPr>
        <w:spacing w:line="276" w:lineRule="auto"/>
        <w:jc w:val="both"/>
        <w:rPr>
          <w:rFonts w:cstheme="minorHAnsi"/>
          <w:sz w:val="22"/>
          <w:szCs w:val="22"/>
        </w:rPr>
      </w:pPr>
    </w:p>
    <w:p w14:paraId="71865787" w14:textId="77777777" w:rsidR="00720FC6" w:rsidRPr="002C3102" w:rsidRDefault="00720FC6" w:rsidP="00720FC6">
      <w:pPr>
        <w:spacing w:line="276" w:lineRule="auto"/>
        <w:jc w:val="both"/>
        <w:rPr>
          <w:rFonts w:cstheme="minorHAnsi"/>
          <w:b/>
          <w:bCs/>
          <w:sz w:val="22"/>
          <w:szCs w:val="22"/>
        </w:rPr>
      </w:pPr>
      <w:r w:rsidRPr="002C3102">
        <w:rPr>
          <w:rFonts w:cstheme="minorHAnsi"/>
          <w:b/>
          <w:bCs/>
          <w:sz w:val="22"/>
          <w:szCs w:val="22"/>
        </w:rPr>
        <w:t>III. ¿</w:t>
      </w:r>
      <m:oMath>
        <m:r>
          <m:rPr>
            <m:sty m:val="bi"/>
          </m:rPr>
          <w:rPr>
            <w:rFonts w:ascii="Cambria Math" w:hAnsi="Cambria Math" w:cstheme="minorHAnsi"/>
            <w:sz w:val="22"/>
            <w:szCs w:val="22"/>
            <w:lang w:val="es-ES"/>
          </w:rPr>
          <m:t>ϕ</m:t>
        </m:r>
      </m:oMath>
      <w:r w:rsidRPr="002C3102">
        <w:rPr>
          <w:rFonts w:cstheme="minorHAnsi"/>
          <w:b/>
          <w:bCs/>
          <w:sz w:val="22"/>
          <w:szCs w:val="22"/>
          <w:lang w:val="es-ES"/>
        </w:rPr>
        <w:t xml:space="preserve"> implica a </w:t>
      </w:r>
      <m:oMath>
        <m:r>
          <m:rPr>
            <m:sty m:val="bi"/>
          </m:rPr>
          <w:rPr>
            <w:rFonts w:ascii="Cambria Math" w:hAnsi="Cambria Math" w:cstheme="minorHAnsi"/>
            <w:sz w:val="22"/>
            <w:szCs w:val="22"/>
            <w:lang w:val="es-ES"/>
          </w:rPr>
          <m:t>ψ</m:t>
        </m:r>
      </m:oMath>
      <w:r w:rsidRPr="002C3102">
        <w:rPr>
          <w:rFonts w:eastAsiaTheme="minorEastAsia" w:cstheme="minorHAnsi"/>
          <w:b/>
          <w:bCs/>
          <w:sz w:val="22"/>
          <w:szCs w:val="22"/>
          <w:lang w:val="es-ES"/>
        </w:rPr>
        <w:t xml:space="preserve"> o no</w:t>
      </w:r>
      <w:r w:rsidRPr="002C3102">
        <w:rPr>
          <w:rFonts w:cstheme="minorHAnsi"/>
          <w:b/>
          <w:bCs/>
          <w:sz w:val="22"/>
          <w:szCs w:val="22"/>
          <w:lang w:val="es-ES"/>
        </w:rPr>
        <w:t>?</w:t>
      </w:r>
    </w:p>
    <w:p w14:paraId="49D8CD7A" w14:textId="77777777" w:rsidR="00720FC6" w:rsidRPr="008106BC" w:rsidRDefault="00720FC6" w:rsidP="00720FC6">
      <w:pPr>
        <w:spacing w:line="276" w:lineRule="auto"/>
        <w:jc w:val="center"/>
        <w:rPr>
          <w:rFonts w:cstheme="minorHAnsi"/>
          <w:sz w:val="22"/>
          <w:szCs w:val="22"/>
        </w:rPr>
      </w:pPr>
      <m:oMathPara>
        <m:oMath>
          <m:r>
            <w:rPr>
              <w:rFonts w:ascii="Cambria Math" w:hAnsi="Cambria Math" w:cstheme="minorHAnsi"/>
              <w:sz w:val="22"/>
              <w:szCs w:val="22"/>
              <w:lang w:val="es-ES"/>
            </w:rPr>
            <m:t>ϕ:</m:t>
          </m:r>
          <m:d>
            <m:dPr>
              <m:ctrlPr>
                <w:ins w:id="134" w:author="Usuario" w:date="2022-04-20T13:25:00Z">
                  <w:rPr>
                    <w:rFonts w:ascii="Cambria Math" w:hAnsi="Cambria Math" w:cstheme="minorHAnsi"/>
                    <w:i/>
                    <w:sz w:val="22"/>
                    <w:szCs w:val="22"/>
                  </w:rPr>
                </w:ins>
              </m:ctrlPr>
            </m:dPr>
            <m:e>
              <m:d>
                <m:dPr>
                  <m:ctrlPr>
                    <w:ins w:id="135" w:author="Usuario" w:date="2022-04-20T13:25:00Z">
                      <w:rPr>
                        <w:rFonts w:ascii="Cambria Math" w:hAnsi="Cambria Math" w:cstheme="minorHAnsi"/>
                        <w:i/>
                        <w:sz w:val="22"/>
                        <w:szCs w:val="22"/>
                      </w:rPr>
                    </w:ins>
                  </m:ctrlPr>
                </m:dPr>
                <m:e>
                  <m:r>
                    <w:rPr>
                      <w:rFonts w:ascii="Cambria Math" w:hAnsi="Cambria Math" w:cstheme="minorHAnsi"/>
                      <w:sz w:val="22"/>
                      <w:szCs w:val="22"/>
                    </w:rPr>
                    <m:t>P∨¬Q</m:t>
                  </m:r>
                </m:e>
              </m:d>
              <m:r>
                <w:rPr>
                  <w:rFonts w:ascii="Cambria Math" w:eastAsiaTheme="minorEastAsia" w:hAnsi="Cambria Math" w:cstheme="minorHAnsi"/>
                  <w:sz w:val="22"/>
                  <w:szCs w:val="22"/>
                </w:rPr>
                <m:t>∧P</m:t>
              </m:r>
              <m:ctrlPr>
                <w:ins w:id="136" w:author="Usuario" w:date="2022-04-20T13:25:00Z">
                  <w:rPr>
                    <w:rFonts w:ascii="Cambria Math" w:eastAsiaTheme="minorEastAsia" w:hAnsi="Cambria Math" w:cstheme="minorHAnsi"/>
                    <w:i/>
                    <w:sz w:val="22"/>
                    <w:szCs w:val="22"/>
                  </w:rPr>
                </w:ins>
              </m:ctrlPr>
            </m:e>
          </m:d>
        </m:oMath>
      </m:oMathPara>
    </w:p>
    <w:p w14:paraId="1D4FAFD8" w14:textId="77777777" w:rsidR="00720FC6" w:rsidRPr="008106BC" w:rsidRDefault="00720FC6" w:rsidP="00720FC6">
      <w:pPr>
        <w:spacing w:line="276" w:lineRule="auto"/>
        <w:jc w:val="center"/>
        <w:rPr>
          <w:rFonts w:eastAsiaTheme="minorEastAsia" w:cstheme="minorHAnsi"/>
          <w:sz w:val="22"/>
          <w:szCs w:val="22"/>
        </w:rPr>
      </w:pPr>
      <m:oMath>
        <m:r>
          <w:rPr>
            <w:rFonts w:ascii="Cambria Math" w:hAnsi="Cambria Math" w:cstheme="minorHAnsi"/>
            <w:sz w:val="22"/>
            <w:szCs w:val="22"/>
            <w:lang w:val="es-ES"/>
          </w:rPr>
          <m:t>ψ:</m:t>
        </m:r>
        <m:d>
          <m:dPr>
            <m:ctrlPr>
              <w:ins w:id="137" w:author="Usuario" w:date="2022-04-20T13:25:00Z">
                <w:rPr>
                  <w:rFonts w:ascii="Cambria Math" w:eastAsiaTheme="minorEastAsia" w:hAnsi="Cambria Math" w:cstheme="minorHAnsi"/>
                  <w:i/>
                  <w:sz w:val="22"/>
                  <w:szCs w:val="22"/>
                </w:rPr>
              </w:ins>
            </m:ctrlPr>
          </m:dPr>
          <m:e>
            <m:d>
              <m:dPr>
                <m:ctrlPr>
                  <w:ins w:id="138" w:author="Usuario" w:date="2022-04-20T13:25:00Z">
                    <w:rPr>
                      <w:rFonts w:ascii="Cambria Math" w:eastAsiaTheme="minorEastAsia" w:hAnsi="Cambria Math" w:cstheme="minorHAnsi"/>
                      <w:i/>
                      <w:sz w:val="22"/>
                      <w:szCs w:val="22"/>
                    </w:rPr>
                  </w:ins>
                </m:ctrlPr>
              </m:dPr>
              <m:e>
                <m:r>
                  <w:rPr>
                    <w:rFonts w:ascii="Cambria Math" w:eastAsiaTheme="minorEastAsia" w:hAnsi="Cambria Math" w:cstheme="minorHAnsi"/>
                    <w:sz w:val="22"/>
                    <w:szCs w:val="22"/>
                  </w:rPr>
                  <m:t>P</m:t>
                </m:r>
                <m:r>
                  <w:rPr>
                    <w:rFonts w:ascii="Cambria Math" w:hAnsi="Cambria Math" w:cstheme="minorHAnsi"/>
                    <w:sz w:val="22"/>
                    <w:szCs w:val="22"/>
                  </w:rPr>
                  <m:t>∨R</m:t>
                </m:r>
                <m:ctrlPr>
                  <w:ins w:id="139" w:author="Usuario" w:date="2022-04-20T13:25:00Z">
                    <w:rPr>
                      <w:rFonts w:ascii="Cambria Math" w:hAnsi="Cambria Math" w:cstheme="minorHAnsi"/>
                      <w:i/>
                      <w:sz w:val="22"/>
                      <w:szCs w:val="22"/>
                    </w:rPr>
                  </w:ins>
                </m:ctrlPr>
              </m:e>
            </m:d>
            <m:r>
              <w:rPr>
                <w:rFonts w:ascii="Cambria Math" w:eastAsiaTheme="minorEastAsia" w:hAnsi="Cambria Math" w:cstheme="minorHAnsi"/>
                <w:sz w:val="22"/>
                <w:szCs w:val="22"/>
              </w:rPr>
              <m:t>∧</m:t>
            </m:r>
            <m:r>
              <w:rPr>
                <w:rFonts w:ascii="Cambria Math" w:hAnsi="Cambria Math" w:cstheme="minorHAnsi"/>
                <w:sz w:val="22"/>
                <w:szCs w:val="22"/>
              </w:rPr>
              <m:t>Q</m:t>
            </m:r>
          </m:e>
        </m:d>
      </m:oMath>
      <w:r w:rsidRPr="008106BC">
        <w:rPr>
          <w:rFonts w:eastAsiaTheme="minorEastAsia" w:cstheme="minorHAnsi"/>
          <w:sz w:val="22"/>
          <w:szCs w:val="22"/>
        </w:rPr>
        <w:t xml:space="preserve"> </w:t>
      </w:r>
    </w:p>
    <w:p w14:paraId="1519A1E0" w14:textId="77777777" w:rsidR="00720FC6" w:rsidRPr="008106BC" w:rsidRDefault="00720FC6" w:rsidP="00720FC6">
      <w:pPr>
        <w:spacing w:line="276" w:lineRule="auto"/>
        <w:jc w:val="center"/>
        <w:rPr>
          <w:rFonts w:eastAsiaTheme="minorEastAsia" w:cstheme="minorHAnsi"/>
          <w:sz w:val="22"/>
          <w:szCs w:val="22"/>
        </w:rPr>
      </w:pPr>
    </w:p>
    <w:p w14:paraId="1363CEE4" w14:textId="77777777" w:rsidR="00720FC6" w:rsidRPr="008106BC" w:rsidRDefault="00720FC6" w:rsidP="00720FC6">
      <w:pPr>
        <w:spacing w:line="276" w:lineRule="auto"/>
        <w:rPr>
          <w:rFonts w:eastAsiaTheme="minorEastAsia" w:cstheme="minorHAnsi"/>
          <w:sz w:val="22"/>
          <w:szCs w:val="22"/>
        </w:rPr>
      </w:pPr>
      <w:r w:rsidRPr="008106BC">
        <w:rPr>
          <w:rFonts w:eastAsiaTheme="minorEastAsia" w:cstheme="minorHAnsi"/>
          <w:sz w:val="22"/>
          <w:szCs w:val="22"/>
        </w:rPr>
        <w:tab/>
      </w:r>
      <w:r>
        <w:rPr>
          <w:rFonts w:eastAsiaTheme="minorEastAsia" w:cstheme="minorHAnsi"/>
          <w:sz w:val="22"/>
          <w:szCs w:val="22"/>
        </w:rPr>
        <w:t>Se asumirá</w:t>
      </w:r>
      <w:r w:rsidRPr="008106BC">
        <w:rPr>
          <w:rFonts w:eastAsiaTheme="minorEastAsia" w:cstheme="minorHAnsi"/>
          <w:sz w:val="22"/>
          <w:szCs w:val="22"/>
        </w:rPr>
        <w:t xml:space="preserve">, como hipótesis, que </w:t>
      </w:r>
      <m:oMath>
        <m:r>
          <w:rPr>
            <w:rFonts w:ascii="Cambria Math" w:hAnsi="Cambria Math" w:cstheme="minorHAnsi"/>
            <w:sz w:val="22"/>
            <w:szCs w:val="22"/>
            <w:lang w:val="es-ES"/>
          </w:rPr>
          <m:t>ϕ</m:t>
        </m:r>
      </m:oMath>
      <w:r w:rsidRPr="008106BC">
        <w:rPr>
          <w:rFonts w:cstheme="minorHAnsi"/>
          <w:sz w:val="22"/>
          <w:szCs w:val="22"/>
          <w:lang w:val="es-ES"/>
        </w:rPr>
        <w:t xml:space="preserve"> no implica a </w:t>
      </w:r>
      <m:oMath>
        <m:r>
          <w:rPr>
            <w:rFonts w:ascii="Cambria Math" w:hAnsi="Cambria Math" w:cstheme="minorHAnsi"/>
            <w:sz w:val="22"/>
            <w:szCs w:val="22"/>
            <w:lang w:val="es-ES"/>
          </w:rPr>
          <m:t>ψ</m:t>
        </m:r>
      </m:oMath>
      <w:r w:rsidRPr="008106BC">
        <w:rPr>
          <w:rFonts w:eastAsiaTheme="minorEastAsia" w:cstheme="minorHAnsi"/>
          <w:sz w:val="22"/>
          <w:szCs w:val="22"/>
        </w:rPr>
        <w:t>; por ello, el árbol</w:t>
      </w:r>
      <w:r>
        <w:rPr>
          <w:rFonts w:eastAsiaTheme="minorEastAsia" w:cstheme="minorHAnsi"/>
          <w:sz w:val="22"/>
          <w:szCs w:val="22"/>
        </w:rPr>
        <w:t xml:space="preserve"> iniciará</w:t>
      </w:r>
      <w:r w:rsidRPr="008106BC">
        <w:rPr>
          <w:rFonts w:eastAsiaTheme="minorEastAsia" w:cstheme="minorHAnsi"/>
          <w:sz w:val="22"/>
          <w:szCs w:val="22"/>
        </w:rPr>
        <w:t xml:space="preserve"> con los valores que cada fórmula debería asumir para que esto suceda:</w:t>
      </w:r>
    </w:p>
    <w:p w14:paraId="7704C35D" w14:textId="77777777" w:rsidR="00720FC6" w:rsidRPr="008106BC" w:rsidRDefault="00720FC6" w:rsidP="00720FC6">
      <w:pPr>
        <w:spacing w:line="276" w:lineRule="auto"/>
        <w:jc w:val="center"/>
        <w:rPr>
          <w:rFonts w:cstheme="minorHAnsi"/>
          <w:sz w:val="22"/>
          <w:szCs w:val="22"/>
        </w:rPr>
      </w:pPr>
      <w:r w:rsidRPr="008106BC">
        <w:rPr>
          <w:rFonts w:cstheme="minorHAnsi"/>
          <w:b/>
          <w:bCs/>
          <w:color w:val="FF0000"/>
          <w:sz w:val="22"/>
          <w:szCs w:val="22"/>
        </w:rPr>
        <w:t>1. V</w:t>
      </w:r>
      <w:r w:rsidRPr="008106BC">
        <w:rPr>
          <w:rFonts w:cstheme="minorHAnsi"/>
          <w:sz w:val="22"/>
          <w:szCs w:val="22"/>
        </w:rPr>
        <w:t xml:space="preserve"> </w:t>
      </w:r>
      <m:oMath>
        <m:r>
          <w:rPr>
            <w:rFonts w:ascii="Cambria Math" w:hAnsi="Cambria Math" w:cstheme="minorHAnsi"/>
            <w:sz w:val="22"/>
            <w:szCs w:val="22"/>
          </w:rPr>
          <m:t>((P∨¬Q)</m:t>
        </m:r>
        <m:r>
          <w:rPr>
            <w:rFonts w:ascii="Cambria Math" w:eastAsiaTheme="minorEastAsia" w:hAnsi="Cambria Math" w:cstheme="minorHAnsi"/>
            <w:sz w:val="22"/>
            <w:szCs w:val="22"/>
          </w:rPr>
          <m:t>∧P)</m:t>
        </m:r>
      </m:oMath>
    </w:p>
    <w:p w14:paraId="0CC7AC04" w14:textId="77777777" w:rsidR="00720FC6" w:rsidRPr="008106BC" w:rsidRDefault="00720FC6" w:rsidP="00720FC6">
      <w:pPr>
        <w:spacing w:line="276" w:lineRule="auto"/>
        <w:jc w:val="center"/>
        <w:rPr>
          <w:rFonts w:eastAsiaTheme="minorEastAsia" w:cstheme="minorHAnsi"/>
          <w:sz w:val="22"/>
          <w:szCs w:val="22"/>
        </w:rPr>
      </w:pPr>
      <w:r w:rsidRPr="008106BC">
        <w:rPr>
          <w:rFonts w:cstheme="minorHAnsi"/>
          <w:b/>
          <w:bCs/>
          <w:color w:val="FF0000"/>
          <w:sz w:val="22"/>
          <w:szCs w:val="22"/>
        </w:rPr>
        <w:t>2. F</w:t>
      </w:r>
      <m:oMath>
        <m:r>
          <w:rPr>
            <w:rFonts w:ascii="Cambria Math" w:eastAsiaTheme="minorEastAsia" w:hAnsi="Cambria Math" w:cstheme="minorHAnsi"/>
            <w:sz w:val="22"/>
            <w:szCs w:val="22"/>
          </w:rPr>
          <m:t xml:space="preserve"> ((P</m:t>
        </m:r>
        <m:r>
          <w:rPr>
            <w:rFonts w:ascii="Cambria Math" w:hAnsi="Cambria Math" w:cstheme="minorHAnsi"/>
            <w:sz w:val="22"/>
            <w:szCs w:val="22"/>
          </w:rPr>
          <m:t>∨R)</m:t>
        </m:r>
      </m:oMath>
      <w:r w:rsidRPr="008106BC">
        <w:rPr>
          <w:rFonts w:eastAsiaTheme="minorEastAsia" w:cstheme="minorHAnsi"/>
          <w:sz w:val="22"/>
          <w:szCs w:val="22"/>
        </w:rPr>
        <w:t xml:space="preserve"> </w:t>
      </w:r>
      <m:oMath>
        <m:r>
          <w:rPr>
            <w:rFonts w:ascii="Cambria Math" w:eastAsiaTheme="minorEastAsia" w:hAnsi="Cambria Math" w:cstheme="minorHAnsi"/>
            <w:sz w:val="22"/>
            <w:szCs w:val="22"/>
          </w:rPr>
          <m:t>∧</m:t>
        </m:r>
      </m:oMath>
      <w:r w:rsidRPr="008106BC">
        <w:rPr>
          <w:rFonts w:eastAsiaTheme="minorEastAsia" w:cstheme="minorHAnsi"/>
          <w:sz w:val="22"/>
          <w:szCs w:val="22"/>
        </w:rPr>
        <w:t xml:space="preserve"> </w:t>
      </w:r>
      <m:oMath>
        <m:r>
          <w:rPr>
            <w:rFonts w:ascii="Cambria Math" w:hAnsi="Cambria Math" w:cstheme="minorHAnsi"/>
            <w:sz w:val="22"/>
            <w:szCs w:val="22"/>
          </w:rPr>
          <m:t>Q</m:t>
        </m:r>
      </m:oMath>
      <w:r w:rsidRPr="008106BC">
        <w:rPr>
          <w:rFonts w:eastAsiaTheme="minorEastAsia" w:cstheme="minorHAnsi"/>
          <w:sz w:val="22"/>
          <w:szCs w:val="22"/>
        </w:rPr>
        <w:t>)</w:t>
      </w:r>
    </w:p>
    <w:p w14:paraId="631ED836" w14:textId="77777777" w:rsidR="00720FC6" w:rsidRPr="008106BC" w:rsidRDefault="00720FC6" w:rsidP="00720FC6">
      <w:pPr>
        <w:spacing w:line="276" w:lineRule="auto"/>
        <w:jc w:val="both"/>
        <w:rPr>
          <w:rFonts w:cstheme="minorHAnsi"/>
          <w:sz w:val="22"/>
          <w:szCs w:val="22"/>
        </w:rPr>
      </w:pPr>
    </w:p>
    <w:p w14:paraId="315989C0" w14:textId="77777777" w:rsidR="00720FC6" w:rsidRPr="008106BC" w:rsidRDefault="00720FC6" w:rsidP="00720FC6">
      <w:pPr>
        <w:spacing w:line="276" w:lineRule="auto"/>
        <w:jc w:val="both"/>
        <w:rPr>
          <w:rFonts w:cstheme="minorHAnsi"/>
          <w:sz w:val="22"/>
          <w:szCs w:val="22"/>
        </w:rPr>
      </w:pPr>
      <w:r w:rsidRPr="008106BC">
        <w:rPr>
          <w:rFonts w:cstheme="minorHAnsi"/>
          <w:sz w:val="22"/>
          <w:szCs w:val="22"/>
        </w:rPr>
        <w:tab/>
        <w:t xml:space="preserve">A partir de aquí, simplemente </w:t>
      </w:r>
      <w:r>
        <w:rPr>
          <w:rFonts w:cstheme="minorHAnsi"/>
          <w:sz w:val="22"/>
          <w:szCs w:val="22"/>
        </w:rPr>
        <w:t>se tiene</w:t>
      </w:r>
      <w:r w:rsidRPr="008106BC">
        <w:rPr>
          <w:rFonts w:cstheme="minorHAnsi"/>
          <w:sz w:val="22"/>
          <w:szCs w:val="22"/>
        </w:rPr>
        <w:t xml:space="preserve"> que comenzar con la segunda parte de la prueba hasta que se dé alguna de las condiciones para clausurarla:</w:t>
      </w:r>
    </w:p>
    <w:p w14:paraId="5306676F" w14:textId="77777777" w:rsidR="00720FC6" w:rsidRPr="008106BC" w:rsidRDefault="00720FC6" w:rsidP="00720FC6">
      <w:pPr>
        <w:spacing w:line="276" w:lineRule="auto"/>
        <w:jc w:val="center"/>
        <w:rPr>
          <w:rFonts w:cstheme="minorHAnsi"/>
          <w:sz w:val="22"/>
          <w:szCs w:val="22"/>
          <w:lang w:val="en-US"/>
        </w:rPr>
      </w:pPr>
      <w:r w:rsidRPr="008106BC">
        <w:rPr>
          <w:rFonts w:cstheme="minorHAnsi"/>
          <w:sz w:val="22"/>
          <w:szCs w:val="22"/>
          <w:lang w:val="en-US"/>
        </w:rPr>
        <w:lastRenderedPageBreak/>
        <w:t xml:space="preserve">1. V </w:t>
      </w:r>
      <m:oMath>
        <m:r>
          <w:rPr>
            <w:rFonts w:ascii="Cambria Math" w:hAnsi="Cambria Math" w:cstheme="minorHAnsi"/>
            <w:sz w:val="22"/>
            <w:szCs w:val="22"/>
            <w:lang w:val="en-US"/>
          </w:rPr>
          <m:t>((</m:t>
        </m:r>
        <m:r>
          <w:rPr>
            <w:rFonts w:ascii="Cambria Math"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37BB019D"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cstheme="minorHAnsi"/>
          <w:sz w:val="22"/>
          <w:szCs w:val="22"/>
          <w:lang w:val="en-US"/>
        </w:rPr>
        <w:t>2. F</w:t>
      </w:r>
      <m:oMath>
        <m:r>
          <w:rPr>
            <w:rFonts w:ascii="Cambria Math" w:eastAsiaTheme="minorEastAsia" w:hAnsi="Cambria Math" w:cstheme="minorHAnsi"/>
            <w:sz w:val="22"/>
            <w:szCs w:val="22"/>
            <w:lang w:val="en-US"/>
          </w:rPr>
          <m:t xml:space="preserve"> ((</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R</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hAnsi="Cambria Math" w:cstheme="minorHAnsi"/>
            <w:sz w:val="22"/>
            <w:szCs w:val="22"/>
          </w:rPr>
          <m:t>Q</m:t>
        </m:r>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1C39BA48"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 xml:space="preserve">3. V </w:t>
      </w:r>
      <m:oMath>
        <m:r>
          <w:rPr>
            <w:rFonts w:ascii="Cambria Math" w:hAnsi="Cambria Math" w:cstheme="minorHAnsi"/>
            <w:sz w:val="22"/>
            <w:szCs w:val="22"/>
            <w:lang w:val="en-US"/>
          </w:rPr>
          <m:t>(</m:t>
        </m:r>
        <m:r>
          <w:rPr>
            <w:rFonts w:ascii="Cambria Math"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6DAC1241"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74624" behindDoc="0" locked="0" layoutInCell="1" allowOverlap="1" wp14:anchorId="276DEEBC" wp14:editId="3F6C65F5">
                <wp:simplePos x="0" y="0"/>
                <wp:positionH relativeFrom="column">
                  <wp:posOffset>2779808</wp:posOffset>
                </wp:positionH>
                <wp:positionV relativeFrom="paragraph">
                  <wp:posOffset>161925</wp:posOffset>
                </wp:positionV>
                <wp:extent cx="573024" cy="132080"/>
                <wp:effectExtent l="0" t="0" r="11430" b="20320"/>
                <wp:wrapNone/>
                <wp:docPr id="54" name="Conector recto 54"/>
                <wp:cNvGraphicFramePr/>
                <a:graphic xmlns:a="http://schemas.openxmlformats.org/drawingml/2006/main">
                  <a:graphicData uri="http://schemas.microsoft.com/office/word/2010/wordprocessingShape">
                    <wps:wsp>
                      <wps:cNvCnPr/>
                      <wps:spPr>
                        <a:xfrm flipH="1" flipV="1">
                          <a:off x="0" y="0"/>
                          <a:ext cx="573024"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93C16" id="Conector recto 5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pt,12.75pt" to="264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73600" behindDoc="0" locked="0" layoutInCell="1" allowOverlap="1" wp14:anchorId="3C9042AB" wp14:editId="055A6BB9">
                <wp:simplePos x="0" y="0"/>
                <wp:positionH relativeFrom="column">
                  <wp:posOffset>2366645</wp:posOffset>
                </wp:positionH>
                <wp:positionV relativeFrom="paragraph">
                  <wp:posOffset>161925</wp:posOffset>
                </wp:positionV>
                <wp:extent cx="431165" cy="132080"/>
                <wp:effectExtent l="0" t="0" r="13335" b="20320"/>
                <wp:wrapNone/>
                <wp:docPr id="53" name="Conector recto 53"/>
                <wp:cNvGraphicFramePr/>
                <a:graphic xmlns:a="http://schemas.openxmlformats.org/drawingml/2006/main">
                  <a:graphicData uri="http://schemas.microsoft.com/office/word/2010/wordprocessingShape">
                    <wps:wsp>
                      <wps:cNvCnPr/>
                      <wps:spPr>
                        <a:xfrm flipH="1">
                          <a:off x="0" y="0"/>
                          <a:ext cx="431165" cy="132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28386" id="Conector recto 53"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35pt,12.75pt" to="220.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" strokecolor="black [3200]" strokeweight="1pt">
                <v:stroke joinstyle="miter"/>
              </v:line>
            </w:pict>
          </mc:Fallback>
        </mc:AlternateContent>
      </w:r>
      <w:r w:rsidRPr="008106BC">
        <w:rPr>
          <w:rFonts w:eastAsiaTheme="minorEastAsia" w:cstheme="minorHAnsi"/>
          <w:b/>
          <w:bCs/>
          <w:color w:val="FF0000"/>
          <w:sz w:val="22"/>
          <w:szCs w:val="22"/>
          <w:lang w:val="en-US"/>
        </w:rPr>
        <w:t>4. V</w:t>
      </w:r>
      <w:r w:rsidRPr="008106BC">
        <w:rPr>
          <w:rFonts w:eastAsiaTheme="minorEastAsia" w:cstheme="minorHAnsi"/>
          <w:sz w:val="22"/>
          <w:szCs w:val="22"/>
          <w:lang w:val="en-US"/>
        </w:rPr>
        <w:t xml:space="preserve"> </w:t>
      </w:r>
      <m:oMath>
        <m:r>
          <w:rPr>
            <w:rFonts w:ascii="Cambria Math" w:hAnsi="Cambria Math" w:cstheme="minorHAnsi"/>
            <w:sz w:val="22"/>
            <w:szCs w:val="22"/>
          </w:rPr>
          <m:t>P</m:t>
        </m:r>
      </m:oMath>
      <w:r w:rsidRPr="008106BC">
        <w:rPr>
          <w:rFonts w:eastAsiaTheme="minorEastAsia" w:cstheme="minorHAnsi"/>
          <w:sz w:val="22"/>
          <w:szCs w:val="22"/>
          <w:lang w:val="en-US"/>
        </w:rPr>
        <w:t xml:space="preserve"> [1]</w:t>
      </w:r>
    </w:p>
    <w:p w14:paraId="7D4526FE" w14:textId="77777777" w:rsidR="00720FC6" w:rsidRPr="008106BC" w:rsidRDefault="00720FC6" w:rsidP="00720FC6">
      <w:pPr>
        <w:spacing w:line="276" w:lineRule="auto"/>
        <w:rPr>
          <w:rFonts w:eastAsiaTheme="minorEastAsia" w:cstheme="minorHAnsi"/>
          <w:sz w:val="22"/>
          <w:szCs w:val="22"/>
          <w:highlight w:val="black"/>
          <w:lang w:val="en-US"/>
        </w:rPr>
      </w:pPr>
    </w:p>
    <w:p w14:paraId="60F5E751"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5. F</w:t>
      </w:r>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R</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 [2]</w:t>
      </w:r>
      <w:r w:rsidRPr="008106BC">
        <w:rPr>
          <w:rFonts w:eastAsiaTheme="minorEastAsia" w:cstheme="minorHAnsi"/>
          <w:sz w:val="22"/>
          <w:szCs w:val="22"/>
          <w:lang w:val="en-US"/>
        </w:rPr>
        <w:tab/>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ab/>
      </w:r>
      <w:r w:rsidRPr="008106BC">
        <w:rPr>
          <w:rFonts w:eastAsiaTheme="minorEastAsia" w:cstheme="minorHAnsi"/>
          <w:b/>
          <w:bCs/>
          <w:color w:val="FF0000"/>
          <w:sz w:val="22"/>
          <w:szCs w:val="22"/>
          <w:lang w:val="en-US"/>
        </w:rPr>
        <w:t>6.</w:t>
      </w:r>
      <w:r w:rsidRPr="008106BC">
        <w:rPr>
          <w:rFonts w:eastAsiaTheme="minorEastAsia" w:cstheme="minorHAnsi"/>
          <w:color w:val="FF0000"/>
          <w:sz w:val="22"/>
          <w:szCs w:val="22"/>
          <w:lang w:val="en-US"/>
        </w:rPr>
        <w:t xml:space="preserve"> </w:t>
      </w:r>
      <w:r w:rsidRPr="008106BC">
        <w:rPr>
          <w:rFonts w:eastAsiaTheme="minorEastAsia" w:cstheme="minorHAnsi"/>
          <w:b/>
          <w:bCs/>
          <w:color w:val="FF0000"/>
          <w:sz w:val="22"/>
          <w:szCs w:val="22"/>
          <w:lang w:val="en-US"/>
        </w:rPr>
        <w:t>F</w:t>
      </w:r>
      <w:r w:rsidRPr="008106BC">
        <w:rPr>
          <w:rFonts w:eastAsiaTheme="minorEastAsia" w:cstheme="minorHAnsi"/>
          <w:sz w:val="22"/>
          <w:szCs w:val="22"/>
          <w:lang w:val="en-US"/>
        </w:rPr>
        <w:t xml:space="preserve"> </w:t>
      </w:r>
      <m:oMath>
        <m:r>
          <w:rPr>
            <w:rFonts w:ascii="Cambria Math" w:hAnsi="Cambria Math" w:cstheme="minorHAnsi"/>
            <w:sz w:val="22"/>
            <w:szCs w:val="22"/>
          </w:rPr>
          <m:t>Q</m:t>
        </m:r>
      </m:oMath>
      <w:r w:rsidRPr="008106BC">
        <w:rPr>
          <w:rFonts w:eastAsiaTheme="minorEastAsia" w:cstheme="minorHAnsi"/>
          <w:sz w:val="22"/>
          <w:szCs w:val="22"/>
          <w:lang w:val="en-US"/>
        </w:rPr>
        <w:t xml:space="preserve"> [2]</w:t>
      </w:r>
    </w:p>
    <w:p w14:paraId="54B7F0CE" w14:textId="77777777" w:rsidR="00720FC6" w:rsidRPr="008106BC" w:rsidRDefault="00720FC6" w:rsidP="00720FC6">
      <w:pPr>
        <w:spacing w:line="276" w:lineRule="auto"/>
        <w:ind w:left="2124" w:firstLine="708"/>
        <w:rPr>
          <w:rFonts w:eastAsiaTheme="minorEastAsia" w:cstheme="minorHAnsi"/>
          <w:sz w:val="22"/>
          <w:szCs w:val="22"/>
          <w:highlight w:val="black"/>
          <w:lang w:val="en-US"/>
        </w:rPr>
      </w:pPr>
      <w:r w:rsidRPr="008106BC">
        <w:rPr>
          <w:rFonts w:eastAsiaTheme="minorEastAsia" w:cstheme="minorHAnsi"/>
          <w:b/>
          <w:bCs/>
          <w:noProof/>
          <w:sz w:val="22"/>
          <w:szCs w:val="22"/>
          <w:lang w:val="en-US"/>
        </w:rPr>
        <mc:AlternateContent>
          <mc:Choice Requires="wps">
            <w:drawing>
              <wp:anchor distT="0" distB="0" distL="114300" distR="114300" simplePos="0" relativeHeight="251664384" behindDoc="0" locked="0" layoutInCell="1" allowOverlap="1" wp14:anchorId="78E34443" wp14:editId="41BEB70D">
                <wp:simplePos x="0" y="0"/>
                <wp:positionH relativeFrom="column">
                  <wp:posOffset>3619126</wp:posOffset>
                </wp:positionH>
                <wp:positionV relativeFrom="paragraph">
                  <wp:posOffset>53975</wp:posOffset>
                </wp:positionV>
                <wp:extent cx="219075" cy="121920"/>
                <wp:effectExtent l="0" t="0" r="9525" b="17780"/>
                <wp:wrapNone/>
                <wp:docPr id="41" name="Conector recto 41"/>
                <wp:cNvGraphicFramePr/>
                <a:graphic xmlns:a="http://schemas.openxmlformats.org/drawingml/2006/main">
                  <a:graphicData uri="http://schemas.microsoft.com/office/word/2010/wordprocessingShape">
                    <wps:wsp>
                      <wps:cNvCnPr/>
                      <wps:spPr>
                        <a:xfrm flipH="1" flipV="1">
                          <a:off x="0" y="0"/>
                          <a:ext cx="219075" cy="1219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5231E" id="Conector recto 41"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95pt,4.25pt" to="302.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" strokecolor="black [3200]" strokeweight="1pt">
                <v:stroke joinstyle="miter"/>
              </v:line>
            </w:pict>
          </mc:Fallback>
        </mc:AlternateContent>
      </w:r>
      <w:r w:rsidRPr="008106BC">
        <w:rPr>
          <w:rFonts w:eastAsiaTheme="minorEastAsia" w:cstheme="minorHAnsi"/>
          <w:b/>
          <w:bCs/>
          <w:noProof/>
          <w:sz w:val="22"/>
          <w:szCs w:val="22"/>
          <w:lang w:val="en-US"/>
        </w:rPr>
        <mc:AlternateContent>
          <mc:Choice Requires="wps">
            <w:drawing>
              <wp:anchor distT="0" distB="0" distL="114300" distR="114300" simplePos="0" relativeHeight="251663360" behindDoc="0" locked="0" layoutInCell="1" allowOverlap="1" wp14:anchorId="4C81392D" wp14:editId="147B49D1">
                <wp:simplePos x="0" y="0"/>
                <wp:positionH relativeFrom="column">
                  <wp:posOffset>3357619</wp:posOffset>
                </wp:positionH>
                <wp:positionV relativeFrom="paragraph">
                  <wp:posOffset>53975</wp:posOffset>
                </wp:positionV>
                <wp:extent cx="260350" cy="121920"/>
                <wp:effectExtent l="0" t="0" r="19050" b="17780"/>
                <wp:wrapNone/>
                <wp:docPr id="40" name="Conector recto 40"/>
                <wp:cNvGraphicFramePr/>
                <a:graphic xmlns:a="http://schemas.openxmlformats.org/drawingml/2006/main">
                  <a:graphicData uri="http://schemas.microsoft.com/office/word/2010/wordprocessingShape">
                    <wps:wsp>
                      <wps:cNvCnPr/>
                      <wps:spPr>
                        <a:xfrm flipH="1">
                          <a:off x="0" y="0"/>
                          <a:ext cx="260350" cy="1219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33E10" id="Conector recto 4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pt,4.25pt" to="284.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" strokecolor="black [3200]" strokeweight="1pt">
                <v:stroke joinstyle="miter"/>
              </v:line>
            </w:pict>
          </mc:Fallback>
        </mc:AlternateContent>
      </w:r>
      <w:r w:rsidRPr="008106BC">
        <w:rPr>
          <w:rFonts w:eastAsiaTheme="minorEastAsia" w:cstheme="minorHAnsi"/>
          <w:b/>
          <w:bCs/>
          <w:color w:val="FF0000"/>
          <w:sz w:val="22"/>
          <w:szCs w:val="22"/>
          <w:lang w:val="en-US"/>
        </w:rPr>
        <w:t xml:space="preserve">   7. F</w:t>
      </w:r>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[5] </w:t>
      </w:r>
    </w:p>
    <w:p w14:paraId="2F9DFBA2" w14:textId="77777777" w:rsidR="00720FC6" w:rsidRPr="008106BC" w:rsidRDefault="00720FC6" w:rsidP="00720FC6">
      <w:pPr>
        <w:spacing w:line="276" w:lineRule="auto"/>
        <w:ind w:left="2124" w:firstLine="708"/>
        <w:rPr>
          <w:rFonts w:eastAsiaTheme="minorEastAsia" w:cstheme="minorHAnsi"/>
          <w:b/>
          <w:bCs/>
          <w:color w:val="FF0000"/>
          <w:sz w:val="22"/>
          <w:szCs w:val="22"/>
          <w:highlight w:val="black"/>
        </w:rPr>
      </w:pPr>
      <w:r w:rsidRPr="008106BC">
        <w:rPr>
          <w:rFonts w:eastAsiaTheme="minorEastAsia" w:cstheme="minorHAnsi"/>
          <w:b/>
          <w:bCs/>
          <w:color w:val="FF0000"/>
          <w:sz w:val="22"/>
          <w:szCs w:val="22"/>
          <w:lang w:val="en-US"/>
        </w:rPr>
        <w:t xml:space="preserve">        </w:t>
      </w:r>
      <w:r w:rsidRPr="008106BC">
        <w:rPr>
          <w:rFonts w:ascii="Segoe UI Symbol" w:hAnsi="Segoe UI Symbol" w:cs="Segoe UI Symbol"/>
          <w:b/>
          <w:bCs/>
          <w:color w:val="FF0000"/>
          <w:sz w:val="22"/>
          <w:szCs w:val="22"/>
          <w:lang w:val="en-US"/>
        </w:rPr>
        <w:t>✕</w:t>
      </w:r>
      <w:r w:rsidRPr="008106BC">
        <w:rPr>
          <w:rFonts w:eastAsiaTheme="minorEastAsia" w:cstheme="minorHAnsi"/>
          <w:b/>
          <w:bCs/>
          <w:color w:val="FF0000"/>
          <w:sz w:val="22"/>
          <w:szCs w:val="22"/>
          <w:lang w:val="en-US"/>
        </w:rPr>
        <w:tab/>
      </w:r>
      <w:r w:rsidRPr="008106BC">
        <w:rPr>
          <w:rFonts w:eastAsiaTheme="minorEastAsia" w:cstheme="minorHAnsi"/>
          <w:b/>
          <w:bCs/>
          <w:noProof/>
          <w:sz w:val="22"/>
          <w:szCs w:val="22"/>
          <w:lang w:val="en-US"/>
        </w:rPr>
        <w:tab/>
      </w:r>
      <w:r w:rsidRPr="008106BC">
        <w:rPr>
          <w:rFonts w:eastAsiaTheme="minorEastAsia" w:cstheme="minorHAnsi"/>
          <w:b/>
          <w:bCs/>
          <w:noProof/>
          <w:sz w:val="22"/>
          <w:szCs w:val="22"/>
          <w:lang w:val="en-US"/>
        </w:rPr>
        <w:tab/>
      </w:r>
      <w:r w:rsidRPr="008106BC">
        <w:rPr>
          <w:rFonts w:eastAsiaTheme="minorEastAsia" w:cstheme="minorHAnsi"/>
          <w:b/>
          <w:bCs/>
          <w:noProof/>
          <w:color w:val="FF0000"/>
          <w:sz w:val="22"/>
          <w:szCs w:val="22"/>
          <w:lang w:val="en-US"/>
        </w:rPr>
        <w:t xml:space="preserve">8. </w:t>
      </w:r>
      <w:r w:rsidRPr="008106BC">
        <w:rPr>
          <w:rFonts w:eastAsiaTheme="minorEastAsia" w:cstheme="minorHAnsi"/>
          <w:b/>
          <w:bCs/>
          <w:color w:val="FF0000"/>
          <w:sz w:val="22"/>
          <w:szCs w:val="22"/>
          <w:lang w:val="en-US"/>
        </w:rPr>
        <w:t>V</w:t>
      </w:r>
      <w:r w:rsidRPr="008106BC">
        <w:rPr>
          <w:rFonts w:eastAsiaTheme="minorEastAsia" w:cstheme="minorHAnsi"/>
          <w:sz w:val="22"/>
          <w:szCs w:val="22"/>
          <w:lang w:val="en-US"/>
        </w:rPr>
        <w:t xml:space="preserve"> </w:t>
      </w:r>
      <m:oMath>
        <m:r>
          <w:rPr>
            <w:rFonts w:ascii="Cambria Math" w:hAnsi="Cambria Math" w:cstheme="minorHAnsi"/>
            <w:sz w:val="22"/>
            <w:szCs w:val="22"/>
          </w:rPr>
          <m:t>P</m:t>
        </m:r>
      </m:oMath>
      <w:r w:rsidRPr="008106BC">
        <w:rPr>
          <w:rFonts w:cstheme="minorHAnsi"/>
          <w:i/>
          <w:sz w:val="22"/>
          <w:szCs w:val="22"/>
          <w:lang w:val="en-US"/>
        </w:rPr>
        <w:t xml:space="preserve">        </w:t>
      </w:r>
      <w:r w:rsidRPr="008106BC">
        <w:rPr>
          <w:rFonts w:cstheme="minorHAnsi"/>
          <w:b/>
          <w:bCs/>
          <w:iCs/>
          <w:color w:val="FF0000"/>
          <w:sz w:val="22"/>
          <w:szCs w:val="22"/>
          <w:lang w:val="en-US"/>
        </w:rPr>
        <w:t>9.</w:t>
      </w:r>
      <w:r w:rsidRPr="008106BC">
        <w:rPr>
          <w:rFonts w:cstheme="minorHAnsi"/>
          <w:iCs/>
          <w:sz w:val="22"/>
          <w:szCs w:val="22"/>
          <w:lang w:val="en-US"/>
        </w:rPr>
        <w:t xml:space="preserve"> </w:t>
      </w:r>
      <w:r w:rsidRPr="008106BC">
        <w:rPr>
          <w:rFonts w:eastAsiaTheme="minorEastAsia" w:cstheme="minorHAnsi"/>
          <w:b/>
          <w:bCs/>
          <w:color w:val="FF0000"/>
          <w:sz w:val="22"/>
          <w:szCs w:val="22"/>
        </w:rPr>
        <w:t>V</w:t>
      </w:r>
      <w:r w:rsidRPr="008106BC">
        <w:rPr>
          <w:rFonts w:cstheme="minorHAnsi"/>
          <w:i/>
          <w:sz w:val="22"/>
          <w:szCs w:val="22"/>
        </w:rPr>
        <w:t xml:space="preserve"> </w:t>
      </w:r>
      <m:oMath>
        <m:r>
          <w:rPr>
            <w:rFonts w:ascii="Cambria Math" w:hAnsi="Cambria Math" w:cstheme="minorHAnsi"/>
            <w:sz w:val="22"/>
            <w:szCs w:val="22"/>
          </w:rPr>
          <m:t>¬Q</m:t>
        </m:r>
      </m:oMath>
    </w:p>
    <w:p w14:paraId="5ACB45CC" w14:textId="77777777" w:rsidR="00720FC6" w:rsidRPr="008106BC" w:rsidRDefault="00720FC6" w:rsidP="00720FC6">
      <w:pPr>
        <w:spacing w:line="276" w:lineRule="auto"/>
        <w:ind w:left="2124" w:firstLine="708"/>
        <w:rPr>
          <w:rFonts w:cstheme="minorHAnsi"/>
          <w:b/>
          <w:bCs/>
          <w:color w:val="FF0000"/>
          <w:sz w:val="22"/>
          <w:szCs w:val="22"/>
        </w:rPr>
      </w:pPr>
      <w:r w:rsidRPr="008106BC">
        <w:rPr>
          <w:rFonts w:cstheme="minorHAnsi"/>
          <w:b/>
          <w:bCs/>
          <w:color w:val="FF0000"/>
          <w:sz w:val="22"/>
          <w:szCs w:val="22"/>
        </w:rPr>
        <w:t xml:space="preserve">     </w:t>
      </w:r>
      <w:r w:rsidRPr="008106BC">
        <w:rPr>
          <w:rFonts w:cstheme="minorHAnsi"/>
          <w:b/>
          <w:bCs/>
          <w:color w:val="FF0000"/>
          <w:sz w:val="22"/>
          <w:szCs w:val="22"/>
        </w:rPr>
        <w:tab/>
      </w:r>
      <w:r w:rsidRPr="008106BC">
        <w:rPr>
          <w:rFonts w:eastAsiaTheme="minorEastAsia" w:cstheme="minorHAnsi"/>
          <w:b/>
          <w:bCs/>
          <w:color w:val="FF0000"/>
          <w:sz w:val="22"/>
          <w:szCs w:val="22"/>
        </w:rPr>
        <w:t xml:space="preserve">                            </w:t>
      </w:r>
      <w:r w:rsidRPr="008106BC">
        <w:rPr>
          <w:rFonts w:cstheme="minorHAnsi"/>
          <w:b/>
          <w:bCs/>
          <w:color w:val="FF0000"/>
          <w:sz w:val="22"/>
          <w:szCs w:val="22"/>
          <w:highlight w:val="cyan"/>
        </w:rPr>
        <w:t>Abierta</w:t>
      </w:r>
      <w:r w:rsidRPr="008106BC">
        <w:rPr>
          <w:rFonts w:cstheme="minorHAnsi"/>
          <w:b/>
          <w:bCs/>
          <w:color w:val="FF0000"/>
          <w:sz w:val="22"/>
          <w:szCs w:val="22"/>
        </w:rPr>
        <w:tab/>
      </w:r>
    </w:p>
    <w:p w14:paraId="43419C0B" w14:textId="77777777" w:rsidR="00720FC6" w:rsidRPr="008106BC" w:rsidRDefault="00720FC6" w:rsidP="00720FC6">
      <w:pPr>
        <w:spacing w:line="276" w:lineRule="auto"/>
        <w:jc w:val="both"/>
        <w:rPr>
          <w:rFonts w:cstheme="minorHAnsi"/>
          <w:b/>
          <w:bCs/>
          <w:sz w:val="22"/>
          <w:szCs w:val="22"/>
        </w:rPr>
      </w:pPr>
      <w:r w:rsidRPr="008106BC">
        <w:rPr>
          <w:rFonts w:eastAsiaTheme="minorEastAsia" w:cstheme="minorHAnsi"/>
          <w:b/>
          <w:bCs/>
          <w:color w:val="FF0000"/>
          <w:sz w:val="22"/>
          <w:szCs w:val="22"/>
        </w:rPr>
        <w:t xml:space="preserve">      </w:t>
      </w:r>
    </w:p>
    <w:p w14:paraId="470C3247" w14:textId="77777777" w:rsidR="00720FC6" w:rsidRPr="0001047A" w:rsidRDefault="00720FC6" w:rsidP="00720FC6">
      <w:pPr>
        <w:spacing w:line="276" w:lineRule="auto"/>
        <w:jc w:val="both"/>
        <w:rPr>
          <w:rFonts w:cstheme="minorHAnsi"/>
          <w:sz w:val="22"/>
          <w:szCs w:val="22"/>
        </w:rPr>
      </w:pPr>
      <w:r w:rsidRPr="0001047A">
        <w:rPr>
          <w:rFonts w:cstheme="minorHAnsi"/>
          <w:sz w:val="22"/>
          <w:szCs w:val="22"/>
        </w:rPr>
        <w:tab/>
        <w:t xml:space="preserve">A pesar de no haber desarrollado el paso 10, se puede decir que la prueba concluye con el paso 9: la rama de la cual se dedujo no presenta ninguna contradicción ni tiene más pasos a los cuales se pueda aplicar las reglas </w:t>
      </w:r>
      <w:r w:rsidRPr="0001047A">
        <w:rPr>
          <w:rFonts w:cstheme="minorHAnsi"/>
          <w:i/>
          <w:iCs/>
          <w:sz w:val="22"/>
          <w:szCs w:val="22"/>
        </w:rPr>
        <w:t>R1-R10</w:t>
      </w:r>
      <w:r w:rsidRPr="0001047A">
        <w:rPr>
          <w:rFonts w:cstheme="minorHAnsi"/>
          <w:sz w:val="22"/>
          <w:szCs w:val="22"/>
        </w:rPr>
        <w:t xml:space="preserve">. Por ello, la hipótesis se acepta. Por lo tanto, hay al menos una estructura </w:t>
      </w:r>
      <w:r w:rsidRPr="0001047A">
        <w:rPr>
          <w:rFonts w:cstheme="minorHAnsi"/>
          <w:i/>
          <w:iCs/>
          <w:sz w:val="22"/>
          <w:szCs w:val="22"/>
        </w:rPr>
        <w:t xml:space="preserve">U </w:t>
      </w:r>
      <w:r w:rsidRPr="0001047A">
        <w:rPr>
          <w:rFonts w:cstheme="minorHAnsi"/>
          <w:sz w:val="22"/>
          <w:szCs w:val="22"/>
        </w:rPr>
        <w:t xml:space="preserve">que es modelo de </w:t>
      </w:r>
      <m:oMath>
        <m:r>
          <w:rPr>
            <w:rFonts w:ascii="Cambria Math" w:hAnsi="Cambria Math" w:cstheme="minorHAnsi"/>
            <w:sz w:val="22"/>
            <w:szCs w:val="22"/>
            <w:lang w:val="es-ES"/>
          </w:rPr>
          <m:t>ϕ</m:t>
        </m:r>
      </m:oMath>
      <w:r w:rsidRPr="0001047A">
        <w:rPr>
          <w:rFonts w:cstheme="minorHAnsi"/>
          <w:sz w:val="22"/>
          <w:szCs w:val="22"/>
        </w:rPr>
        <w:t xml:space="preserve"> y no de </w:t>
      </w:r>
      <m:oMath>
        <m:r>
          <w:rPr>
            <w:rFonts w:ascii="Cambria Math" w:hAnsi="Cambria Math" w:cstheme="minorHAnsi"/>
            <w:sz w:val="22"/>
            <w:szCs w:val="22"/>
            <w:lang w:val="es-ES"/>
          </w:rPr>
          <m:t>ψ</m:t>
        </m:r>
      </m:oMath>
      <w:r w:rsidRPr="0001047A">
        <w:rPr>
          <w:rFonts w:cstheme="minorHAnsi"/>
          <w:sz w:val="22"/>
          <w:szCs w:val="22"/>
        </w:rPr>
        <w:t xml:space="preserve"> y, por ello, </w:t>
      </w:r>
      <m:oMath>
        <m:r>
          <m:rPr>
            <m:sty m:val="bi"/>
          </m:rPr>
          <w:rPr>
            <w:rFonts w:ascii="Cambria Math" w:hAnsi="Cambria Math" w:cstheme="minorHAnsi"/>
            <w:sz w:val="22"/>
            <w:szCs w:val="22"/>
            <w:lang w:val="es-ES"/>
          </w:rPr>
          <m:t>ϕ</m:t>
        </m:r>
      </m:oMath>
      <w:r w:rsidRPr="0001047A">
        <w:rPr>
          <w:rFonts w:cstheme="minorHAnsi"/>
          <w:b/>
          <w:bCs/>
          <w:sz w:val="22"/>
          <w:szCs w:val="22"/>
          <w:lang w:val="es-ES"/>
        </w:rPr>
        <w:t xml:space="preserve"> no implica a </w:t>
      </w:r>
      <m:oMath>
        <m:r>
          <m:rPr>
            <m:sty m:val="bi"/>
          </m:rPr>
          <w:rPr>
            <w:rFonts w:ascii="Cambria Math" w:hAnsi="Cambria Math" w:cstheme="minorHAnsi"/>
            <w:sz w:val="22"/>
            <w:szCs w:val="22"/>
            <w:lang w:val="es-ES"/>
          </w:rPr>
          <m:t>ψ</m:t>
        </m:r>
      </m:oMath>
      <w:r w:rsidRPr="0001047A">
        <w:rPr>
          <w:rFonts w:cstheme="minorHAnsi"/>
          <w:sz w:val="22"/>
          <w:szCs w:val="22"/>
        </w:rPr>
        <w:t>. Un contraejemplo</w:t>
      </w:r>
      <w:r w:rsidRPr="0001047A">
        <w:rPr>
          <w:rFonts w:cstheme="minorHAnsi"/>
          <w:i/>
          <w:iCs/>
          <w:sz w:val="22"/>
          <w:szCs w:val="22"/>
        </w:rPr>
        <w:t xml:space="preserve"> </w:t>
      </w:r>
      <w:r w:rsidRPr="0001047A">
        <w:rPr>
          <w:rFonts w:cstheme="minorHAnsi"/>
          <w:sz w:val="22"/>
          <w:szCs w:val="22"/>
        </w:rPr>
        <w:t>que se reconstruye a partir de la rama abierta es e</w:t>
      </w:r>
      <w:r>
        <w:rPr>
          <w:rFonts w:cstheme="minorHAnsi"/>
          <w:sz w:val="22"/>
          <w:szCs w:val="22"/>
        </w:rPr>
        <w:t>l siguiente:</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6"/>
        <w:gridCol w:w="378"/>
        <w:gridCol w:w="350"/>
        <w:gridCol w:w="2221"/>
        <w:gridCol w:w="1984"/>
      </w:tblGrid>
      <w:tr w:rsidR="00720FC6" w:rsidRPr="008106BC" w14:paraId="26C7C8E5" w14:textId="77777777" w:rsidTr="00FC587A">
        <w:trPr>
          <w:trHeight w:val="292"/>
          <w:jc w:val="center"/>
        </w:trPr>
        <w:tc>
          <w:tcPr>
            <w:tcW w:w="341" w:type="dxa"/>
            <w:vAlign w:val="center"/>
          </w:tcPr>
          <w:p w14:paraId="39F1B74B"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P</w:t>
            </w:r>
          </w:p>
        </w:tc>
        <w:tc>
          <w:tcPr>
            <w:tcW w:w="363" w:type="dxa"/>
            <w:vAlign w:val="center"/>
          </w:tcPr>
          <w:p w14:paraId="0911887F"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Q</w:t>
            </w:r>
          </w:p>
        </w:tc>
        <w:tc>
          <w:tcPr>
            <w:tcW w:w="336" w:type="dxa"/>
            <w:vAlign w:val="center"/>
          </w:tcPr>
          <w:p w14:paraId="00AE3839" w14:textId="77777777" w:rsidR="00720FC6" w:rsidRPr="00234CFF" w:rsidRDefault="00720FC6" w:rsidP="00FC587A">
            <w:pPr>
              <w:spacing w:line="276" w:lineRule="auto"/>
              <w:jc w:val="center"/>
              <w:rPr>
                <w:rFonts w:cstheme="minorHAnsi"/>
                <w:i/>
                <w:iCs/>
                <w:sz w:val="22"/>
                <w:szCs w:val="22"/>
              </w:rPr>
            </w:pPr>
            <w:r w:rsidRPr="00234CFF">
              <w:rPr>
                <w:rFonts w:cstheme="minorHAnsi"/>
                <w:i/>
                <w:iCs/>
                <w:sz w:val="22"/>
                <w:szCs w:val="22"/>
              </w:rPr>
              <w:t>R</w:t>
            </w:r>
          </w:p>
        </w:tc>
        <w:tc>
          <w:tcPr>
            <w:tcW w:w="2221" w:type="dxa"/>
            <w:vAlign w:val="center"/>
          </w:tcPr>
          <w:p w14:paraId="36AF8C25" w14:textId="77777777" w:rsidR="00720FC6" w:rsidRPr="008106BC" w:rsidRDefault="00000000" w:rsidP="00FC587A">
            <w:pPr>
              <w:spacing w:line="276" w:lineRule="auto"/>
              <w:jc w:val="center"/>
              <w:rPr>
                <w:rFonts w:cstheme="minorHAnsi"/>
                <w:sz w:val="22"/>
                <w:szCs w:val="22"/>
              </w:rPr>
            </w:pPr>
            <m:oMathPara>
              <m:oMath>
                <m:d>
                  <m:dPr>
                    <m:ctrlPr>
                      <w:ins w:id="140" w:author="Usuario" w:date="2022-04-20T13:25:00Z">
                        <w:rPr>
                          <w:rFonts w:ascii="Cambria Math" w:hAnsi="Cambria Math" w:cstheme="minorHAnsi"/>
                          <w:i/>
                          <w:sz w:val="22"/>
                          <w:szCs w:val="22"/>
                        </w:rPr>
                      </w:ins>
                    </m:ctrlPr>
                  </m:dPr>
                  <m:e>
                    <m:d>
                      <m:dPr>
                        <m:ctrlPr>
                          <w:ins w:id="141" w:author="Usuario" w:date="2022-04-20T13:25:00Z">
                            <w:rPr>
                              <w:rFonts w:ascii="Cambria Math" w:hAnsi="Cambria Math" w:cstheme="minorHAnsi"/>
                              <w:i/>
                              <w:sz w:val="22"/>
                              <w:szCs w:val="22"/>
                            </w:rPr>
                          </w:ins>
                        </m:ctrlPr>
                      </m:dPr>
                      <m:e>
                        <m:r>
                          <w:rPr>
                            <w:rFonts w:ascii="Cambria Math" w:hAnsi="Cambria Math" w:cstheme="minorHAnsi"/>
                            <w:sz w:val="22"/>
                            <w:szCs w:val="22"/>
                          </w:rPr>
                          <m:t>P  ∨  ¬  Q</m:t>
                        </m:r>
                      </m:e>
                    </m:d>
                    <m:r>
                      <w:rPr>
                        <w:rFonts w:ascii="Cambria Math" w:eastAsiaTheme="minorEastAsia" w:hAnsi="Cambria Math" w:cstheme="minorHAnsi"/>
                        <w:sz w:val="22"/>
                        <w:szCs w:val="22"/>
                      </w:rPr>
                      <m:t xml:space="preserve">  </m:t>
                    </m:r>
                    <m:r>
                      <w:rPr>
                        <w:rFonts w:ascii="Cambria Math" w:eastAsiaTheme="minorEastAsia" w:hAnsi="Cambria Math" w:cstheme="minorHAnsi"/>
                        <w:color w:val="00B050"/>
                        <w:sz w:val="22"/>
                        <w:szCs w:val="22"/>
                      </w:rPr>
                      <m:t xml:space="preserve">∧  </m:t>
                    </m:r>
                    <m:r>
                      <w:rPr>
                        <w:rFonts w:ascii="Cambria Math" w:eastAsiaTheme="minorEastAsia" w:hAnsi="Cambria Math" w:cstheme="minorHAnsi"/>
                        <w:sz w:val="22"/>
                        <w:szCs w:val="22"/>
                      </w:rPr>
                      <m:t>P</m:t>
                    </m:r>
                    <m:ctrlPr>
                      <w:ins w:id="142" w:author="Usuario" w:date="2022-04-20T13:25:00Z">
                        <w:rPr>
                          <w:rFonts w:ascii="Cambria Math" w:eastAsiaTheme="minorEastAsia" w:hAnsi="Cambria Math" w:cstheme="minorHAnsi"/>
                          <w:i/>
                          <w:sz w:val="22"/>
                          <w:szCs w:val="22"/>
                        </w:rPr>
                      </w:ins>
                    </m:ctrlPr>
                  </m:e>
                </m:d>
              </m:oMath>
            </m:oMathPara>
          </w:p>
        </w:tc>
        <w:tc>
          <w:tcPr>
            <w:tcW w:w="1984" w:type="dxa"/>
          </w:tcPr>
          <w:p w14:paraId="07A02C15" w14:textId="77777777" w:rsidR="00720FC6" w:rsidRPr="008106BC" w:rsidRDefault="00000000" w:rsidP="00FC587A">
            <w:pPr>
              <w:spacing w:line="276" w:lineRule="auto"/>
              <w:jc w:val="center"/>
              <w:rPr>
                <w:rFonts w:eastAsia="Calibri" w:cstheme="minorHAnsi"/>
                <w:sz w:val="22"/>
                <w:szCs w:val="22"/>
              </w:rPr>
            </w:pPr>
            <m:oMathPara>
              <m:oMath>
                <m:d>
                  <m:dPr>
                    <m:ctrlPr>
                      <w:ins w:id="143" w:author="Usuario" w:date="2022-04-20T13:25:00Z">
                        <w:rPr>
                          <w:rFonts w:ascii="Cambria Math" w:eastAsiaTheme="minorEastAsia" w:hAnsi="Cambria Math" w:cstheme="minorHAnsi"/>
                          <w:i/>
                          <w:sz w:val="22"/>
                          <w:szCs w:val="22"/>
                        </w:rPr>
                      </w:ins>
                    </m:ctrlPr>
                  </m:dPr>
                  <m:e>
                    <m:d>
                      <m:dPr>
                        <m:ctrlPr>
                          <w:ins w:id="144" w:author="Usuario" w:date="2022-04-20T13:25:00Z">
                            <w:rPr>
                              <w:rFonts w:ascii="Cambria Math" w:eastAsiaTheme="minorEastAsia" w:hAnsi="Cambria Math" w:cstheme="minorHAnsi"/>
                              <w:i/>
                              <w:sz w:val="22"/>
                              <w:szCs w:val="22"/>
                            </w:rPr>
                          </w:ins>
                        </m:ctrlPr>
                      </m:dPr>
                      <m:e>
                        <m:r>
                          <w:rPr>
                            <w:rFonts w:ascii="Cambria Math" w:eastAsiaTheme="minorEastAsia" w:hAnsi="Cambria Math" w:cstheme="minorHAnsi"/>
                            <w:sz w:val="22"/>
                            <w:szCs w:val="22"/>
                          </w:rPr>
                          <m:t xml:space="preserve">P  </m:t>
                        </m:r>
                        <m:r>
                          <w:rPr>
                            <w:rFonts w:ascii="Cambria Math" w:hAnsi="Cambria Math" w:cstheme="minorHAnsi"/>
                            <w:sz w:val="22"/>
                            <w:szCs w:val="22"/>
                          </w:rPr>
                          <m:t>∨  R</m:t>
                        </m:r>
                        <m:ctrlPr>
                          <w:ins w:id="145" w:author="Usuario" w:date="2022-04-20T13:25:00Z">
                            <w:rPr>
                              <w:rFonts w:ascii="Cambria Math" w:hAnsi="Cambria Math" w:cstheme="minorHAnsi"/>
                              <w:i/>
                              <w:sz w:val="22"/>
                              <w:szCs w:val="22"/>
                            </w:rPr>
                          </w:ins>
                        </m:ctrlPr>
                      </m:e>
                    </m:d>
                    <m:r>
                      <w:rPr>
                        <w:rFonts w:ascii="Cambria Math" w:eastAsiaTheme="minorEastAsia" w:hAnsi="Cambria Math" w:cstheme="minorHAnsi"/>
                        <w:sz w:val="22"/>
                        <w:szCs w:val="22"/>
                      </w:rPr>
                      <m:t xml:space="preserve">  ∧  </m:t>
                    </m:r>
                    <m:r>
                      <w:rPr>
                        <w:rFonts w:ascii="Cambria Math" w:hAnsi="Cambria Math" w:cstheme="minorHAnsi"/>
                        <w:sz w:val="22"/>
                        <w:szCs w:val="22"/>
                      </w:rPr>
                      <m:t>Q</m:t>
                    </m:r>
                  </m:e>
                </m:d>
              </m:oMath>
            </m:oMathPara>
          </w:p>
        </w:tc>
      </w:tr>
      <w:tr w:rsidR="00720FC6" w:rsidRPr="008106BC" w14:paraId="2F4D6EB5" w14:textId="77777777" w:rsidTr="00FC587A">
        <w:trPr>
          <w:trHeight w:val="273"/>
          <w:jc w:val="center"/>
        </w:trPr>
        <w:tc>
          <w:tcPr>
            <w:tcW w:w="341" w:type="dxa"/>
            <w:vAlign w:val="center"/>
          </w:tcPr>
          <w:p w14:paraId="5972B38F"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V</w:t>
            </w:r>
          </w:p>
        </w:tc>
        <w:tc>
          <w:tcPr>
            <w:tcW w:w="363" w:type="dxa"/>
            <w:vAlign w:val="center"/>
          </w:tcPr>
          <w:p w14:paraId="205F61E6"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F</w:t>
            </w:r>
          </w:p>
        </w:tc>
        <w:tc>
          <w:tcPr>
            <w:tcW w:w="336" w:type="dxa"/>
            <w:vAlign w:val="center"/>
          </w:tcPr>
          <w:p w14:paraId="063B6C15" w14:textId="77777777" w:rsidR="00720FC6" w:rsidRPr="00234CFF" w:rsidRDefault="00720FC6" w:rsidP="00FC587A">
            <w:pPr>
              <w:spacing w:line="276" w:lineRule="auto"/>
              <w:jc w:val="center"/>
              <w:rPr>
                <w:rFonts w:cstheme="minorHAnsi"/>
                <w:sz w:val="22"/>
                <w:szCs w:val="22"/>
              </w:rPr>
            </w:pPr>
            <w:r w:rsidRPr="00234CFF">
              <w:rPr>
                <w:rFonts w:cstheme="minorHAnsi"/>
                <w:sz w:val="22"/>
                <w:szCs w:val="22"/>
              </w:rPr>
              <w:t>F</w:t>
            </w:r>
          </w:p>
        </w:tc>
        <w:tc>
          <w:tcPr>
            <w:tcW w:w="2221" w:type="dxa"/>
            <w:vAlign w:val="center"/>
          </w:tcPr>
          <w:p w14:paraId="30AE0599" w14:textId="77777777" w:rsidR="00720FC6" w:rsidRPr="008106BC" w:rsidRDefault="00720FC6" w:rsidP="00FC587A">
            <w:pPr>
              <w:spacing w:line="276" w:lineRule="auto"/>
              <w:rPr>
                <w:rFonts w:cstheme="minorHAnsi"/>
                <w:sz w:val="22"/>
                <w:szCs w:val="22"/>
              </w:rPr>
            </w:pPr>
            <w:r w:rsidRPr="008106BC">
              <w:rPr>
                <w:rFonts w:cstheme="minorHAnsi"/>
                <w:sz w:val="22"/>
                <w:szCs w:val="22"/>
              </w:rPr>
              <w:t xml:space="preserve">    </w:t>
            </w:r>
            <w:r>
              <w:rPr>
                <w:rFonts w:cstheme="minorHAnsi"/>
                <w:sz w:val="22"/>
                <w:szCs w:val="22"/>
              </w:rPr>
              <w:t>V</w:t>
            </w:r>
            <w:r w:rsidRPr="008106BC">
              <w:rPr>
                <w:rFonts w:cstheme="minorHAnsi"/>
                <w:sz w:val="22"/>
                <w:szCs w:val="22"/>
              </w:rPr>
              <w:t xml:space="preserve">  </w:t>
            </w:r>
            <w:r>
              <w:rPr>
                <w:rFonts w:cstheme="minorHAnsi"/>
                <w:sz w:val="22"/>
                <w:szCs w:val="22"/>
              </w:rPr>
              <w:t xml:space="preserve">  </w:t>
            </w:r>
            <w:proofErr w:type="spellStart"/>
            <w:r>
              <w:rPr>
                <w:rFonts w:cstheme="minorHAnsi"/>
                <w:sz w:val="22"/>
                <w:szCs w:val="22"/>
              </w:rPr>
              <w:t>V</w:t>
            </w:r>
            <w:proofErr w:type="spellEnd"/>
            <w:r w:rsidRPr="008106BC">
              <w:rPr>
                <w:rFonts w:cstheme="minorHAnsi"/>
                <w:sz w:val="22"/>
                <w:szCs w:val="22"/>
              </w:rPr>
              <w:t xml:space="preserve"> </w:t>
            </w:r>
            <w:r>
              <w:rPr>
                <w:rFonts w:cstheme="minorHAnsi"/>
                <w:sz w:val="22"/>
                <w:szCs w:val="22"/>
              </w:rPr>
              <w:t xml:space="preserve">   </w:t>
            </w:r>
            <w:proofErr w:type="spellStart"/>
            <w:r>
              <w:rPr>
                <w:rFonts w:cstheme="minorHAnsi"/>
                <w:sz w:val="22"/>
                <w:szCs w:val="22"/>
              </w:rPr>
              <w:t>V</w:t>
            </w:r>
            <w:proofErr w:type="spellEnd"/>
            <w:r>
              <w:rPr>
                <w:rFonts w:cstheme="minorHAnsi"/>
                <w:sz w:val="22"/>
                <w:szCs w:val="22"/>
              </w:rPr>
              <w:t xml:space="preserve">  F</w:t>
            </w:r>
            <w:r w:rsidRPr="008106BC">
              <w:rPr>
                <w:rFonts w:cstheme="minorHAnsi"/>
                <w:sz w:val="22"/>
                <w:szCs w:val="22"/>
              </w:rPr>
              <w:t xml:space="preserve">      </w:t>
            </w:r>
            <w:r w:rsidRPr="008106BC">
              <w:rPr>
                <w:rFonts w:cstheme="minorHAnsi"/>
                <w:sz w:val="22"/>
                <w:szCs w:val="22"/>
                <w:highlight w:val="red"/>
              </w:rPr>
              <w:t>V</w:t>
            </w:r>
            <w:r>
              <w:rPr>
                <w:rFonts w:cstheme="minorHAnsi"/>
                <w:sz w:val="22"/>
                <w:szCs w:val="22"/>
              </w:rPr>
              <w:t xml:space="preserve">   </w:t>
            </w:r>
            <w:proofErr w:type="spellStart"/>
            <w:r>
              <w:rPr>
                <w:rFonts w:cstheme="minorHAnsi"/>
                <w:sz w:val="22"/>
                <w:szCs w:val="22"/>
              </w:rPr>
              <w:t>V</w:t>
            </w:r>
            <w:proofErr w:type="spellEnd"/>
          </w:p>
        </w:tc>
        <w:tc>
          <w:tcPr>
            <w:tcW w:w="1984" w:type="dxa"/>
          </w:tcPr>
          <w:p w14:paraId="1F197941" w14:textId="77777777" w:rsidR="00720FC6" w:rsidRPr="008106BC" w:rsidRDefault="00720FC6" w:rsidP="00FC587A">
            <w:pPr>
              <w:spacing w:line="276" w:lineRule="auto"/>
              <w:rPr>
                <w:rFonts w:cstheme="minorHAnsi"/>
                <w:sz w:val="22"/>
                <w:szCs w:val="22"/>
              </w:rPr>
            </w:pPr>
            <w:r w:rsidRPr="008106BC">
              <w:rPr>
                <w:rFonts w:cstheme="minorHAnsi"/>
                <w:sz w:val="22"/>
                <w:szCs w:val="22"/>
              </w:rPr>
              <w:t xml:space="preserve">    </w:t>
            </w:r>
            <w:r>
              <w:rPr>
                <w:rFonts w:cstheme="minorHAnsi"/>
                <w:sz w:val="22"/>
                <w:szCs w:val="22"/>
              </w:rPr>
              <w:t xml:space="preserve"> V</w:t>
            </w:r>
            <w:r w:rsidRPr="008106BC">
              <w:rPr>
                <w:rFonts w:cstheme="minorHAnsi"/>
                <w:sz w:val="22"/>
                <w:szCs w:val="22"/>
              </w:rPr>
              <w:t xml:space="preserve">   </w:t>
            </w:r>
            <w:proofErr w:type="spellStart"/>
            <w:r>
              <w:rPr>
                <w:rFonts w:cstheme="minorHAnsi"/>
                <w:sz w:val="22"/>
                <w:szCs w:val="22"/>
              </w:rPr>
              <w:t>V</w:t>
            </w:r>
            <w:proofErr w:type="spellEnd"/>
            <w:r w:rsidRPr="008106BC">
              <w:rPr>
                <w:rFonts w:cstheme="minorHAnsi"/>
                <w:sz w:val="22"/>
                <w:szCs w:val="22"/>
              </w:rPr>
              <w:t xml:space="preserve">   </w:t>
            </w:r>
            <w:r>
              <w:rPr>
                <w:rFonts w:cstheme="minorHAnsi"/>
                <w:sz w:val="22"/>
                <w:szCs w:val="22"/>
              </w:rPr>
              <w:t xml:space="preserve"> F</w:t>
            </w:r>
            <w:r w:rsidRPr="008106BC">
              <w:rPr>
                <w:rFonts w:cstheme="minorHAnsi"/>
                <w:sz w:val="22"/>
                <w:szCs w:val="22"/>
              </w:rPr>
              <w:t xml:space="preserve">     </w:t>
            </w:r>
            <w:proofErr w:type="spellStart"/>
            <w:r w:rsidRPr="008106BC">
              <w:rPr>
                <w:rFonts w:cstheme="minorHAnsi"/>
                <w:sz w:val="22"/>
                <w:szCs w:val="22"/>
                <w:highlight w:val="red"/>
              </w:rPr>
              <w:t>F</w:t>
            </w:r>
            <w:proofErr w:type="spellEnd"/>
            <w:r>
              <w:rPr>
                <w:rFonts w:cstheme="minorHAnsi"/>
                <w:sz w:val="22"/>
                <w:szCs w:val="22"/>
              </w:rPr>
              <w:t xml:space="preserve">    </w:t>
            </w:r>
            <w:proofErr w:type="spellStart"/>
            <w:r>
              <w:rPr>
                <w:rFonts w:cstheme="minorHAnsi"/>
                <w:sz w:val="22"/>
                <w:szCs w:val="22"/>
              </w:rPr>
              <w:t>F</w:t>
            </w:r>
            <w:proofErr w:type="spellEnd"/>
          </w:p>
        </w:tc>
      </w:tr>
    </w:tbl>
    <w:p w14:paraId="489CE328" w14:textId="77777777" w:rsidR="00720FC6" w:rsidRPr="008106BC" w:rsidRDefault="00720FC6" w:rsidP="00720FC6">
      <w:pPr>
        <w:spacing w:line="276" w:lineRule="auto"/>
        <w:jc w:val="both"/>
        <w:rPr>
          <w:rFonts w:cstheme="minorHAnsi"/>
          <w:sz w:val="22"/>
          <w:szCs w:val="22"/>
        </w:rPr>
      </w:pPr>
    </w:p>
    <w:p w14:paraId="45C3415C" w14:textId="77777777" w:rsidR="00720FC6" w:rsidRPr="008106BC" w:rsidRDefault="00720FC6" w:rsidP="00720FC6">
      <w:pPr>
        <w:spacing w:line="276" w:lineRule="auto"/>
        <w:jc w:val="both"/>
        <w:rPr>
          <w:rFonts w:cstheme="minorHAnsi"/>
          <w:sz w:val="22"/>
          <w:szCs w:val="22"/>
        </w:rPr>
      </w:pPr>
      <w:r w:rsidRPr="008106BC">
        <w:rPr>
          <w:rFonts w:cstheme="minorHAnsi"/>
          <w:sz w:val="22"/>
          <w:szCs w:val="22"/>
        </w:rPr>
        <w:tab/>
        <w:t xml:space="preserve"> N</w:t>
      </w:r>
      <w:r>
        <w:rPr>
          <w:rFonts w:cstheme="minorHAnsi"/>
          <w:sz w:val="22"/>
          <w:szCs w:val="22"/>
        </w:rPr>
        <w:t>ótese</w:t>
      </w:r>
      <w:r w:rsidRPr="008106BC">
        <w:rPr>
          <w:rFonts w:cstheme="minorHAnsi"/>
          <w:sz w:val="22"/>
          <w:szCs w:val="22"/>
        </w:rPr>
        <w:t xml:space="preserve"> que </w:t>
      </w:r>
      <w:r>
        <w:rPr>
          <w:rFonts w:cstheme="minorHAnsi"/>
          <w:sz w:val="22"/>
          <w:szCs w:val="22"/>
        </w:rPr>
        <w:t>se</w:t>
      </w:r>
      <w:r w:rsidRPr="008106BC">
        <w:rPr>
          <w:rFonts w:cstheme="minorHAnsi"/>
          <w:sz w:val="22"/>
          <w:szCs w:val="22"/>
        </w:rPr>
        <w:t xml:space="preserve"> </w:t>
      </w:r>
      <w:r>
        <w:rPr>
          <w:rFonts w:cstheme="minorHAnsi"/>
          <w:sz w:val="22"/>
          <w:szCs w:val="22"/>
        </w:rPr>
        <w:t>asignó</w:t>
      </w:r>
      <w:r w:rsidRPr="008106BC">
        <w:rPr>
          <w:rFonts w:cstheme="minorHAnsi"/>
          <w:sz w:val="22"/>
          <w:szCs w:val="22"/>
        </w:rPr>
        <w:t xml:space="preserve"> el valor </w:t>
      </w:r>
      <w:r w:rsidRPr="00DC2FD7">
        <w:rPr>
          <w:rFonts w:cstheme="minorHAnsi"/>
          <w:i/>
          <w:iCs/>
          <w:sz w:val="22"/>
          <w:szCs w:val="22"/>
        </w:rPr>
        <w:t>F</w:t>
      </w:r>
      <w:r w:rsidRPr="008106BC">
        <w:rPr>
          <w:rFonts w:cstheme="minorHAnsi"/>
          <w:sz w:val="22"/>
          <w:szCs w:val="22"/>
        </w:rPr>
        <w:t xml:space="preserve"> a </w:t>
      </w:r>
      <w:r w:rsidRPr="008106BC">
        <w:rPr>
          <w:rFonts w:cstheme="minorHAnsi"/>
          <w:i/>
          <w:iCs/>
          <w:sz w:val="22"/>
          <w:szCs w:val="22"/>
        </w:rPr>
        <w:t>R</w:t>
      </w:r>
      <w:r w:rsidRPr="008106BC">
        <w:rPr>
          <w:rFonts w:cstheme="minorHAnsi"/>
          <w:sz w:val="22"/>
          <w:szCs w:val="22"/>
        </w:rPr>
        <w:t xml:space="preserve"> aleatoriamente; esto se debe a que </w:t>
      </w:r>
      <w:r w:rsidRPr="008106BC">
        <w:rPr>
          <w:rFonts w:cstheme="minorHAnsi"/>
          <w:i/>
          <w:iCs/>
          <w:sz w:val="22"/>
          <w:szCs w:val="22"/>
        </w:rPr>
        <w:t>R</w:t>
      </w:r>
      <w:r w:rsidRPr="008106BC">
        <w:rPr>
          <w:rFonts w:cstheme="minorHAnsi"/>
          <w:sz w:val="22"/>
          <w:szCs w:val="22"/>
        </w:rPr>
        <w:t xml:space="preserve"> no aparece en la rama abierta. Otro </w:t>
      </w:r>
      <w:r w:rsidRPr="009D5EC6">
        <w:rPr>
          <w:rFonts w:cstheme="minorHAnsi"/>
          <w:sz w:val="22"/>
          <w:szCs w:val="22"/>
        </w:rPr>
        <w:t>contraejemplo</w:t>
      </w:r>
      <w:r w:rsidRPr="008106BC">
        <w:rPr>
          <w:rFonts w:cstheme="minorHAnsi"/>
          <w:sz w:val="22"/>
          <w:szCs w:val="22"/>
        </w:rPr>
        <w:t xml:space="preserve"> resultaría </w:t>
      </w:r>
      <w:r>
        <w:rPr>
          <w:rFonts w:cstheme="minorHAnsi"/>
          <w:sz w:val="22"/>
          <w:szCs w:val="22"/>
        </w:rPr>
        <w:t>si se le</w:t>
      </w:r>
      <w:r w:rsidRPr="008106BC">
        <w:rPr>
          <w:rFonts w:cstheme="minorHAnsi"/>
          <w:sz w:val="22"/>
          <w:szCs w:val="22"/>
        </w:rPr>
        <w:t xml:space="preserve"> asignar el valor </w:t>
      </w:r>
      <w:r w:rsidRPr="006043AA">
        <w:rPr>
          <w:rFonts w:cstheme="minorHAnsi"/>
          <w:i/>
          <w:iCs/>
          <w:sz w:val="22"/>
          <w:szCs w:val="22"/>
        </w:rPr>
        <w:t>V</w:t>
      </w:r>
      <w:r>
        <w:rPr>
          <w:rFonts w:cstheme="minorHAnsi"/>
          <w:sz w:val="22"/>
          <w:szCs w:val="22"/>
        </w:rPr>
        <w:t xml:space="preserve">, ya que cada uno surge de una estructura </w:t>
      </w:r>
      <w:r>
        <w:rPr>
          <w:rFonts w:cstheme="minorHAnsi"/>
          <w:i/>
          <w:iCs/>
          <w:sz w:val="22"/>
          <w:szCs w:val="22"/>
        </w:rPr>
        <w:t xml:space="preserve">U </w:t>
      </w:r>
      <w:r>
        <w:rPr>
          <w:rFonts w:cstheme="minorHAnsi"/>
          <w:sz w:val="22"/>
          <w:szCs w:val="22"/>
        </w:rPr>
        <w:t>distinta.</w:t>
      </w:r>
      <w:r w:rsidRPr="008106BC">
        <w:rPr>
          <w:rFonts w:cstheme="minorHAnsi"/>
          <w:sz w:val="22"/>
          <w:szCs w:val="22"/>
        </w:rPr>
        <w:t xml:space="preserve">   </w:t>
      </w:r>
    </w:p>
    <w:p w14:paraId="6EAF395D" w14:textId="77777777" w:rsidR="00720FC6" w:rsidRPr="008106BC" w:rsidRDefault="00720FC6" w:rsidP="00720FC6">
      <w:pPr>
        <w:spacing w:line="276" w:lineRule="auto"/>
        <w:jc w:val="both"/>
        <w:rPr>
          <w:rFonts w:cstheme="minorHAnsi"/>
          <w:sz w:val="22"/>
          <w:szCs w:val="22"/>
        </w:rPr>
      </w:pPr>
    </w:p>
    <w:p w14:paraId="5338A7E9" w14:textId="77777777" w:rsidR="00720FC6" w:rsidRPr="00224251" w:rsidRDefault="00720FC6" w:rsidP="00720FC6">
      <w:pPr>
        <w:spacing w:line="276" w:lineRule="auto"/>
        <w:jc w:val="both"/>
        <w:rPr>
          <w:rFonts w:cstheme="minorHAnsi"/>
          <w:b/>
          <w:bCs/>
          <w:sz w:val="22"/>
          <w:szCs w:val="22"/>
        </w:rPr>
      </w:pPr>
      <w:r w:rsidRPr="008106BC">
        <w:rPr>
          <w:rFonts w:cstheme="minorHAnsi"/>
          <w:b/>
          <w:bCs/>
          <w:sz w:val="22"/>
          <w:szCs w:val="22"/>
        </w:rPr>
        <w:t xml:space="preserve">IV. </w:t>
      </w:r>
      <w:r w:rsidRPr="00224251">
        <w:rPr>
          <w:rFonts w:cstheme="minorHAnsi"/>
          <w:b/>
          <w:bCs/>
          <w:sz w:val="22"/>
          <w:szCs w:val="22"/>
        </w:rPr>
        <w:t>¿</w:t>
      </w:r>
      <m:oMath>
        <m:r>
          <m:rPr>
            <m:sty m:val="bi"/>
          </m:rPr>
          <w:rPr>
            <w:rFonts w:ascii="Cambria Math" w:hAnsi="Cambria Math" w:cstheme="minorHAnsi"/>
            <w:sz w:val="22"/>
            <w:szCs w:val="22"/>
            <w:lang w:val="es-ES"/>
          </w:rPr>
          <m:t>ϕ</m:t>
        </m:r>
      </m:oMath>
      <w:r w:rsidRPr="00224251">
        <w:rPr>
          <w:rFonts w:cstheme="minorHAnsi"/>
          <w:b/>
          <w:bCs/>
          <w:sz w:val="22"/>
          <w:szCs w:val="22"/>
          <w:lang w:val="es-ES"/>
        </w:rPr>
        <w:t xml:space="preserve"> equivale a </w:t>
      </w:r>
      <m:oMath>
        <m:r>
          <m:rPr>
            <m:sty m:val="bi"/>
          </m:rPr>
          <w:rPr>
            <w:rFonts w:ascii="Cambria Math" w:hAnsi="Cambria Math" w:cstheme="minorHAnsi"/>
            <w:sz w:val="22"/>
            <w:szCs w:val="22"/>
            <w:lang w:val="es-ES"/>
          </w:rPr>
          <m:t>ψ</m:t>
        </m:r>
      </m:oMath>
      <w:r>
        <w:rPr>
          <w:rFonts w:eastAsiaTheme="minorEastAsia" w:cstheme="minorHAnsi"/>
          <w:b/>
          <w:bCs/>
          <w:sz w:val="22"/>
          <w:szCs w:val="22"/>
          <w:lang w:val="es-ES"/>
        </w:rPr>
        <w:t xml:space="preserve"> o no</w:t>
      </w:r>
      <w:r w:rsidRPr="00224251">
        <w:rPr>
          <w:rFonts w:cstheme="minorHAnsi"/>
          <w:b/>
          <w:bCs/>
          <w:sz w:val="22"/>
          <w:szCs w:val="22"/>
          <w:lang w:val="es-ES"/>
        </w:rPr>
        <w:t>?</w:t>
      </w:r>
    </w:p>
    <w:p w14:paraId="3F8E6AB0" w14:textId="77777777" w:rsidR="00720FC6" w:rsidRPr="008106BC" w:rsidRDefault="00720FC6" w:rsidP="00720FC6">
      <w:pPr>
        <w:spacing w:line="276" w:lineRule="auto"/>
        <w:jc w:val="center"/>
        <w:rPr>
          <w:rFonts w:eastAsiaTheme="minorEastAsia" w:cstheme="minorHAnsi"/>
          <w:sz w:val="22"/>
          <w:szCs w:val="22"/>
        </w:rPr>
      </w:pPr>
      <m:oMath>
        <m:r>
          <w:rPr>
            <w:rFonts w:ascii="Cambria Math" w:hAnsi="Cambria Math" w:cstheme="minorHAnsi"/>
            <w:sz w:val="22"/>
            <w:szCs w:val="22"/>
            <w:lang w:val="es-ES"/>
          </w:rPr>
          <m:t>ϕ:</m:t>
        </m:r>
        <m:d>
          <m:dPr>
            <m:ctrlPr>
              <w:ins w:id="146" w:author="Usuario" w:date="2022-04-20T13:25:00Z">
                <w:rPr>
                  <w:rFonts w:ascii="Cambria Math" w:hAnsi="Cambria Math" w:cstheme="minorHAnsi"/>
                  <w:i/>
                  <w:sz w:val="22"/>
                  <w:szCs w:val="22"/>
                </w:rPr>
              </w:ins>
            </m:ctrlPr>
          </m:dPr>
          <m:e>
            <m:r>
              <w:rPr>
                <w:rFonts w:ascii="Cambria Math" w:hAnsi="Cambria Math" w:cstheme="minorHAnsi"/>
                <w:sz w:val="22"/>
                <w:szCs w:val="22"/>
              </w:rPr>
              <m:t>¬</m:t>
            </m:r>
            <m:d>
              <m:dPr>
                <m:ctrlPr>
                  <w:ins w:id="147" w:author="Usuario" w:date="2022-04-20T13:25:00Z">
                    <w:rPr>
                      <w:rFonts w:ascii="Cambria Math" w:hAnsi="Cambria Math" w:cstheme="minorHAnsi"/>
                      <w:i/>
                      <w:sz w:val="22"/>
                      <w:szCs w:val="22"/>
                    </w:rPr>
                  </w:ins>
                </m:ctrlPr>
              </m:dPr>
              <m:e>
                <m:r>
                  <w:rPr>
                    <w:rFonts w:ascii="Cambria Math" w:hAnsi="Cambria Math" w:cstheme="minorHAnsi"/>
                    <w:sz w:val="22"/>
                    <w:szCs w:val="22"/>
                  </w:rPr>
                  <m:t>¬</m:t>
                </m:r>
                <m:r>
                  <w:rPr>
                    <w:rFonts w:ascii="Cambria Math" w:eastAsiaTheme="minorEastAsia" w:hAnsi="Cambria Math" w:cstheme="minorHAnsi"/>
                    <w:sz w:val="22"/>
                    <w:szCs w:val="22"/>
                  </w:rPr>
                  <m:t>P</m:t>
                </m:r>
                <m:r>
                  <w:rPr>
                    <w:rFonts w:ascii="Cambria Math" w:hAnsi="Cambria Math" w:cstheme="minorHAnsi"/>
                    <w:sz w:val="22"/>
                    <w:szCs w:val="22"/>
                  </w:rPr>
                  <m:t>∨Q</m:t>
                </m:r>
                <m:ctrlPr>
                  <w:ins w:id="148" w:author="Usuario" w:date="2022-04-20T13:25:00Z">
                    <w:rPr>
                      <w:rFonts w:ascii="Cambria Math" w:eastAsiaTheme="minorEastAsia" w:hAnsi="Cambria Math" w:cstheme="minorHAnsi"/>
                      <w:i/>
                      <w:sz w:val="22"/>
                      <w:szCs w:val="22"/>
                    </w:rPr>
                  </w:ins>
                </m:ctrlPr>
              </m:e>
            </m:d>
            <m:r>
              <w:rPr>
                <w:rFonts w:ascii="Cambria Math" w:hAnsi="Cambria Math" w:cstheme="minorHAnsi"/>
                <w:sz w:val="22"/>
                <w:szCs w:val="22"/>
              </w:rPr>
              <m:t>∨R</m:t>
            </m:r>
          </m:e>
        </m:d>
      </m:oMath>
      <w:r w:rsidRPr="008106BC">
        <w:rPr>
          <w:rFonts w:eastAsiaTheme="minorEastAsia" w:cstheme="minorHAnsi"/>
          <w:sz w:val="22"/>
          <w:szCs w:val="22"/>
        </w:rPr>
        <w:t xml:space="preserve"> </w:t>
      </w:r>
    </w:p>
    <w:p w14:paraId="559FC1FF" w14:textId="77777777" w:rsidR="00720FC6" w:rsidRPr="008106BC" w:rsidRDefault="00720FC6" w:rsidP="00720FC6">
      <w:pPr>
        <w:spacing w:line="276" w:lineRule="auto"/>
        <w:jc w:val="center"/>
        <w:rPr>
          <w:rFonts w:eastAsiaTheme="minorEastAsia" w:cstheme="minorHAnsi"/>
          <w:sz w:val="22"/>
          <w:szCs w:val="22"/>
        </w:rPr>
      </w:pPr>
      <m:oMathPara>
        <m:oMath>
          <m:r>
            <w:rPr>
              <w:rFonts w:ascii="Cambria Math" w:hAnsi="Cambria Math" w:cstheme="minorHAnsi"/>
              <w:sz w:val="22"/>
              <w:szCs w:val="22"/>
              <w:lang w:val="es-ES"/>
            </w:rPr>
            <m:t>ψ:</m:t>
          </m:r>
          <m:d>
            <m:dPr>
              <m:ctrlPr>
                <w:ins w:id="149" w:author="Usuario" w:date="2022-04-20T13:25:00Z">
                  <w:rPr>
                    <w:rFonts w:ascii="Cambria Math" w:eastAsiaTheme="minorEastAsia" w:hAnsi="Cambria Math" w:cstheme="minorHAnsi"/>
                    <w:i/>
                    <w:sz w:val="22"/>
                    <w:szCs w:val="22"/>
                  </w:rPr>
                </w:ins>
              </m:ctrlPr>
            </m:dPr>
            <m:e>
              <m:r>
                <w:rPr>
                  <w:rFonts w:ascii="Cambria Math" w:hAnsi="Cambria Math" w:cstheme="minorHAnsi"/>
                  <w:sz w:val="22"/>
                  <w:szCs w:val="22"/>
                </w:rPr>
                <m:t>¬</m:t>
              </m:r>
              <m:d>
                <m:dPr>
                  <m:ctrlPr>
                    <w:ins w:id="150" w:author="Usuario" w:date="2022-04-20T13:25:00Z">
                      <w:rPr>
                        <w:rFonts w:ascii="Cambria Math" w:eastAsiaTheme="minorEastAsia" w:hAnsi="Cambria Math" w:cstheme="minorHAnsi"/>
                        <w:i/>
                        <w:sz w:val="22"/>
                        <w:szCs w:val="22"/>
                      </w:rPr>
                    </w:ins>
                  </m:ctrlPr>
                </m:dPr>
                <m:e>
                  <m:r>
                    <w:rPr>
                      <w:rFonts w:ascii="Cambria Math" w:eastAsiaTheme="minorEastAsia" w:hAnsi="Cambria Math" w:cstheme="minorHAnsi"/>
                      <w:sz w:val="22"/>
                      <w:szCs w:val="22"/>
                    </w:rPr>
                    <m:t>P∧</m:t>
                  </m:r>
                  <m:r>
                    <w:rPr>
                      <w:rFonts w:ascii="Cambria Math" w:hAnsi="Cambria Math" w:cstheme="minorHAnsi"/>
                      <w:sz w:val="22"/>
                      <w:szCs w:val="22"/>
                    </w:rPr>
                    <m:t>¬Q</m:t>
                  </m:r>
                  <m:ctrlPr>
                    <w:ins w:id="151" w:author="Usuario" w:date="2022-04-20T13:25:00Z">
                      <w:rPr>
                        <w:rFonts w:ascii="Cambria Math" w:hAnsi="Cambria Math" w:cstheme="minorHAnsi"/>
                        <w:i/>
                        <w:sz w:val="22"/>
                        <w:szCs w:val="22"/>
                      </w:rPr>
                    </w:ins>
                  </m:ctrlPr>
                </m:e>
              </m:d>
              <m:r>
                <w:rPr>
                  <w:rFonts w:ascii="Cambria Math" w:eastAsiaTheme="minorEastAsia" w:hAnsi="Cambria Math" w:cstheme="minorHAnsi"/>
                  <w:sz w:val="22"/>
                  <w:szCs w:val="22"/>
                </w:rPr>
                <m:t>⊃R</m:t>
              </m:r>
            </m:e>
          </m:d>
        </m:oMath>
      </m:oMathPara>
    </w:p>
    <w:p w14:paraId="6CE2283A" w14:textId="77777777" w:rsidR="00720FC6" w:rsidRPr="008106BC" w:rsidRDefault="00720FC6" w:rsidP="00720FC6">
      <w:pPr>
        <w:spacing w:line="276" w:lineRule="auto"/>
        <w:rPr>
          <w:rFonts w:eastAsiaTheme="minorEastAsia" w:cstheme="minorHAnsi"/>
          <w:sz w:val="22"/>
          <w:szCs w:val="22"/>
        </w:rPr>
      </w:pPr>
    </w:p>
    <w:p w14:paraId="3B2E3C0C" w14:textId="77777777" w:rsidR="00720FC6" w:rsidRPr="008106BC" w:rsidRDefault="00720FC6" w:rsidP="00720FC6">
      <w:pPr>
        <w:spacing w:line="276" w:lineRule="auto"/>
        <w:jc w:val="both"/>
        <w:rPr>
          <w:rFonts w:cstheme="minorHAnsi"/>
          <w:sz w:val="22"/>
          <w:szCs w:val="22"/>
        </w:rPr>
      </w:pPr>
      <w:r w:rsidRPr="008106BC">
        <w:rPr>
          <w:rFonts w:cstheme="minorHAnsi"/>
          <w:sz w:val="22"/>
          <w:szCs w:val="22"/>
        </w:rPr>
        <w:tab/>
        <w:t xml:space="preserve">Por tratarse de una </w:t>
      </w:r>
      <w:r>
        <w:rPr>
          <w:rFonts w:cstheme="minorHAnsi"/>
          <w:sz w:val="22"/>
          <w:szCs w:val="22"/>
        </w:rPr>
        <w:t xml:space="preserve">decisión </w:t>
      </w:r>
      <w:r w:rsidRPr="008106BC">
        <w:rPr>
          <w:rFonts w:cstheme="minorHAnsi"/>
          <w:sz w:val="22"/>
          <w:szCs w:val="22"/>
        </w:rPr>
        <w:t xml:space="preserve">de equivalencia, </w:t>
      </w:r>
      <w:r>
        <w:rPr>
          <w:rFonts w:cstheme="minorHAnsi"/>
          <w:sz w:val="22"/>
          <w:szCs w:val="22"/>
        </w:rPr>
        <w:t xml:space="preserve">se </w:t>
      </w:r>
      <w:r w:rsidRPr="008106BC">
        <w:rPr>
          <w:rFonts w:cstheme="minorHAnsi"/>
          <w:sz w:val="22"/>
          <w:szCs w:val="22"/>
        </w:rPr>
        <w:t>asum</w:t>
      </w:r>
      <w:r>
        <w:rPr>
          <w:rFonts w:cstheme="minorHAnsi"/>
          <w:sz w:val="22"/>
          <w:szCs w:val="22"/>
        </w:rPr>
        <w:t>e</w:t>
      </w:r>
      <w:r w:rsidRPr="008106BC">
        <w:rPr>
          <w:rFonts w:cstheme="minorHAnsi"/>
          <w:sz w:val="22"/>
          <w:szCs w:val="22"/>
        </w:rPr>
        <w:t xml:space="preserve"> que </w:t>
      </w:r>
      <m:oMath>
        <m:r>
          <w:rPr>
            <w:rFonts w:ascii="Cambria Math" w:hAnsi="Cambria Math" w:cstheme="minorHAnsi"/>
            <w:sz w:val="22"/>
            <w:szCs w:val="22"/>
            <w:lang w:val="es-ES"/>
          </w:rPr>
          <m:t>ϕ</m:t>
        </m:r>
      </m:oMath>
      <w:r w:rsidRPr="008106BC">
        <w:rPr>
          <w:rFonts w:cstheme="minorHAnsi"/>
          <w:sz w:val="22"/>
          <w:szCs w:val="22"/>
          <w:lang w:val="es-ES"/>
        </w:rPr>
        <w:t xml:space="preserve"> no equivale a </w:t>
      </w:r>
      <m:oMath>
        <m:r>
          <w:rPr>
            <w:rFonts w:ascii="Cambria Math" w:hAnsi="Cambria Math" w:cstheme="minorHAnsi"/>
            <w:sz w:val="22"/>
            <w:szCs w:val="22"/>
            <w:lang w:val="es-ES"/>
          </w:rPr>
          <m:t>ψ</m:t>
        </m:r>
      </m:oMath>
      <w:r w:rsidRPr="008106BC">
        <w:rPr>
          <w:rFonts w:cstheme="minorHAnsi"/>
          <w:sz w:val="22"/>
          <w:szCs w:val="22"/>
        </w:rPr>
        <w:t xml:space="preserve"> y, por tanto, </w:t>
      </w:r>
      <w:r>
        <w:rPr>
          <w:rFonts w:cstheme="minorHAnsi"/>
          <w:sz w:val="22"/>
          <w:szCs w:val="22"/>
        </w:rPr>
        <w:t xml:space="preserve">podría necesitarse desarrollar </w:t>
      </w:r>
      <w:r w:rsidRPr="008106BC">
        <w:rPr>
          <w:rFonts w:cstheme="minorHAnsi"/>
          <w:sz w:val="22"/>
          <w:szCs w:val="22"/>
        </w:rPr>
        <w:t xml:space="preserve">dos árboles. El primero descartará la posibilidad de que </w:t>
      </w:r>
      <m:oMath>
        <m:r>
          <w:rPr>
            <w:rFonts w:ascii="Cambria Math" w:hAnsi="Cambria Math" w:cstheme="minorHAnsi"/>
            <w:sz w:val="22"/>
            <w:szCs w:val="22"/>
            <w:lang w:val="es-ES"/>
          </w:rPr>
          <m:t>ϕ</m:t>
        </m:r>
      </m:oMath>
      <w:r w:rsidRPr="008106BC">
        <w:rPr>
          <w:rFonts w:cstheme="minorHAnsi"/>
          <w:sz w:val="22"/>
          <w:szCs w:val="22"/>
        </w:rPr>
        <w:t xml:space="preserve"> pueda ser V y </w:t>
      </w:r>
      <m:oMath>
        <m:r>
          <w:rPr>
            <w:rFonts w:ascii="Cambria Math" w:hAnsi="Cambria Math" w:cstheme="minorHAnsi"/>
            <w:sz w:val="22"/>
            <w:szCs w:val="22"/>
            <w:lang w:val="es-ES"/>
          </w:rPr>
          <m:t>ψ</m:t>
        </m:r>
      </m:oMath>
      <w:r w:rsidRPr="008106BC">
        <w:rPr>
          <w:rFonts w:cstheme="minorHAnsi"/>
          <w:sz w:val="22"/>
          <w:szCs w:val="22"/>
        </w:rPr>
        <w:t xml:space="preserve"> F al mismo tiempo; el segundo descartará la posibilidad de la combinación inversa de valores. </w:t>
      </w:r>
      <w:r>
        <w:rPr>
          <w:rFonts w:cstheme="minorHAnsi"/>
          <w:sz w:val="22"/>
          <w:szCs w:val="22"/>
        </w:rPr>
        <w:t>Se comienza por el primero:</w:t>
      </w:r>
    </w:p>
    <w:p w14:paraId="77C25F50" w14:textId="77777777" w:rsidR="00720FC6" w:rsidRPr="008106BC" w:rsidRDefault="00720FC6" w:rsidP="00720FC6">
      <w:pPr>
        <w:spacing w:line="276" w:lineRule="auto"/>
        <w:jc w:val="center"/>
        <w:rPr>
          <w:rFonts w:cstheme="minorHAnsi"/>
          <w:sz w:val="22"/>
          <w:szCs w:val="22"/>
        </w:rPr>
      </w:pPr>
      <w:r w:rsidRPr="008106BC">
        <w:rPr>
          <w:rFonts w:cstheme="minorHAnsi"/>
          <w:b/>
          <w:bCs/>
          <w:color w:val="FF0000"/>
          <w:sz w:val="22"/>
          <w:szCs w:val="22"/>
        </w:rPr>
        <w:t>1. V</w:t>
      </w:r>
      <w:r w:rsidRPr="008106BC">
        <w:rPr>
          <w:rFonts w:cstheme="minorHAnsi"/>
          <w:sz w:val="22"/>
          <w:szCs w:val="22"/>
        </w:rPr>
        <w:t xml:space="preserve"> (</w:t>
      </w:r>
      <m:oMath>
        <m:r>
          <w:rPr>
            <w:rFonts w:ascii="Cambria Math" w:hAnsi="Cambria Math" w:cstheme="minorHAnsi"/>
            <w:sz w:val="22"/>
            <w:szCs w:val="22"/>
          </w:rPr>
          <m:t>¬(¬</m:t>
        </m:r>
        <m:r>
          <w:rPr>
            <w:rFonts w:ascii="Cambria Math" w:eastAsiaTheme="minorEastAsia" w:hAnsi="Cambria Math" w:cstheme="minorHAnsi"/>
            <w:sz w:val="22"/>
            <w:szCs w:val="22"/>
          </w:rPr>
          <m:t>P</m:t>
        </m:r>
        <m:r>
          <w:rPr>
            <w:rFonts w:ascii="Cambria Math" w:hAnsi="Cambria Math" w:cstheme="minorHAnsi"/>
            <w:sz w:val="22"/>
            <w:szCs w:val="22"/>
          </w:rPr>
          <m:t>∨Q</m:t>
        </m:r>
        <m:r>
          <w:rPr>
            <w:rFonts w:ascii="Cambria Math" w:eastAsiaTheme="minorEastAsia" w:hAnsi="Cambria Math" w:cstheme="minorHAnsi"/>
            <w:sz w:val="22"/>
            <w:szCs w:val="22"/>
          </w:rPr>
          <m:t>)</m:t>
        </m:r>
        <m:r>
          <w:rPr>
            <w:rFonts w:ascii="Cambria Math" w:hAnsi="Cambria Math" w:cstheme="minorHAnsi"/>
            <w:sz w:val="22"/>
            <w:szCs w:val="22"/>
          </w:rPr>
          <m:t>∨R</m:t>
        </m:r>
      </m:oMath>
      <w:r w:rsidRPr="008106BC">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76CF80C9" w14:textId="77777777" w:rsidR="00720FC6" w:rsidRPr="00F825D9" w:rsidRDefault="00720FC6" w:rsidP="00720FC6">
      <w:pPr>
        <w:spacing w:line="276" w:lineRule="auto"/>
        <w:jc w:val="center"/>
        <w:rPr>
          <w:rFonts w:cstheme="minorHAnsi"/>
          <w:sz w:val="22"/>
          <w:szCs w:val="22"/>
        </w:rPr>
      </w:pPr>
      <w:r w:rsidRPr="00F825D9">
        <w:rPr>
          <w:rFonts w:cstheme="minorHAnsi"/>
          <w:b/>
          <w:bCs/>
          <w:color w:val="FF0000"/>
          <w:sz w:val="22"/>
          <w:szCs w:val="22"/>
        </w:rPr>
        <w:t>2. F</w:t>
      </w:r>
      <m:oMath>
        <m:r>
          <w:rPr>
            <w:rFonts w:ascii="Cambria Math" w:eastAsiaTheme="minorEastAsia" w:hAnsi="Cambria Math" w:cstheme="minorHAnsi"/>
            <w:sz w:val="22"/>
            <w:szCs w:val="22"/>
          </w:rPr>
          <m:t xml:space="preserve"> (</m:t>
        </m:r>
        <m:r>
          <w:rPr>
            <w:rFonts w:ascii="Cambria Math" w:hAnsi="Cambria Math" w:cstheme="minorHAnsi"/>
            <w:sz w:val="22"/>
            <w:szCs w:val="22"/>
          </w:rPr>
          <m:t>¬</m:t>
        </m:r>
        <m:r>
          <w:rPr>
            <w:rFonts w:ascii="Cambria Math" w:eastAsiaTheme="minorEastAsia" w:hAnsi="Cambria Math" w:cstheme="minorHAnsi"/>
            <w:sz w:val="22"/>
            <w:szCs w:val="22"/>
          </w:rPr>
          <m:t>(P</m:t>
        </m:r>
      </m:oMath>
      <w:r w:rsidRPr="00F825D9">
        <w:rPr>
          <w:rFonts w:eastAsiaTheme="minorEastAsia" w:cstheme="minorHAnsi"/>
          <w:sz w:val="22"/>
          <w:szCs w:val="22"/>
        </w:rPr>
        <w:t xml:space="preserve"> </w:t>
      </w:r>
      <m:oMath>
        <m:r>
          <w:rPr>
            <w:rFonts w:ascii="Cambria Math" w:eastAsiaTheme="minorEastAsia" w:hAnsi="Cambria Math" w:cstheme="minorHAnsi"/>
            <w:sz w:val="22"/>
            <w:szCs w:val="22"/>
          </w:rPr>
          <m:t>∧</m:t>
        </m:r>
      </m:oMath>
      <w:r w:rsidRPr="00F825D9">
        <w:rPr>
          <w:rFonts w:eastAsiaTheme="minorEastAsia" w:cstheme="minorHAnsi"/>
          <w:sz w:val="22"/>
          <w:szCs w:val="22"/>
        </w:rPr>
        <w:t xml:space="preserve"> </w:t>
      </w:r>
      <m:oMath>
        <m:r>
          <w:rPr>
            <w:rFonts w:ascii="Cambria Math" w:hAnsi="Cambria Math" w:cstheme="minorHAnsi"/>
            <w:sz w:val="22"/>
            <w:szCs w:val="22"/>
          </w:rPr>
          <m:t>¬Q</m:t>
        </m:r>
        <m:r>
          <w:rPr>
            <w:rFonts w:ascii="Cambria Math" w:hAnsi="Cambria Math" w:cstheme="minorHAnsi"/>
            <w:color w:val="00B050"/>
            <w:sz w:val="22"/>
            <w:szCs w:val="22"/>
          </w:rPr>
          <m:t>)</m:t>
        </m:r>
        <m:r>
          <w:rPr>
            <w:rFonts w:ascii="Cambria Math" w:eastAsiaTheme="minorEastAsia" w:hAnsi="Cambria Math" w:cstheme="minorHAnsi"/>
            <w:color w:val="00B050"/>
            <w:sz w:val="22"/>
            <w:szCs w:val="22"/>
          </w:rPr>
          <m:t>⊃</m:t>
        </m:r>
        <m:r>
          <w:rPr>
            <w:rFonts w:ascii="Cambria Math" w:eastAsiaTheme="minorEastAsia" w:hAnsi="Cambria Math" w:cstheme="minorHAnsi"/>
            <w:sz w:val="22"/>
            <w:szCs w:val="22"/>
          </w:rPr>
          <m:t>R)</m:t>
        </m:r>
      </m:oMath>
      <w:r w:rsidRPr="00F825D9">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118CA19F"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3. V</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5B211B50"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 xml:space="preserve">4. F </w:t>
      </w:r>
      <m:oMath>
        <m:r>
          <w:rPr>
            <w:rFonts w:ascii="Cambria Math" w:eastAsiaTheme="minorEastAsia" w:hAnsi="Cambria Math" w:cstheme="minorHAnsi"/>
            <w:sz w:val="22"/>
            <w:szCs w:val="22"/>
          </w:rPr>
          <m:t>R</m:t>
        </m:r>
      </m:oMath>
      <w:r w:rsidRPr="008106BC">
        <w:rPr>
          <w:rFonts w:eastAsiaTheme="minorEastAsia" w:cstheme="minorHAnsi"/>
          <w:sz w:val="22"/>
          <w:szCs w:val="22"/>
          <w:lang w:val="en-US"/>
        </w:rPr>
        <w:t xml:space="preserve"> [2]</w:t>
      </w:r>
    </w:p>
    <w:p w14:paraId="2021C200"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5. F</w:t>
      </w:r>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r>
          <m:rPr>
            <m:sty m:val="p"/>
          </m:rPr>
          <w:rPr>
            <w:rFonts w:ascii="Cambria Math" w:eastAsia="Meiryo" w:hAnsi="Cambria Math" w:cstheme="minorHAnsi"/>
            <w:color w:val="FF0000"/>
            <w:sz w:val="22"/>
            <w:szCs w:val="22"/>
            <w:lang w:val="en-US"/>
          </w:rPr>
          <m:t xml:space="preserve"> </m:t>
        </m:r>
      </m:oMath>
      <w:r w:rsidRPr="008106BC">
        <w:rPr>
          <w:rFonts w:eastAsiaTheme="minorEastAsia" w:cstheme="minorHAnsi"/>
          <w:sz w:val="22"/>
          <w:szCs w:val="22"/>
          <w:lang w:val="en-US"/>
        </w:rPr>
        <w:t xml:space="preserve">[3]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4A1C5018" w14:textId="77777777" w:rsidR="00720FC6" w:rsidRPr="008106BC" w:rsidRDefault="00720FC6" w:rsidP="00720FC6">
      <w:pPr>
        <w:spacing w:line="276" w:lineRule="auto"/>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65408" behindDoc="0" locked="0" layoutInCell="1" allowOverlap="1" wp14:anchorId="58CBA1EE" wp14:editId="170FFA7C">
                <wp:simplePos x="0" y="0"/>
                <wp:positionH relativeFrom="column">
                  <wp:posOffset>2301612</wp:posOffset>
                </wp:positionH>
                <wp:positionV relativeFrom="paragraph">
                  <wp:posOffset>3352</wp:posOffset>
                </wp:positionV>
                <wp:extent cx="561160" cy="148143"/>
                <wp:effectExtent l="0" t="0" r="10795" b="17145"/>
                <wp:wrapNone/>
                <wp:docPr id="45" name="Conector recto 45"/>
                <wp:cNvGraphicFramePr/>
                <a:graphic xmlns:a="http://schemas.openxmlformats.org/drawingml/2006/main">
                  <a:graphicData uri="http://schemas.microsoft.com/office/word/2010/wordprocessingShape">
                    <wps:wsp>
                      <wps:cNvCnPr/>
                      <wps:spPr>
                        <a:xfrm flipH="1">
                          <a:off x="0" y="0"/>
                          <a:ext cx="561160" cy="14814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E3D44" id="Conector recto 4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5pt,.25pt" to="225.4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66432" behindDoc="0" locked="0" layoutInCell="1" allowOverlap="1" wp14:anchorId="5B092469" wp14:editId="08C6C749">
                <wp:simplePos x="0" y="0"/>
                <wp:positionH relativeFrom="column">
                  <wp:posOffset>2858425</wp:posOffset>
                </wp:positionH>
                <wp:positionV relativeFrom="paragraph">
                  <wp:posOffset>3351</wp:posOffset>
                </wp:positionV>
                <wp:extent cx="551705" cy="121920"/>
                <wp:effectExtent l="0" t="0" r="20320" b="17780"/>
                <wp:wrapNone/>
                <wp:docPr id="46" name="Conector recto 46"/>
                <wp:cNvGraphicFramePr/>
                <a:graphic xmlns:a="http://schemas.openxmlformats.org/drawingml/2006/main">
                  <a:graphicData uri="http://schemas.microsoft.com/office/word/2010/wordprocessingShape">
                    <wps:wsp>
                      <wps:cNvCnPr/>
                      <wps:spPr>
                        <a:xfrm flipH="1" flipV="1">
                          <a:off x="0" y="0"/>
                          <a:ext cx="551705" cy="1219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6358C" id="Conector recto 46"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05pt,.25pt" to="26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" strokecolor="black [3200]" strokeweight="1pt">
                <v:stroke joinstyle="miter"/>
              </v:line>
            </w:pict>
          </mc:Fallback>
        </mc:AlternateContent>
      </w:r>
    </w:p>
    <w:p w14:paraId="3B39773F"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 xml:space="preserve">6. V </w:t>
      </w:r>
      <m:oMath>
        <m:r>
          <w:rPr>
            <w:rFonts w:ascii="Cambria Math" w:hAnsi="Cambria Math" w:cstheme="minorHAnsi"/>
            <w:sz w:val="22"/>
            <w:szCs w:val="22"/>
            <w:lang w:val="en-US"/>
          </w:rPr>
          <m:t>¬(¬</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 xml:space="preserve"> </w:t>
      </w:r>
      <w:r w:rsidRPr="008106BC">
        <w:rPr>
          <w:rFonts w:eastAsiaTheme="minorEastAsia" w:cstheme="minorHAnsi"/>
          <w:sz w:val="22"/>
          <w:szCs w:val="22"/>
          <w:lang w:val="en-US"/>
        </w:rPr>
        <w:tab/>
      </w:r>
      <w:r w:rsidRPr="008106BC">
        <w:rPr>
          <w:rFonts w:eastAsiaTheme="minorEastAsia" w:cstheme="minorHAnsi"/>
          <w:b/>
          <w:bCs/>
          <w:color w:val="FF0000"/>
          <w:sz w:val="22"/>
          <w:szCs w:val="22"/>
          <w:lang w:val="en-US"/>
        </w:rPr>
        <w:t>7.</w:t>
      </w:r>
      <w:r w:rsidRPr="008106BC">
        <w:rPr>
          <w:rFonts w:eastAsiaTheme="minorEastAsia" w:cstheme="minorHAnsi"/>
          <w:sz w:val="22"/>
          <w:szCs w:val="22"/>
          <w:lang w:val="en-US"/>
        </w:rPr>
        <w:t xml:space="preserve"> </w:t>
      </w:r>
      <w:r w:rsidRPr="008106BC">
        <w:rPr>
          <w:rFonts w:eastAsiaTheme="minorEastAsia" w:cstheme="minorHAnsi"/>
          <w:b/>
          <w:bCs/>
          <w:color w:val="FF0000"/>
          <w:sz w:val="22"/>
          <w:szCs w:val="22"/>
          <w:lang w:val="en-US"/>
        </w:rPr>
        <w:t>V</w:t>
      </w:r>
      <w:r w:rsidRPr="008106BC">
        <w:rPr>
          <w:rFonts w:eastAsiaTheme="minorEastAsia" w:cstheme="minorHAnsi"/>
          <w:sz w:val="22"/>
          <w:szCs w:val="22"/>
          <w:lang w:val="en-US"/>
        </w:rPr>
        <w:t xml:space="preserve"> </w:t>
      </w:r>
      <m:oMath>
        <m:r>
          <w:rPr>
            <w:rFonts w:ascii="Cambria Math" w:hAnsi="Cambria Math" w:cstheme="minorHAnsi"/>
            <w:sz w:val="22"/>
            <w:szCs w:val="22"/>
          </w:rPr>
          <m:t>R</m:t>
        </m:r>
      </m:oMath>
      <w:r w:rsidRPr="008106BC">
        <w:rPr>
          <w:rFonts w:eastAsiaTheme="minorEastAsia" w:cstheme="minorHAnsi"/>
          <w:sz w:val="22"/>
          <w:szCs w:val="22"/>
          <w:lang w:val="en-US"/>
        </w:rPr>
        <w:t xml:space="preserve"> [1]</w:t>
      </w:r>
    </w:p>
    <w:p w14:paraId="26A06D27" w14:textId="77777777" w:rsidR="00720FC6" w:rsidRPr="008106BC" w:rsidRDefault="00720FC6" w:rsidP="00720FC6">
      <w:pPr>
        <w:spacing w:line="276" w:lineRule="auto"/>
        <w:ind w:left="2124" w:firstLine="708"/>
        <w:rPr>
          <w:rFonts w:eastAsiaTheme="minorEastAsia" w:cstheme="minorHAnsi"/>
          <w:color w:val="FF0000"/>
          <w:sz w:val="22"/>
          <w:szCs w:val="22"/>
          <w:highlight w:val="black"/>
          <w:lang w:val="en-US"/>
        </w:rPr>
      </w:pPr>
      <w:r w:rsidRPr="008106BC">
        <w:rPr>
          <w:rFonts w:eastAsiaTheme="minorEastAsia" w:cstheme="minorHAnsi"/>
          <w:b/>
          <w:bCs/>
          <w:color w:val="FF0000"/>
          <w:sz w:val="22"/>
          <w:szCs w:val="22"/>
          <w:lang w:val="en-US"/>
        </w:rPr>
        <w:t xml:space="preserve">      8. F</w:t>
      </w:r>
      <w:r w:rsidRPr="008106BC">
        <w:rPr>
          <w:rFonts w:eastAsiaTheme="minorEastAsia" w:cstheme="minorHAnsi"/>
          <w:sz w:val="22"/>
          <w:szCs w:val="22"/>
          <w:lang w:val="en-US"/>
        </w:rPr>
        <w:t xml:space="preserve"> </w:t>
      </w:r>
      <m:oMath>
        <m:d>
          <m:dPr>
            <m:ctrlPr>
              <w:ins w:id="152"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ctrlPr>
              <w:ins w:id="153" w:author="Usuario" w:date="2022-04-20T13:25:00Z">
                <w:rPr>
                  <w:rFonts w:ascii="Cambria Math" w:eastAsiaTheme="minorEastAsia" w:hAnsi="Cambria Math" w:cstheme="minorHAnsi"/>
                  <w:i/>
                  <w:sz w:val="22"/>
                  <w:szCs w:val="22"/>
                  <w:lang w:val="en-US"/>
                </w:rPr>
              </w:ins>
            </m:ctrlPr>
          </m:e>
        </m:d>
        <m:r>
          <w:rPr>
            <w:rFonts w:ascii="Cambria Math" w:eastAsiaTheme="minorEastAsia" w:hAnsi="Cambria Math" w:cstheme="minorHAnsi"/>
            <w:sz w:val="22"/>
            <w:szCs w:val="22"/>
            <w:lang w:val="en-US"/>
          </w:rPr>
          <m:t xml:space="preserve"> </m:t>
        </m:r>
      </m:oMath>
      <w:r w:rsidRPr="008106BC">
        <w:rPr>
          <w:rFonts w:eastAsiaTheme="minorEastAsia" w:cstheme="minorHAnsi"/>
          <w:sz w:val="22"/>
          <w:szCs w:val="22"/>
          <w:lang w:val="en-US"/>
        </w:rPr>
        <w:t xml:space="preserve">[6]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color w:val="FF0000"/>
          <w:sz w:val="22"/>
          <w:szCs w:val="22"/>
          <w:lang w:val="en-US"/>
        </w:rPr>
        <w:tab/>
        <w:t xml:space="preserve">          </w:t>
      </w:r>
      <w:r w:rsidRPr="008106BC">
        <w:rPr>
          <w:rFonts w:ascii="Segoe UI Symbol" w:hAnsi="Segoe UI Symbol" w:cs="Segoe UI Symbol"/>
          <w:b/>
          <w:bCs/>
          <w:color w:val="FF0000"/>
          <w:sz w:val="22"/>
          <w:szCs w:val="22"/>
          <w:lang w:val="en-US"/>
        </w:rPr>
        <w:t>✕</w:t>
      </w:r>
    </w:p>
    <w:p w14:paraId="73882CA9" w14:textId="77777777" w:rsidR="00720FC6" w:rsidRPr="008106BC" w:rsidRDefault="00720FC6" w:rsidP="00720FC6">
      <w:pPr>
        <w:spacing w:line="276" w:lineRule="auto"/>
        <w:ind w:left="2124" w:firstLine="708"/>
        <w:rPr>
          <w:rFonts w:eastAsiaTheme="minorEastAsia" w:cstheme="minorHAnsi"/>
          <w:sz w:val="22"/>
          <w:szCs w:val="22"/>
          <w:lang w:val="en-US"/>
        </w:rPr>
      </w:pPr>
      <w:r w:rsidRPr="008106BC">
        <w:rPr>
          <w:rFonts w:eastAsiaTheme="minorEastAsia" w:cstheme="minorHAnsi"/>
          <w:b/>
          <w:bCs/>
          <w:color w:val="FF0000"/>
          <w:sz w:val="22"/>
          <w:szCs w:val="22"/>
          <w:lang w:val="en-US"/>
        </w:rPr>
        <w:t xml:space="preserve">      9. F </w:t>
      </w:r>
      <m:oMath>
        <m:r>
          <w:rPr>
            <w:rFonts w:ascii="Cambria Math"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[8]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4A2631C6" w14:textId="77777777" w:rsidR="00720FC6" w:rsidRPr="008106BC" w:rsidRDefault="00720FC6" w:rsidP="00720FC6">
      <w:pPr>
        <w:spacing w:line="276" w:lineRule="auto"/>
        <w:ind w:left="2124" w:firstLine="708"/>
        <w:rPr>
          <w:rFonts w:eastAsiaTheme="minorEastAsia" w:cstheme="minorHAnsi"/>
          <w:sz w:val="22"/>
          <w:szCs w:val="22"/>
          <w:lang w:val="en-US"/>
        </w:rPr>
      </w:pPr>
      <w:r w:rsidRPr="008106BC">
        <w:rPr>
          <w:rFonts w:eastAsiaTheme="minorEastAsia" w:cstheme="minorHAnsi"/>
          <w:b/>
          <w:bCs/>
          <w:color w:val="FF0000"/>
          <w:sz w:val="22"/>
          <w:szCs w:val="22"/>
          <w:lang w:val="en-US"/>
        </w:rPr>
        <w:t xml:space="preserve">      </w:t>
      </w:r>
      <w:r w:rsidRPr="008106BC">
        <w:rPr>
          <w:rFonts w:eastAsiaTheme="minorEastAsia" w:cstheme="minorHAnsi"/>
          <w:b/>
          <w:bCs/>
          <w:color w:val="FF0000"/>
          <w:sz w:val="22"/>
          <w:szCs w:val="22"/>
          <w:highlight w:val="cyan"/>
          <w:lang w:val="en-US"/>
        </w:rPr>
        <w:t>10. F</w:t>
      </w:r>
      <w:r w:rsidRPr="008106BC">
        <w:rPr>
          <w:rFonts w:eastAsiaTheme="minorEastAsia" w:cstheme="minorHAnsi"/>
          <w:sz w:val="22"/>
          <w:szCs w:val="22"/>
          <w:highlight w:val="cyan"/>
          <w:lang w:val="en-US"/>
        </w:rPr>
        <w:t xml:space="preserve"> </w:t>
      </w:r>
      <m:oMath>
        <m:r>
          <w:rPr>
            <w:rFonts w:ascii="Cambria Math" w:hAnsi="Cambria Math" w:cstheme="minorHAnsi"/>
            <w:sz w:val="22"/>
            <w:szCs w:val="22"/>
            <w:highlight w:val="cyan"/>
          </w:rPr>
          <m:t>Q</m:t>
        </m:r>
      </m:oMath>
      <w:r w:rsidRPr="008106BC">
        <w:rPr>
          <w:rFonts w:eastAsiaTheme="minorEastAsia" w:cstheme="minorHAnsi"/>
          <w:sz w:val="22"/>
          <w:szCs w:val="22"/>
          <w:highlight w:val="cyan"/>
          <w:lang w:val="en-US"/>
        </w:rPr>
        <w:t xml:space="preserve"> [8]</w:t>
      </w:r>
    </w:p>
    <w:p w14:paraId="365065CD" w14:textId="77777777" w:rsidR="00720FC6" w:rsidRPr="008106BC" w:rsidRDefault="00720FC6" w:rsidP="00720FC6">
      <w:pPr>
        <w:spacing w:line="276" w:lineRule="auto"/>
        <w:ind w:left="2124" w:firstLine="708"/>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68480" behindDoc="0" locked="0" layoutInCell="1" allowOverlap="1" wp14:anchorId="4CD7E7A7" wp14:editId="11DECAFC">
                <wp:simplePos x="0" y="0"/>
                <wp:positionH relativeFrom="column">
                  <wp:posOffset>2232511</wp:posOffset>
                </wp:positionH>
                <wp:positionV relativeFrom="paragraph">
                  <wp:posOffset>161411</wp:posOffset>
                </wp:positionV>
                <wp:extent cx="572291" cy="142240"/>
                <wp:effectExtent l="0" t="0" r="12065" b="22860"/>
                <wp:wrapNone/>
                <wp:docPr id="48" name="Conector recto 48"/>
                <wp:cNvGraphicFramePr/>
                <a:graphic xmlns:a="http://schemas.openxmlformats.org/drawingml/2006/main">
                  <a:graphicData uri="http://schemas.microsoft.com/office/word/2010/wordprocessingShape">
                    <wps:wsp>
                      <wps:cNvCnPr/>
                      <wps:spPr>
                        <a:xfrm flipH="1" flipV="1">
                          <a:off x="0" y="0"/>
                          <a:ext cx="572291" cy="142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BC964" id="Conector recto 48"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12.7pt" to="220.8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67456" behindDoc="0" locked="0" layoutInCell="1" allowOverlap="1" wp14:anchorId="2B1DECCE" wp14:editId="36126AB6">
                <wp:simplePos x="0" y="0"/>
                <wp:positionH relativeFrom="column">
                  <wp:posOffset>1646639</wp:posOffset>
                </wp:positionH>
                <wp:positionV relativeFrom="paragraph">
                  <wp:posOffset>161412</wp:posOffset>
                </wp:positionV>
                <wp:extent cx="587842" cy="142361"/>
                <wp:effectExtent l="0" t="0" r="9525" b="22860"/>
                <wp:wrapNone/>
                <wp:docPr id="47" name="Conector recto 47"/>
                <wp:cNvGraphicFramePr/>
                <a:graphic xmlns:a="http://schemas.openxmlformats.org/drawingml/2006/main">
                  <a:graphicData uri="http://schemas.microsoft.com/office/word/2010/wordprocessingShape">
                    <wps:wsp>
                      <wps:cNvCnPr/>
                      <wps:spPr>
                        <a:xfrm flipH="1">
                          <a:off x="0" y="0"/>
                          <a:ext cx="587842" cy="1423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29F24" id="Conector recto 4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65pt,12.7pt" to="175.9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" strokecolor="black [3200]" strokeweight="1pt">
                <v:stroke joinstyle="miter"/>
              </v:line>
            </w:pict>
          </mc:Fallback>
        </mc:AlternateContent>
      </w:r>
      <w:r w:rsidRPr="008106BC">
        <w:rPr>
          <w:rFonts w:eastAsiaTheme="minorEastAsia" w:cstheme="minorHAnsi"/>
          <w:b/>
          <w:bCs/>
          <w:color w:val="FF0000"/>
          <w:sz w:val="22"/>
          <w:szCs w:val="22"/>
          <w:lang w:val="en-US"/>
        </w:rPr>
        <w:t xml:space="preserve">      </w:t>
      </w:r>
      <w:r w:rsidRPr="008106BC">
        <w:rPr>
          <w:rFonts w:eastAsiaTheme="minorEastAsia" w:cstheme="minorHAnsi"/>
          <w:b/>
          <w:bCs/>
          <w:color w:val="FF0000"/>
          <w:sz w:val="22"/>
          <w:szCs w:val="22"/>
          <w:highlight w:val="green"/>
          <w:lang w:val="en-US"/>
        </w:rPr>
        <w:t>11. V</w:t>
      </w:r>
      <w:r w:rsidRPr="008106BC">
        <w:rPr>
          <w:rFonts w:eastAsiaTheme="minorEastAsia" w:cstheme="minorHAnsi"/>
          <w:sz w:val="22"/>
          <w:szCs w:val="22"/>
          <w:highlight w:val="green"/>
          <w:lang w:val="en-US"/>
        </w:rPr>
        <w:t xml:space="preserve"> </w:t>
      </w:r>
      <m:oMath>
        <m:r>
          <w:rPr>
            <w:rFonts w:ascii="Cambria Math" w:eastAsiaTheme="minorEastAsia" w:hAnsi="Cambria Math" w:cstheme="minorHAnsi"/>
            <w:sz w:val="22"/>
            <w:szCs w:val="22"/>
            <w:highlight w:val="green"/>
          </w:rPr>
          <m:t>P</m:t>
        </m:r>
      </m:oMath>
      <w:r w:rsidRPr="008106BC">
        <w:rPr>
          <w:rFonts w:eastAsiaTheme="minorEastAsia" w:cstheme="minorHAnsi"/>
          <w:sz w:val="22"/>
          <w:szCs w:val="22"/>
          <w:highlight w:val="green"/>
          <w:lang w:val="en-US"/>
        </w:rPr>
        <w:t xml:space="preserve"> [9]</w:t>
      </w:r>
    </w:p>
    <w:p w14:paraId="455E4064" w14:textId="77777777" w:rsidR="00720FC6" w:rsidRPr="008106BC" w:rsidRDefault="00720FC6" w:rsidP="00720FC6">
      <w:pPr>
        <w:spacing w:line="276" w:lineRule="auto"/>
        <w:ind w:left="2124" w:firstLine="708"/>
        <w:rPr>
          <w:rFonts w:eastAsiaTheme="minorEastAsia" w:cstheme="minorHAnsi"/>
          <w:sz w:val="22"/>
          <w:szCs w:val="22"/>
          <w:highlight w:val="black"/>
          <w:lang w:val="en-US"/>
        </w:rPr>
      </w:pPr>
    </w:p>
    <w:p w14:paraId="4BD90AC7" w14:textId="77777777" w:rsidR="00720FC6" w:rsidRPr="00F825D9" w:rsidRDefault="00720FC6" w:rsidP="00720FC6">
      <w:pPr>
        <w:spacing w:line="276" w:lineRule="auto"/>
        <w:ind w:left="1416" w:firstLine="708"/>
        <w:rPr>
          <w:rFonts w:eastAsiaTheme="minorEastAsia" w:cstheme="minorHAnsi"/>
          <w:color w:val="FF0000"/>
          <w:sz w:val="22"/>
          <w:szCs w:val="22"/>
        </w:rPr>
      </w:pPr>
      <w:r w:rsidRPr="00F825D9">
        <w:rPr>
          <w:rFonts w:eastAsiaTheme="minorEastAsia" w:cstheme="minorHAnsi"/>
          <w:b/>
          <w:bCs/>
          <w:color w:val="FF0000"/>
          <w:sz w:val="22"/>
          <w:szCs w:val="22"/>
          <w:highlight w:val="green"/>
        </w:rPr>
        <w:t>12. F</w:t>
      </w:r>
      <w:r w:rsidRPr="00F825D9">
        <w:rPr>
          <w:rFonts w:eastAsiaTheme="minorEastAsia" w:cstheme="minorHAnsi"/>
          <w:sz w:val="22"/>
          <w:szCs w:val="22"/>
          <w:highlight w:val="green"/>
        </w:rPr>
        <w:t xml:space="preserve"> </w:t>
      </w:r>
      <m:oMath>
        <m:r>
          <w:rPr>
            <w:rFonts w:ascii="Cambria Math" w:eastAsiaTheme="minorEastAsia" w:hAnsi="Cambria Math" w:cstheme="minorHAnsi"/>
            <w:sz w:val="22"/>
            <w:szCs w:val="22"/>
            <w:highlight w:val="green"/>
          </w:rPr>
          <m:t>P</m:t>
        </m:r>
      </m:oMath>
      <w:r w:rsidRPr="00F825D9">
        <w:rPr>
          <w:rFonts w:eastAsiaTheme="minorEastAsia" w:cstheme="minorHAnsi"/>
          <w:sz w:val="22"/>
          <w:szCs w:val="22"/>
          <w:highlight w:val="green"/>
        </w:rPr>
        <w:t xml:space="preserve"> [5]</w:t>
      </w:r>
      <w:r w:rsidRPr="00F825D9">
        <w:rPr>
          <w:rFonts w:eastAsiaTheme="minorEastAsia" w:cstheme="minorHAnsi"/>
          <w:sz w:val="22"/>
          <w:szCs w:val="22"/>
        </w:rPr>
        <w:t xml:space="preserve"> </w:t>
      </w:r>
      <w:r w:rsidRPr="00F825D9">
        <w:rPr>
          <w:rFonts w:eastAsiaTheme="minorEastAsia" w:cstheme="minorHAnsi"/>
          <w:sz w:val="22"/>
          <w:szCs w:val="22"/>
        </w:rPr>
        <w:tab/>
      </w:r>
      <w:r w:rsidRPr="00F825D9">
        <w:rPr>
          <w:rFonts w:eastAsiaTheme="minorEastAsia" w:cstheme="minorHAnsi"/>
          <w:sz w:val="22"/>
          <w:szCs w:val="22"/>
        </w:rPr>
        <w:tab/>
        <w:t xml:space="preserve"> </w:t>
      </w:r>
      <w:r w:rsidRPr="00F825D9">
        <w:rPr>
          <w:rFonts w:eastAsiaTheme="minorEastAsia" w:cstheme="minorHAnsi"/>
          <w:b/>
          <w:bCs/>
          <w:color w:val="FF0000"/>
          <w:sz w:val="22"/>
          <w:szCs w:val="22"/>
        </w:rPr>
        <w:t xml:space="preserve">13. F </w:t>
      </w:r>
      <m:oMath>
        <m:r>
          <w:rPr>
            <w:rFonts w:ascii="Cambria Math" w:hAnsi="Cambria Math" w:cstheme="minorHAnsi"/>
            <w:sz w:val="22"/>
            <w:szCs w:val="22"/>
          </w:rPr>
          <m:t>¬Q</m:t>
        </m:r>
      </m:oMath>
      <w:r w:rsidRPr="00F825D9">
        <w:rPr>
          <w:rFonts w:eastAsiaTheme="minorEastAsia" w:cstheme="minorHAnsi"/>
          <w:sz w:val="22"/>
          <w:szCs w:val="22"/>
        </w:rPr>
        <w:t xml:space="preserve"> [5]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r w:rsidRPr="00F825D9">
        <w:rPr>
          <w:rFonts w:eastAsiaTheme="minorEastAsia" w:cstheme="minorHAnsi"/>
          <w:sz w:val="22"/>
          <w:szCs w:val="22"/>
        </w:rPr>
        <w:t xml:space="preserve"> </w:t>
      </w:r>
    </w:p>
    <w:p w14:paraId="607F54F3" w14:textId="77777777" w:rsidR="00720FC6" w:rsidRPr="00F825D9" w:rsidRDefault="00720FC6" w:rsidP="00720FC6">
      <w:pPr>
        <w:spacing w:line="276" w:lineRule="auto"/>
        <w:ind w:left="1416" w:firstLine="708"/>
        <w:rPr>
          <w:rFonts w:eastAsiaTheme="minorEastAsia" w:cstheme="minorHAnsi"/>
          <w:sz w:val="22"/>
          <w:szCs w:val="22"/>
        </w:rPr>
      </w:pPr>
      <w:r w:rsidRPr="00F825D9">
        <w:rPr>
          <w:rFonts w:cstheme="minorHAnsi"/>
          <w:b/>
          <w:bCs/>
          <w:color w:val="FF0000"/>
          <w:sz w:val="22"/>
          <w:szCs w:val="22"/>
        </w:rPr>
        <w:t xml:space="preserve">     </w:t>
      </w:r>
      <w:r w:rsidRPr="00F825D9">
        <w:rPr>
          <w:rFonts w:ascii="Segoe UI Symbol" w:hAnsi="Segoe UI Symbol" w:cs="Segoe UI Symbol"/>
          <w:b/>
          <w:bCs/>
          <w:color w:val="FF0000"/>
          <w:sz w:val="22"/>
          <w:szCs w:val="22"/>
        </w:rPr>
        <w:t>✕</w:t>
      </w:r>
      <w:r w:rsidRPr="00F825D9">
        <w:rPr>
          <w:rFonts w:eastAsiaTheme="minorEastAsia" w:cstheme="minorHAnsi"/>
          <w:sz w:val="22"/>
          <w:szCs w:val="22"/>
        </w:rPr>
        <w:tab/>
      </w:r>
      <w:r w:rsidRPr="00F825D9">
        <w:rPr>
          <w:rFonts w:eastAsiaTheme="minorEastAsia" w:cstheme="minorHAnsi"/>
          <w:sz w:val="22"/>
          <w:szCs w:val="22"/>
        </w:rPr>
        <w:tab/>
      </w:r>
      <w:r w:rsidRPr="00F825D9">
        <w:rPr>
          <w:rFonts w:eastAsiaTheme="minorEastAsia" w:cstheme="minorHAnsi"/>
          <w:sz w:val="22"/>
          <w:szCs w:val="22"/>
        </w:rPr>
        <w:tab/>
        <w:t xml:space="preserve"> </w:t>
      </w:r>
      <w:r w:rsidRPr="00F825D9">
        <w:rPr>
          <w:rFonts w:eastAsiaTheme="minorEastAsia" w:cstheme="minorHAnsi"/>
          <w:b/>
          <w:bCs/>
          <w:color w:val="FF0000"/>
          <w:sz w:val="22"/>
          <w:szCs w:val="22"/>
          <w:highlight w:val="cyan"/>
        </w:rPr>
        <w:t>14.</w:t>
      </w:r>
      <w:r w:rsidRPr="00F825D9">
        <w:rPr>
          <w:rFonts w:eastAsiaTheme="minorEastAsia" w:cstheme="minorHAnsi"/>
          <w:sz w:val="22"/>
          <w:szCs w:val="22"/>
          <w:highlight w:val="cyan"/>
        </w:rPr>
        <w:t xml:space="preserve"> </w:t>
      </w:r>
      <w:r w:rsidRPr="00F825D9">
        <w:rPr>
          <w:rFonts w:eastAsiaTheme="minorEastAsia" w:cstheme="minorHAnsi"/>
          <w:b/>
          <w:bCs/>
          <w:color w:val="FF0000"/>
          <w:sz w:val="22"/>
          <w:szCs w:val="22"/>
          <w:highlight w:val="cyan"/>
        </w:rPr>
        <w:t xml:space="preserve">V </w:t>
      </w:r>
      <m:oMath>
        <m:r>
          <w:rPr>
            <w:rFonts w:ascii="Cambria Math" w:hAnsi="Cambria Math" w:cstheme="minorHAnsi"/>
            <w:sz w:val="22"/>
            <w:szCs w:val="22"/>
            <w:highlight w:val="cyan"/>
          </w:rPr>
          <m:t>Q</m:t>
        </m:r>
      </m:oMath>
      <w:r w:rsidRPr="00F825D9">
        <w:rPr>
          <w:rFonts w:eastAsiaTheme="minorEastAsia" w:cstheme="minorHAnsi"/>
          <w:sz w:val="22"/>
          <w:szCs w:val="22"/>
          <w:highlight w:val="cyan"/>
        </w:rPr>
        <w:t xml:space="preserve"> [13]</w:t>
      </w:r>
    </w:p>
    <w:p w14:paraId="0FEAD442" w14:textId="77777777" w:rsidR="00720FC6" w:rsidRPr="008106BC" w:rsidRDefault="00720FC6" w:rsidP="00720FC6">
      <w:pPr>
        <w:spacing w:line="276" w:lineRule="auto"/>
        <w:ind w:left="2124" w:firstLine="708"/>
        <w:rPr>
          <w:rFonts w:eastAsiaTheme="minorEastAsia" w:cstheme="minorHAnsi"/>
          <w:b/>
          <w:bCs/>
          <w:sz w:val="22"/>
          <w:szCs w:val="22"/>
        </w:rPr>
      </w:pPr>
      <w:r w:rsidRPr="00F825D9">
        <w:rPr>
          <w:rFonts w:cstheme="minorHAnsi"/>
          <w:b/>
          <w:bCs/>
          <w:color w:val="FF0000"/>
          <w:sz w:val="22"/>
          <w:szCs w:val="22"/>
        </w:rPr>
        <w:t xml:space="preserve">                                    </w:t>
      </w:r>
      <w:r w:rsidRPr="008106BC">
        <w:rPr>
          <w:rFonts w:ascii="Segoe UI Symbol" w:hAnsi="Segoe UI Symbol" w:cs="Segoe UI Symbol"/>
          <w:b/>
          <w:bCs/>
          <w:color w:val="FF0000"/>
          <w:sz w:val="22"/>
          <w:szCs w:val="22"/>
        </w:rPr>
        <w:t>✕</w:t>
      </w:r>
      <w:r w:rsidRPr="008106BC">
        <w:rPr>
          <w:rFonts w:cstheme="minorHAnsi"/>
          <w:b/>
          <w:bCs/>
          <w:color w:val="FF0000"/>
          <w:sz w:val="22"/>
          <w:szCs w:val="22"/>
        </w:rPr>
        <w:t xml:space="preserve"> </w:t>
      </w:r>
    </w:p>
    <w:p w14:paraId="3EDDA39F" w14:textId="77777777" w:rsidR="00720FC6" w:rsidRPr="008106BC" w:rsidRDefault="00720FC6" w:rsidP="00720FC6">
      <w:pPr>
        <w:spacing w:line="276" w:lineRule="auto"/>
        <w:rPr>
          <w:rFonts w:cstheme="minorHAnsi"/>
          <w:b/>
          <w:bCs/>
          <w:color w:val="FF0000"/>
          <w:sz w:val="22"/>
          <w:szCs w:val="22"/>
        </w:rPr>
      </w:pPr>
    </w:p>
    <w:p w14:paraId="57DAD4B7" w14:textId="77777777" w:rsidR="00720FC6" w:rsidRPr="008106BC" w:rsidRDefault="00720FC6" w:rsidP="00720FC6">
      <w:pPr>
        <w:spacing w:line="276" w:lineRule="auto"/>
        <w:jc w:val="both"/>
        <w:rPr>
          <w:rFonts w:cstheme="minorHAnsi"/>
          <w:sz w:val="22"/>
          <w:szCs w:val="22"/>
        </w:rPr>
      </w:pPr>
      <w:r w:rsidRPr="008106BC">
        <w:rPr>
          <w:rFonts w:cstheme="minorHAnsi"/>
          <w:b/>
          <w:bCs/>
          <w:color w:val="FF0000"/>
          <w:sz w:val="22"/>
          <w:szCs w:val="22"/>
        </w:rPr>
        <w:tab/>
      </w:r>
      <w:r w:rsidRPr="008106BC">
        <w:rPr>
          <w:rFonts w:cstheme="minorHAnsi"/>
          <w:sz w:val="22"/>
          <w:szCs w:val="22"/>
        </w:rPr>
        <w:t xml:space="preserve">Todas las ramas del primer árbol se cierran. </w:t>
      </w:r>
      <w:r>
        <w:rPr>
          <w:rFonts w:cstheme="minorHAnsi"/>
          <w:sz w:val="22"/>
          <w:szCs w:val="22"/>
        </w:rPr>
        <w:t>Solo por eso, se desarrolla</w:t>
      </w:r>
      <w:r w:rsidRPr="008106BC">
        <w:rPr>
          <w:rFonts w:cstheme="minorHAnsi"/>
          <w:sz w:val="22"/>
          <w:szCs w:val="22"/>
        </w:rPr>
        <w:t xml:space="preserve"> el </w:t>
      </w:r>
      <w:r>
        <w:rPr>
          <w:rFonts w:cstheme="minorHAnsi"/>
          <w:sz w:val="22"/>
          <w:szCs w:val="22"/>
        </w:rPr>
        <w:t>segundo</w:t>
      </w:r>
      <w:r w:rsidRPr="008106BC">
        <w:rPr>
          <w:rFonts w:cstheme="minorHAnsi"/>
          <w:sz w:val="22"/>
          <w:szCs w:val="22"/>
        </w:rPr>
        <w:t>:</w:t>
      </w:r>
    </w:p>
    <w:p w14:paraId="011F550A" w14:textId="77777777" w:rsidR="00720FC6" w:rsidRPr="008106BC" w:rsidRDefault="00720FC6" w:rsidP="00720FC6">
      <w:pPr>
        <w:spacing w:line="276" w:lineRule="auto"/>
        <w:jc w:val="center"/>
        <w:rPr>
          <w:rFonts w:cstheme="minorHAnsi"/>
          <w:sz w:val="22"/>
          <w:szCs w:val="22"/>
          <w:lang w:val="en-US"/>
        </w:rPr>
      </w:pPr>
      <w:r w:rsidRPr="008106BC">
        <w:rPr>
          <w:rFonts w:cstheme="minorHAnsi"/>
          <w:sz w:val="22"/>
          <w:szCs w:val="22"/>
        </w:rPr>
        <w:t xml:space="preserve"> </w:t>
      </w:r>
      <w:r w:rsidRPr="008106BC">
        <w:rPr>
          <w:rFonts w:cstheme="minorHAnsi"/>
          <w:b/>
          <w:bCs/>
          <w:color w:val="FF0000"/>
          <w:sz w:val="22"/>
          <w:szCs w:val="22"/>
          <w:lang w:val="en-US"/>
        </w:rPr>
        <w:t>1.</w:t>
      </w:r>
      <w:r w:rsidRPr="008106BC">
        <w:rPr>
          <w:rFonts w:cstheme="minorHAnsi"/>
          <w:sz w:val="22"/>
          <w:szCs w:val="22"/>
          <w:lang w:val="en-US"/>
        </w:rPr>
        <w:t xml:space="preserve"> </w:t>
      </w:r>
      <w:r w:rsidRPr="008106BC">
        <w:rPr>
          <w:rFonts w:cstheme="minorHAnsi"/>
          <w:b/>
          <w:bCs/>
          <w:color w:val="FF0000"/>
          <w:sz w:val="22"/>
          <w:szCs w:val="22"/>
          <w:lang w:val="en-US"/>
        </w:rPr>
        <w:t>F</w:t>
      </w:r>
      <w:r w:rsidRPr="008106BC">
        <w:rPr>
          <w:rFonts w:cstheme="minorHAnsi"/>
          <w:sz w:val="22"/>
          <w:szCs w:val="22"/>
          <w:lang w:val="en-US"/>
        </w:rPr>
        <w:t xml:space="preserve"> (</w:t>
      </w:r>
      <m:oMath>
        <m:r>
          <w:rPr>
            <w:rFonts w:ascii="Cambria Math" w:hAnsi="Cambria Math" w:cstheme="minorHAnsi"/>
            <w:sz w:val="22"/>
            <w:szCs w:val="22"/>
            <w:lang w:val="en-US"/>
          </w:rPr>
          <m:t>¬(¬</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r>
          <w:rPr>
            <w:rFonts w:ascii="Cambria Math" w:eastAsiaTheme="minorEastAsia" w:hAnsi="Cambria Math" w:cstheme="minorHAnsi"/>
            <w:sz w:val="22"/>
            <w:szCs w:val="22"/>
            <w:lang w:val="en-US"/>
          </w:rPr>
          <m:t>)</m:t>
        </m:r>
        <m:r>
          <w:rPr>
            <w:rFonts w:ascii="Cambria Math" w:hAnsi="Cambria Math" w:cstheme="minorHAnsi"/>
            <w:sz w:val="22"/>
            <w:szCs w:val="22"/>
            <w:lang w:val="en-US"/>
          </w:rPr>
          <m:t>∨</m:t>
        </m:r>
        <m:r>
          <w:rPr>
            <w:rFonts w:ascii="Cambria Math" w:hAnsi="Cambria Math" w:cstheme="minorHAnsi"/>
            <w:sz w:val="22"/>
            <w:szCs w:val="22"/>
          </w:rPr>
          <m:t>R</m:t>
        </m:r>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2A0E0AF8" w14:textId="77777777" w:rsidR="00720FC6" w:rsidRPr="008106BC" w:rsidRDefault="00720FC6" w:rsidP="00720FC6">
      <w:pPr>
        <w:spacing w:line="276" w:lineRule="auto"/>
        <w:jc w:val="center"/>
        <w:rPr>
          <w:rFonts w:eastAsiaTheme="minorEastAsia" w:cstheme="minorHAnsi"/>
          <w:color w:val="FF0000"/>
          <w:sz w:val="22"/>
          <w:szCs w:val="22"/>
          <w:lang w:val="en-US"/>
        </w:rPr>
      </w:pPr>
      <w:r w:rsidRPr="008106BC">
        <w:rPr>
          <w:rFonts w:cstheme="minorHAnsi"/>
          <w:b/>
          <w:bCs/>
          <w:color w:val="FF0000"/>
          <w:sz w:val="22"/>
          <w:szCs w:val="22"/>
          <w:lang w:val="en-US"/>
        </w:rPr>
        <w:t>2. V</w:t>
      </w:r>
      <m:oMath>
        <m:r>
          <w:rPr>
            <w:rFonts w:ascii="Cambria Math" w:eastAsiaTheme="minorEastAsia" w:hAnsi="Cambria Math" w:cstheme="minorHAnsi"/>
            <w:sz w:val="22"/>
            <w:szCs w:val="22"/>
            <w:lang w:val="en-US"/>
          </w:rPr>
          <m:t xml:space="preserve"> (</m:t>
        </m:r>
        <m:r>
          <w:rPr>
            <w:rFonts w:ascii="Cambria Math" w:hAnsi="Cambria Math" w:cstheme="minorHAnsi"/>
            <w:sz w:val="22"/>
            <w:szCs w:val="22"/>
            <w:lang w:val="en-US"/>
          </w:rPr>
          <m:t>¬</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R</m:t>
        </m:r>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77C7979F" w14:textId="77777777" w:rsidR="00720FC6" w:rsidRPr="008106BC" w:rsidRDefault="00720FC6" w:rsidP="00720FC6">
      <w:pPr>
        <w:spacing w:line="276" w:lineRule="auto"/>
        <w:jc w:val="center"/>
        <w:rPr>
          <w:rFonts w:eastAsiaTheme="minorEastAsia" w:cstheme="minorHAnsi"/>
          <w:color w:val="FF0000"/>
          <w:sz w:val="22"/>
          <w:szCs w:val="22"/>
          <w:lang w:val="en-US"/>
        </w:rPr>
      </w:pPr>
      <w:r w:rsidRPr="008106BC">
        <w:rPr>
          <w:rFonts w:cstheme="minorHAnsi"/>
          <w:b/>
          <w:bCs/>
          <w:color w:val="FF0000"/>
          <w:sz w:val="22"/>
          <w:szCs w:val="22"/>
          <w:lang w:val="en-US"/>
        </w:rPr>
        <w:t>3. F</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 xml:space="preserve"> </w:t>
      </w:r>
    </w:p>
    <w:p w14:paraId="3F1097B3"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cstheme="minorHAnsi"/>
          <w:b/>
          <w:bCs/>
          <w:color w:val="FF0000"/>
          <w:sz w:val="22"/>
          <w:szCs w:val="22"/>
          <w:lang w:val="en-US"/>
        </w:rPr>
        <w:t>4. F</w:t>
      </w:r>
      <w:r w:rsidRPr="008106BC">
        <w:rPr>
          <w:rFonts w:eastAsiaTheme="minorEastAsia" w:cstheme="minorHAnsi"/>
          <w:sz w:val="22"/>
          <w:szCs w:val="22"/>
          <w:lang w:val="en-US"/>
        </w:rPr>
        <w:t xml:space="preserve"> </w:t>
      </w:r>
      <m:oMath>
        <m:r>
          <w:rPr>
            <w:rFonts w:ascii="Cambria Math" w:hAnsi="Cambria Math" w:cstheme="minorHAnsi"/>
            <w:sz w:val="22"/>
            <w:szCs w:val="22"/>
          </w:rPr>
          <m:t>R</m:t>
        </m:r>
      </m:oMath>
      <w:r w:rsidRPr="008106BC">
        <w:rPr>
          <w:rFonts w:eastAsiaTheme="minorEastAsia" w:cstheme="minorHAnsi"/>
          <w:sz w:val="22"/>
          <w:szCs w:val="22"/>
          <w:lang w:val="en-US"/>
        </w:rPr>
        <w:t xml:space="preserve"> [1]</w:t>
      </w:r>
    </w:p>
    <w:p w14:paraId="7A9883AB"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70528" behindDoc="0" locked="0" layoutInCell="1" allowOverlap="1" wp14:anchorId="7B9493B7" wp14:editId="0DF3DE40">
                <wp:simplePos x="0" y="0"/>
                <wp:positionH relativeFrom="column">
                  <wp:posOffset>2806065</wp:posOffset>
                </wp:positionH>
                <wp:positionV relativeFrom="paragraph">
                  <wp:posOffset>149860</wp:posOffset>
                </wp:positionV>
                <wp:extent cx="561340" cy="152400"/>
                <wp:effectExtent l="0" t="0" r="10160" b="12700"/>
                <wp:wrapNone/>
                <wp:docPr id="50" name="Conector recto 50"/>
                <wp:cNvGraphicFramePr/>
                <a:graphic xmlns:a="http://schemas.openxmlformats.org/drawingml/2006/main">
                  <a:graphicData uri="http://schemas.microsoft.com/office/word/2010/wordprocessingShape">
                    <wps:wsp>
                      <wps:cNvCnPr/>
                      <wps:spPr>
                        <a:xfrm flipH="1" flipV="1">
                          <a:off x="0" y="0"/>
                          <a:ext cx="561340" cy="152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90A2B" id="Conector recto 50"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95pt,11.8pt" to="265.1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69504" behindDoc="0" locked="0" layoutInCell="1" allowOverlap="1" wp14:anchorId="5FA20002" wp14:editId="64E746DC">
                <wp:simplePos x="0" y="0"/>
                <wp:positionH relativeFrom="column">
                  <wp:posOffset>2242185</wp:posOffset>
                </wp:positionH>
                <wp:positionV relativeFrom="paragraph">
                  <wp:posOffset>149225</wp:posOffset>
                </wp:positionV>
                <wp:extent cx="561340" cy="153251"/>
                <wp:effectExtent l="0" t="0" r="10160" b="24765"/>
                <wp:wrapNone/>
                <wp:docPr id="49" name="Conector recto 49"/>
                <wp:cNvGraphicFramePr/>
                <a:graphic xmlns:a="http://schemas.openxmlformats.org/drawingml/2006/main">
                  <a:graphicData uri="http://schemas.microsoft.com/office/word/2010/wordprocessingShape">
                    <wps:wsp>
                      <wps:cNvCnPr/>
                      <wps:spPr>
                        <a:xfrm flipH="1">
                          <a:off x="0" y="0"/>
                          <a:ext cx="561340" cy="15325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29BF7" id="Conector recto 4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5pt,11.75pt" to="220.7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" strokecolor="black [3200]" strokeweight="1pt">
                <v:stroke joinstyle="miter"/>
              </v:line>
            </w:pict>
          </mc:Fallback>
        </mc:AlternateContent>
      </w:r>
      <w:r w:rsidRPr="008106BC">
        <w:rPr>
          <w:rFonts w:cstheme="minorHAnsi"/>
          <w:b/>
          <w:bCs/>
          <w:color w:val="FF0000"/>
          <w:sz w:val="22"/>
          <w:szCs w:val="22"/>
          <w:lang w:val="en-US"/>
        </w:rPr>
        <w:t>5. V</w:t>
      </w:r>
      <w:r w:rsidRPr="008106BC">
        <w:rPr>
          <w:rFonts w:eastAsiaTheme="minorEastAsia" w:cstheme="minorHAnsi"/>
          <w:sz w:val="22"/>
          <w:szCs w:val="22"/>
          <w:lang w:val="en-US"/>
        </w:rPr>
        <w:t xml:space="preserve"> </w:t>
      </w:r>
      <m:oMath>
        <m:d>
          <m:dPr>
            <m:ctrlPr>
              <w:ins w:id="154"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n-US"/>
              </w:rPr>
              <m:t>¬</m:t>
            </m:r>
            <m:r>
              <w:rPr>
                <w:rFonts w:ascii="Cambria Math" w:eastAsiaTheme="minorEastAsia" w:hAnsi="Cambria Math" w:cstheme="minorHAnsi"/>
                <w:sz w:val="22"/>
                <w:szCs w:val="22"/>
              </w:rPr>
              <m:t>P</m:t>
            </m:r>
            <m:r>
              <w:rPr>
                <w:rFonts w:ascii="Cambria Math" w:hAnsi="Cambria Math" w:cstheme="minorHAnsi"/>
                <w:sz w:val="22"/>
                <w:szCs w:val="22"/>
                <w:lang w:val="en-US"/>
              </w:rPr>
              <m:t>∨</m:t>
            </m:r>
            <m:r>
              <w:rPr>
                <w:rFonts w:ascii="Cambria Math" w:hAnsi="Cambria Math" w:cstheme="minorHAnsi"/>
                <w:sz w:val="22"/>
                <w:szCs w:val="22"/>
              </w:rPr>
              <m:t>Q</m:t>
            </m:r>
            <m:ctrlPr>
              <w:ins w:id="155" w:author="Usuario" w:date="2022-04-20T13:25:00Z">
                <w:rPr>
                  <w:rFonts w:ascii="Cambria Math" w:eastAsiaTheme="minorEastAsia" w:hAnsi="Cambria Math" w:cstheme="minorHAnsi"/>
                  <w:i/>
                  <w:sz w:val="22"/>
                  <w:szCs w:val="22"/>
                  <w:lang w:val="en-US"/>
                </w:rPr>
              </w:ins>
            </m:ctrlPr>
          </m:e>
        </m:d>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 xml:space="preserve"> </w:t>
      </w:r>
    </w:p>
    <w:p w14:paraId="48002890" w14:textId="77777777" w:rsidR="00720FC6" w:rsidRPr="008106BC" w:rsidRDefault="00720FC6" w:rsidP="00720FC6">
      <w:pPr>
        <w:spacing w:line="276" w:lineRule="auto"/>
        <w:jc w:val="center"/>
        <w:rPr>
          <w:rFonts w:eastAsiaTheme="minorEastAsia" w:cstheme="minorHAnsi"/>
          <w:sz w:val="22"/>
          <w:szCs w:val="22"/>
          <w:highlight w:val="black"/>
          <w:lang w:val="en-US"/>
        </w:rPr>
      </w:pPr>
    </w:p>
    <w:p w14:paraId="4920F673" w14:textId="77777777" w:rsidR="00720FC6" w:rsidRPr="008106BC" w:rsidRDefault="00720FC6" w:rsidP="00720FC6">
      <w:pPr>
        <w:spacing w:line="276" w:lineRule="auto"/>
        <w:ind w:left="2124" w:firstLine="708"/>
        <w:rPr>
          <w:rFonts w:cstheme="minorHAnsi"/>
          <w:sz w:val="22"/>
          <w:szCs w:val="22"/>
          <w:lang w:val="en-US"/>
        </w:rPr>
      </w:pPr>
      <w:r w:rsidRPr="008106BC">
        <w:rPr>
          <w:rFonts w:cstheme="minorHAnsi"/>
          <w:b/>
          <w:bCs/>
          <w:color w:val="FF0000"/>
          <w:sz w:val="22"/>
          <w:szCs w:val="22"/>
          <w:lang w:val="en-US"/>
        </w:rPr>
        <w:t>6. F</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 [2]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 xml:space="preserve"> </w:t>
      </w:r>
      <w:r w:rsidRPr="008106BC">
        <w:rPr>
          <w:rFonts w:eastAsiaTheme="minorEastAsia" w:cstheme="minorHAnsi"/>
          <w:sz w:val="22"/>
          <w:szCs w:val="22"/>
          <w:lang w:val="en-US"/>
        </w:rPr>
        <w:tab/>
      </w:r>
      <w:r w:rsidRPr="008106BC">
        <w:rPr>
          <w:rFonts w:eastAsiaTheme="minorEastAsia" w:cstheme="minorHAnsi"/>
          <w:b/>
          <w:bCs/>
          <w:color w:val="FF0000"/>
          <w:sz w:val="22"/>
          <w:szCs w:val="22"/>
          <w:lang w:val="en-US"/>
        </w:rPr>
        <w:t xml:space="preserve">7. </w:t>
      </w:r>
      <w:r w:rsidRPr="008106BC">
        <w:rPr>
          <w:rFonts w:cstheme="minorHAnsi"/>
          <w:b/>
          <w:bCs/>
          <w:color w:val="FF0000"/>
          <w:sz w:val="22"/>
          <w:szCs w:val="22"/>
          <w:lang w:val="en-US"/>
        </w:rPr>
        <w:t>V</w:t>
      </w:r>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rPr>
          <m:t>R</m:t>
        </m:r>
      </m:oMath>
      <w:r w:rsidRPr="008106BC">
        <w:rPr>
          <w:rFonts w:eastAsiaTheme="minorEastAsia" w:cstheme="minorHAnsi"/>
          <w:sz w:val="22"/>
          <w:szCs w:val="22"/>
          <w:lang w:val="en-US"/>
        </w:rPr>
        <w:t xml:space="preserve"> [2]</w:t>
      </w:r>
    </w:p>
    <w:p w14:paraId="109B8753" w14:textId="77777777" w:rsidR="00720FC6" w:rsidRPr="008106BC" w:rsidRDefault="00720FC6" w:rsidP="00720FC6">
      <w:pPr>
        <w:spacing w:line="276" w:lineRule="auto"/>
        <w:ind w:left="2124" w:firstLine="708"/>
        <w:rPr>
          <w:rFonts w:cstheme="minorHAnsi"/>
          <w:sz w:val="22"/>
          <w:szCs w:val="22"/>
          <w:highlight w:val="black"/>
          <w:lang w:val="en-US"/>
        </w:rPr>
      </w:pPr>
      <w:r w:rsidRPr="008106BC">
        <w:rPr>
          <w:rFonts w:cstheme="minorHAnsi"/>
          <w:b/>
          <w:bCs/>
          <w:color w:val="FF0000"/>
          <w:sz w:val="22"/>
          <w:szCs w:val="22"/>
          <w:lang w:val="en-US"/>
        </w:rPr>
        <w:t>8.</w:t>
      </w:r>
      <w:r w:rsidRPr="008106BC">
        <w:rPr>
          <w:rFonts w:cstheme="minorHAnsi"/>
          <w:sz w:val="22"/>
          <w:szCs w:val="22"/>
          <w:lang w:val="en-US"/>
        </w:rPr>
        <w:t xml:space="preserve"> </w:t>
      </w:r>
      <w:r w:rsidRPr="008106BC">
        <w:rPr>
          <w:rFonts w:cstheme="minorHAnsi"/>
          <w:b/>
          <w:bCs/>
          <w:color w:val="FF0000"/>
          <w:sz w:val="22"/>
          <w:szCs w:val="22"/>
          <w:lang w:val="en-US"/>
        </w:rPr>
        <w:t xml:space="preserve">V </w:t>
      </w:r>
      <m:oMath>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m:t>
        </m:r>
      </m:oMath>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hAnsi="Cambria Math" w:cstheme="minorHAnsi"/>
            <w:sz w:val="22"/>
            <w:szCs w:val="22"/>
          </w:rPr>
          <m:t>Q</m:t>
        </m:r>
        <m:r>
          <w:rPr>
            <w:rFonts w:ascii="Cambria Math" w:hAnsi="Cambria Math" w:cstheme="minorHAnsi"/>
            <w:sz w:val="22"/>
            <w:szCs w:val="22"/>
            <w:lang w:val="en-US"/>
          </w:rPr>
          <m:t>)</m:t>
        </m:r>
      </m:oMath>
      <w:r w:rsidRPr="008106BC">
        <w:rPr>
          <w:rFonts w:eastAsiaTheme="minorEastAsia" w:cstheme="minorHAnsi"/>
          <w:sz w:val="22"/>
          <w:szCs w:val="22"/>
          <w:lang w:val="en-US"/>
        </w:rPr>
        <w:t xml:space="preserve"> [6]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cstheme="minorHAnsi"/>
          <w:sz w:val="22"/>
          <w:szCs w:val="22"/>
          <w:lang w:val="en-US"/>
        </w:rPr>
        <w:tab/>
        <w:t xml:space="preserve">      </w:t>
      </w:r>
      <w:r w:rsidRPr="008106BC">
        <w:rPr>
          <w:rFonts w:ascii="Segoe UI Symbol" w:hAnsi="Segoe UI Symbol" w:cs="Segoe UI Symbol"/>
          <w:b/>
          <w:bCs/>
          <w:color w:val="FF0000"/>
          <w:sz w:val="22"/>
          <w:szCs w:val="22"/>
          <w:lang w:val="en-US"/>
        </w:rPr>
        <w:t>✕</w:t>
      </w:r>
    </w:p>
    <w:p w14:paraId="39A3440F" w14:textId="77777777" w:rsidR="00720FC6" w:rsidRPr="008106BC" w:rsidRDefault="00720FC6" w:rsidP="00720FC6">
      <w:pPr>
        <w:spacing w:line="276" w:lineRule="auto"/>
        <w:ind w:left="2124" w:firstLine="708"/>
        <w:rPr>
          <w:rFonts w:cstheme="minorHAnsi"/>
          <w:sz w:val="22"/>
          <w:szCs w:val="22"/>
          <w:lang w:val="en-US"/>
        </w:rPr>
      </w:pPr>
      <w:r w:rsidRPr="008106BC">
        <w:rPr>
          <w:rFonts w:cstheme="minorHAnsi"/>
          <w:b/>
          <w:bCs/>
          <w:color w:val="FF0000"/>
          <w:sz w:val="22"/>
          <w:szCs w:val="22"/>
          <w:highlight w:val="green"/>
          <w:lang w:val="en-US"/>
        </w:rPr>
        <w:t>9.</w:t>
      </w:r>
      <w:r w:rsidRPr="008106BC">
        <w:rPr>
          <w:rFonts w:cstheme="minorHAnsi"/>
          <w:sz w:val="22"/>
          <w:szCs w:val="22"/>
          <w:highlight w:val="green"/>
          <w:lang w:val="en-US"/>
        </w:rPr>
        <w:t xml:space="preserve"> </w:t>
      </w:r>
      <w:r w:rsidRPr="008106BC">
        <w:rPr>
          <w:rFonts w:cstheme="minorHAnsi"/>
          <w:b/>
          <w:bCs/>
          <w:color w:val="FF0000"/>
          <w:sz w:val="22"/>
          <w:szCs w:val="22"/>
          <w:highlight w:val="green"/>
          <w:lang w:val="en-US"/>
        </w:rPr>
        <w:t xml:space="preserve">V </w:t>
      </w:r>
      <m:oMath>
        <m:r>
          <w:rPr>
            <w:rFonts w:ascii="Cambria Math" w:eastAsiaTheme="minorEastAsia" w:hAnsi="Cambria Math" w:cstheme="minorHAnsi"/>
            <w:sz w:val="22"/>
            <w:szCs w:val="22"/>
            <w:highlight w:val="green"/>
          </w:rPr>
          <m:t>P</m:t>
        </m:r>
      </m:oMath>
      <w:r w:rsidRPr="008106BC">
        <w:rPr>
          <w:rFonts w:eastAsiaTheme="minorEastAsia" w:cstheme="minorHAnsi"/>
          <w:sz w:val="22"/>
          <w:szCs w:val="22"/>
          <w:highlight w:val="green"/>
          <w:lang w:val="en-US"/>
        </w:rPr>
        <w:t xml:space="preserve"> [8]</w:t>
      </w:r>
      <w:r w:rsidRPr="008106BC">
        <w:rPr>
          <w:rFonts w:eastAsiaTheme="minorEastAsia" w:cstheme="minorHAnsi"/>
          <w:sz w:val="22"/>
          <w:szCs w:val="22"/>
          <w:lang w:val="en-US"/>
        </w:rPr>
        <w:t xml:space="preserve"> </w:t>
      </w:r>
    </w:p>
    <w:p w14:paraId="4776C32C" w14:textId="77777777" w:rsidR="00720FC6" w:rsidRPr="008106BC" w:rsidRDefault="00720FC6" w:rsidP="00720FC6">
      <w:pPr>
        <w:spacing w:line="276" w:lineRule="auto"/>
        <w:ind w:left="2124" w:firstLine="708"/>
        <w:rPr>
          <w:rFonts w:cstheme="minorHAnsi"/>
          <w:sz w:val="22"/>
          <w:szCs w:val="22"/>
          <w:lang w:val="en-US"/>
        </w:rPr>
      </w:pPr>
      <w:r w:rsidRPr="008106BC">
        <w:rPr>
          <w:rFonts w:cstheme="minorHAnsi"/>
          <w:b/>
          <w:bCs/>
          <w:color w:val="FF0000"/>
          <w:sz w:val="22"/>
          <w:szCs w:val="22"/>
          <w:lang w:val="en-US"/>
        </w:rPr>
        <w:t>10.</w:t>
      </w:r>
      <w:r w:rsidRPr="008106BC">
        <w:rPr>
          <w:rFonts w:cstheme="minorHAnsi"/>
          <w:color w:val="FF0000"/>
          <w:sz w:val="22"/>
          <w:szCs w:val="22"/>
          <w:lang w:val="en-US"/>
        </w:rPr>
        <w:t xml:space="preserve"> </w:t>
      </w:r>
      <w:r w:rsidRPr="008106BC">
        <w:rPr>
          <w:rFonts w:cstheme="minorHAnsi"/>
          <w:b/>
          <w:bCs/>
          <w:color w:val="FF0000"/>
          <w:sz w:val="22"/>
          <w:szCs w:val="22"/>
          <w:lang w:val="en-US"/>
        </w:rPr>
        <w:t xml:space="preserve">V </w:t>
      </w:r>
      <m:oMath>
        <m:r>
          <w:rPr>
            <w:rFonts w:ascii="Cambria Math" w:hAnsi="Cambria Math" w:cstheme="minorHAnsi"/>
            <w:sz w:val="22"/>
            <w:szCs w:val="22"/>
            <w:lang w:val="en-US"/>
          </w:rPr>
          <m:t>¬</m:t>
        </m:r>
        <m:r>
          <w:rPr>
            <w:rFonts w:ascii="Cambria Math" w:hAnsi="Cambria Math" w:cstheme="minorHAnsi"/>
            <w:sz w:val="22"/>
            <w:szCs w:val="22"/>
          </w:rPr>
          <m:t>Q</m:t>
        </m:r>
      </m:oMath>
      <w:r w:rsidRPr="008106BC">
        <w:rPr>
          <w:rFonts w:eastAsiaTheme="minorEastAsia" w:cstheme="minorHAnsi"/>
          <w:sz w:val="22"/>
          <w:szCs w:val="22"/>
          <w:lang w:val="en-US"/>
        </w:rPr>
        <w:t xml:space="preserve"> [8]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 xml:space="preserve"> </w:t>
      </w:r>
    </w:p>
    <w:p w14:paraId="322A5304" w14:textId="77777777" w:rsidR="00720FC6" w:rsidRPr="008106BC" w:rsidRDefault="00720FC6" w:rsidP="00720FC6">
      <w:pPr>
        <w:spacing w:line="276" w:lineRule="auto"/>
        <w:ind w:left="2124" w:firstLine="708"/>
        <w:rPr>
          <w:rFonts w:cstheme="minorHAnsi"/>
          <w:sz w:val="22"/>
          <w:szCs w:val="22"/>
          <w:lang w:val="en-US"/>
        </w:rPr>
      </w:pPr>
      <w:r w:rsidRPr="008106BC">
        <w:rPr>
          <w:rFonts w:cstheme="minorHAnsi"/>
          <w:b/>
          <w:bCs/>
          <w:color w:val="FF0000"/>
          <w:sz w:val="22"/>
          <w:szCs w:val="22"/>
          <w:highlight w:val="cyan"/>
          <w:lang w:val="en-US"/>
        </w:rPr>
        <w:t>11.</w:t>
      </w:r>
      <w:r w:rsidRPr="008106BC">
        <w:rPr>
          <w:rFonts w:cstheme="minorHAnsi"/>
          <w:color w:val="FF0000"/>
          <w:sz w:val="22"/>
          <w:szCs w:val="22"/>
          <w:highlight w:val="cyan"/>
          <w:lang w:val="en-US"/>
        </w:rPr>
        <w:t xml:space="preserve"> </w:t>
      </w:r>
      <w:r w:rsidRPr="008106BC">
        <w:rPr>
          <w:rFonts w:cstheme="minorHAnsi"/>
          <w:b/>
          <w:bCs/>
          <w:color w:val="FF0000"/>
          <w:sz w:val="22"/>
          <w:szCs w:val="22"/>
          <w:highlight w:val="cyan"/>
          <w:lang w:val="en-US"/>
        </w:rPr>
        <w:t>F</w:t>
      </w:r>
      <w:r w:rsidRPr="008106BC">
        <w:rPr>
          <w:rFonts w:cstheme="minorHAnsi"/>
          <w:b/>
          <w:bCs/>
          <w:sz w:val="22"/>
          <w:szCs w:val="22"/>
          <w:highlight w:val="cyan"/>
          <w:lang w:val="en-US"/>
        </w:rPr>
        <w:t xml:space="preserve"> </w:t>
      </w:r>
      <m:oMath>
        <m:r>
          <w:rPr>
            <w:rFonts w:ascii="Cambria Math" w:hAnsi="Cambria Math" w:cstheme="minorHAnsi"/>
            <w:sz w:val="22"/>
            <w:szCs w:val="22"/>
            <w:highlight w:val="cyan"/>
          </w:rPr>
          <m:t>Q</m:t>
        </m:r>
      </m:oMath>
      <w:r w:rsidRPr="008106BC">
        <w:rPr>
          <w:rFonts w:cstheme="minorHAnsi"/>
          <w:b/>
          <w:bCs/>
          <w:sz w:val="22"/>
          <w:szCs w:val="22"/>
          <w:highlight w:val="cyan"/>
          <w:lang w:val="en-US"/>
        </w:rPr>
        <w:t xml:space="preserve"> </w:t>
      </w:r>
      <w:r w:rsidRPr="008106BC">
        <w:rPr>
          <w:rFonts w:cstheme="minorHAnsi"/>
          <w:sz w:val="22"/>
          <w:szCs w:val="22"/>
          <w:highlight w:val="cyan"/>
          <w:lang w:val="en-US"/>
        </w:rPr>
        <w:t>[10]</w:t>
      </w:r>
      <w:r w:rsidRPr="008106BC">
        <w:rPr>
          <w:rFonts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1CBF86BD" w14:textId="77777777" w:rsidR="00720FC6" w:rsidRPr="008106BC" w:rsidRDefault="00720FC6" w:rsidP="00720FC6">
      <w:pPr>
        <w:tabs>
          <w:tab w:val="left" w:pos="3168"/>
          <w:tab w:val="left" w:pos="5388"/>
        </w:tabs>
        <w:spacing w:line="276" w:lineRule="auto"/>
        <w:jc w:val="both"/>
        <w:rPr>
          <w:rFonts w:cstheme="minorHAnsi"/>
          <w:b/>
          <w:bCs/>
          <w:color w:val="FF0000"/>
          <w:sz w:val="22"/>
          <w:szCs w:val="22"/>
          <w:highlight w:val="black"/>
          <w:lang w:val="en-US"/>
        </w:rPr>
      </w:pPr>
      <w:r w:rsidRPr="008106BC">
        <w:rPr>
          <w:rFonts w:eastAsiaTheme="minorEastAsia" w:cstheme="minorHAnsi"/>
          <w:noProof/>
          <w:sz w:val="22"/>
          <w:szCs w:val="22"/>
          <w:highlight w:val="black"/>
          <w:lang w:val="en-US"/>
        </w:rPr>
        <mc:AlternateContent>
          <mc:Choice Requires="wps">
            <w:drawing>
              <wp:anchor distT="0" distB="0" distL="114300" distR="114300" simplePos="0" relativeHeight="251672576" behindDoc="0" locked="0" layoutInCell="1" allowOverlap="1" wp14:anchorId="1796429C" wp14:editId="7A862898">
                <wp:simplePos x="0" y="0"/>
                <wp:positionH relativeFrom="column">
                  <wp:posOffset>1958735</wp:posOffset>
                </wp:positionH>
                <wp:positionV relativeFrom="paragraph">
                  <wp:posOffset>16510</wp:posOffset>
                </wp:positionV>
                <wp:extent cx="537845" cy="152400"/>
                <wp:effectExtent l="0" t="0" r="8255" b="12700"/>
                <wp:wrapNone/>
                <wp:docPr id="52" name="Conector recto 52"/>
                <wp:cNvGraphicFramePr/>
                <a:graphic xmlns:a="http://schemas.openxmlformats.org/drawingml/2006/main">
                  <a:graphicData uri="http://schemas.microsoft.com/office/word/2010/wordprocessingShape">
                    <wps:wsp>
                      <wps:cNvCnPr/>
                      <wps:spPr>
                        <a:xfrm flipH="1" flipV="1">
                          <a:off x="0" y="0"/>
                          <a:ext cx="537845" cy="152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20185" id="Conector recto 52"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5pt,1.3pt" to="196.6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" strokecolor="black [3200]" strokeweight="1pt">
                <v:stroke joinstyle="miter"/>
              </v:line>
            </w:pict>
          </mc:Fallback>
        </mc:AlternateContent>
      </w:r>
      <w:r w:rsidRPr="008106BC">
        <w:rPr>
          <w:rFonts w:eastAsiaTheme="minorEastAsia" w:cstheme="minorHAnsi"/>
          <w:noProof/>
          <w:sz w:val="22"/>
          <w:szCs w:val="22"/>
          <w:highlight w:val="black"/>
          <w:lang w:val="en-US"/>
        </w:rPr>
        <mc:AlternateContent>
          <mc:Choice Requires="wps">
            <w:drawing>
              <wp:anchor distT="0" distB="0" distL="114300" distR="114300" simplePos="0" relativeHeight="251671552" behindDoc="0" locked="0" layoutInCell="1" allowOverlap="1" wp14:anchorId="07D04BD4" wp14:editId="5CF9BA30">
                <wp:simplePos x="0" y="0"/>
                <wp:positionH relativeFrom="column">
                  <wp:posOffset>1402403</wp:posOffset>
                </wp:positionH>
                <wp:positionV relativeFrom="paragraph">
                  <wp:posOffset>16510</wp:posOffset>
                </wp:positionV>
                <wp:extent cx="562610" cy="152400"/>
                <wp:effectExtent l="0" t="0" r="8890" b="12700"/>
                <wp:wrapNone/>
                <wp:docPr id="51" name="Conector recto 51"/>
                <wp:cNvGraphicFramePr/>
                <a:graphic xmlns:a="http://schemas.openxmlformats.org/drawingml/2006/main">
                  <a:graphicData uri="http://schemas.microsoft.com/office/word/2010/wordprocessingShape">
                    <wps:wsp>
                      <wps:cNvCnPr/>
                      <wps:spPr>
                        <a:xfrm flipH="1">
                          <a:off x="0" y="0"/>
                          <a:ext cx="562610" cy="152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CC17E" id="Conector recto 51"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3pt" to="154.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" strokecolor="black [3200]" strokeweight="1pt">
                <v:stroke joinstyle="miter"/>
              </v:line>
            </w:pict>
          </mc:Fallback>
        </mc:AlternateContent>
      </w:r>
    </w:p>
    <w:p w14:paraId="7AA0C2AB" w14:textId="77777777" w:rsidR="00720FC6" w:rsidRPr="008106BC" w:rsidRDefault="00720FC6" w:rsidP="00720FC6">
      <w:pPr>
        <w:tabs>
          <w:tab w:val="left" w:pos="3168"/>
          <w:tab w:val="left" w:pos="5388"/>
        </w:tabs>
        <w:spacing w:line="276" w:lineRule="auto"/>
        <w:jc w:val="both"/>
        <w:rPr>
          <w:rFonts w:cstheme="minorHAnsi"/>
          <w:b/>
          <w:bCs/>
          <w:sz w:val="22"/>
          <w:szCs w:val="22"/>
        </w:rPr>
      </w:pPr>
      <w:r w:rsidRPr="008106BC">
        <w:rPr>
          <w:rFonts w:cstheme="minorHAnsi"/>
          <w:b/>
          <w:bCs/>
          <w:color w:val="FF0000"/>
          <w:sz w:val="22"/>
          <w:szCs w:val="22"/>
          <w:lang w:val="en-US"/>
        </w:rPr>
        <w:t xml:space="preserve">                                     12. </w:t>
      </w:r>
      <w:r w:rsidRPr="008106BC">
        <w:rPr>
          <w:rFonts w:eastAsiaTheme="minorEastAsia" w:cstheme="minorHAnsi"/>
          <w:b/>
          <w:bCs/>
          <w:color w:val="FF0000"/>
          <w:sz w:val="22"/>
          <w:szCs w:val="22"/>
          <w:lang w:val="en-US"/>
        </w:rPr>
        <w:t>V</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m:t>
        </m:r>
        <m:r>
          <w:rPr>
            <w:rFonts w:ascii="Cambria Math" w:eastAsiaTheme="minorEastAsia" w:hAnsi="Cambria Math" w:cstheme="minorHAnsi"/>
            <w:sz w:val="22"/>
            <w:szCs w:val="22"/>
          </w:rPr>
          <m:t>P</m:t>
        </m:r>
      </m:oMath>
      <w:r w:rsidRPr="008106BC">
        <w:rPr>
          <w:rFonts w:eastAsiaTheme="minorEastAsia" w:cstheme="minorHAnsi"/>
          <w:sz w:val="22"/>
          <w:szCs w:val="22"/>
          <w:lang w:val="en-US"/>
        </w:rPr>
        <w:t xml:space="preserve"> [5]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 xml:space="preserve">               </w:t>
      </w:r>
      <w:r w:rsidRPr="008106BC">
        <w:rPr>
          <w:rFonts w:eastAsiaTheme="minorEastAsia" w:cstheme="minorHAnsi"/>
          <w:b/>
          <w:bCs/>
          <w:color w:val="FF0000"/>
          <w:sz w:val="22"/>
          <w:szCs w:val="22"/>
          <w:highlight w:val="cyan"/>
          <w:lang w:val="en-US"/>
        </w:rPr>
        <w:t>13.</w:t>
      </w:r>
      <w:r w:rsidRPr="008106BC">
        <w:rPr>
          <w:rFonts w:eastAsiaTheme="minorEastAsia" w:cstheme="minorHAnsi"/>
          <w:color w:val="FF0000"/>
          <w:sz w:val="22"/>
          <w:szCs w:val="22"/>
          <w:highlight w:val="cyan"/>
          <w:lang w:val="en-US"/>
        </w:rPr>
        <w:t xml:space="preserve"> </w:t>
      </w:r>
      <w:r w:rsidRPr="008106BC">
        <w:rPr>
          <w:rFonts w:eastAsiaTheme="minorEastAsia" w:cstheme="minorHAnsi"/>
          <w:b/>
          <w:bCs/>
          <w:color w:val="FF0000"/>
          <w:sz w:val="22"/>
          <w:szCs w:val="22"/>
          <w:highlight w:val="cyan"/>
        </w:rPr>
        <w:t>V</w:t>
      </w:r>
      <w:r w:rsidRPr="008106BC">
        <w:rPr>
          <w:rFonts w:eastAsiaTheme="minorEastAsia" w:cstheme="minorHAnsi"/>
          <w:sz w:val="22"/>
          <w:szCs w:val="22"/>
          <w:highlight w:val="cyan"/>
        </w:rPr>
        <w:t xml:space="preserve"> </w:t>
      </w:r>
      <m:oMath>
        <m:r>
          <w:rPr>
            <w:rFonts w:ascii="Cambria Math" w:hAnsi="Cambria Math" w:cstheme="minorHAnsi"/>
            <w:sz w:val="22"/>
            <w:szCs w:val="22"/>
            <w:highlight w:val="cyan"/>
          </w:rPr>
          <m:t>Q</m:t>
        </m:r>
      </m:oMath>
      <w:r w:rsidRPr="008106BC">
        <w:rPr>
          <w:rFonts w:eastAsiaTheme="minorEastAsia" w:cstheme="minorHAnsi"/>
          <w:sz w:val="22"/>
          <w:szCs w:val="22"/>
          <w:highlight w:val="cyan"/>
        </w:rPr>
        <w:t xml:space="preserve"> [5]</w:t>
      </w:r>
    </w:p>
    <w:p w14:paraId="04591B4D" w14:textId="77777777" w:rsidR="00720FC6" w:rsidRPr="008106BC" w:rsidRDefault="00720FC6" w:rsidP="00720FC6">
      <w:pPr>
        <w:tabs>
          <w:tab w:val="left" w:pos="2552"/>
          <w:tab w:val="left" w:pos="3612"/>
        </w:tabs>
        <w:spacing w:line="276" w:lineRule="auto"/>
        <w:jc w:val="both"/>
        <w:rPr>
          <w:rFonts w:cstheme="minorHAnsi"/>
          <w:b/>
          <w:bCs/>
          <w:color w:val="FF0000"/>
          <w:sz w:val="22"/>
          <w:szCs w:val="22"/>
          <w:highlight w:val="black"/>
        </w:rPr>
      </w:pPr>
      <w:r w:rsidRPr="008106BC">
        <w:rPr>
          <w:rFonts w:cstheme="minorHAnsi"/>
          <w:sz w:val="22"/>
          <w:szCs w:val="22"/>
        </w:rPr>
        <w:t xml:space="preserve">                                     </w:t>
      </w:r>
      <w:r w:rsidRPr="008106BC">
        <w:rPr>
          <w:rFonts w:cstheme="minorHAnsi"/>
          <w:b/>
          <w:bCs/>
          <w:color w:val="FF0000"/>
          <w:sz w:val="22"/>
          <w:szCs w:val="22"/>
          <w:highlight w:val="green"/>
        </w:rPr>
        <w:t>14.</w:t>
      </w:r>
      <w:r w:rsidRPr="008106BC">
        <w:rPr>
          <w:rFonts w:cstheme="minorHAnsi"/>
          <w:color w:val="FF0000"/>
          <w:sz w:val="22"/>
          <w:szCs w:val="22"/>
          <w:highlight w:val="green"/>
        </w:rPr>
        <w:t xml:space="preserve"> </w:t>
      </w:r>
      <w:r w:rsidRPr="008106BC">
        <w:rPr>
          <w:rFonts w:cstheme="minorHAnsi"/>
          <w:b/>
          <w:bCs/>
          <w:color w:val="FF0000"/>
          <w:sz w:val="22"/>
          <w:szCs w:val="22"/>
          <w:highlight w:val="green"/>
        </w:rPr>
        <w:t>F</w:t>
      </w:r>
      <w:r w:rsidRPr="008106BC">
        <w:rPr>
          <w:rFonts w:cstheme="minorHAnsi"/>
          <w:sz w:val="22"/>
          <w:szCs w:val="22"/>
          <w:highlight w:val="green"/>
        </w:rPr>
        <w:t xml:space="preserve"> </w:t>
      </w:r>
      <m:oMath>
        <m:r>
          <w:rPr>
            <w:rFonts w:ascii="Cambria Math" w:eastAsiaTheme="minorEastAsia" w:hAnsi="Cambria Math" w:cstheme="minorHAnsi"/>
            <w:sz w:val="22"/>
            <w:szCs w:val="22"/>
            <w:highlight w:val="green"/>
          </w:rPr>
          <m:t>P</m:t>
        </m:r>
      </m:oMath>
      <w:r w:rsidRPr="008106BC">
        <w:rPr>
          <w:rFonts w:cstheme="minorHAnsi"/>
          <w:sz w:val="22"/>
          <w:szCs w:val="22"/>
          <w:highlight w:val="green"/>
        </w:rPr>
        <w:t xml:space="preserve"> [12]</w:t>
      </w:r>
      <w:r w:rsidRPr="008106BC">
        <w:rPr>
          <w:rFonts w:cstheme="minorHAnsi"/>
          <w:b/>
          <w:bCs/>
          <w:color w:val="FF0000"/>
          <w:sz w:val="22"/>
          <w:szCs w:val="22"/>
        </w:rPr>
        <w:t xml:space="preserve">                       </w:t>
      </w:r>
      <w:r>
        <w:rPr>
          <w:rFonts w:cstheme="minorHAnsi"/>
          <w:b/>
          <w:bCs/>
          <w:color w:val="FF0000"/>
          <w:sz w:val="22"/>
          <w:szCs w:val="22"/>
        </w:rPr>
        <w:t xml:space="preserve">   </w:t>
      </w:r>
      <w:r w:rsidRPr="008106BC">
        <w:rPr>
          <w:rFonts w:cstheme="minorHAnsi"/>
          <w:b/>
          <w:bCs/>
          <w:color w:val="FF0000"/>
          <w:sz w:val="22"/>
          <w:szCs w:val="22"/>
        </w:rPr>
        <w:t xml:space="preserve">  </w:t>
      </w:r>
      <w:r w:rsidRPr="008106BC">
        <w:rPr>
          <w:rFonts w:ascii="Segoe UI Symbol" w:hAnsi="Segoe UI Symbol" w:cs="Segoe UI Symbol"/>
          <w:b/>
          <w:bCs/>
          <w:color w:val="FF0000"/>
          <w:sz w:val="22"/>
          <w:szCs w:val="22"/>
        </w:rPr>
        <w:t>✕</w:t>
      </w:r>
    </w:p>
    <w:p w14:paraId="69791224" w14:textId="77777777" w:rsidR="00720FC6" w:rsidRPr="008106BC" w:rsidRDefault="00720FC6" w:rsidP="00720FC6">
      <w:pPr>
        <w:tabs>
          <w:tab w:val="left" w:pos="2552"/>
          <w:tab w:val="left" w:pos="3612"/>
        </w:tabs>
        <w:spacing w:line="276" w:lineRule="auto"/>
        <w:jc w:val="both"/>
        <w:rPr>
          <w:rFonts w:cstheme="minorHAnsi"/>
          <w:b/>
          <w:bCs/>
          <w:color w:val="FF0000"/>
          <w:sz w:val="22"/>
          <w:szCs w:val="22"/>
        </w:rPr>
      </w:pPr>
      <w:r w:rsidRPr="008106BC">
        <w:rPr>
          <w:rFonts w:cstheme="minorHAnsi"/>
          <w:b/>
          <w:bCs/>
          <w:color w:val="FF0000"/>
          <w:sz w:val="22"/>
          <w:szCs w:val="22"/>
        </w:rPr>
        <w:t xml:space="preserve">                                  </w:t>
      </w:r>
      <w:r>
        <w:rPr>
          <w:rFonts w:cstheme="minorHAnsi"/>
          <w:b/>
          <w:bCs/>
          <w:color w:val="FF0000"/>
          <w:sz w:val="22"/>
          <w:szCs w:val="22"/>
        </w:rPr>
        <w:t xml:space="preserve">          </w:t>
      </w:r>
      <w:r w:rsidRPr="008106BC">
        <w:rPr>
          <w:rFonts w:ascii="Segoe UI Symbol" w:hAnsi="Segoe UI Symbol" w:cs="Segoe UI Symbol"/>
          <w:b/>
          <w:bCs/>
          <w:color w:val="FF0000"/>
          <w:sz w:val="22"/>
          <w:szCs w:val="22"/>
        </w:rPr>
        <w:t>✕</w:t>
      </w:r>
    </w:p>
    <w:p w14:paraId="64B9DF9E" w14:textId="77777777" w:rsidR="00720FC6" w:rsidRPr="008106BC" w:rsidRDefault="00720FC6" w:rsidP="00720FC6">
      <w:pPr>
        <w:spacing w:line="276" w:lineRule="auto"/>
        <w:ind w:firstLine="708"/>
        <w:jc w:val="both"/>
        <w:rPr>
          <w:rFonts w:cstheme="minorHAnsi"/>
          <w:sz w:val="22"/>
          <w:szCs w:val="22"/>
        </w:rPr>
      </w:pPr>
    </w:p>
    <w:p w14:paraId="49C4A9DB" w14:textId="77777777" w:rsidR="00720FC6" w:rsidRPr="008106BC" w:rsidRDefault="00720FC6" w:rsidP="00720FC6">
      <w:pPr>
        <w:spacing w:line="276" w:lineRule="auto"/>
        <w:ind w:firstLine="708"/>
        <w:jc w:val="both"/>
        <w:rPr>
          <w:rFonts w:cstheme="minorHAnsi"/>
          <w:i/>
          <w:iCs/>
          <w:sz w:val="22"/>
          <w:szCs w:val="22"/>
        </w:rPr>
      </w:pPr>
      <w:r w:rsidRPr="008106BC">
        <w:rPr>
          <w:rFonts w:cstheme="minorHAnsi"/>
          <w:sz w:val="22"/>
          <w:szCs w:val="22"/>
        </w:rPr>
        <w:t>Todas las ramas del segundo árbol también se cierran. Así, se rechaza la hipótesis</w:t>
      </w:r>
      <w:r>
        <w:rPr>
          <w:rFonts w:cstheme="minorHAnsi"/>
          <w:sz w:val="22"/>
          <w:szCs w:val="22"/>
        </w:rPr>
        <w:t xml:space="preserve">: todas las estructuras </w:t>
      </w:r>
      <w:r>
        <w:rPr>
          <w:rFonts w:cstheme="minorHAnsi"/>
          <w:i/>
          <w:iCs/>
          <w:sz w:val="22"/>
          <w:szCs w:val="22"/>
        </w:rPr>
        <w:t xml:space="preserve">U </w:t>
      </w:r>
      <w:r>
        <w:rPr>
          <w:rFonts w:cstheme="minorHAnsi"/>
          <w:sz w:val="22"/>
          <w:szCs w:val="22"/>
        </w:rPr>
        <w:t xml:space="preserve">que modelan a </w:t>
      </w:r>
      <m:oMath>
        <m:r>
          <w:rPr>
            <w:rFonts w:ascii="Cambria Math" w:hAnsi="Cambria Math" w:cstheme="minorHAnsi"/>
            <w:sz w:val="22"/>
            <w:szCs w:val="22"/>
            <w:lang w:val="es-ES"/>
          </w:rPr>
          <m:t>ϕ</m:t>
        </m:r>
      </m:oMath>
      <w:r>
        <w:rPr>
          <w:rFonts w:cstheme="minorHAnsi"/>
          <w:sz w:val="22"/>
          <w:szCs w:val="22"/>
        </w:rPr>
        <w:t xml:space="preserve"> también modelan a </w:t>
      </w:r>
      <m:oMath>
        <m:r>
          <w:rPr>
            <w:rFonts w:ascii="Cambria Math" w:hAnsi="Cambria Math" w:cstheme="minorHAnsi"/>
            <w:sz w:val="22"/>
            <w:szCs w:val="22"/>
            <w:lang w:val="es-ES"/>
          </w:rPr>
          <m:t>ψ</m:t>
        </m:r>
      </m:oMath>
      <w:r>
        <w:rPr>
          <w:rFonts w:cstheme="minorHAnsi"/>
          <w:sz w:val="22"/>
          <w:szCs w:val="22"/>
        </w:rPr>
        <w:t xml:space="preserve"> y visceversa; por tanto, </w:t>
      </w:r>
      <m:oMath>
        <m:r>
          <m:rPr>
            <m:sty m:val="bi"/>
          </m:rPr>
          <w:rPr>
            <w:rFonts w:ascii="Cambria Math" w:hAnsi="Cambria Math" w:cstheme="minorHAnsi"/>
            <w:sz w:val="22"/>
            <w:szCs w:val="22"/>
            <w:lang w:val="es-ES"/>
          </w:rPr>
          <m:t>ϕ</m:t>
        </m:r>
      </m:oMath>
      <w:r w:rsidRPr="008106BC">
        <w:rPr>
          <w:rFonts w:cstheme="minorHAnsi"/>
          <w:b/>
          <w:bCs/>
          <w:sz w:val="22"/>
          <w:szCs w:val="22"/>
          <w:lang w:val="es-ES"/>
        </w:rPr>
        <w:t xml:space="preserve"> equivale a </w:t>
      </w:r>
      <m:oMath>
        <m:r>
          <m:rPr>
            <m:sty m:val="bi"/>
          </m:rPr>
          <w:rPr>
            <w:rFonts w:ascii="Cambria Math" w:hAnsi="Cambria Math" w:cstheme="minorHAnsi"/>
            <w:sz w:val="22"/>
            <w:szCs w:val="22"/>
            <w:lang w:val="es-ES"/>
          </w:rPr>
          <m:t>ψ</m:t>
        </m:r>
      </m:oMath>
      <w:r w:rsidRPr="008106BC">
        <w:rPr>
          <w:rFonts w:cstheme="minorHAnsi"/>
          <w:i/>
          <w:iCs/>
          <w:sz w:val="22"/>
          <w:szCs w:val="22"/>
        </w:rPr>
        <w:t>.</w:t>
      </w:r>
    </w:p>
    <w:p w14:paraId="18B52142" w14:textId="77777777" w:rsidR="00720FC6" w:rsidRPr="008106BC" w:rsidRDefault="00720FC6" w:rsidP="00720FC6">
      <w:pPr>
        <w:spacing w:line="276" w:lineRule="auto"/>
        <w:rPr>
          <w:rFonts w:eastAsiaTheme="minorEastAsia" w:cstheme="minorHAnsi"/>
          <w:sz w:val="22"/>
          <w:szCs w:val="22"/>
        </w:rPr>
      </w:pPr>
    </w:p>
    <w:p w14:paraId="77C9ADA0" w14:textId="77777777" w:rsidR="00720FC6" w:rsidRPr="00BD6D82" w:rsidRDefault="00720FC6" w:rsidP="00720FC6">
      <w:pPr>
        <w:spacing w:line="276" w:lineRule="auto"/>
        <w:rPr>
          <w:rFonts w:cstheme="minorHAnsi"/>
          <w:b/>
          <w:bCs/>
          <w:sz w:val="22"/>
          <w:szCs w:val="22"/>
          <w:lang w:val="es-ES"/>
        </w:rPr>
      </w:pPr>
      <w:r w:rsidRPr="00BD6D82">
        <w:rPr>
          <w:rFonts w:cstheme="minorHAnsi"/>
          <w:b/>
          <w:bCs/>
          <w:sz w:val="22"/>
          <w:szCs w:val="22"/>
        </w:rPr>
        <w:t xml:space="preserve">V. </w:t>
      </w:r>
      <w:r w:rsidRPr="00BD6D82">
        <w:rPr>
          <w:rFonts w:cstheme="minorHAnsi"/>
          <w:b/>
          <w:bCs/>
          <w:sz w:val="22"/>
          <w:szCs w:val="22"/>
          <w:lang w:val="es-ES"/>
        </w:rPr>
        <w:t>¿</w:t>
      </w:r>
      <m:oMath>
        <m:r>
          <m:rPr>
            <m:sty m:val="bi"/>
          </m:rPr>
          <w:rPr>
            <w:rFonts w:ascii="Cambria Math" w:hAnsi="Cambria Math" w:cstheme="minorHAnsi"/>
            <w:sz w:val="22"/>
            <w:szCs w:val="22"/>
            <w:lang w:val="es-ES"/>
          </w:rPr>
          <m:t>Δ</m:t>
        </m:r>
      </m:oMath>
      <w:r w:rsidRPr="00BD6D82">
        <w:rPr>
          <w:rFonts w:cstheme="minorHAnsi"/>
          <w:b/>
          <w:bCs/>
          <w:i/>
          <w:iCs/>
          <w:sz w:val="22"/>
          <w:szCs w:val="22"/>
          <w:lang w:val="es-ES"/>
        </w:rPr>
        <w:t xml:space="preserve"> </w:t>
      </w:r>
      <w:r w:rsidRPr="00BD6D82">
        <w:rPr>
          <w:rFonts w:cstheme="minorHAnsi"/>
          <w:b/>
          <w:bCs/>
          <w:sz w:val="22"/>
          <w:szCs w:val="22"/>
          <w:lang w:val="es-ES"/>
        </w:rPr>
        <w:t xml:space="preserve">es válido semánticamente o no? </w:t>
      </w:r>
    </w:p>
    <w:p w14:paraId="0F16CC5D" w14:textId="77777777" w:rsidR="00720FC6" w:rsidRPr="008106BC" w:rsidRDefault="00720FC6" w:rsidP="00720FC6">
      <w:pPr>
        <w:spacing w:line="276" w:lineRule="auto"/>
        <w:jc w:val="center"/>
        <w:rPr>
          <w:rFonts w:cstheme="minorHAnsi"/>
          <w:sz w:val="22"/>
          <w:szCs w:val="22"/>
          <w:lang w:val="es-ES"/>
        </w:rPr>
      </w:pPr>
      <m:oMathPara>
        <m:oMath>
          <m:r>
            <w:rPr>
              <w:rFonts w:ascii="Cambria Math" w:hAnsi="Cambria Math" w:cstheme="minorHAnsi"/>
              <w:sz w:val="22"/>
              <w:szCs w:val="22"/>
              <w:lang w:val="es-ES"/>
            </w:rPr>
            <m:t>Δ</m:t>
          </m:r>
          <m:r>
            <m:rPr>
              <m:sty m:val="p"/>
            </m:rPr>
            <w:rPr>
              <w:rFonts w:ascii="Cambria Math" w:hAnsi="Cambria Math" w:cstheme="minorHAnsi"/>
              <w:sz w:val="22"/>
              <w:szCs w:val="22"/>
              <w:lang w:val="es-ES"/>
            </w:rPr>
            <m:t>:</m:t>
          </m:r>
          <m:r>
            <w:rPr>
              <w:rFonts w:ascii="Cambria Math" w:hAnsi="Cambria Math" w:cstheme="minorHAnsi"/>
              <w:sz w:val="22"/>
              <w:szCs w:val="22"/>
              <w:lang w:val="es-ES"/>
            </w:rPr>
            <m:t>ϕ,ψ,χ∴ω</m:t>
          </m:r>
        </m:oMath>
      </m:oMathPara>
    </w:p>
    <w:p w14:paraId="78AABB5D" w14:textId="77777777" w:rsidR="00720FC6" w:rsidRPr="008106BC" w:rsidRDefault="00720FC6" w:rsidP="00720FC6">
      <w:pPr>
        <w:spacing w:line="276" w:lineRule="auto"/>
        <w:jc w:val="center"/>
        <w:rPr>
          <w:rFonts w:cstheme="minorHAnsi"/>
          <w:sz w:val="22"/>
          <w:szCs w:val="22"/>
          <w:lang w:val="en-US"/>
        </w:rPr>
      </w:pPr>
      <m:oMathPara>
        <m:oMath>
          <m:r>
            <w:rPr>
              <w:rFonts w:ascii="Cambria Math" w:hAnsi="Cambria Math" w:cstheme="minorHAnsi"/>
              <w:sz w:val="22"/>
              <w:szCs w:val="22"/>
              <w:lang w:val="es-ES"/>
            </w:rPr>
            <m:t>ϕ:</m:t>
          </m:r>
          <m:r>
            <w:rPr>
              <w:rFonts w:ascii="Cambria Math" w:hAnsi="Cambria Math" w:cstheme="minorHAnsi"/>
              <w:sz w:val="22"/>
              <w:szCs w:val="22"/>
              <w:lang w:val="en-US"/>
            </w:rPr>
            <m:t>(¬T ⊃</m:t>
          </m:r>
          <m:r>
            <w:rPr>
              <w:rFonts w:ascii="Cambria Math" w:hAnsi="Cambria Math" w:cstheme="minorHAnsi"/>
              <w:sz w:val="22"/>
              <w:szCs w:val="22"/>
              <w:lang w:val="es-ES"/>
            </w:rPr>
            <m:t>R</m:t>
          </m:r>
          <m:r>
            <w:rPr>
              <w:rFonts w:ascii="Cambria Math" w:hAnsi="Cambria Math" w:cstheme="minorHAnsi"/>
              <w:sz w:val="22"/>
              <w:szCs w:val="22"/>
              <w:lang w:val="en-US"/>
            </w:rPr>
            <m:t>)</m:t>
          </m:r>
        </m:oMath>
      </m:oMathPara>
    </w:p>
    <w:p w14:paraId="48E2C5BD" w14:textId="77777777" w:rsidR="00720FC6" w:rsidRPr="008106BC" w:rsidRDefault="00720FC6" w:rsidP="00720FC6">
      <w:pPr>
        <w:spacing w:line="276" w:lineRule="auto"/>
        <w:jc w:val="center"/>
        <w:rPr>
          <w:rFonts w:cstheme="minorHAnsi"/>
          <w:i/>
          <w:iCs/>
          <w:sz w:val="22"/>
          <w:szCs w:val="22"/>
          <w:lang w:val="en-US"/>
        </w:rPr>
      </w:pPr>
      <m:oMathPara>
        <m:oMath>
          <m:r>
            <w:rPr>
              <w:rFonts w:ascii="Cambria Math" w:hAnsi="Cambria Math" w:cstheme="minorHAnsi"/>
              <w:sz w:val="22"/>
              <w:szCs w:val="22"/>
              <w:lang w:val="es-ES"/>
            </w:rPr>
            <m:t>ψ:</m:t>
          </m:r>
          <m:r>
            <w:rPr>
              <w:rFonts w:ascii="Cambria Math" w:hAnsi="Cambria Math" w:cstheme="minorHAnsi"/>
              <w:sz w:val="22"/>
              <w:szCs w:val="22"/>
              <w:lang w:val="en-US"/>
            </w:rPr>
            <m:t>(¬</m:t>
          </m:r>
          <m:r>
            <w:rPr>
              <w:rFonts w:ascii="Cambria Math" w:hAnsi="Cambria Math" w:cstheme="minorHAnsi"/>
              <w:sz w:val="22"/>
              <w:szCs w:val="22"/>
              <w:lang w:val="es-ES"/>
            </w:rPr>
            <m:t>R</m:t>
          </m:r>
          <m:r>
            <w:rPr>
              <w:rFonts w:ascii="Cambria Math" w:hAnsi="Cambria Math" w:cstheme="minorHAnsi"/>
              <w:sz w:val="22"/>
              <w:szCs w:val="22"/>
              <w:lang w:val="en-US"/>
            </w:rPr>
            <m:t>∧</m:t>
          </m:r>
          <m:r>
            <w:rPr>
              <w:rFonts w:ascii="Cambria Math" w:hAnsi="Cambria Math" w:cstheme="minorHAnsi"/>
              <w:sz w:val="22"/>
              <w:szCs w:val="22"/>
              <w:lang w:val="es-ES"/>
            </w:rPr>
            <m:t>S</m:t>
          </m:r>
          <m:r>
            <w:rPr>
              <w:rFonts w:ascii="Cambria Math" w:hAnsi="Cambria Math" w:cstheme="minorHAnsi"/>
              <w:sz w:val="22"/>
              <w:szCs w:val="22"/>
              <w:lang w:val="en-US"/>
            </w:rPr>
            <m:t>)</m:t>
          </m:r>
        </m:oMath>
      </m:oMathPara>
    </w:p>
    <w:p w14:paraId="3EC8AD51" w14:textId="77777777" w:rsidR="00720FC6" w:rsidRPr="008106BC" w:rsidRDefault="00720FC6" w:rsidP="00720FC6">
      <w:pPr>
        <w:spacing w:line="276" w:lineRule="auto"/>
        <w:jc w:val="center"/>
        <w:rPr>
          <w:rFonts w:eastAsiaTheme="minorEastAsia" w:cstheme="minorHAnsi"/>
          <w:i/>
          <w:sz w:val="22"/>
          <w:szCs w:val="22"/>
        </w:rPr>
      </w:pPr>
      <m:oMathPara>
        <m:oMath>
          <m:r>
            <w:rPr>
              <w:rFonts w:ascii="Cambria Math" w:hAnsi="Cambria Math" w:cstheme="minorHAnsi"/>
              <w:sz w:val="22"/>
              <w:szCs w:val="22"/>
              <w:lang w:val="es-ES"/>
            </w:rPr>
            <m:t>χ:</m:t>
          </m:r>
          <m:d>
            <m:dPr>
              <m:ctrlPr>
                <w:ins w:id="156" w:author="Usuario" w:date="2022-04-20T13:25:00Z">
                  <w:rPr>
                    <w:rFonts w:ascii="Cambria Math" w:hAnsi="Cambria Math" w:cstheme="minorHAnsi"/>
                    <w:i/>
                    <w:iCs/>
                    <w:sz w:val="22"/>
                    <w:szCs w:val="22"/>
                    <w:lang w:val="es-ES"/>
                  </w:rPr>
                </w:ins>
              </m:ctrlPr>
            </m:dPr>
            <m:e>
              <m:r>
                <w:rPr>
                  <w:rFonts w:ascii="Cambria Math" w:hAnsi="Cambria Math" w:cstheme="minorHAnsi"/>
                  <w:sz w:val="22"/>
                  <w:szCs w:val="22"/>
                  <w:lang w:val="es-ES"/>
                </w:rPr>
                <m:t>S</m:t>
              </m:r>
              <m:r>
                <w:rPr>
                  <w:rFonts w:ascii="Cambria Math" w:hAnsi="Cambria Math" w:cstheme="minorHAnsi"/>
                  <w:sz w:val="22"/>
                  <w:szCs w:val="22"/>
                </w:rPr>
                <m:t>⊃</m:t>
              </m:r>
              <m:d>
                <m:dPr>
                  <m:ctrlPr>
                    <w:ins w:id="157"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n-US"/>
                    </w:rPr>
                    <m:t>Q</m:t>
                  </m:r>
                  <m:ctrlPr>
                    <w:ins w:id="158" w:author="Usuario" w:date="2022-04-20T13:25:00Z">
                      <w:rPr>
                        <w:rFonts w:ascii="Cambria Math" w:hAnsi="Cambria Math" w:cstheme="minorHAnsi"/>
                        <w:i/>
                        <w:sz w:val="22"/>
                        <w:szCs w:val="22"/>
                        <w:lang w:val="es-ES"/>
                      </w:rPr>
                    </w:ins>
                  </m:ctrlPr>
                </m:e>
              </m:d>
              <m:ctrlPr>
                <w:ins w:id="159" w:author="Usuario" w:date="2022-04-20T13:25:00Z">
                  <w:rPr>
                    <w:rFonts w:ascii="Cambria Math" w:hAnsi="Cambria Math" w:cstheme="minorHAnsi"/>
                    <w:i/>
                    <w:sz w:val="22"/>
                    <w:szCs w:val="22"/>
                  </w:rPr>
                </w:ins>
              </m:ctrlPr>
            </m:e>
          </m:d>
        </m:oMath>
      </m:oMathPara>
    </w:p>
    <w:p w14:paraId="33ADC51B" w14:textId="77777777" w:rsidR="00720FC6" w:rsidRPr="008106BC" w:rsidRDefault="00720FC6" w:rsidP="00720FC6">
      <w:pPr>
        <w:spacing w:line="276" w:lineRule="auto"/>
        <w:jc w:val="center"/>
        <w:rPr>
          <w:rFonts w:eastAsiaTheme="minorEastAsia" w:cstheme="minorHAnsi"/>
          <w:i/>
          <w:iCs/>
          <w:sz w:val="22"/>
          <w:szCs w:val="22"/>
          <w:vertAlign w:val="subscript"/>
        </w:rPr>
      </w:pPr>
      <m:oMathPara>
        <m:oMath>
          <m:r>
            <w:rPr>
              <w:rFonts w:ascii="Cambria Math" w:hAnsi="Cambria Math" w:cstheme="minorHAnsi"/>
              <w:sz w:val="22"/>
              <w:szCs w:val="22"/>
              <w:lang w:val="es-ES"/>
            </w:rPr>
            <m:t>ω:</m:t>
          </m:r>
          <m:r>
            <w:rPr>
              <w:rFonts w:ascii="Cambria Math" w:eastAsiaTheme="minorEastAsia" w:hAnsi="Cambria Math" w:cstheme="minorHAnsi"/>
              <w:sz w:val="22"/>
              <w:szCs w:val="22"/>
            </w:rPr>
            <m:t>(</m:t>
          </m:r>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n-US"/>
            </w:rPr>
            <m:t>T</m:t>
          </m:r>
          <m:r>
            <w:rPr>
              <w:rFonts w:ascii="Cambria Math" w:hAnsi="Cambria Math" w:cstheme="minorHAnsi"/>
              <w:sz w:val="22"/>
              <w:szCs w:val="22"/>
            </w:rPr>
            <m:t>)</m:t>
          </m:r>
        </m:oMath>
      </m:oMathPara>
    </w:p>
    <w:p w14:paraId="2C6F7DFE" w14:textId="77777777" w:rsidR="00720FC6" w:rsidRPr="008106BC" w:rsidRDefault="00720FC6" w:rsidP="00720FC6">
      <w:pPr>
        <w:spacing w:line="276" w:lineRule="auto"/>
        <w:rPr>
          <w:rFonts w:cstheme="minorHAnsi"/>
          <w:sz w:val="22"/>
          <w:szCs w:val="22"/>
        </w:rPr>
      </w:pPr>
    </w:p>
    <w:p w14:paraId="4C41434D" w14:textId="77777777" w:rsidR="00720FC6" w:rsidRPr="008106BC" w:rsidRDefault="00720FC6" w:rsidP="00720FC6">
      <w:pPr>
        <w:spacing w:line="276" w:lineRule="auto"/>
        <w:jc w:val="both"/>
        <w:rPr>
          <w:rFonts w:cstheme="minorHAnsi"/>
          <w:sz w:val="22"/>
          <w:szCs w:val="22"/>
        </w:rPr>
      </w:pPr>
      <w:r w:rsidRPr="008106BC">
        <w:rPr>
          <w:rFonts w:cstheme="minorHAnsi"/>
          <w:sz w:val="22"/>
          <w:szCs w:val="22"/>
        </w:rPr>
        <w:tab/>
      </w:r>
      <w:r>
        <w:rPr>
          <w:rFonts w:cstheme="minorHAnsi"/>
          <w:sz w:val="22"/>
          <w:szCs w:val="22"/>
        </w:rPr>
        <w:t>Se debe</w:t>
      </w:r>
      <w:r w:rsidRPr="008106BC">
        <w:rPr>
          <w:rFonts w:cstheme="minorHAnsi"/>
          <w:sz w:val="22"/>
          <w:szCs w:val="22"/>
        </w:rPr>
        <w:t xml:space="preserve"> tomar la hipótesis de que </w:t>
      </w:r>
      <m:oMath>
        <m:r>
          <w:rPr>
            <w:rFonts w:ascii="Cambria Math" w:hAnsi="Cambria Math" w:cstheme="minorHAnsi"/>
            <w:sz w:val="22"/>
            <w:szCs w:val="22"/>
            <w:lang w:val="es-ES"/>
          </w:rPr>
          <m:t>Δ</m:t>
        </m:r>
      </m:oMath>
      <w:r w:rsidRPr="008106BC">
        <w:rPr>
          <w:rFonts w:cstheme="minorHAnsi"/>
          <w:i/>
          <w:iCs/>
          <w:sz w:val="22"/>
          <w:szCs w:val="22"/>
        </w:rPr>
        <w:t xml:space="preserve"> </w:t>
      </w:r>
      <w:r w:rsidRPr="008106BC">
        <w:rPr>
          <w:rFonts w:cstheme="minorHAnsi"/>
          <w:sz w:val="22"/>
          <w:szCs w:val="22"/>
        </w:rPr>
        <w:t xml:space="preserve">no es válido. </w:t>
      </w:r>
      <w:r>
        <w:rPr>
          <w:rFonts w:cstheme="minorHAnsi"/>
          <w:sz w:val="22"/>
          <w:szCs w:val="22"/>
        </w:rPr>
        <w:t>Se decidirá</w:t>
      </w:r>
      <w:r w:rsidRPr="008106BC">
        <w:rPr>
          <w:rFonts w:cstheme="minorHAnsi"/>
          <w:sz w:val="22"/>
          <w:szCs w:val="22"/>
        </w:rPr>
        <w:t xml:space="preserve"> si es posible que</w:t>
      </w:r>
      <w:r>
        <w:rPr>
          <w:rFonts w:cstheme="minorHAnsi"/>
          <w:sz w:val="22"/>
          <w:szCs w:val="22"/>
        </w:rPr>
        <w:t xml:space="preserve"> </w:t>
      </w:r>
      <w:proofErr w:type="spellStart"/>
      <w:r>
        <w:rPr>
          <w:rFonts w:cstheme="minorHAnsi"/>
          <w:sz w:val="22"/>
          <w:szCs w:val="22"/>
        </w:rPr>
        <w:t>a</w:t>
      </w:r>
      <w:proofErr w:type="spellEnd"/>
      <w:r w:rsidRPr="008106BC">
        <w:rPr>
          <w:rFonts w:cstheme="minorHAnsi"/>
          <w:sz w:val="22"/>
          <w:szCs w:val="22"/>
        </w:rPr>
        <w:t xml:space="preserve"> </w:t>
      </w:r>
      <m:oMath>
        <m:r>
          <w:rPr>
            <w:rFonts w:ascii="Cambria Math" w:hAnsi="Cambria Math" w:cstheme="minorHAnsi"/>
            <w:sz w:val="22"/>
            <w:szCs w:val="22"/>
            <w:lang w:val="es-ES"/>
          </w:rPr>
          <m:t>ϕ,ψ</m:t>
        </m:r>
      </m:oMath>
      <w:r w:rsidRPr="008106BC">
        <w:rPr>
          <w:rFonts w:eastAsiaTheme="minorEastAsia" w:cstheme="minorHAnsi"/>
          <w:sz w:val="22"/>
          <w:szCs w:val="22"/>
          <w:lang w:val="es-ES"/>
        </w:rPr>
        <w:t xml:space="preserve"> y </w:t>
      </w:r>
      <m:oMath>
        <m:r>
          <w:rPr>
            <w:rFonts w:ascii="Cambria Math" w:hAnsi="Cambria Math" w:cstheme="minorHAnsi"/>
            <w:sz w:val="22"/>
            <w:szCs w:val="22"/>
            <w:lang w:val="es-ES"/>
          </w:rPr>
          <m:t>χ</m:t>
        </m:r>
      </m:oMath>
      <w:r w:rsidRPr="008106BC">
        <w:rPr>
          <w:rFonts w:cstheme="minorHAnsi"/>
          <w:i/>
          <w:iCs/>
          <w:sz w:val="22"/>
          <w:szCs w:val="22"/>
        </w:rPr>
        <w:t xml:space="preserve"> </w:t>
      </w:r>
      <w:r>
        <w:rPr>
          <w:rFonts w:cstheme="minorHAnsi"/>
          <w:sz w:val="22"/>
          <w:szCs w:val="22"/>
        </w:rPr>
        <w:t>se les asigne el valor</w:t>
      </w:r>
      <w:r w:rsidRPr="008106BC">
        <w:rPr>
          <w:rFonts w:cstheme="minorHAnsi"/>
          <w:sz w:val="22"/>
          <w:szCs w:val="22"/>
        </w:rPr>
        <w:t xml:space="preserve"> </w:t>
      </w:r>
      <w:r w:rsidRPr="004C51C0">
        <w:rPr>
          <w:rFonts w:cstheme="minorHAnsi"/>
          <w:i/>
          <w:iCs/>
          <w:sz w:val="22"/>
          <w:szCs w:val="22"/>
        </w:rPr>
        <w:t>V</w:t>
      </w:r>
      <w:r w:rsidRPr="008106BC">
        <w:rPr>
          <w:rFonts w:cstheme="minorHAnsi"/>
          <w:sz w:val="22"/>
          <w:szCs w:val="22"/>
        </w:rPr>
        <w:t xml:space="preserve"> y</w:t>
      </w:r>
      <w:r>
        <w:rPr>
          <w:rFonts w:cstheme="minorHAnsi"/>
          <w:sz w:val="22"/>
          <w:szCs w:val="22"/>
        </w:rPr>
        <w:t>,</w:t>
      </w:r>
      <w:r w:rsidRPr="008106BC">
        <w:rPr>
          <w:rFonts w:cstheme="minorHAnsi"/>
          <w:sz w:val="22"/>
          <w:szCs w:val="22"/>
        </w:rPr>
        <w:t xml:space="preserve"> </w:t>
      </w:r>
      <w:r>
        <w:rPr>
          <w:rFonts w:cstheme="minorHAnsi"/>
          <w:sz w:val="22"/>
          <w:szCs w:val="22"/>
        </w:rPr>
        <w:t>a</w:t>
      </w:r>
      <w:r>
        <w:rPr>
          <w:rFonts w:eastAsiaTheme="minorEastAsia" w:cstheme="minorHAnsi"/>
          <w:sz w:val="22"/>
          <w:szCs w:val="22"/>
        </w:rPr>
        <w:t xml:space="preserve"> </w:t>
      </w:r>
      <m:oMath>
        <m:r>
          <w:rPr>
            <w:rFonts w:ascii="Cambria Math" w:hAnsi="Cambria Math" w:cstheme="minorHAnsi"/>
            <w:sz w:val="22"/>
            <w:szCs w:val="22"/>
            <w:lang w:val="es-ES"/>
          </w:rPr>
          <m:t>ω</m:t>
        </m:r>
      </m:oMath>
      <w:r>
        <w:rPr>
          <w:rFonts w:eastAsiaTheme="minorEastAsia" w:cstheme="minorHAnsi"/>
          <w:sz w:val="22"/>
          <w:szCs w:val="22"/>
          <w:lang w:val="es-ES"/>
        </w:rPr>
        <w:t xml:space="preserve">, el valor </w:t>
      </w:r>
      <w:r w:rsidRPr="004C51C0">
        <w:rPr>
          <w:rFonts w:cstheme="minorHAnsi"/>
          <w:i/>
          <w:iCs/>
          <w:sz w:val="22"/>
          <w:szCs w:val="22"/>
        </w:rPr>
        <w:t>F</w:t>
      </w:r>
      <w:r w:rsidRPr="008106BC">
        <w:rPr>
          <w:rFonts w:cstheme="minorHAnsi"/>
          <w:sz w:val="22"/>
          <w:szCs w:val="22"/>
        </w:rPr>
        <w:t xml:space="preserve"> al mismo tiempo:</w:t>
      </w:r>
    </w:p>
    <w:p w14:paraId="7EBFCC7E" w14:textId="77777777" w:rsidR="00720FC6" w:rsidRPr="008106BC" w:rsidRDefault="00720FC6" w:rsidP="00720FC6">
      <w:pPr>
        <w:spacing w:line="276" w:lineRule="auto"/>
        <w:jc w:val="center"/>
        <w:rPr>
          <w:rFonts w:cstheme="minorHAnsi"/>
          <w:sz w:val="22"/>
          <w:szCs w:val="22"/>
        </w:rPr>
      </w:pPr>
      <w:r w:rsidRPr="008106BC">
        <w:rPr>
          <w:rFonts w:cstheme="minorHAnsi"/>
          <w:b/>
          <w:bCs/>
          <w:color w:val="FF0000"/>
          <w:sz w:val="22"/>
          <w:szCs w:val="22"/>
        </w:rPr>
        <w:t xml:space="preserve">1. V </w:t>
      </w:r>
      <m:oMath>
        <m:r>
          <w:rPr>
            <w:rFonts w:ascii="Cambria Math" w:hAnsi="Cambria Math" w:cstheme="minorHAnsi"/>
            <w:sz w:val="22"/>
            <w:szCs w:val="22"/>
          </w:rPr>
          <m:t>(¬</m:t>
        </m:r>
        <m:r>
          <w:rPr>
            <w:rFonts w:ascii="Cambria Math" w:hAnsi="Cambria Math" w:cstheme="minorHAnsi"/>
            <w:sz w:val="22"/>
            <w:szCs w:val="22"/>
            <w:lang w:val="en-US"/>
          </w:rPr>
          <m:t>T</m:t>
        </m:r>
        <m:r>
          <w:rPr>
            <w:rFonts w:ascii="Cambria Math" w:hAnsi="Cambria Math" w:cstheme="minorHAnsi"/>
            <w:sz w:val="22"/>
            <w:szCs w:val="22"/>
          </w:rPr>
          <m:t xml:space="preserve"> ⊃</m:t>
        </m:r>
        <m:r>
          <w:rPr>
            <w:rFonts w:ascii="Cambria Math" w:hAnsi="Cambria Math" w:cstheme="minorHAnsi"/>
            <w:sz w:val="22"/>
            <w:szCs w:val="22"/>
            <w:lang w:val="es-ES"/>
          </w:rPr>
          <m:t>R</m:t>
        </m:r>
        <m:r>
          <w:rPr>
            <w:rFonts w:ascii="Cambria Math" w:hAnsi="Cambria Math" w:cstheme="minorHAnsi"/>
            <w:sz w:val="22"/>
            <w:szCs w:val="22"/>
          </w:rPr>
          <m:t>)</m:t>
        </m:r>
      </m:oMath>
      <w:r w:rsidRPr="008106BC">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1F14F0B7" w14:textId="77777777" w:rsidR="00720FC6" w:rsidRPr="008106BC" w:rsidRDefault="00720FC6" w:rsidP="00720FC6">
      <w:pPr>
        <w:spacing w:line="276" w:lineRule="auto"/>
        <w:jc w:val="center"/>
        <w:rPr>
          <w:rFonts w:cstheme="minorHAnsi"/>
          <w:iCs/>
          <w:sz w:val="22"/>
          <w:szCs w:val="22"/>
        </w:rPr>
      </w:pPr>
      <w:r w:rsidRPr="008106BC">
        <w:rPr>
          <w:rFonts w:cstheme="minorHAnsi"/>
          <w:b/>
          <w:bCs/>
          <w:color w:val="FF0000"/>
          <w:sz w:val="22"/>
          <w:szCs w:val="22"/>
        </w:rPr>
        <w:t>2. V</w:t>
      </w:r>
      <w:r w:rsidRPr="008106BC">
        <w:rPr>
          <w:rFonts w:cstheme="minorHAnsi"/>
          <w:i/>
          <w:iCs/>
          <w:sz w:val="22"/>
          <w:szCs w:val="22"/>
        </w:rPr>
        <w:t xml:space="preserve"> </w:t>
      </w:r>
      <m:oMath>
        <m:r>
          <w:rPr>
            <w:rFonts w:ascii="Cambria Math" w:hAnsi="Cambria Math" w:cstheme="minorHAnsi"/>
            <w:sz w:val="22"/>
            <w:szCs w:val="22"/>
          </w:rPr>
          <m:t>(¬</m:t>
        </m:r>
        <m:r>
          <w:rPr>
            <w:rFonts w:ascii="Cambria Math" w:hAnsi="Cambria Math" w:cstheme="minorHAnsi"/>
            <w:sz w:val="22"/>
            <w:szCs w:val="22"/>
            <w:lang w:val="es-ES"/>
          </w:rPr>
          <m:t>R</m:t>
        </m:r>
        <m:r>
          <w:rPr>
            <w:rFonts w:ascii="Cambria Math" w:hAnsi="Cambria Math" w:cstheme="minorHAnsi"/>
            <w:sz w:val="22"/>
            <w:szCs w:val="22"/>
          </w:rPr>
          <m:t>∧</m:t>
        </m:r>
        <m:r>
          <w:rPr>
            <w:rFonts w:ascii="Cambria Math" w:hAnsi="Cambria Math" w:cstheme="minorHAnsi"/>
            <w:sz w:val="22"/>
            <w:szCs w:val="22"/>
            <w:lang w:val="es-ES"/>
          </w:rPr>
          <m:t>S</m:t>
        </m:r>
        <m:r>
          <w:rPr>
            <w:rFonts w:ascii="Cambria Math" w:hAnsi="Cambria Math" w:cstheme="minorHAnsi"/>
            <w:sz w:val="22"/>
            <w:szCs w:val="22"/>
          </w:rPr>
          <m:t>)</m:t>
        </m:r>
      </m:oMath>
      <w:r w:rsidRPr="008106BC">
        <w:rPr>
          <w:rFonts w:eastAsiaTheme="minorEastAsia" w:cstheme="minorHAnsi"/>
          <w: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01636889" w14:textId="77777777" w:rsidR="00720FC6" w:rsidRPr="008106BC" w:rsidRDefault="00720FC6" w:rsidP="00720FC6">
      <w:pPr>
        <w:spacing w:line="276" w:lineRule="auto"/>
        <w:jc w:val="center"/>
        <w:rPr>
          <w:rFonts w:eastAsiaTheme="minorEastAsia" w:cstheme="minorHAnsi"/>
          <w:i/>
          <w:sz w:val="22"/>
          <w:szCs w:val="22"/>
        </w:rPr>
      </w:pPr>
      <w:r w:rsidRPr="008106BC">
        <w:rPr>
          <w:rFonts w:cstheme="minorHAnsi"/>
          <w:b/>
          <w:bCs/>
          <w:color w:val="FF0000"/>
          <w:sz w:val="22"/>
          <w:szCs w:val="22"/>
        </w:rPr>
        <w:t>3. V</w:t>
      </w:r>
      <w:r w:rsidRPr="008106BC">
        <w:rPr>
          <w:rFonts w:cstheme="minorHAnsi"/>
          <w:i/>
          <w:iCs/>
          <w:sz w:val="22"/>
          <w:szCs w:val="22"/>
          <w:vertAlign w:val="subscript"/>
        </w:rPr>
        <w:t xml:space="preserve"> </w:t>
      </w:r>
      <m:oMath>
        <m:d>
          <m:dPr>
            <m:ctrlPr>
              <w:ins w:id="160" w:author="Usuario" w:date="2022-04-20T13:25:00Z">
                <w:rPr>
                  <w:rFonts w:ascii="Cambria Math" w:hAnsi="Cambria Math" w:cstheme="minorHAnsi"/>
                  <w:i/>
                  <w:sz w:val="22"/>
                  <w:szCs w:val="22"/>
                </w:rPr>
              </w:ins>
            </m:ctrlPr>
          </m:dPr>
          <m:e>
            <m:r>
              <w:rPr>
                <w:rFonts w:ascii="Cambria Math" w:hAnsi="Cambria Math" w:cstheme="minorHAnsi"/>
                <w:sz w:val="22"/>
                <w:szCs w:val="22"/>
                <w:lang w:val="es-ES"/>
              </w:rPr>
              <m:t>S</m:t>
            </m:r>
            <m:r>
              <w:rPr>
                <w:rFonts w:ascii="Cambria Math" w:hAnsi="Cambria Math" w:cstheme="minorHAnsi"/>
                <w:sz w:val="22"/>
                <w:szCs w:val="22"/>
              </w:rPr>
              <m:t>⊃</m:t>
            </m:r>
            <m:d>
              <m:dPr>
                <m:ctrlPr>
                  <w:ins w:id="161"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P</m:t>
                </m:r>
                <m:r>
                  <w:rPr>
                    <w:rFonts w:ascii="Cambria Math" w:hAnsi="Cambria Math" w:cstheme="minorHAnsi"/>
                    <w:sz w:val="22"/>
                    <w:szCs w:val="22"/>
                  </w:rPr>
                  <m:t>∨</m:t>
                </m:r>
                <m:r>
                  <w:rPr>
                    <w:rFonts w:ascii="Cambria Math" w:hAnsi="Cambria Math" w:cstheme="minorHAnsi"/>
                    <w:sz w:val="22"/>
                    <w:szCs w:val="22"/>
                    <w:lang w:val="en-US"/>
                  </w:rPr>
                  <m:t>Q</m:t>
                </m:r>
                <m:ctrlPr>
                  <w:ins w:id="162" w:author="Usuario" w:date="2022-04-20T13:25:00Z">
                    <w:rPr>
                      <w:rFonts w:ascii="Cambria Math" w:hAnsi="Cambria Math" w:cstheme="minorHAnsi"/>
                      <w:i/>
                      <w:sz w:val="22"/>
                      <w:szCs w:val="22"/>
                      <w:lang w:val="es-ES"/>
                    </w:rPr>
                  </w:ins>
                </m:ctrlPr>
              </m:e>
            </m:d>
          </m:e>
        </m:d>
      </m:oMath>
      <w:r w:rsidRPr="008106BC">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5DAE1141" w14:textId="77777777" w:rsidR="00720FC6" w:rsidRPr="008106BC" w:rsidRDefault="00720FC6" w:rsidP="00720FC6">
      <w:pPr>
        <w:spacing w:line="276" w:lineRule="auto"/>
        <w:jc w:val="center"/>
        <w:rPr>
          <w:rFonts w:eastAsiaTheme="minorEastAsia" w:cstheme="minorHAnsi"/>
          <w:i/>
          <w:iCs/>
          <w:sz w:val="22"/>
          <w:szCs w:val="22"/>
          <w:vertAlign w:val="subscript"/>
          <w:lang w:val="en-US"/>
        </w:rPr>
      </w:pPr>
      <w:r w:rsidRPr="008106BC">
        <w:rPr>
          <w:rFonts w:cstheme="minorHAnsi"/>
          <w:b/>
          <w:bCs/>
          <w:color w:val="FF0000"/>
          <w:sz w:val="22"/>
          <w:szCs w:val="22"/>
          <w:lang w:val="en-US"/>
        </w:rPr>
        <w:t>4. F</w:t>
      </w:r>
      <m:oMath>
        <m:r>
          <w:rPr>
            <w:rFonts w:ascii="Cambria Math" w:eastAsiaTheme="minorEastAsia" w:hAnsi="Cambria Math" w:cstheme="minorHAnsi"/>
            <w:sz w:val="22"/>
            <w:szCs w:val="22"/>
            <w:lang w:val="en-US"/>
          </w:rPr>
          <m:t xml:space="preserve"> (</m:t>
        </m:r>
        <m:r>
          <w:rPr>
            <w:rFonts w:ascii="Cambria Math" w:hAnsi="Cambria Math" w:cstheme="minorHAnsi"/>
            <w:sz w:val="22"/>
            <w:szCs w:val="22"/>
            <w:lang w:val="es-ES"/>
          </w:rPr>
          <m:t>P</m:t>
        </m:r>
        <m:r>
          <w:rPr>
            <w:rFonts w:ascii="Cambria Math" w:hAnsi="Cambria Math" w:cstheme="minorHAnsi"/>
            <w:sz w:val="22"/>
            <w:szCs w:val="22"/>
            <w:lang w:val="en-US"/>
          </w:rPr>
          <m:t>∧T)</m:t>
        </m:r>
      </m:oMath>
      <w:r w:rsidRPr="008106BC">
        <w:rPr>
          <w:rFonts w:eastAsiaTheme="minorEastAsia" w:cstheme="minorHAnsi"/>
          <w:sz w:val="22"/>
          <w:szCs w:val="22"/>
          <w:lang w:val="en-US"/>
        </w:rPr>
        <w:t xml:space="preserve">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79D8E15F" w14:textId="77777777" w:rsidR="00720FC6" w:rsidRPr="008106BC" w:rsidRDefault="00720FC6" w:rsidP="00720FC6">
      <w:pPr>
        <w:spacing w:line="276" w:lineRule="auto"/>
        <w:jc w:val="center"/>
        <w:rPr>
          <w:rFonts w:cstheme="minorHAnsi"/>
          <w:sz w:val="22"/>
          <w:szCs w:val="22"/>
          <w:lang w:val="en-US"/>
        </w:rPr>
      </w:pPr>
      <w:r w:rsidRPr="008106BC">
        <w:rPr>
          <w:rFonts w:cstheme="minorHAnsi"/>
          <w:b/>
          <w:bCs/>
          <w:color w:val="FF0000"/>
          <w:sz w:val="22"/>
          <w:szCs w:val="22"/>
          <w:lang w:val="en-US"/>
        </w:rPr>
        <w:t>5. V</w:t>
      </w:r>
      <m:oMath>
        <m:r>
          <m:rPr>
            <m:sty m:val="bi"/>
          </m:rPr>
          <w:rPr>
            <w:rFonts w:ascii="Cambria Math" w:hAnsi="Cambria Math" w:cstheme="minorHAnsi"/>
            <w:color w:val="FF0000"/>
            <w:sz w:val="22"/>
            <w:szCs w:val="22"/>
            <w:lang w:val="en-US"/>
          </w:rPr>
          <m:t xml:space="preserve"> </m:t>
        </m:r>
        <m:r>
          <w:rPr>
            <w:rFonts w:ascii="Cambria Math" w:hAnsi="Cambria Math" w:cstheme="minorHAnsi"/>
            <w:sz w:val="22"/>
            <w:szCs w:val="22"/>
            <w:lang w:val="en-US"/>
          </w:rPr>
          <m:t>¬</m:t>
        </m:r>
        <m:r>
          <w:rPr>
            <w:rFonts w:ascii="Cambria Math" w:hAnsi="Cambria Math" w:cstheme="minorHAnsi"/>
            <w:sz w:val="22"/>
            <w:szCs w:val="22"/>
            <w:lang w:val="es-ES"/>
          </w:rPr>
          <m:t>R</m:t>
        </m:r>
      </m:oMath>
      <w:r w:rsidRPr="008106BC">
        <w:rPr>
          <w:rFonts w:eastAsiaTheme="minorEastAsia" w:cstheme="minorHAnsi"/>
          <w:sz w:val="22"/>
          <w:szCs w:val="22"/>
          <w:lang w:val="en-US"/>
        </w:rPr>
        <w:t xml:space="preserve"> [2]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104B015C"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cstheme="minorHAnsi"/>
          <w:b/>
          <w:bCs/>
          <w:color w:val="FF0000"/>
          <w:sz w:val="22"/>
          <w:szCs w:val="22"/>
          <w:highlight w:val="cyan"/>
          <w:lang w:val="en-US"/>
        </w:rPr>
        <w:t>6. V</w:t>
      </w:r>
      <w:r w:rsidRPr="008106BC">
        <w:rPr>
          <w:rFonts w:eastAsiaTheme="minorEastAsia" w:cstheme="minorHAnsi"/>
          <w:b/>
          <w:bCs/>
          <w:color w:val="FF0000"/>
          <w:sz w:val="22"/>
          <w:szCs w:val="22"/>
          <w:highlight w:val="cyan"/>
          <w:lang w:val="en-US"/>
        </w:rPr>
        <w:t xml:space="preserve"> </w:t>
      </w:r>
      <m:oMath>
        <m:r>
          <w:rPr>
            <w:rFonts w:ascii="Cambria Math" w:hAnsi="Cambria Math" w:cstheme="minorHAnsi"/>
            <w:sz w:val="22"/>
            <w:szCs w:val="22"/>
            <w:highlight w:val="cyan"/>
            <w:lang w:val="es-ES"/>
          </w:rPr>
          <m:t>S</m:t>
        </m:r>
      </m:oMath>
      <w:r w:rsidRPr="008106BC">
        <w:rPr>
          <w:rFonts w:eastAsiaTheme="minorEastAsia" w:cstheme="minorHAnsi"/>
          <w:sz w:val="22"/>
          <w:szCs w:val="22"/>
          <w:highlight w:val="cyan"/>
          <w:lang w:val="en-US"/>
        </w:rPr>
        <w:t xml:space="preserve"> [2]</w:t>
      </w:r>
    </w:p>
    <w:p w14:paraId="287FE60A" w14:textId="77777777" w:rsidR="00720FC6" w:rsidRPr="008106BC" w:rsidRDefault="00720FC6" w:rsidP="00720FC6">
      <w:pPr>
        <w:spacing w:line="276" w:lineRule="auto"/>
        <w:jc w:val="center"/>
        <w:rPr>
          <w:rFonts w:cstheme="minorHAnsi"/>
          <w:sz w:val="22"/>
          <w:szCs w:val="22"/>
          <w:lang w:val="en-US"/>
        </w:rPr>
      </w:pPr>
      <w:r w:rsidRPr="008106BC">
        <w:rPr>
          <w:rFonts w:eastAsiaTheme="minorEastAsia" w:cstheme="minorHAnsi"/>
          <w:noProof/>
          <w:sz w:val="22"/>
          <w:szCs w:val="22"/>
          <w:highlight w:val="green"/>
          <w:lang w:val="en-US"/>
        </w:rPr>
        <w:lastRenderedPageBreak/>
        <mc:AlternateContent>
          <mc:Choice Requires="wps">
            <w:drawing>
              <wp:anchor distT="0" distB="0" distL="114300" distR="114300" simplePos="0" relativeHeight="251676672" behindDoc="0" locked="0" layoutInCell="1" allowOverlap="1" wp14:anchorId="7368A9C9" wp14:editId="114688DF">
                <wp:simplePos x="0" y="0"/>
                <wp:positionH relativeFrom="column">
                  <wp:posOffset>2771648</wp:posOffset>
                </wp:positionH>
                <wp:positionV relativeFrom="paragraph">
                  <wp:posOffset>165100</wp:posOffset>
                </wp:positionV>
                <wp:extent cx="354076" cy="182880"/>
                <wp:effectExtent l="0" t="0" r="14605" b="20320"/>
                <wp:wrapNone/>
                <wp:docPr id="60" name="Conector recto 60"/>
                <wp:cNvGraphicFramePr/>
                <a:graphic xmlns:a="http://schemas.openxmlformats.org/drawingml/2006/main">
                  <a:graphicData uri="http://schemas.microsoft.com/office/word/2010/wordprocessingShape">
                    <wps:wsp>
                      <wps:cNvCnPr/>
                      <wps:spPr>
                        <a:xfrm>
                          <a:off x="0" y="0"/>
                          <a:ext cx="354076" cy="182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56077" id="Conector recto 6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3pt" to="246.1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" strokecolor="black [3200]" strokeweight="1pt">
                <v:stroke joinstyle="miter"/>
              </v:line>
            </w:pict>
          </mc:Fallback>
        </mc:AlternateContent>
      </w:r>
      <w:r w:rsidRPr="008106BC">
        <w:rPr>
          <w:rFonts w:eastAsiaTheme="minorEastAsia" w:cstheme="minorHAnsi"/>
          <w:noProof/>
          <w:sz w:val="22"/>
          <w:szCs w:val="22"/>
          <w:highlight w:val="green"/>
          <w:lang w:val="en-US"/>
        </w:rPr>
        <mc:AlternateContent>
          <mc:Choice Requires="wps">
            <w:drawing>
              <wp:anchor distT="0" distB="0" distL="114300" distR="114300" simplePos="0" relativeHeight="251675648" behindDoc="0" locked="0" layoutInCell="1" allowOverlap="1" wp14:anchorId="59FD886F" wp14:editId="6E67F7B8">
                <wp:simplePos x="0" y="0"/>
                <wp:positionH relativeFrom="column">
                  <wp:posOffset>2406776</wp:posOffset>
                </wp:positionH>
                <wp:positionV relativeFrom="paragraph">
                  <wp:posOffset>165227</wp:posOffset>
                </wp:positionV>
                <wp:extent cx="375285" cy="182880"/>
                <wp:effectExtent l="0" t="0" r="18415" b="20320"/>
                <wp:wrapNone/>
                <wp:docPr id="59" name="Conector recto 59"/>
                <wp:cNvGraphicFramePr/>
                <a:graphic xmlns:a="http://schemas.openxmlformats.org/drawingml/2006/main">
                  <a:graphicData uri="http://schemas.microsoft.com/office/word/2010/wordprocessingShape">
                    <wps:wsp>
                      <wps:cNvCnPr/>
                      <wps:spPr>
                        <a:xfrm flipH="1">
                          <a:off x="0" y="0"/>
                          <a:ext cx="375285" cy="182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18459" id="Conector recto 5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13pt" to="219.0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" strokecolor="black [3200]" strokeweight="1pt">
                <v:stroke joinstyle="miter"/>
              </v:line>
            </w:pict>
          </mc:Fallback>
        </mc:AlternateContent>
      </w:r>
      <w:r w:rsidRPr="008106BC">
        <w:rPr>
          <w:rFonts w:cstheme="minorHAnsi"/>
          <w:b/>
          <w:bCs/>
          <w:color w:val="FF0000"/>
          <w:sz w:val="22"/>
          <w:szCs w:val="22"/>
          <w:highlight w:val="green"/>
          <w:lang w:val="en-US"/>
        </w:rPr>
        <w:t>7. F</w:t>
      </w:r>
      <w:r w:rsidRPr="008106BC">
        <w:rPr>
          <w:rFonts w:eastAsiaTheme="minorEastAsia" w:cstheme="minorHAnsi"/>
          <w:sz w:val="22"/>
          <w:szCs w:val="22"/>
          <w:highlight w:val="green"/>
          <w:lang w:val="en-US"/>
        </w:rPr>
        <w:t xml:space="preserve"> </w:t>
      </w:r>
      <m:oMath>
        <m:r>
          <w:rPr>
            <w:rFonts w:ascii="Cambria Math" w:hAnsi="Cambria Math" w:cstheme="minorHAnsi"/>
            <w:sz w:val="22"/>
            <w:szCs w:val="22"/>
            <w:highlight w:val="green"/>
            <w:lang w:val="es-ES"/>
          </w:rPr>
          <m:t>R</m:t>
        </m:r>
      </m:oMath>
      <w:r w:rsidRPr="008106BC">
        <w:rPr>
          <w:rFonts w:eastAsiaTheme="minorEastAsia" w:cstheme="minorHAnsi"/>
          <w:sz w:val="22"/>
          <w:szCs w:val="22"/>
          <w:highlight w:val="green"/>
          <w:lang w:val="en-US"/>
        </w:rPr>
        <w:t xml:space="preserve"> [5]</w:t>
      </w:r>
    </w:p>
    <w:p w14:paraId="4DA8C946" w14:textId="77777777" w:rsidR="00720FC6" w:rsidRPr="008106BC" w:rsidRDefault="00720FC6" w:rsidP="00720FC6">
      <w:pPr>
        <w:spacing w:line="276" w:lineRule="auto"/>
        <w:rPr>
          <w:rFonts w:cstheme="minorHAnsi"/>
          <w:sz w:val="22"/>
          <w:szCs w:val="22"/>
          <w:lang w:val="en-US"/>
        </w:rPr>
      </w:pPr>
      <w:r w:rsidRPr="008106BC">
        <w:rPr>
          <w:rFonts w:cstheme="minorHAnsi"/>
          <w:sz w:val="22"/>
          <w:szCs w:val="22"/>
          <w:lang w:val="en-US"/>
        </w:rPr>
        <w:tab/>
      </w:r>
    </w:p>
    <w:p w14:paraId="5F3E72BF"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eastAsiaTheme="minorEastAsia" w:cstheme="minorHAnsi"/>
          <w:b/>
          <w:bCs/>
          <w:color w:val="FF0000"/>
          <w:sz w:val="22"/>
          <w:szCs w:val="22"/>
          <w:lang w:val="en-US"/>
        </w:rPr>
        <w:t>8. F</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¬T</m:t>
        </m:r>
      </m:oMath>
      <w:r w:rsidRPr="008106BC">
        <w:rPr>
          <w:rFonts w:eastAsiaTheme="minorEastAsia" w:cstheme="minorHAnsi"/>
          <w:sz w:val="22"/>
          <w:szCs w:val="22"/>
          <w:lang w:val="en-US"/>
        </w:rPr>
        <w:tab/>
        <w:t xml:space="preserve">[1]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r w:rsidRPr="008106BC">
        <w:rPr>
          <w:rFonts w:eastAsiaTheme="minorEastAsia" w:cstheme="minorHAnsi"/>
          <w:sz w:val="22"/>
          <w:szCs w:val="22"/>
          <w:lang w:val="en-US"/>
        </w:rPr>
        <w:tab/>
      </w:r>
      <w:r>
        <w:rPr>
          <w:rFonts w:eastAsiaTheme="minorEastAsia" w:cstheme="minorHAnsi"/>
          <w:b/>
          <w:bCs/>
          <w:color w:val="FF0000"/>
          <w:sz w:val="22"/>
          <w:szCs w:val="22"/>
          <w:highlight w:val="green"/>
          <w:lang w:val="en-US"/>
        </w:rPr>
        <w:t>9</w:t>
      </w:r>
      <w:r w:rsidRPr="008106BC">
        <w:rPr>
          <w:rFonts w:eastAsiaTheme="minorEastAsia" w:cstheme="minorHAnsi"/>
          <w:b/>
          <w:bCs/>
          <w:color w:val="FF0000"/>
          <w:sz w:val="22"/>
          <w:szCs w:val="22"/>
          <w:highlight w:val="green"/>
          <w:lang w:val="en-US"/>
        </w:rPr>
        <w:t>.</w:t>
      </w:r>
      <w:r w:rsidRPr="008106BC">
        <w:rPr>
          <w:rFonts w:eastAsiaTheme="minorEastAsia" w:cstheme="minorHAnsi"/>
          <w:sz w:val="22"/>
          <w:szCs w:val="22"/>
          <w:highlight w:val="green"/>
          <w:lang w:val="en-US"/>
        </w:rPr>
        <w:t xml:space="preserve"> </w:t>
      </w:r>
      <w:r w:rsidRPr="008106BC">
        <w:rPr>
          <w:rFonts w:eastAsiaTheme="minorEastAsia" w:cstheme="minorHAnsi"/>
          <w:b/>
          <w:bCs/>
          <w:color w:val="FF0000"/>
          <w:sz w:val="22"/>
          <w:szCs w:val="22"/>
          <w:highlight w:val="green"/>
          <w:lang w:val="en-US"/>
        </w:rPr>
        <w:t>V</w:t>
      </w:r>
      <w:r w:rsidRPr="008106BC">
        <w:rPr>
          <w:rFonts w:eastAsiaTheme="minorEastAsia" w:cstheme="minorHAnsi"/>
          <w:sz w:val="22"/>
          <w:szCs w:val="22"/>
          <w:highlight w:val="green"/>
          <w:lang w:val="en-US"/>
        </w:rPr>
        <w:t xml:space="preserve"> </w:t>
      </w:r>
      <m:oMath>
        <m:r>
          <w:rPr>
            <w:rFonts w:ascii="Cambria Math" w:hAnsi="Cambria Math" w:cstheme="minorHAnsi"/>
            <w:sz w:val="22"/>
            <w:szCs w:val="22"/>
            <w:highlight w:val="green"/>
            <w:lang w:val="es-ES"/>
          </w:rPr>
          <m:t>R</m:t>
        </m:r>
      </m:oMath>
      <w:r w:rsidRPr="008106BC">
        <w:rPr>
          <w:rFonts w:eastAsiaTheme="minorEastAsia" w:cstheme="minorHAnsi"/>
          <w:sz w:val="22"/>
          <w:szCs w:val="22"/>
          <w:lang w:val="en-US"/>
        </w:rPr>
        <w:t xml:space="preserve"> [1]</w:t>
      </w:r>
    </w:p>
    <w:p w14:paraId="79C4EDF0" w14:textId="77777777" w:rsidR="00720FC6" w:rsidRPr="008106BC" w:rsidRDefault="00720FC6" w:rsidP="00720FC6">
      <w:pPr>
        <w:spacing w:line="276" w:lineRule="auto"/>
        <w:ind w:left="2832" w:firstLine="429"/>
        <w:rPr>
          <w:rFonts w:eastAsiaTheme="minorEastAsia" w:cstheme="minorHAnsi"/>
          <w:sz w:val="22"/>
          <w:szCs w:val="22"/>
          <w:highlight w:val="black"/>
          <w:lang w:val="en-US"/>
        </w:rPr>
      </w:pPr>
      <w:r w:rsidRPr="008106BC">
        <w:rPr>
          <w:rFonts w:eastAsiaTheme="minorEastAsia" w:cstheme="minorHAnsi"/>
          <w:noProof/>
          <w:sz w:val="22"/>
          <w:szCs w:val="22"/>
          <w:highlight w:val="yellow"/>
          <w:lang w:val="en-US"/>
        </w:rPr>
        <mc:AlternateContent>
          <mc:Choice Requires="wps">
            <w:drawing>
              <wp:anchor distT="0" distB="0" distL="114300" distR="114300" simplePos="0" relativeHeight="251678720" behindDoc="0" locked="0" layoutInCell="1" allowOverlap="1" wp14:anchorId="25972F2D" wp14:editId="33F9A964">
                <wp:simplePos x="0" y="0"/>
                <wp:positionH relativeFrom="column">
                  <wp:posOffset>2342515</wp:posOffset>
                </wp:positionH>
                <wp:positionV relativeFrom="paragraph">
                  <wp:posOffset>178549</wp:posOffset>
                </wp:positionV>
                <wp:extent cx="288758" cy="176196"/>
                <wp:effectExtent l="0" t="0" r="16510" b="14605"/>
                <wp:wrapNone/>
                <wp:docPr id="62" name="Conector recto 62"/>
                <wp:cNvGraphicFramePr/>
                <a:graphic xmlns:a="http://schemas.openxmlformats.org/drawingml/2006/main">
                  <a:graphicData uri="http://schemas.microsoft.com/office/word/2010/wordprocessingShape">
                    <wps:wsp>
                      <wps:cNvCnPr/>
                      <wps:spPr>
                        <a:xfrm flipH="1" flipV="1">
                          <a:off x="0" y="0"/>
                          <a:ext cx="288758" cy="17619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95CB1" id="Conector recto 62"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45pt,14.05pt" to="207.2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" strokecolor="black [3200]" strokeweight="1pt">
                <v:stroke joinstyle="miter"/>
              </v:line>
            </w:pict>
          </mc:Fallback>
        </mc:AlternateContent>
      </w:r>
      <w:r w:rsidRPr="008106BC">
        <w:rPr>
          <w:rFonts w:eastAsiaTheme="minorEastAsia" w:cstheme="minorHAnsi"/>
          <w:noProof/>
          <w:sz w:val="22"/>
          <w:szCs w:val="22"/>
          <w:highlight w:val="yellow"/>
          <w:lang w:val="en-US"/>
        </w:rPr>
        <mc:AlternateContent>
          <mc:Choice Requires="wps">
            <w:drawing>
              <wp:anchor distT="0" distB="0" distL="114300" distR="114300" simplePos="0" relativeHeight="251677696" behindDoc="0" locked="0" layoutInCell="1" allowOverlap="1" wp14:anchorId="0BE42537" wp14:editId="4A74782F">
                <wp:simplePos x="0" y="0"/>
                <wp:positionH relativeFrom="column">
                  <wp:posOffset>1967864</wp:posOffset>
                </wp:positionH>
                <wp:positionV relativeFrom="paragraph">
                  <wp:posOffset>177673</wp:posOffset>
                </wp:positionV>
                <wp:extent cx="375285" cy="170688"/>
                <wp:effectExtent l="0" t="0" r="18415" b="20320"/>
                <wp:wrapNone/>
                <wp:docPr id="61" name="Conector recto 61"/>
                <wp:cNvGraphicFramePr/>
                <a:graphic xmlns:a="http://schemas.openxmlformats.org/drawingml/2006/main">
                  <a:graphicData uri="http://schemas.microsoft.com/office/word/2010/wordprocessingShape">
                    <wps:wsp>
                      <wps:cNvCnPr/>
                      <wps:spPr>
                        <a:xfrm flipH="1">
                          <a:off x="0" y="0"/>
                          <a:ext cx="375285" cy="17068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C8BB5" id="Conector recto 6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14pt" to="184.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" strokecolor="black [3200]" strokeweight="1pt">
                <v:stroke joinstyle="miter"/>
              </v:line>
            </w:pict>
          </mc:Fallback>
        </mc:AlternateContent>
      </w:r>
      <w:r>
        <w:rPr>
          <w:rFonts w:eastAsiaTheme="minorEastAsia" w:cstheme="minorHAnsi"/>
          <w:b/>
          <w:bCs/>
          <w:color w:val="FF0000"/>
          <w:sz w:val="22"/>
          <w:szCs w:val="22"/>
          <w:highlight w:val="yellow"/>
          <w:lang w:val="en-US"/>
        </w:rPr>
        <w:t>10</w:t>
      </w:r>
      <w:r w:rsidRPr="008106BC">
        <w:rPr>
          <w:rFonts w:eastAsiaTheme="minorEastAsia" w:cstheme="minorHAnsi"/>
          <w:b/>
          <w:bCs/>
          <w:color w:val="FF0000"/>
          <w:sz w:val="22"/>
          <w:szCs w:val="22"/>
          <w:highlight w:val="yellow"/>
          <w:lang w:val="en-US"/>
        </w:rPr>
        <w:t xml:space="preserve">. V </w:t>
      </w:r>
      <m:oMath>
        <m:r>
          <w:rPr>
            <w:rFonts w:ascii="Cambria Math" w:hAnsi="Cambria Math" w:cstheme="minorHAnsi"/>
            <w:sz w:val="22"/>
            <w:szCs w:val="22"/>
            <w:highlight w:val="yellow"/>
            <w:lang w:val="en-US"/>
          </w:rPr>
          <m:t>T</m:t>
        </m:r>
      </m:oMath>
      <w:r w:rsidRPr="008106BC">
        <w:rPr>
          <w:rFonts w:eastAsiaTheme="minorEastAsia" w:cstheme="minorHAnsi"/>
          <w:b/>
          <w:bCs/>
          <w:color w:val="FF0000"/>
          <w:sz w:val="22"/>
          <w:szCs w:val="22"/>
          <w:highlight w:val="yellow"/>
          <w:lang w:val="en-US"/>
        </w:rPr>
        <w:t xml:space="preserve"> </w:t>
      </w:r>
      <w:r w:rsidRPr="008106BC">
        <w:rPr>
          <w:rFonts w:eastAsiaTheme="minorEastAsia" w:cstheme="minorHAnsi"/>
          <w:sz w:val="22"/>
          <w:szCs w:val="22"/>
          <w:highlight w:val="yellow"/>
          <w:lang w:val="en-US"/>
        </w:rPr>
        <w:t>[8]</w:t>
      </w:r>
      <w:proofErr w:type="gramStart"/>
      <w:r w:rsidRPr="008106BC">
        <w:rPr>
          <w:rFonts w:eastAsiaTheme="minorEastAsia" w:cstheme="minorHAnsi"/>
          <w:b/>
          <w:bCs/>
          <w:color w:val="FF0000"/>
          <w:sz w:val="22"/>
          <w:szCs w:val="22"/>
          <w:lang w:val="en-US"/>
        </w:rPr>
        <w:tab/>
        <w:t xml:space="preserve"> </w:t>
      </w:r>
      <w:r w:rsidRPr="008106BC">
        <w:rPr>
          <w:rFonts w:cstheme="minorHAnsi"/>
          <w:b/>
          <w:bCs/>
          <w:color w:val="FF0000"/>
          <w:sz w:val="22"/>
          <w:szCs w:val="22"/>
          <w:lang w:val="en-US"/>
        </w:rPr>
        <w:t xml:space="preserve"> </w:t>
      </w:r>
      <w:r>
        <w:rPr>
          <w:rFonts w:cstheme="minorHAnsi"/>
          <w:b/>
          <w:bCs/>
          <w:color w:val="FF0000"/>
          <w:sz w:val="22"/>
          <w:szCs w:val="22"/>
          <w:lang w:val="en-US"/>
        </w:rPr>
        <w:tab/>
      </w:r>
      <w:proofErr w:type="gramEnd"/>
      <w:r w:rsidRPr="008106BC">
        <w:rPr>
          <w:rFonts w:ascii="Segoe UI Symbol" w:hAnsi="Segoe UI Symbol" w:cs="Segoe UI Symbol"/>
          <w:b/>
          <w:bCs/>
          <w:color w:val="FF0000"/>
          <w:sz w:val="22"/>
          <w:szCs w:val="22"/>
          <w:lang w:val="en-US"/>
        </w:rPr>
        <w:t>✕</w:t>
      </w:r>
    </w:p>
    <w:p w14:paraId="12E90740" w14:textId="77777777" w:rsidR="00720FC6" w:rsidRPr="008106BC" w:rsidRDefault="00720FC6" w:rsidP="00720FC6">
      <w:pPr>
        <w:spacing w:line="276" w:lineRule="auto"/>
        <w:rPr>
          <w:rFonts w:eastAsiaTheme="minorEastAsia" w:cstheme="minorHAnsi"/>
          <w:sz w:val="22"/>
          <w:szCs w:val="22"/>
          <w:highlight w:val="black"/>
          <w:lang w:val="en-US"/>
        </w:rPr>
      </w:pPr>
    </w:p>
    <w:p w14:paraId="10C7EDDB" w14:textId="77777777" w:rsidR="00720FC6" w:rsidRPr="008106BC" w:rsidRDefault="00720FC6" w:rsidP="00720FC6">
      <w:pPr>
        <w:spacing w:line="276" w:lineRule="auto"/>
        <w:ind w:left="2124" w:firstLine="708"/>
        <w:rPr>
          <w:rFonts w:eastAsiaTheme="minorEastAsia" w:cstheme="minorHAnsi"/>
          <w:sz w:val="22"/>
          <w:szCs w:val="22"/>
          <w:lang w:val="en-US"/>
        </w:rPr>
      </w:pPr>
      <w:r w:rsidRPr="008106BC">
        <w:rPr>
          <w:rFonts w:eastAsiaTheme="minorEastAsia" w:cstheme="minorHAnsi"/>
          <w:noProof/>
          <w:sz w:val="22"/>
          <w:szCs w:val="22"/>
          <w:highlight w:val="cyan"/>
          <w:lang w:val="en-US"/>
        </w:rPr>
        <mc:AlternateContent>
          <mc:Choice Requires="wps">
            <w:drawing>
              <wp:anchor distT="0" distB="0" distL="114300" distR="114300" simplePos="0" relativeHeight="251679744" behindDoc="0" locked="0" layoutInCell="1" allowOverlap="1" wp14:anchorId="71338EAB" wp14:editId="61F53007">
                <wp:simplePos x="0" y="0"/>
                <wp:positionH relativeFrom="column">
                  <wp:posOffset>2621675</wp:posOffset>
                </wp:positionH>
                <wp:positionV relativeFrom="paragraph">
                  <wp:posOffset>154940</wp:posOffset>
                </wp:positionV>
                <wp:extent cx="375285" cy="170180"/>
                <wp:effectExtent l="0" t="0" r="18415" b="20320"/>
                <wp:wrapNone/>
                <wp:docPr id="63" name="Conector recto 63"/>
                <wp:cNvGraphicFramePr/>
                <a:graphic xmlns:a="http://schemas.openxmlformats.org/drawingml/2006/main">
                  <a:graphicData uri="http://schemas.microsoft.com/office/word/2010/wordprocessingShape">
                    <wps:wsp>
                      <wps:cNvCnPr/>
                      <wps:spPr>
                        <a:xfrm flipH="1">
                          <a:off x="0" y="0"/>
                          <a:ext cx="375285" cy="1701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7AA52" id="Conector recto 6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5pt,12.2pt" to="236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" strokecolor="black [3200]" strokeweight="1pt">
                <v:stroke joinstyle="miter"/>
              </v:line>
            </w:pict>
          </mc:Fallback>
        </mc:AlternateContent>
      </w:r>
      <w:r w:rsidRPr="008106BC">
        <w:rPr>
          <w:rFonts w:eastAsiaTheme="minorEastAsia" w:cstheme="minorHAnsi"/>
          <w:noProof/>
          <w:sz w:val="22"/>
          <w:szCs w:val="22"/>
          <w:highlight w:val="cyan"/>
          <w:lang w:val="en-US"/>
        </w:rPr>
        <mc:AlternateContent>
          <mc:Choice Requires="wps">
            <w:drawing>
              <wp:anchor distT="0" distB="0" distL="114300" distR="114300" simplePos="0" relativeHeight="251680768" behindDoc="0" locked="0" layoutInCell="1" allowOverlap="1" wp14:anchorId="16406AC4" wp14:editId="404C9C19">
                <wp:simplePos x="0" y="0"/>
                <wp:positionH relativeFrom="column">
                  <wp:posOffset>2996637</wp:posOffset>
                </wp:positionH>
                <wp:positionV relativeFrom="paragraph">
                  <wp:posOffset>153670</wp:posOffset>
                </wp:positionV>
                <wp:extent cx="288758" cy="176196"/>
                <wp:effectExtent l="0" t="0" r="16510" b="14605"/>
                <wp:wrapNone/>
                <wp:docPr id="64" name="Conector recto 64"/>
                <wp:cNvGraphicFramePr/>
                <a:graphic xmlns:a="http://schemas.openxmlformats.org/drawingml/2006/main">
                  <a:graphicData uri="http://schemas.microsoft.com/office/word/2010/wordprocessingShape">
                    <wps:wsp>
                      <wps:cNvCnPr/>
                      <wps:spPr>
                        <a:xfrm flipH="1" flipV="1">
                          <a:off x="0" y="0"/>
                          <a:ext cx="288758" cy="17619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03CBB" id="Conector recto 64"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95pt,12.1pt" to="258.7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" strokecolor="black [3200]" strokeweight="1pt">
                <v:stroke joinstyle="miter"/>
              </v:line>
            </w:pict>
          </mc:Fallback>
        </mc:AlternateContent>
      </w:r>
      <w:r w:rsidRPr="008106BC">
        <w:rPr>
          <w:rFonts w:eastAsiaTheme="minorEastAsia" w:cstheme="minorHAnsi"/>
          <w:b/>
          <w:bCs/>
          <w:color w:val="FF0000"/>
          <w:sz w:val="22"/>
          <w:szCs w:val="22"/>
          <w:highlight w:val="cyan"/>
          <w:lang w:val="en-US"/>
        </w:rPr>
        <w:t>11. F</w:t>
      </w:r>
      <w:r w:rsidRPr="008106BC">
        <w:rPr>
          <w:rFonts w:eastAsiaTheme="minorEastAsia" w:cstheme="minorHAnsi"/>
          <w:sz w:val="22"/>
          <w:szCs w:val="22"/>
          <w:highlight w:val="cyan"/>
          <w:lang w:val="en-US"/>
        </w:rPr>
        <w:t xml:space="preserve"> </w:t>
      </w:r>
      <m:oMath>
        <m:r>
          <w:rPr>
            <w:rFonts w:ascii="Cambria Math" w:hAnsi="Cambria Math" w:cstheme="minorHAnsi"/>
            <w:sz w:val="22"/>
            <w:szCs w:val="22"/>
            <w:highlight w:val="cyan"/>
            <w:lang w:val="es-ES"/>
          </w:rPr>
          <m:t>S</m:t>
        </m:r>
      </m:oMath>
      <w:r w:rsidRPr="008106BC">
        <w:rPr>
          <w:rFonts w:eastAsiaTheme="minorEastAsia" w:cstheme="minorHAnsi"/>
          <w:sz w:val="22"/>
          <w:szCs w:val="22"/>
          <w:highlight w:val="cyan"/>
          <w:lang w:val="en-US"/>
        </w:rPr>
        <w:t xml:space="preserve"> [3]</w:t>
      </w:r>
      <w:r w:rsidRPr="008106BC">
        <w:rPr>
          <w:rFonts w:eastAsiaTheme="minorEastAsia" w:cstheme="minorHAnsi"/>
          <w:sz w:val="22"/>
          <w:szCs w:val="22"/>
          <w:lang w:val="en-US"/>
        </w:rPr>
        <w:t xml:space="preserve">      </w:t>
      </w:r>
      <w:r w:rsidRPr="008106BC">
        <w:rPr>
          <w:rFonts w:eastAsiaTheme="minorEastAsia" w:cstheme="minorHAnsi"/>
          <w:b/>
          <w:bCs/>
          <w:color w:val="FF0000"/>
          <w:sz w:val="22"/>
          <w:szCs w:val="22"/>
          <w:lang w:val="en-US"/>
        </w:rPr>
        <w:t>12.</w:t>
      </w:r>
      <w:r w:rsidRPr="008106BC">
        <w:rPr>
          <w:rFonts w:eastAsiaTheme="minorEastAsia" w:cstheme="minorHAnsi"/>
          <w:sz w:val="22"/>
          <w:szCs w:val="22"/>
          <w:lang w:val="en-US"/>
        </w:rPr>
        <w:t xml:space="preserve"> </w:t>
      </w:r>
      <w:r w:rsidRPr="008106BC">
        <w:rPr>
          <w:rFonts w:eastAsiaTheme="minorEastAsia" w:cstheme="minorHAnsi"/>
          <w:b/>
          <w:bCs/>
          <w:color w:val="FF0000"/>
          <w:sz w:val="22"/>
          <w:szCs w:val="22"/>
          <w:lang w:val="en-US"/>
        </w:rPr>
        <w:t>V</w:t>
      </w:r>
      <w:r w:rsidRPr="008106BC">
        <w:rPr>
          <w:rFonts w:eastAsiaTheme="minorEastAsia" w:cstheme="minorHAnsi"/>
          <w:sz w:val="22"/>
          <w:szCs w:val="22"/>
          <w:lang w:val="en-US"/>
        </w:rPr>
        <w:t xml:space="preserve"> </w:t>
      </w:r>
      <m:oMath>
        <m:d>
          <m:dPr>
            <m:ctrlPr>
              <w:ins w:id="163"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P</m:t>
            </m:r>
            <m:r>
              <w:rPr>
                <w:rFonts w:ascii="Cambria Math" w:hAnsi="Cambria Math" w:cstheme="minorHAnsi"/>
                <w:sz w:val="22"/>
                <w:szCs w:val="22"/>
                <w:lang w:val="en-US"/>
              </w:rPr>
              <m:t>∨Q</m:t>
            </m:r>
            <m:ctrlPr>
              <w:ins w:id="164" w:author="Usuario" w:date="2022-04-20T13:25:00Z">
                <w:rPr>
                  <w:rFonts w:ascii="Cambria Math" w:hAnsi="Cambria Math" w:cstheme="minorHAnsi"/>
                  <w:i/>
                  <w:sz w:val="22"/>
                  <w:szCs w:val="22"/>
                  <w:lang w:val="es-ES"/>
                </w:rPr>
              </w:ins>
            </m:ctrlPr>
          </m:e>
        </m:d>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60FCA899" w14:textId="77777777" w:rsidR="00720FC6" w:rsidRPr="008106BC" w:rsidRDefault="00720FC6" w:rsidP="00720FC6">
      <w:pPr>
        <w:spacing w:line="276" w:lineRule="auto"/>
        <w:ind w:left="2124" w:firstLine="708"/>
        <w:jc w:val="both"/>
        <w:rPr>
          <w:rFonts w:cstheme="minorHAnsi"/>
          <w:b/>
          <w:bCs/>
          <w:color w:val="FF0000"/>
          <w:sz w:val="22"/>
          <w:szCs w:val="22"/>
          <w:lang w:val="en-US"/>
        </w:rPr>
      </w:pPr>
      <w:r w:rsidRPr="008106BC">
        <w:rPr>
          <w:rFonts w:cstheme="minorHAnsi"/>
          <w:b/>
          <w:bCs/>
          <w:color w:val="FF0000"/>
          <w:sz w:val="22"/>
          <w:szCs w:val="22"/>
          <w:lang w:val="en-US"/>
        </w:rPr>
        <w:t xml:space="preserve">     </w:t>
      </w:r>
      <w:r w:rsidRPr="008106BC">
        <w:rPr>
          <w:rFonts w:ascii="Segoe UI Symbol" w:hAnsi="Segoe UI Symbol" w:cs="Segoe UI Symbol"/>
          <w:b/>
          <w:bCs/>
          <w:color w:val="FF0000"/>
          <w:sz w:val="22"/>
          <w:szCs w:val="22"/>
          <w:lang w:val="en-US"/>
        </w:rPr>
        <w:t>✕</w:t>
      </w:r>
      <w:r w:rsidRPr="008106BC">
        <w:rPr>
          <w:rFonts w:cstheme="minorHAnsi"/>
          <w:b/>
          <w:bCs/>
          <w:color w:val="FF0000"/>
          <w:sz w:val="22"/>
          <w:szCs w:val="22"/>
          <w:lang w:val="en-US"/>
        </w:rPr>
        <w:tab/>
      </w:r>
    </w:p>
    <w:p w14:paraId="57DCDEB5" w14:textId="77777777" w:rsidR="00720FC6" w:rsidRPr="008106BC" w:rsidRDefault="00720FC6" w:rsidP="00720FC6">
      <w:pPr>
        <w:spacing w:line="276" w:lineRule="auto"/>
        <w:ind w:left="2832" w:firstLine="708"/>
        <w:jc w:val="both"/>
        <w:rPr>
          <w:rFonts w:cstheme="minorHAnsi"/>
          <w:b/>
          <w:bCs/>
          <w:color w:val="FF0000"/>
          <w:sz w:val="22"/>
          <w:szCs w:val="22"/>
        </w:rPr>
      </w:pPr>
      <w:r w:rsidRPr="008106BC">
        <w:rPr>
          <w:rFonts w:eastAsiaTheme="minorEastAsia" w:cstheme="minorHAnsi"/>
          <w:b/>
          <w:bCs/>
          <w:color w:val="FF0000"/>
          <w:sz w:val="22"/>
          <w:szCs w:val="22"/>
          <w:highlight w:val="darkGray"/>
          <w:lang w:val="en-US"/>
        </w:rPr>
        <w:t xml:space="preserve">13. F </w:t>
      </w:r>
      <m:oMath>
        <m:r>
          <w:rPr>
            <w:rFonts w:ascii="Cambria Math" w:hAnsi="Cambria Math" w:cstheme="minorHAnsi"/>
            <w:sz w:val="22"/>
            <w:szCs w:val="22"/>
            <w:highlight w:val="darkGray"/>
            <w:lang w:val="es-ES"/>
          </w:rPr>
          <m:t>P</m:t>
        </m:r>
      </m:oMath>
      <w:r w:rsidRPr="008106BC">
        <w:rPr>
          <w:rFonts w:eastAsiaTheme="minorEastAsia" w:cstheme="minorHAnsi"/>
          <w:sz w:val="22"/>
          <w:szCs w:val="22"/>
          <w:highlight w:val="darkGray"/>
          <w:lang w:val="en-US"/>
        </w:rPr>
        <w:t xml:space="preserve"> [4]</w:t>
      </w:r>
      <w:r w:rsidRPr="008106BC">
        <w:rPr>
          <w:rFonts w:eastAsiaTheme="minorEastAsia" w:cstheme="minorHAnsi"/>
          <w:sz w:val="22"/>
          <w:szCs w:val="22"/>
          <w:lang w:val="en-US"/>
        </w:rPr>
        <w:t xml:space="preserve">         </w:t>
      </w:r>
      <w:r w:rsidRPr="008106BC">
        <w:rPr>
          <w:rFonts w:cstheme="minorHAnsi"/>
          <w:b/>
          <w:bCs/>
          <w:color w:val="FF0000"/>
          <w:sz w:val="22"/>
          <w:szCs w:val="22"/>
          <w:lang w:val="en-US"/>
        </w:rPr>
        <w:t xml:space="preserve"> </w:t>
      </w:r>
      <w:r w:rsidRPr="008106BC">
        <w:rPr>
          <w:rFonts w:cstheme="minorHAnsi"/>
          <w:b/>
          <w:bCs/>
          <w:color w:val="FF0000"/>
          <w:sz w:val="22"/>
          <w:szCs w:val="22"/>
          <w:highlight w:val="yellow"/>
          <w:lang w:val="en-US"/>
        </w:rPr>
        <w:t xml:space="preserve">14. </w:t>
      </w:r>
      <w:r w:rsidRPr="008106BC">
        <w:rPr>
          <w:rFonts w:eastAsiaTheme="minorEastAsia" w:cstheme="minorHAnsi"/>
          <w:b/>
          <w:bCs/>
          <w:color w:val="FF0000"/>
          <w:sz w:val="22"/>
          <w:szCs w:val="22"/>
          <w:highlight w:val="yellow"/>
        </w:rPr>
        <w:t>F</w:t>
      </w:r>
      <w:r w:rsidRPr="008106BC">
        <w:rPr>
          <w:rFonts w:cstheme="minorHAnsi"/>
          <w:b/>
          <w:bCs/>
          <w:color w:val="FF0000"/>
          <w:sz w:val="22"/>
          <w:szCs w:val="22"/>
          <w:highlight w:val="yellow"/>
        </w:rPr>
        <w:t xml:space="preserve"> </w:t>
      </w:r>
      <m:oMath>
        <m:r>
          <w:rPr>
            <w:rFonts w:ascii="Cambria Math" w:hAnsi="Cambria Math" w:cstheme="minorHAnsi"/>
            <w:sz w:val="22"/>
            <w:szCs w:val="22"/>
            <w:highlight w:val="yellow"/>
            <w:lang w:val="en-US"/>
          </w:rPr>
          <m:t>T</m:t>
        </m:r>
      </m:oMath>
      <w:r w:rsidRPr="008106BC">
        <w:rPr>
          <w:rFonts w:eastAsiaTheme="minorEastAsia" w:cstheme="minorHAnsi"/>
          <w:sz w:val="22"/>
          <w:szCs w:val="22"/>
          <w:highlight w:val="yellow"/>
        </w:rPr>
        <w:t xml:space="preserve"> [4]</w:t>
      </w:r>
    </w:p>
    <w:p w14:paraId="4F589986" w14:textId="77777777" w:rsidR="00720FC6" w:rsidRPr="008106BC" w:rsidRDefault="00720FC6" w:rsidP="00720FC6">
      <w:pPr>
        <w:spacing w:line="276" w:lineRule="auto"/>
        <w:ind w:left="3540" w:firstLine="708"/>
        <w:jc w:val="both"/>
        <w:rPr>
          <w:rFonts w:cstheme="minorHAnsi"/>
          <w:b/>
          <w:bCs/>
          <w:color w:val="FF0000"/>
          <w:sz w:val="22"/>
          <w:szCs w:val="22"/>
        </w:rPr>
      </w:pPr>
      <w:r w:rsidRPr="008106BC">
        <w:rPr>
          <w:rFonts w:eastAsiaTheme="minorEastAsia" w:cstheme="minorHAnsi"/>
          <w:noProof/>
          <w:sz w:val="22"/>
          <w:szCs w:val="22"/>
          <w:lang w:val="en-US"/>
        </w:rPr>
        <mc:AlternateContent>
          <mc:Choice Requires="wps">
            <w:drawing>
              <wp:anchor distT="0" distB="0" distL="114300" distR="114300" simplePos="0" relativeHeight="251681792" behindDoc="0" locked="0" layoutInCell="1" allowOverlap="1" wp14:anchorId="560D3C14" wp14:editId="54C6B2AA">
                <wp:simplePos x="0" y="0"/>
                <wp:positionH relativeFrom="column">
                  <wp:posOffset>2124626</wp:posOffset>
                </wp:positionH>
                <wp:positionV relativeFrom="paragraph">
                  <wp:posOffset>19685</wp:posOffset>
                </wp:positionV>
                <wp:extent cx="320675" cy="170180"/>
                <wp:effectExtent l="0" t="0" r="9525" b="20320"/>
                <wp:wrapNone/>
                <wp:docPr id="65" name="Conector recto 65"/>
                <wp:cNvGraphicFramePr/>
                <a:graphic xmlns:a="http://schemas.openxmlformats.org/drawingml/2006/main">
                  <a:graphicData uri="http://schemas.microsoft.com/office/word/2010/wordprocessingShape">
                    <wps:wsp>
                      <wps:cNvCnPr/>
                      <wps:spPr>
                        <a:xfrm flipH="1">
                          <a:off x="0" y="0"/>
                          <a:ext cx="320675" cy="1701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78869" id="Conector recto 6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3pt,1.55pt" to="192.5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82816" behindDoc="0" locked="0" layoutInCell="1" allowOverlap="1" wp14:anchorId="65C11712" wp14:editId="3B9EFC49">
                <wp:simplePos x="0" y="0"/>
                <wp:positionH relativeFrom="column">
                  <wp:posOffset>2441491</wp:posOffset>
                </wp:positionH>
                <wp:positionV relativeFrom="paragraph">
                  <wp:posOffset>17145</wp:posOffset>
                </wp:positionV>
                <wp:extent cx="288290" cy="170180"/>
                <wp:effectExtent l="0" t="0" r="16510" b="20320"/>
                <wp:wrapNone/>
                <wp:docPr id="66" name="Conector recto 66"/>
                <wp:cNvGraphicFramePr/>
                <a:graphic xmlns:a="http://schemas.openxmlformats.org/drawingml/2006/main">
                  <a:graphicData uri="http://schemas.microsoft.com/office/word/2010/wordprocessingShape">
                    <wps:wsp>
                      <wps:cNvCnPr/>
                      <wps:spPr>
                        <a:xfrm flipH="1" flipV="1">
                          <a:off x="0" y="0"/>
                          <a:ext cx="288290" cy="1701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D887B" id="Conector recto 66"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25pt,1.35pt" to="214.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" strokecolor="black [3200]" strokeweight="1pt">
                <v:stroke joinstyle="miter"/>
              </v:line>
            </w:pict>
          </mc:Fallback>
        </mc:AlternateContent>
      </w:r>
      <w:r w:rsidRPr="008106BC">
        <w:rPr>
          <w:rFonts w:cstheme="minorHAnsi"/>
          <w:b/>
          <w:bCs/>
          <w:color w:val="FF0000"/>
          <w:sz w:val="22"/>
          <w:szCs w:val="22"/>
        </w:rPr>
        <w:t xml:space="preserve">                    </w:t>
      </w:r>
      <w:r w:rsidRPr="008106BC">
        <w:rPr>
          <w:rFonts w:ascii="Segoe UI Symbol" w:hAnsi="Segoe UI Symbol" w:cs="Segoe UI Symbol"/>
          <w:b/>
          <w:bCs/>
          <w:color w:val="FF0000"/>
          <w:sz w:val="22"/>
          <w:szCs w:val="22"/>
        </w:rPr>
        <w:t>✕</w:t>
      </w:r>
    </w:p>
    <w:p w14:paraId="1506865E" w14:textId="77777777" w:rsidR="00720FC6" w:rsidRPr="008106BC" w:rsidRDefault="00720FC6" w:rsidP="00720FC6">
      <w:pPr>
        <w:spacing w:line="276" w:lineRule="auto"/>
        <w:ind w:left="2124" w:firstLine="708"/>
        <w:jc w:val="both"/>
        <w:rPr>
          <w:rFonts w:cstheme="minorHAnsi"/>
          <w:b/>
          <w:bCs/>
          <w:color w:val="FF0000"/>
          <w:sz w:val="22"/>
          <w:szCs w:val="22"/>
        </w:rPr>
      </w:pPr>
      <w:r w:rsidRPr="008106BC">
        <w:rPr>
          <w:rFonts w:eastAsiaTheme="minorEastAsia" w:cstheme="minorHAnsi"/>
          <w:b/>
          <w:bCs/>
          <w:color w:val="FF0000"/>
          <w:sz w:val="22"/>
          <w:szCs w:val="22"/>
          <w:highlight w:val="darkGray"/>
        </w:rPr>
        <w:t xml:space="preserve">15. V </w:t>
      </w:r>
      <m:oMath>
        <m:r>
          <w:rPr>
            <w:rFonts w:ascii="Cambria Math" w:hAnsi="Cambria Math" w:cstheme="minorHAnsi"/>
            <w:sz w:val="22"/>
            <w:szCs w:val="22"/>
            <w:highlight w:val="darkGray"/>
            <w:lang w:val="es-ES"/>
          </w:rPr>
          <m:t>P</m:t>
        </m:r>
      </m:oMath>
      <w:r w:rsidRPr="008106BC">
        <w:rPr>
          <w:rFonts w:eastAsiaTheme="minorEastAsia" w:cstheme="minorHAnsi"/>
          <w:sz w:val="22"/>
          <w:szCs w:val="22"/>
          <w:highlight w:val="darkGray"/>
        </w:rPr>
        <w:t xml:space="preserve"> [12]</w:t>
      </w:r>
      <w:r w:rsidRPr="008106BC">
        <w:rPr>
          <w:rFonts w:eastAsiaTheme="minorEastAsia" w:cstheme="minorHAnsi"/>
          <w:sz w:val="22"/>
          <w:szCs w:val="22"/>
        </w:rPr>
        <w:t xml:space="preserve">     </w:t>
      </w:r>
      <w:r w:rsidRPr="008106BC">
        <w:rPr>
          <w:rFonts w:eastAsiaTheme="minorEastAsia" w:cstheme="minorHAnsi"/>
          <w:b/>
          <w:bCs/>
          <w:color w:val="FF0000"/>
          <w:sz w:val="22"/>
          <w:szCs w:val="22"/>
        </w:rPr>
        <w:t xml:space="preserve">16. V </w:t>
      </w:r>
      <m:oMath>
        <m:r>
          <w:rPr>
            <w:rFonts w:ascii="Cambria Math" w:hAnsi="Cambria Math" w:cstheme="minorHAnsi"/>
            <w:sz w:val="22"/>
            <w:szCs w:val="22"/>
            <w:lang w:val="en-US"/>
          </w:rPr>
          <m:t>Q</m:t>
        </m:r>
      </m:oMath>
      <w:r w:rsidRPr="008106BC">
        <w:rPr>
          <w:rFonts w:eastAsiaTheme="minorEastAsia" w:cstheme="minorHAnsi"/>
          <w:sz w:val="22"/>
          <w:szCs w:val="22"/>
        </w:rPr>
        <w:t xml:space="preserve"> [12]</w:t>
      </w:r>
    </w:p>
    <w:p w14:paraId="365D9213" w14:textId="77777777" w:rsidR="00720FC6" w:rsidRPr="008106BC" w:rsidRDefault="00720FC6" w:rsidP="00720FC6">
      <w:pPr>
        <w:spacing w:line="276" w:lineRule="auto"/>
        <w:ind w:left="2124" w:firstLine="708"/>
        <w:jc w:val="both"/>
        <w:rPr>
          <w:rFonts w:cstheme="minorHAnsi"/>
          <w:b/>
          <w:bCs/>
          <w:color w:val="FF0000"/>
          <w:sz w:val="22"/>
          <w:szCs w:val="22"/>
        </w:rPr>
      </w:pPr>
      <w:r w:rsidRPr="008106BC">
        <w:rPr>
          <w:rFonts w:cstheme="minorHAnsi"/>
          <w:b/>
          <w:bCs/>
          <w:color w:val="FF0000"/>
          <w:sz w:val="22"/>
          <w:szCs w:val="22"/>
        </w:rPr>
        <w:t xml:space="preserve">       </w:t>
      </w:r>
      <w:r w:rsidRPr="008106BC">
        <w:rPr>
          <w:rFonts w:ascii="Segoe UI Symbol" w:hAnsi="Segoe UI Symbol" w:cs="Segoe UI Symbol"/>
          <w:b/>
          <w:bCs/>
          <w:color w:val="FF0000"/>
          <w:sz w:val="22"/>
          <w:szCs w:val="22"/>
        </w:rPr>
        <w:t>✕</w:t>
      </w:r>
      <w:r w:rsidRPr="008106BC">
        <w:rPr>
          <w:rFonts w:cstheme="minorHAnsi"/>
          <w:b/>
          <w:bCs/>
          <w:color w:val="FF0000"/>
          <w:sz w:val="22"/>
          <w:szCs w:val="22"/>
        </w:rPr>
        <w:tab/>
        <w:t xml:space="preserve">               Abierta</w:t>
      </w:r>
    </w:p>
    <w:p w14:paraId="3EB9B925" w14:textId="77777777" w:rsidR="00720FC6" w:rsidRPr="008106BC" w:rsidRDefault="00720FC6" w:rsidP="00720FC6">
      <w:pPr>
        <w:spacing w:line="276" w:lineRule="auto"/>
        <w:jc w:val="both"/>
        <w:rPr>
          <w:rFonts w:cstheme="minorHAnsi"/>
          <w:sz w:val="22"/>
          <w:szCs w:val="22"/>
          <w:lang w:val="es-ES"/>
        </w:rPr>
      </w:pPr>
      <w:r w:rsidRPr="008106BC">
        <w:rPr>
          <w:rFonts w:cstheme="minorHAnsi"/>
          <w:sz w:val="22"/>
          <w:szCs w:val="22"/>
          <w:lang w:val="es-ES"/>
        </w:rPr>
        <w:tab/>
      </w:r>
    </w:p>
    <w:p w14:paraId="76009CE6" w14:textId="77777777" w:rsidR="00720FC6" w:rsidRPr="008106BC" w:rsidRDefault="00720FC6" w:rsidP="00720FC6">
      <w:pPr>
        <w:spacing w:line="276" w:lineRule="auto"/>
        <w:jc w:val="both"/>
        <w:rPr>
          <w:rFonts w:cstheme="minorHAnsi"/>
          <w:sz w:val="22"/>
          <w:szCs w:val="22"/>
          <w:lang w:val="es-ES"/>
        </w:rPr>
      </w:pPr>
      <w:r w:rsidRPr="008106BC">
        <w:rPr>
          <w:rFonts w:cstheme="minorHAnsi"/>
          <w:sz w:val="22"/>
          <w:szCs w:val="22"/>
          <w:lang w:val="es-ES"/>
        </w:rPr>
        <w:tab/>
        <w:t>Al quedar una rama abierta, la hipótesis se acepta</w:t>
      </w:r>
      <w:r>
        <w:rPr>
          <w:rFonts w:cstheme="minorHAnsi"/>
          <w:sz w:val="22"/>
          <w:szCs w:val="22"/>
          <w:lang w:val="es-ES"/>
        </w:rPr>
        <w:t xml:space="preserve">: al menos una </w:t>
      </w:r>
      <w:r>
        <w:rPr>
          <w:rFonts w:cstheme="minorHAnsi"/>
          <w:i/>
          <w:iCs/>
          <w:sz w:val="22"/>
          <w:szCs w:val="22"/>
          <w:lang w:val="es-ES"/>
        </w:rPr>
        <w:t xml:space="preserve">U </w:t>
      </w:r>
      <w:r>
        <w:rPr>
          <w:rFonts w:cstheme="minorHAnsi"/>
          <w:sz w:val="22"/>
          <w:szCs w:val="22"/>
          <w:lang w:val="es-ES"/>
        </w:rPr>
        <w:t xml:space="preserve">es modelo de </w:t>
      </w:r>
      <m:oMath>
        <m:r>
          <w:rPr>
            <w:rFonts w:ascii="Cambria Math" w:hAnsi="Cambria Math" w:cstheme="minorHAnsi"/>
            <w:sz w:val="22"/>
            <w:szCs w:val="22"/>
            <w:lang w:val="es-ES"/>
          </w:rPr>
          <m:t>ϕ,ψ</m:t>
        </m:r>
      </m:oMath>
      <w:r w:rsidRPr="008106BC">
        <w:rPr>
          <w:rFonts w:eastAsiaTheme="minorEastAsia" w:cstheme="minorHAnsi"/>
          <w:sz w:val="22"/>
          <w:szCs w:val="22"/>
          <w:lang w:val="es-ES"/>
        </w:rPr>
        <w:t xml:space="preserve"> y </w:t>
      </w:r>
      <m:oMath>
        <m:r>
          <w:rPr>
            <w:rFonts w:ascii="Cambria Math" w:hAnsi="Cambria Math" w:cstheme="minorHAnsi"/>
            <w:sz w:val="22"/>
            <w:szCs w:val="22"/>
            <w:lang w:val="es-ES"/>
          </w:rPr>
          <m:t>χ</m:t>
        </m:r>
      </m:oMath>
      <w:r>
        <w:rPr>
          <w:rFonts w:cstheme="minorHAnsi"/>
          <w:sz w:val="22"/>
          <w:szCs w:val="22"/>
          <w:lang w:val="es-ES"/>
        </w:rPr>
        <w:t xml:space="preserve">, pero no de </w:t>
      </w:r>
      <m:oMath>
        <m:r>
          <w:rPr>
            <w:rFonts w:ascii="Cambria Math" w:hAnsi="Cambria Math" w:cstheme="minorHAnsi"/>
            <w:sz w:val="22"/>
            <w:szCs w:val="22"/>
            <w:lang w:val="es-ES"/>
          </w:rPr>
          <m:t>ω</m:t>
        </m:r>
      </m:oMath>
      <w:r>
        <w:rPr>
          <w:rFonts w:eastAsiaTheme="minorEastAsia" w:cstheme="minorHAnsi"/>
          <w:sz w:val="22"/>
          <w:szCs w:val="22"/>
          <w:lang w:val="es-ES"/>
        </w:rPr>
        <w:t>.</w:t>
      </w:r>
      <w:r>
        <w:rPr>
          <w:rFonts w:cstheme="minorHAnsi"/>
          <w:sz w:val="22"/>
          <w:szCs w:val="22"/>
          <w:lang w:val="es-ES"/>
        </w:rPr>
        <w:t xml:space="preserve"> Por ello</w:t>
      </w:r>
      <w:r w:rsidRPr="008106BC">
        <w:rPr>
          <w:rFonts w:cstheme="minorHAnsi"/>
          <w:sz w:val="22"/>
          <w:szCs w:val="22"/>
          <w:lang w:val="es-ES"/>
        </w:rPr>
        <w:t xml:space="preserve">, </w:t>
      </w:r>
      <m:oMath>
        <m:r>
          <m:rPr>
            <m:sty m:val="bi"/>
          </m:rPr>
          <w:rPr>
            <w:rFonts w:ascii="Cambria Math" w:hAnsi="Cambria Math" w:cstheme="minorHAnsi"/>
            <w:sz w:val="22"/>
            <w:szCs w:val="22"/>
            <w:lang w:val="es-ES"/>
          </w:rPr>
          <m:t>Δ</m:t>
        </m:r>
      </m:oMath>
      <w:r>
        <w:rPr>
          <w:rFonts w:cstheme="minorHAnsi"/>
          <w:b/>
          <w:bCs/>
          <w:sz w:val="22"/>
          <w:szCs w:val="22"/>
          <w:lang w:val="es-ES"/>
        </w:rPr>
        <w:t xml:space="preserve"> es inválido semánticamente</w:t>
      </w:r>
      <w:r w:rsidRPr="008106BC">
        <w:rPr>
          <w:rFonts w:cstheme="minorHAnsi"/>
          <w:b/>
          <w:bCs/>
          <w:sz w:val="22"/>
          <w:szCs w:val="22"/>
          <w:lang w:val="es-ES"/>
        </w:rPr>
        <w:t xml:space="preserve">. </w:t>
      </w:r>
      <w:r>
        <w:rPr>
          <w:rFonts w:cstheme="minorHAnsi"/>
          <w:sz w:val="22"/>
          <w:szCs w:val="22"/>
          <w:lang w:val="es-ES"/>
        </w:rPr>
        <w:t xml:space="preserve">Finalmente, se elabora </w:t>
      </w:r>
      <w:r w:rsidRPr="008106BC">
        <w:rPr>
          <w:rFonts w:cstheme="minorHAnsi"/>
          <w:sz w:val="22"/>
          <w:szCs w:val="22"/>
          <w:lang w:val="es-ES"/>
        </w:rPr>
        <w:t xml:space="preserve">un </w:t>
      </w:r>
      <w:r w:rsidRPr="00D11F89">
        <w:rPr>
          <w:rFonts w:cstheme="minorHAnsi"/>
          <w:sz w:val="22"/>
          <w:szCs w:val="22"/>
          <w:lang w:val="es-ES"/>
        </w:rPr>
        <w:t>contraejemplo</w:t>
      </w:r>
      <w:r w:rsidRPr="008106BC">
        <w:rPr>
          <w:rFonts w:cstheme="minorHAnsi"/>
          <w:sz w:val="22"/>
          <w:szCs w:val="22"/>
          <w:lang w:val="es-ES"/>
        </w:rPr>
        <w: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6"/>
        <w:gridCol w:w="378"/>
        <w:gridCol w:w="350"/>
        <w:gridCol w:w="345"/>
        <w:gridCol w:w="345"/>
        <w:gridCol w:w="1550"/>
        <w:gridCol w:w="1417"/>
        <w:gridCol w:w="1985"/>
        <w:gridCol w:w="1134"/>
      </w:tblGrid>
      <w:tr w:rsidR="00720FC6" w:rsidRPr="008106BC" w14:paraId="5C79DB40" w14:textId="77777777" w:rsidTr="00FC587A">
        <w:trPr>
          <w:trHeight w:val="323"/>
          <w:jc w:val="center"/>
        </w:trPr>
        <w:tc>
          <w:tcPr>
            <w:tcW w:w="330" w:type="dxa"/>
            <w:vAlign w:val="center"/>
          </w:tcPr>
          <w:p w14:paraId="1090294E"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P</w:t>
            </w:r>
          </w:p>
        </w:tc>
        <w:tc>
          <w:tcPr>
            <w:tcW w:w="363" w:type="dxa"/>
            <w:vAlign w:val="center"/>
          </w:tcPr>
          <w:p w14:paraId="058D51A8"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Q</w:t>
            </w:r>
          </w:p>
        </w:tc>
        <w:tc>
          <w:tcPr>
            <w:tcW w:w="336" w:type="dxa"/>
            <w:vAlign w:val="center"/>
          </w:tcPr>
          <w:p w14:paraId="198255FA" w14:textId="77777777" w:rsidR="00720FC6" w:rsidRPr="008106BC" w:rsidRDefault="00720FC6" w:rsidP="00FC587A">
            <w:pPr>
              <w:spacing w:line="276" w:lineRule="auto"/>
              <w:jc w:val="center"/>
              <w:rPr>
                <w:rFonts w:cstheme="minorHAnsi"/>
                <w:i/>
                <w:iCs/>
                <w:sz w:val="22"/>
                <w:szCs w:val="22"/>
              </w:rPr>
            </w:pPr>
            <w:r w:rsidRPr="008106BC">
              <w:rPr>
                <w:rFonts w:cstheme="minorHAnsi"/>
                <w:i/>
                <w:iCs/>
                <w:sz w:val="22"/>
                <w:szCs w:val="22"/>
              </w:rPr>
              <w:t>R</w:t>
            </w:r>
          </w:p>
        </w:tc>
        <w:tc>
          <w:tcPr>
            <w:tcW w:w="341" w:type="dxa"/>
            <w:vAlign w:val="center"/>
          </w:tcPr>
          <w:p w14:paraId="38291749" w14:textId="77777777" w:rsidR="00720FC6" w:rsidRPr="008106BC" w:rsidRDefault="00720FC6" w:rsidP="00FC587A">
            <w:pPr>
              <w:spacing w:line="276" w:lineRule="auto"/>
              <w:jc w:val="center"/>
              <w:rPr>
                <w:rFonts w:eastAsia="Calibri" w:cstheme="minorHAnsi"/>
                <w:i/>
                <w:iCs/>
                <w:sz w:val="22"/>
                <w:szCs w:val="22"/>
                <w:lang w:val="en-US"/>
              </w:rPr>
            </w:pPr>
            <w:r w:rsidRPr="008106BC">
              <w:rPr>
                <w:rFonts w:eastAsia="Calibri" w:cstheme="minorHAnsi"/>
                <w:i/>
                <w:iCs/>
                <w:sz w:val="22"/>
                <w:szCs w:val="22"/>
                <w:lang w:val="en-US"/>
              </w:rPr>
              <w:t>S</w:t>
            </w:r>
          </w:p>
        </w:tc>
        <w:tc>
          <w:tcPr>
            <w:tcW w:w="341" w:type="dxa"/>
            <w:vAlign w:val="center"/>
          </w:tcPr>
          <w:p w14:paraId="1B6F1F97" w14:textId="77777777" w:rsidR="00720FC6" w:rsidRPr="008106BC" w:rsidRDefault="00720FC6" w:rsidP="00FC587A">
            <w:pPr>
              <w:spacing w:line="276" w:lineRule="auto"/>
              <w:jc w:val="center"/>
              <w:rPr>
                <w:rFonts w:eastAsia="Calibri" w:cstheme="minorHAnsi"/>
                <w:i/>
                <w:iCs/>
                <w:sz w:val="22"/>
                <w:szCs w:val="22"/>
                <w:lang w:val="en-US"/>
              </w:rPr>
            </w:pPr>
            <w:r w:rsidRPr="008106BC">
              <w:rPr>
                <w:rFonts w:eastAsia="Calibri" w:cstheme="minorHAnsi"/>
                <w:i/>
                <w:iCs/>
                <w:sz w:val="22"/>
                <w:szCs w:val="22"/>
                <w:lang w:val="en-US"/>
              </w:rPr>
              <w:t>T</w:t>
            </w:r>
          </w:p>
        </w:tc>
        <w:tc>
          <w:tcPr>
            <w:tcW w:w="1550" w:type="dxa"/>
            <w:vAlign w:val="center"/>
          </w:tcPr>
          <w:p w14:paraId="111BB60E" w14:textId="77777777" w:rsidR="00720FC6" w:rsidRPr="008106BC" w:rsidRDefault="00720FC6" w:rsidP="00FC587A">
            <w:pPr>
              <w:spacing w:line="276" w:lineRule="auto"/>
              <w:jc w:val="center"/>
              <w:rPr>
                <w:rFonts w:cstheme="minorHAnsi"/>
                <w:sz w:val="22"/>
                <w:szCs w:val="22"/>
              </w:rPr>
            </w:pPr>
            <m:oMathPara>
              <m:oMath>
                <m:r>
                  <w:rPr>
                    <w:rFonts w:ascii="Cambria Math" w:hAnsi="Cambria Math" w:cstheme="minorHAnsi"/>
                    <w:sz w:val="22"/>
                    <w:szCs w:val="22"/>
                    <w:lang w:val="en-US"/>
                  </w:rPr>
                  <m:t xml:space="preserve">(¬  T  ⊃  </m:t>
                </m:r>
                <m:r>
                  <w:rPr>
                    <w:rFonts w:ascii="Cambria Math" w:hAnsi="Cambria Math" w:cstheme="minorHAnsi"/>
                    <w:sz w:val="22"/>
                    <w:szCs w:val="22"/>
                    <w:lang w:val="es-ES"/>
                  </w:rPr>
                  <m:t>R</m:t>
                </m:r>
                <m:r>
                  <w:rPr>
                    <w:rFonts w:ascii="Cambria Math" w:hAnsi="Cambria Math" w:cstheme="minorHAnsi"/>
                    <w:sz w:val="22"/>
                    <w:szCs w:val="22"/>
                    <w:lang w:val="en-US"/>
                  </w:rPr>
                  <m:t>)</m:t>
                </m:r>
              </m:oMath>
            </m:oMathPara>
          </w:p>
        </w:tc>
        <w:tc>
          <w:tcPr>
            <w:tcW w:w="1417" w:type="dxa"/>
            <w:vAlign w:val="center"/>
          </w:tcPr>
          <w:p w14:paraId="6F23F486" w14:textId="77777777" w:rsidR="00720FC6" w:rsidRPr="008106BC" w:rsidRDefault="00720FC6" w:rsidP="00FC587A">
            <w:pPr>
              <w:spacing w:line="276" w:lineRule="auto"/>
              <w:jc w:val="center"/>
              <w:rPr>
                <w:rFonts w:eastAsia="Calibri" w:cstheme="minorHAnsi"/>
                <w:sz w:val="22"/>
                <w:szCs w:val="22"/>
              </w:rPr>
            </w:pPr>
            <m:oMathPara>
              <m:oMath>
                <m:r>
                  <w:rPr>
                    <w:rFonts w:ascii="Cambria Math" w:hAnsi="Cambria Math" w:cstheme="minorHAnsi"/>
                    <w:sz w:val="22"/>
                    <w:szCs w:val="22"/>
                    <w:lang w:val="en-US"/>
                  </w:rPr>
                  <m:t xml:space="preserve">(¬  </m:t>
                </m:r>
                <m:r>
                  <w:rPr>
                    <w:rFonts w:ascii="Cambria Math" w:hAnsi="Cambria Math" w:cstheme="minorHAnsi"/>
                    <w:sz w:val="22"/>
                    <w:szCs w:val="22"/>
                    <w:lang w:val="es-ES"/>
                  </w:rPr>
                  <m:t xml:space="preserve">R  </m:t>
                </m:r>
                <m:r>
                  <w:rPr>
                    <w:rFonts w:ascii="Cambria Math" w:hAnsi="Cambria Math" w:cstheme="minorHAnsi"/>
                    <w:sz w:val="22"/>
                    <w:szCs w:val="22"/>
                    <w:lang w:val="en-US"/>
                  </w:rPr>
                  <m:t xml:space="preserve">∧  </m:t>
                </m:r>
                <m:r>
                  <w:rPr>
                    <w:rFonts w:ascii="Cambria Math" w:hAnsi="Cambria Math" w:cstheme="minorHAnsi"/>
                    <w:sz w:val="22"/>
                    <w:szCs w:val="22"/>
                    <w:lang w:val="es-ES"/>
                  </w:rPr>
                  <m:t>S</m:t>
                </m:r>
                <m:r>
                  <w:rPr>
                    <w:rFonts w:ascii="Cambria Math" w:hAnsi="Cambria Math" w:cstheme="minorHAnsi"/>
                    <w:sz w:val="22"/>
                    <w:szCs w:val="22"/>
                    <w:lang w:val="en-US"/>
                  </w:rPr>
                  <m:t>)</m:t>
                </m:r>
              </m:oMath>
            </m:oMathPara>
          </w:p>
        </w:tc>
        <w:tc>
          <w:tcPr>
            <w:tcW w:w="1985" w:type="dxa"/>
            <w:vAlign w:val="center"/>
          </w:tcPr>
          <w:p w14:paraId="5168B6C9" w14:textId="77777777" w:rsidR="00720FC6" w:rsidRPr="008106BC" w:rsidRDefault="00000000" w:rsidP="00FC587A">
            <w:pPr>
              <w:spacing w:line="276" w:lineRule="auto"/>
              <w:jc w:val="center"/>
              <w:rPr>
                <w:rFonts w:eastAsia="Calibri" w:cstheme="minorHAnsi"/>
                <w:sz w:val="22"/>
                <w:szCs w:val="22"/>
              </w:rPr>
            </w:pPr>
            <m:oMathPara>
              <m:oMath>
                <m:d>
                  <m:dPr>
                    <m:ctrlPr>
                      <w:ins w:id="165" w:author="Usuario" w:date="2022-04-20T13:25:00Z">
                        <w:rPr>
                          <w:rFonts w:ascii="Cambria Math" w:hAnsi="Cambria Math" w:cstheme="minorHAnsi"/>
                          <w:i/>
                          <w:iCs/>
                          <w:sz w:val="22"/>
                          <w:szCs w:val="22"/>
                          <w:lang w:val="es-ES"/>
                        </w:rPr>
                      </w:ins>
                    </m:ctrlPr>
                  </m:dPr>
                  <m:e>
                    <m:r>
                      <w:rPr>
                        <w:rFonts w:ascii="Cambria Math" w:hAnsi="Cambria Math" w:cstheme="minorHAnsi"/>
                        <w:sz w:val="22"/>
                        <w:szCs w:val="22"/>
                        <w:lang w:val="es-ES"/>
                      </w:rPr>
                      <m:t xml:space="preserve">S  </m:t>
                    </m:r>
                    <m:r>
                      <w:rPr>
                        <w:rFonts w:ascii="Cambria Math" w:hAnsi="Cambria Math" w:cstheme="minorHAnsi"/>
                        <w:sz w:val="22"/>
                        <w:szCs w:val="22"/>
                      </w:rPr>
                      <m:t xml:space="preserve">⊃  </m:t>
                    </m:r>
                    <m:d>
                      <m:dPr>
                        <m:ctrlPr>
                          <w:ins w:id="166" w:author="Usuario" w:date="2022-04-20T13:25:00Z">
                            <w:rPr>
                              <w:rFonts w:ascii="Cambria Math" w:hAnsi="Cambria Math" w:cstheme="minorHAnsi"/>
                              <w:i/>
                              <w:sz w:val="22"/>
                              <w:szCs w:val="22"/>
                              <w:lang w:val="en-US"/>
                            </w:rPr>
                          </w:ins>
                        </m:ctrlPr>
                      </m:dPr>
                      <m:e>
                        <m:r>
                          <w:rPr>
                            <w:rFonts w:ascii="Cambria Math" w:hAnsi="Cambria Math" w:cstheme="minorHAnsi"/>
                            <w:sz w:val="22"/>
                            <w:szCs w:val="22"/>
                            <w:lang w:val="es-ES"/>
                          </w:rPr>
                          <m:t xml:space="preserve">P  </m:t>
                        </m:r>
                        <m:r>
                          <w:rPr>
                            <w:rFonts w:ascii="Cambria Math" w:hAnsi="Cambria Math" w:cstheme="minorHAnsi"/>
                            <w:sz w:val="22"/>
                            <w:szCs w:val="22"/>
                          </w:rPr>
                          <m:t xml:space="preserve">∨  </m:t>
                        </m:r>
                        <m:r>
                          <w:rPr>
                            <w:rFonts w:ascii="Cambria Math" w:hAnsi="Cambria Math" w:cstheme="minorHAnsi"/>
                            <w:sz w:val="22"/>
                            <w:szCs w:val="22"/>
                            <w:lang w:val="en-US"/>
                          </w:rPr>
                          <m:t>Q</m:t>
                        </m:r>
                        <m:ctrlPr>
                          <w:ins w:id="167" w:author="Usuario" w:date="2022-04-20T13:25:00Z">
                            <w:rPr>
                              <w:rFonts w:ascii="Cambria Math" w:hAnsi="Cambria Math" w:cstheme="minorHAnsi"/>
                              <w:i/>
                              <w:sz w:val="22"/>
                              <w:szCs w:val="22"/>
                              <w:lang w:val="es-ES"/>
                            </w:rPr>
                          </w:ins>
                        </m:ctrlPr>
                      </m:e>
                    </m:d>
                    <m:ctrlPr>
                      <w:ins w:id="168" w:author="Usuario" w:date="2022-04-20T13:25:00Z">
                        <w:rPr>
                          <w:rFonts w:ascii="Cambria Math" w:hAnsi="Cambria Math" w:cstheme="minorHAnsi"/>
                          <w:i/>
                          <w:sz w:val="22"/>
                          <w:szCs w:val="22"/>
                        </w:rPr>
                      </w:ins>
                    </m:ctrlPr>
                  </m:e>
                </m:d>
              </m:oMath>
            </m:oMathPara>
          </w:p>
        </w:tc>
        <w:tc>
          <w:tcPr>
            <w:tcW w:w="1134" w:type="dxa"/>
            <w:vAlign w:val="center"/>
          </w:tcPr>
          <w:p w14:paraId="39390B78" w14:textId="77777777" w:rsidR="00720FC6" w:rsidRPr="008106BC" w:rsidRDefault="00720FC6" w:rsidP="00FC587A">
            <w:pPr>
              <w:spacing w:line="276" w:lineRule="auto"/>
              <w:jc w:val="center"/>
              <w:rPr>
                <w:rFonts w:eastAsia="Calibri" w:cstheme="minorHAnsi"/>
                <w:sz w:val="22"/>
                <w:szCs w:val="22"/>
              </w:rPr>
            </w:pPr>
            <m:oMathPara>
              <m:oMath>
                <m:r>
                  <w:rPr>
                    <w:rFonts w:ascii="Cambria Math" w:eastAsiaTheme="minorEastAsia" w:hAnsi="Cambria Math" w:cstheme="minorHAnsi"/>
                    <w:sz w:val="22"/>
                    <w:szCs w:val="22"/>
                  </w:rPr>
                  <m:t>(</m:t>
                </m:r>
                <m:r>
                  <w:rPr>
                    <w:rFonts w:ascii="Cambria Math" w:hAnsi="Cambria Math" w:cstheme="minorHAnsi"/>
                    <w:sz w:val="22"/>
                    <w:szCs w:val="22"/>
                    <w:lang w:val="es-ES"/>
                  </w:rPr>
                  <m:t xml:space="preserve">P  </m:t>
                </m:r>
                <m:r>
                  <w:rPr>
                    <w:rFonts w:ascii="Cambria Math" w:hAnsi="Cambria Math" w:cstheme="minorHAnsi"/>
                    <w:sz w:val="22"/>
                    <w:szCs w:val="22"/>
                  </w:rPr>
                  <m:t xml:space="preserve">∧  </m:t>
                </m:r>
                <m:r>
                  <w:rPr>
                    <w:rFonts w:ascii="Cambria Math" w:hAnsi="Cambria Math" w:cstheme="minorHAnsi"/>
                    <w:sz w:val="22"/>
                    <w:szCs w:val="22"/>
                    <w:lang w:val="en-US"/>
                  </w:rPr>
                  <m:t>T</m:t>
                </m:r>
                <m:r>
                  <w:rPr>
                    <w:rFonts w:ascii="Cambria Math" w:hAnsi="Cambria Math" w:cstheme="minorHAnsi"/>
                    <w:sz w:val="22"/>
                    <w:szCs w:val="22"/>
                  </w:rPr>
                  <m:t>)</m:t>
                </m:r>
              </m:oMath>
            </m:oMathPara>
          </w:p>
        </w:tc>
      </w:tr>
      <w:tr w:rsidR="00720FC6" w:rsidRPr="008106BC" w14:paraId="59696CEC" w14:textId="77777777" w:rsidTr="00FC587A">
        <w:trPr>
          <w:trHeight w:val="171"/>
          <w:jc w:val="center"/>
        </w:trPr>
        <w:tc>
          <w:tcPr>
            <w:tcW w:w="330" w:type="dxa"/>
            <w:vAlign w:val="center"/>
          </w:tcPr>
          <w:p w14:paraId="49DD0C3A"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F</w:t>
            </w:r>
          </w:p>
        </w:tc>
        <w:tc>
          <w:tcPr>
            <w:tcW w:w="363" w:type="dxa"/>
            <w:vAlign w:val="center"/>
          </w:tcPr>
          <w:p w14:paraId="402AEF14"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V</w:t>
            </w:r>
          </w:p>
        </w:tc>
        <w:tc>
          <w:tcPr>
            <w:tcW w:w="336" w:type="dxa"/>
            <w:vAlign w:val="center"/>
          </w:tcPr>
          <w:p w14:paraId="4A229C38"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F</w:t>
            </w:r>
          </w:p>
        </w:tc>
        <w:tc>
          <w:tcPr>
            <w:tcW w:w="341" w:type="dxa"/>
            <w:vAlign w:val="center"/>
          </w:tcPr>
          <w:p w14:paraId="2CCFF4E6"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V</w:t>
            </w:r>
          </w:p>
        </w:tc>
        <w:tc>
          <w:tcPr>
            <w:tcW w:w="341" w:type="dxa"/>
            <w:vAlign w:val="center"/>
          </w:tcPr>
          <w:p w14:paraId="40F2EC41" w14:textId="77777777" w:rsidR="00720FC6" w:rsidRPr="008106BC" w:rsidRDefault="00720FC6" w:rsidP="00FC587A">
            <w:pPr>
              <w:spacing w:line="276" w:lineRule="auto"/>
              <w:jc w:val="center"/>
              <w:rPr>
                <w:rFonts w:cstheme="minorHAnsi"/>
                <w:sz w:val="22"/>
                <w:szCs w:val="22"/>
              </w:rPr>
            </w:pPr>
            <w:r w:rsidRPr="008106BC">
              <w:rPr>
                <w:rFonts w:cstheme="minorHAnsi"/>
                <w:sz w:val="22"/>
                <w:szCs w:val="22"/>
              </w:rPr>
              <w:t>V</w:t>
            </w:r>
          </w:p>
        </w:tc>
        <w:tc>
          <w:tcPr>
            <w:tcW w:w="1550" w:type="dxa"/>
            <w:vAlign w:val="center"/>
          </w:tcPr>
          <w:p w14:paraId="425E4524" w14:textId="77777777" w:rsidR="00720FC6" w:rsidRPr="008106BC" w:rsidRDefault="00720FC6" w:rsidP="00FC587A">
            <w:pPr>
              <w:spacing w:line="276" w:lineRule="auto"/>
              <w:rPr>
                <w:rFonts w:cstheme="minorHAnsi"/>
                <w:sz w:val="22"/>
                <w:szCs w:val="22"/>
              </w:rPr>
            </w:pPr>
            <w:r>
              <w:rPr>
                <w:rFonts w:cstheme="minorHAnsi"/>
                <w:sz w:val="22"/>
                <w:szCs w:val="22"/>
              </w:rPr>
              <w:t xml:space="preserve">    F  V</w:t>
            </w:r>
            <w:r w:rsidRPr="008106BC">
              <w:rPr>
                <w:rFonts w:cstheme="minorHAnsi"/>
                <w:sz w:val="22"/>
                <w:szCs w:val="22"/>
              </w:rPr>
              <w:t xml:space="preserve">  </w:t>
            </w:r>
            <w:r>
              <w:rPr>
                <w:rFonts w:cstheme="minorHAnsi"/>
                <w:sz w:val="22"/>
                <w:szCs w:val="22"/>
              </w:rPr>
              <w:t xml:space="preserve"> </w:t>
            </w:r>
            <w:r w:rsidRPr="008106BC">
              <w:rPr>
                <w:rFonts w:cstheme="minorHAnsi"/>
                <w:sz w:val="22"/>
                <w:szCs w:val="22"/>
              </w:rPr>
              <w:t xml:space="preserve"> </w:t>
            </w:r>
            <w:proofErr w:type="spellStart"/>
            <w:r w:rsidRPr="008106BC">
              <w:rPr>
                <w:rFonts w:cstheme="minorHAnsi"/>
                <w:sz w:val="22"/>
                <w:szCs w:val="22"/>
                <w:highlight w:val="red"/>
              </w:rPr>
              <w:t>V</w:t>
            </w:r>
            <w:proofErr w:type="spellEnd"/>
            <w:r>
              <w:rPr>
                <w:rFonts w:cstheme="minorHAnsi"/>
                <w:sz w:val="22"/>
                <w:szCs w:val="22"/>
              </w:rPr>
              <w:t xml:space="preserve">    F</w:t>
            </w:r>
          </w:p>
        </w:tc>
        <w:tc>
          <w:tcPr>
            <w:tcW w:w="1417" w:type="dxa"/>
            <w:vAlign w:val="center"/>
          </w:tcPr>
          <w:p w14:paraId="358F5384" w14:textId="77777777" w:rsidR="00720FC6" w:rsidRPr="008106BC" w:rsidRDefault="00720FC6" w:rsidP="00FC587A">
            <w:pPr>
              <w:spacing w:line="276" w:lineRule="auto"/>
              <w:rPr>
                <w:rFonts w:cstheme="minorHAnsi"/>
                <w:sz w:val="22"/>
                <w:szCs w:val="22"/>
              </w:rPr>
            </w:pPr>
            <w:r>
              <w:rPr>
                <w:rFonts w:cstheme="minorHAnsi"/>
                <w:sz w:val="22"/>
                <w:szCs w:val="22"/>
              </w:rPr>
              <w:t xml:space="preserve">    V</w:t>
            </w:r>
            <w:r w:rsidRPr="008106BC">
              <w:rPr>
                <w:rFonts w:cstheme="minorHAnsi"/>
                <w:sz w:val="22"/>
                <w:szCs w:val="22"/>
              </w:rPr>
              <w:t xml:space="preserve"> </w:t>
            </w:r>
            <w:r>
              <w:rPr>
                <w:rFonts w:cstheme="minorHAnsi"/>
                <w:sz w:val="22"/>
                <w:szCs w:val="22"/>
              </w:rPr>
              <w:t xml:space="preserve"> F</w:t>
            </w:r>
            <w:r w:rsidRPr="008106BC">
              <w:rPr>
                <w:rFonts w:cstheme="minorHAnsi"/>
                <w:sz w:val="22"/>
                <w:szCs w:val="22"/>
              </w:rPr>
              <w:t xml:space="preserve">   </w:t>
            </w:r>
            <w:r w:rsidRPr="008106BC">
              <w:rPr>
                <w:rFonts w:cstheme="minorHAnsi"/>
                <w:sz w:val="22"/>
                <w:szCs w:val="22"/>
                <w:highlight w:val="red"/>
              </w:rPr>
              <w:t>V</w:t>
            </w:r>
            <w:r>
              <w:rPr>
                <w:rFonts w:cstheme="minorHAnsi"/>
                <w:sz w:val="22"/>
                <w:szCs w:val="22"/>
              </w:rPr>
              <w:t xml:space="preserve">   </w:t>
            </w:r>
            <w:proofErr w:type="spellStart"/>
            <w:r>
              <w:rPr>
                <w:rFonts w:cstheme="minorHAnsi"/>
                <w:sz w:val="22"/>
                <w:szCs w:val="22"/>
              </w:rPr>
              <w:t>V</w:t>
            </w:r>
            <w:proofErr w:type="spellEnd"/>
          </w:p>
        </w:tc>
        <w:tc>
          <w:tcPr>
            <w:tcW w:w="1985" w:type="dxa"/>
            <w:vAlign w:val="center"/>
          </w:tcPr>
          <w:p w14:paraId="5683B5D6" w14:textId="77777777" w:rsidR="00720FC6" w:rsidRPr="008106BC" w:rsidRDefault="00720FC6" w:rsidP="00FC587A">
            <w:pPr>
              <w:spacing w:line="276" w:lineRule="auto"/>
              <w:rPr>
                <w:rFonts w:cstheme="minorHAnsi"/>
                <w:sz w:val="22"/>
                <w:szCs w:val="22"/>
              </w:rPr>
            </w:pPr>
            <w:r w:rsidRPr="008106BC">
              <w:rPr>
                <w:rFonts w:cstheme="minorHAnsi"/>
                <w:sz w:val="22"/>
                <w:szCs w:val="22"/>
              </w:rPr>
              <w:t xml:space="preserve"> </w:t>
            </w:r>
            <w:r>
              <w:rPr>
                <w:rFonts w:cstheme="minorHAnsi"/>
                <w:sz w:val="22"/>
                <w:szCs w:val="22"/>
              </w:rPr>
              <w:t xml:space="preserve">  V</w:t>
            </w:r>
            <w:r w:rsidRPr="008106BC">
              <w:rPr>
                <w:rFonts w:cstheme="minorHAnsi"/>
                <w:sz w:val="22"/>
                <w:szCs w:val="22"/>
              </w:rPr>
              <w:t xml:space="preserve">   </w:t>
            </w:r>
            <w:proofErr w:type="spellStart"/>
            <w:r w:rsidRPr="008106BC">
              <w:rPr>
                <w:rFonts w:cstheme="minorHAnsi"/>
                <w:sz w:val="22"/>
                <w:szCs w:val="22"/>
                <w:highlight w:val="red"/>
              </w:rPr>
              <w:t>V</w:t>
            </w:r>
            <w:proofErr w:type="spellEnd"/>
            <w:r>
              <w:rPr>
                <w:rFonts w:cstheme="minorHAnsi"/>
                <w:sz w:val="22"/>
                <w:szCs w:val="22"/>
              </w:rPr>
              <w:t xml:space="preserve">      F    V   </w:t>
            </w:r>
            <w:proofErr w:type="spellStart"/>
            <w:r>
              <w:rPr>
                <w:rFonts w:cstheme="minorHAnsi"/>
                <w:sz w:val="22"/>
                <w:szCs w:val="22"/>
              </w:rPr>
              <w:t>V</w:t>
            </w:r>
            <w:proofErr w:type="spellEnd"/>
          </w:p>
        </w:tc>
        <w:tc>
          <w:tcPr>
            <w:tcW w:w="1134" w:type="dxa"/>
            <w:vAlign w:val="center"/>
          </w:tcPr>
          <w:p w14:paraId="15E3A624" w14:textId="77777777" w:rsidR="00720FC6" w:rsidRPr="008106BC" w:rsidRDefault="00720FC6" w:rsidP="00FC587A">
            <w:pPr>
              <w:spacing w:line="276" w:lineRule="auto"/>
              <w:rPr>
                <w:rFonts w:cstheme="minorHAnsi"/>
                <w:sz w:val="22"/>
                <w:szCs w:val="22"/>
              </w:rPr>
            </w:pPr>
            <w:r>
              <w:rPr>
                <w:rFonts w:cstheme="minorHAnsi"/>
                <w:sz w:val="22"/>
                <w:szCs w:val="22"/>
              </w:rPr>
              <w:t xml:space="preserve">  F   </w:t>
            </w:r>
            <w:r w:rsidRPr="00F378FC">
              <w:rPr>
                <w:rFonts w:cstheme="minorHAnsi"/>
                <w:sz w:val="22"/>
                <w:szCs w:val="22"/>
              </w:rPr>
              <w:t xml:space="preserve"> </w:t>
            </w:r>
            <w:proofErr w:type="spellStart"/>
            <w:r w:rsidRPr="008106BC">
              <w:rPr>
                <w:rFonts w:cstheme="minorHAnsi"/>
                <w:sz w:val="22"/>
                <w:szCs w:val="22"/>
                <w:highlight w:val="red"/>
              </w:rPr>
              <w:t>F</w:t>
            </w:r>
            <w:proofErr w:type="spellEnd"/>
            <w:r>
              <w:rPr>
                <w:rFonts w:cstheme="minorHAnsi"/>
                <w:sz w:val="22"/>
                <w:szCs w:val="22"/>
              </w:rPr>
              <w:t xml:space="preserve">    V</w:t>
            </w:r>
          </w:p>
        </w:tc>
      </w:tr>
    </w:tbl>
    <w:p w14:paraId="3C847C44" w14:textId="77777777" w:rsidR="00720FC6" w:rsidRPr="008106BC" w:rsidRDefault="00720FC6" w:rsidP="00720FC6">
      <w:pPr>
        <w:spacing w:line="276" w:lineRule="auto"/>
        <w:jc w:val="center"/>
        <w:rPr>
          <w:rFonts w:cstheme="minorHAnsi"/>
          <w:b/>
          <w:bCs/>
          <w:sz w:val="22"/>
          <w:szCs w:val="22"/>
        </w:rPr>
      </w:pPr>
    </w:p>
    <w:p w14:paraId="41A01113" w14:textId="77777777" w:rsidR="00720FC6" w:rsidRPr="008106BC" w:rsidRDefault="00720FC6" w:rsidP="00720FC6">
      <w:pPr>
        <w:spacing w:line="276" w:lineRule="auto"/>
        <w:jc w:val="both"/>
        <w:rPr>
          <w:rFonts w:cstheme="minorHAnsi"/>
          <w:sz w:val="22"/>
          <w:szCs w:val="22"/>
        </w:rPr>
      </w:pPr>
      <w:r w:rsidRPr="008106BC">
        <w:rPr>
          <w:rFonts w:cstheme="minorHAnsi"/>
          <w:b/>
          <w:bCs/>
          <w:sz w:val="22"/>
          <w:szCs w:val="22"/>
        </w:rPr>
        <w:t>VI.</w:t>
      </w:r>
      <w:r>
        <w:rPr>
          <w:rFonts w:cstheme="minorHAnsi"/>
          <w:b/>
          <w:bCs/>
          <w:sz w:val="22"/>
          <w:szCs w:val="22"/>
        </w:rPr>
        <w:t xml:space="preserve"> </w:t>
      </w:r>
      <w:r w:rsidRPr="00583635">
        <w:rPr>
          <w:rFonts w:cstheme="minorHAnsi"/>
          <w:b/>
          <w:bCs/>
          <w:sz w:val="22"/>
          <w:szCs w:val="22"/>
        </w:rPr>
        <w:t>¿</w:t>
      </w:r>
      <m:oMath>
        <m:r>
          <m:rPr>
            <m:sty m:val="bi"/>
          </m:rPr>
          <w:rPr>
            <w:rFonts w:ascii="Cambria Math" w:hAnsi="Cambria Math" w:cstheme="minorHAnsi"/>
            <w:sz w:val="22"/>
            <w:szCs w:val="22"/>
            <w:lang w:val="es-ES"/>
          </w:rPr>
          <m:t>Γ</m:t>
        </m:r>
      </m:oMath>
      <w:r w:rsidRPr="00583635">
        <w:rPr>
          <w:rFonts w:cstheme="minorHAnsi"/>
          <w:b/>
          <w:bCs/>
          <w:i/>
          <w:iCs/>
          <w:sz w:val="22"/>
          <w:szCs w:val="22"/>
        </w:rPr>
        <w:t xml:space="preserve"> </w:t>
      </w:r>
      <w:r w:rsidRPr="00583635">
        <w:rPr>
          <w:rFonts w:cstheme="minorHAnsi"/>
          <w:b/>
          <w:bCs/>
          <w:sz w:val="22"/>
          <w:szCs w:val="22"/>
        </w:rPr>
        <w:t xml:space="preserve">es </w:t>
      </w:r>
      <w:r>
        <w:rPr>
          <w:rFonts w:cstheme="minorHAnsi"/>
          <w:b/>
          <w:bCs/>
          <w:sz w:val="22"/>
          <w:szCs w:val="22"/>
        </w:rPr>
        <w:t>consistente</w:t>
      </w:r>
      <w:r w:rsidRPr="00583635">
        <w:rPr>
          <w:rFonts w:cstheme="minorHAnsi"/>
          <w:b/>
          <w:bCs/>
          <w:sz w:val="22"/>
          <w:szCs w:val="22"/>
        </w:rPr>
        <w:t xml:space="preserve"> o in</w:t>
      </w:r>
      <w:r>
        <w:rPr>
          <w:rFonts w:cstheme="minorHAnsi"/>
          <w:b/>
          <w:bCs/>
          <w:sz w:val="22"/>
          <w:szCs w:val="22"/>
        </w:rPr>
        <w:t>consistente</w:t>
      </w:r>
      <w:r w:rsidRPr="00583635">
        <w:rPr>
          <w:rFonts w:cstheme="minorHAnsi"/>
          <w:b/>
          <w:bCs/>
          <w:sz w:val="22"/>
          <w:szCs w:val="22"/>
        </w:rPr>
        <w:t>?</w:t>
      </w:r>
    </w:p>
    <w:p w14:paraId="34BBCD9C" w14:textId="77777777" w:rsidR="00720FC6" w:rsidRPr="008106BC" w:rsidRDefault="00720FC6" w:rsidP="00720FC6">
      <w:pPr>
        <w:spacing w:line="276" w:lineRule="auto"/>
        <w:jc w:val="both"/>
        <w:rPr>
          <w:rFonts w:eastAsiaTheme="minorEastAsia" w:cstheme="minorHAnsi"/>
          <w:sz w:val="22"/>
          <w:szCs w:val="22"/>
          <w:lang w:val="es-ES"/>
        </w:rPr>
      </w:pPr>
      <m:oMathPara>
        <m:oMath>
          <m:r>
            <w:rPr>
              <w:rFonts w:ascii="Cambria Math" w:hAnsi="Cambria Math" w:cstheme="minorHAnsi"/>
              <w:sz w:val="22"/>
              <w:szCs w:val="22"/>
              <w:lang w:val="es-ES"/>
            </w:rPr>
            <m:t>Γ:</m:t>
          </m:r>
          <m:d>
            <m:dPr>
              <m:begChr m:val="{"/>
              <m:endChr m:val="}"/>
              <m:ctrlPr>
                <w:ins w:id="169"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s-ES"/>
                </w:rPr>
                <m:t>ϕ, ψ, χ</m:t>
              </m:r>
            </m:e>
          </m:d>
        </m:oMath>
      </m:oMathPara>
    </w:p>
    <w:p w14:paraId="23CBACFF" w14:textId="77777777" w:rsidR="00720FC6" w:rsidRPr="008106BC" w:rsidRDefault="00720FC6" w:rsidP="00720FC6">
      <w:pPr>
        <w:spacing w:line="276" w:lineRule="auto"/>
        <w:jc w:val="center"/>
        <w:rPr>
          <w:rFonts w:cstheme="minorHAnsi"/>
          <w:sz w:val="22"/>
          <w:szCs w:val="22"/>
          <w:lang w:val="es-ES"/>
        </w:rPr>
      </w:pPr>
      <m:oMathPara>
        <m:oMath>
          <m:r>
            <w:rPr>
              <w:rFonts w:ascii="Cambria Math" w:hAnsi="Cambria Math" w:cstheme="minorHAnsi"/>
              <w:sz w:val="22"/>
              <w:szCs w:val="22"/>
              <w:lang w:val="es-ES"/>
            </w:rPr>
            <m:t>ϕ:</m:t>
          </m:r>
          <m:d>
            <m:dPr>
              <m:ctrlPr>
                <w:ins w:id="170" w:author="Usuario" w:date="2022-04-20T13:25:00Z">
                  <w:rPr>
                    <w:rFonts w:ascii="Cambria Math" w:hAnsi="Cambria Math" w:cstheme="minorHAnsi"/>
                    <w:i/>
                    <w:sz w:val="22"/>
                    <w:szCs w:val="22"/>
                    <w:lang w:val="es-ES"/>
                  </w:rPr>
                </w:ins>
              </m:ctrlPr>
            </m:dPr>
            <m:e>
              <m:d>
                <m:dPr>
                  <m:ctrlPr>
                    <w:ins w:id="171"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P</m:t>
                  </m:r>
                  <m:r>
                    <w:rPr>
                      <w:rFonts w:ascii="Cambria Math" w:eastAsiaTheme="minorEastAsia" w:hAnsi="Cambria Math" w:cstheme="minorHAnsi"/>
                      <w:sz w:val="22"/>
                      <w:szCs w:val="22"/>
                    </w:rPr>
                    <m:t>⊃R</m:t>
                  </m:r>
                  <m:ctrlPr>
                    <w:ins w:id="172" w:author="Usuario" w:date="2022-04-20T13:25:00Z">
                      <w:rPr>
                        <w:rFonts w:ascii="Cambria Math" w:eastAsiaTheme="minorEastAsia" w:hAnsi="Cambria Math" w:cstheme="minorHAnsi"/>
                        <w:i/>
                        <w:sz w:val="22"/>
                        <w:szCs w:val="22"/>
                      </w:rPr>
                    </w:ins>
                  </m:ctrlPr>
                </m:e>
              </m:d>
              <m:r>
                <w:rPr>
                  <w:rFonts w:ascii="Cambria Math" w:eastAsiaTheme="minorEastAsia" w:hAnsi="Cambria Math" w:cstheme="minorHAnsi"/>
                  <w:sz w:val="22"/>
                  <w:szCs w:val="22"/>
                </w:rPr>
                <m:t>∧</m:t>
              </m:r>
              <m:r>
                <w:rPr>
                  <w:rFonts w:ascii="Cambria Math" w:hAnsi="Cambria Math" w:cstheme="minorHAnsi"/>
                  <w:sz w:val="22"/>
                  <w:szCs w:val="22"/>
                </w:rPr>
                <m:t>¬</m:t>
              </m:r>
              <m:r>
                <w:rPr>
                  <w:rFonts w:ascii="Cambria Math" w:hAnsi="Cambria Math" w:cstheme="minorHAnsi"/>
                  <w:sz w:val="22"/>
                  <w:szCs w:val="22"/>
                  <w:lang w:val="en-US"/>
                </w:rPr>
                <m:t>S</m:t>
              </m:r>
              <m:ctrlPr>
                <w:ins w:id="173" w:author="Usuario" w:date="2022-04-20T13:25:00Z">
                  <w:rPr>
                    <w:rFonts w:ascii="Cambria Math" w:hAnsi="Cambria Math" w:cstheme="minorHAnsi"/>
                    <w:i/>
                    <w:sz w:val="22"/>
                    <w:szCs w:val="22"/>
                  </w:rPr>
                </w:ins>
              </m:ctrlPr>
            </m:e>
          </m:d>
        </m:oMath>
      </m:oMathPara>
    </w:p>
    <w:p w14:paraId="57B86583" w14:textId="77777777" w:rsidR="00720FC6" w:rsidRPr="008106BC" w:rsidRDefault="00720FC6" w:rsidP="00720FC6">
      <w:pPr>
        <w:spacing w:line="276" w:lineRule="auto"/>
        <w:jc w:val="center"/>
        <w:rPr>
          <w:rFonts w:cstheme="minorHAnsi"/>
          <w:sz w:val="22"/>
          <w:szCs w:val="22"/>
          <w:lang w:val="es-ES"/>
        </w:rPr>
      </w:pPr>
      <m:oMathPara>
        <m:oMath>
          <m:r>
            <w:rPr>
              <w:rFonts w:ascii="Cambria Math" w:hAnsi="Cambria Math" w:cstheme="minorHAnsi"/>
              <w:sz w:val="22"/>
              <w:szCs w:val="22"/>
              <w:lang w:val="es-ES"/>
            </w:rPr>
            <m:t>ψ:</m:t>
          </m:r>
          <m:d>
            <m:dPr>
              <m:ctrlPr>
                <w:ins w:id="174" w:author="Usuario" w:date="2022-04-20T13:25:00Z">
                  <w:rPr>
                    <w:rFonts w:ascii="Cambria Math" w:hAnsi="Cambria Math" w:cstheme="minorHAnsi"/>
                    <w:i/>
                    <w:sz w:val="22"/>
                    <w:szCs w:val="22"/>
                    <w:lang w:val="es-ES"/>
                  </w:rPr>
                </w:ins>
              </m:ctrlPr>
            </m:dPr>
            <m:e>
              <m:r>
                <w:rPr>
                  <w:rFonts w:ascii="Cambria Math" w:hAnsi="Cambria Math" w:cstheme="minorHAnsi"/>
                  <w:sz w:val="22"/>
                  <w:szCs w:val="22"/>
                  <w:lang w:val="en-US"/>
                </w:rPr>
                <m:t>S</m:t>
              </m:r>
              <m:r>
                <w:rPr>
                  <w:rFonts w:ascii="Cambria Math" w:eastAsiaTheme="minorEastAsia" w:hAnsi="Cambria Math" w:cstheme="minorHAnsi"/>
                  <w:sz w:val="22"/>
                  <w:szCs w:val="22"/>
                </w:rPr>
                <m:t>⊃</m:t>
              </m:r>
              <m:d>
                <m:dPr>
                  <m:ctrlPr>
                    <w:ins w:id="175" w:author="Usuario" w:date="2022-04-20T13:25:00Z">
                      <w:rPr>
                        <w:rFonts w:ascii="Cambria Math" w:eastAsiaTheme="minorEastAsia" w:hAnsi="Cambria Math" w:cstheme="minorHAnsi"/>
                        <w:i/>
                        <w:sz w:val="22"/>
                        <w:szCs w:val="22"/>
                      </w:rPr>
                    </w:ins>
                  </m:ctrlPr>
                </m:dPr>
                <m:e>
                  <m:r>
                    <w:rPr>
                      <w:rFonts w:ascii="Cambria Math" w:eastAsiaTheme="minorEastAsia" w:hAnsi="Cambria Math" w:cstheme="minorHAnsi"/>
                      <w:sz w:val="22"/>
                      <w:szCs w:val="22"/>
                      <w:lang w:val="en-US"/>
                    </w:rPr>
                    <m:t>Q</m:t>
                  </m:r>
                  <m:r>
                    <w:rPr>
                      <w:rFonts w:ascii="Cambria Math" w:hAnsi="Cambria Math" w:cstheme="minorHAnsi"/>
                      <w:sz w:val="22"/>
                      <w:szCs w:val="22"/>
                    </w:rPr>
                    <m:t>≡</m:t>
                  </m:r>
                  <m:r>
                    <w:rPr>
                      <w:rFonts w:ascii="Cambria Math" w:hAnsi="Cambria Math" w:cstheme="minorHAnsi"/>
                      <w:sz w:val="22"/>
                      <w:szCs w:val="22"/>
                      <w:lang w:val="en-US"/>
                    </w:rPr>
                    <m:t>T</m:t>
                  </m:r>
                </m:e>
              </m:d>
              <m:ctrlPr>
                <w:ins w:id="176" w:author="Usuario" w:date="2022-04-20T13:25:00Z">
                  <w:rPr>
                    <w:rFonts w:ascii="Cambria Math" w:eastAsiaTheme="minorEastAsia" w:hAnsi="Cambria Math" w:cstheme="minorHAnsi"/>
                    <w:i/>
                    <w:sz w:val="22"/>
                    <w:szCs w:val="22"/>
                  </w:rPr>
                </w:ins>
              </m:ctrlPr>
            </m:e>
          </m:d>
        </m:oMath>
      </m:oMathPara>
    </w:p>
    <w:p w14:paraId="581B393E" w14:textId="77777777" w:rsidR="00720FC6" w:rsidRPr="008106BC" w:rsidRDefault="00720FC6" w:rsidP="00720FC6">
      <w:pPr>
        <w:spacing w:line="276" w:lineRule="auto"/>
        <w:jc w:val="center"/>
        <w:rPr>
          <w:rFonts w:eastAsiaTheme="minorEastAsia" w:cstheme="minorHAnsi"/>
          <w:sz w:val="22"/>
          <w:szCs w:val="22"/>
        </w:rPr>
      </w:pPr>
      <m:oMathPara>
        <m:oMath>
          <m:r>
            <w:rPr>
              <w:rFonts w:ascii="Cambria Math" w:hAnsi="Cambria Math" w:cstheme="minorHAnsi"/>
              <w:sz w:val="22"/>
              <w:szCs w:val="22"/>
              <w:lang w:val="es-ES"/>
            </w:rPr>
            <m:t>χ:</m:t>
          </m:r>
          <m:r>
            <w:rPr>
              <w:rFonts w:ascii="Cambria Math" w:eastAsiaTheme="minorEastAsia" w:hAnsi="Cambria Math" w:cstheme="minorHAnsi"/>
              <w:sz w:val="22"/>
              <w:szCs w:val="22"/>
            </w:rPr>
            <m:t>(</m:t>
          </m:r>
          <m:r>
            <w:rPr>
              <w:rFonts w:ascii="Cambria Math" w:eastAsiaTheme="minorEastAsia" w:hAnsi="Cambria Math" w:cstheme="minorHAnsi"/>
              <w:sz w:val="22"/>
              <w:szCs w:val="22"/>
              <w:lang w:val="en-US"/>
            </w:rPr>
            <m:t>Q</m:t>
          </m:r>
          <m:r>
            <w:rPr>
              <w:rFonts w:ascii="Cambria Math" w:eastAsiaTheme="minorEastAsia" w:hAnsi="Cambria Math" w:cstheme="minorHAnsi"/>
              <w:sz w:val="22"/>
              <w:szCs w:val="22"/>
            </w:rPr>
            <m:t>∧</m:t>
          </m:r>
          <m:r>
            <w:rPr>
              <w:rFonts w:ascii="Cambria Math" w:hAnsi="Cambria Math" w:cstheme="minorHAnsi"/>
              <w:sz w:val="22"/>
              <w:szCs w:val="22"/>
            </w:rPr>
            <m:t>¬</m:t>
          </m:r>
          <m:r>
            <w:rPr>
              <w:rFonts w:ascii="Cambria Math" w:hAnsi="Cambria Math" w:cstheme="minorHAnsi"/>
              <w:sz w:val="22"/>
              <w:szCs w:val="22"/>
              <w:lang w:val="en-US"/>
            </w:rPr>
            <m:t>T</m:t>
          </m:r>
          <m:r>
            <w:rPr>
              <w:rFonts w:ascii="Cambria Math" w:eastAsiaTheme="minorEastAsia" w:hAnsi="Cambria Math" w:cstheme="minorHAnsi"/>
              <w:sz w:val="22"/>
              <w:szCs w:val="22"/>
            </w:rPr>
            <m:t>)</m:t>
          </m:r>
        </m:oMath>
      </m:oMathPara>
    </w:p>
    <w:p w14:paraId="276FD385" w14:textId="77777777" w:rsidR="00720FC6" w:rsidRPr="008106BC" w:rsidRDefault="00720FC6" w:rsidP="00720FC6">
      <w:pPr>
        <w:spacing w:line="276" w:lineRule="auto"/>
        <w:jc w:val="center"/>
        <w:rPr>
          <w:rFonts w:eastAsiaTheme="minorEastAsia" w:cstheme="minorHAnsi"/>
          <w:sz w:val="22"/>
          <w:szCs w:val="22"/>
        </w:rPr>
      </w:pPr>
    </w:p>
    <w:p w14:paraId="0812608C" w14:textId="77777777" w:rsidR="00720FC6" w:rsidRPr="008106BC" w:rsidRDefault="00720FC6" w:rsidP="00720FC6">
      <w:pPr>
        <w:spacing w:line="276" w:lineRule="auto"/>
        <w:jc w:val="both"/>
        <w:rPr>
          <w:rFonts w:eastAsiaTheme="minorEastAsia" w:cstheme="minorHAnsi"/>
          <w:sz w:val="22"/>
          <w:szCs w:val="22"/>
        </w:rPr>
      </w:pPr>
      <w:r w:rsidRPr="008106BC">
        <w:rPr>
          <w:rFonts w:eastAsiaTheme="minorEastAsia" w:cstheme="minorHAnsi"/>
          <w:sz w:val="22"/>
          <w:szCs w:val="22"/>
        </w:rPr>
        <w:tab/>
      </w:r>
      <w:r>
        <w:rPr>
          <w:rFonts w:eastAsiaTheme="minorEastAsia" w:cstheme="minorHAnsi"/>
          <w:sz w:val="22"/>
          <w:szCs w:val="22"/>
        </w:rPr>
        <w:t>Se asumirá</w:t>
      </w:r>
      <w:r w:rsidRPr="008106BC">
        <w:rPr>
          <w:rFonts w:eastAsiaTheme="minorEastAsia" w:cstheme="minorHAnsi"/>
          <w:sz w:val="22"/>
          <w:szCs w:val="22"/>
        </w:rPr>
        <w:t xml:space="preserve"> que </w:t>
      </w:r>
      <m:oMath>
        <m:r>
          <w:rPr>
            <w:rFonts w:ascii="Cambria Math" w:hAnsi="Cambria Math" w:cstheme="minorHAnsi"/>
            <w:sz w:val="22"/>
            <w:szCs w:val="22"/>
            <w:lang w:val="es-ES"/>
          </w:rPr>
          <m:t>Γ</m:t>
        </m:r>
      </m:oMath>
      <w:r w:rsidRPr="008106BC">
        <w:rPr>
          <w:rFonts w:eastAsiaTheme="minorEastAsia" w:cstheme="minorHAnsi"/>
          <w:i/>
          <w:iCs/>
          <w:sz w:val="22"/>
          <w:szCs w:val="22"/>
        </w:rPr>
        <w:t xml:space="preserve"> </w:t>
      </w:r>
      <w:r w:rsidRPr="008106BC">
        <w:rPr>
          <w:rFonts w:eastAsiaTheme="minorEastAsia" w:cstheme="minorHAnsi"/>
          <w:sz w:val="22"/>
          <w:szCs w:val="22"/>
        </w:rPr>
        <w:t xml:space="preserve">es </w:t>
      </w:r>
      <w:r>
        <w:rPr>
          <w:rFonts w:eastAsiaTheme="minorEastAsia" w:cstheme="minorHAnsi"/>
          <w:sz w:val="22"/>
          <w:szCs w:val="22"/>
        </w:rPr>
        <w:t>consistente</w:t>
      </w:r>
      <w:r w:rsidRPr="008106BC">
        <w:rPr>
          <w:rFonts w:eastAsiaTheme="minorEastAsia" w:cstheme="minorHAnsi"/>
          <w:sz w:val="22"/>
          <w:szCs w:val="22"/>
        </w:rPr>
        <w:t xml:space="preserve">. </w:t>
      </w:r>
      <m:oMath>
        <m:r>
          <w:rPr>
            <w:rFonts w:ascii="Cambria Math" w:hAnsi="Cambria Math" w:cstheme="minorHAnsi"/>
            <w:sz w:val="22"/>
            <w:szCs w:val="22"/>
            <w:lang w:val="es-ES"/>
          </w:rPr>
          <m:t>Γ</m:t>
        </m:r>
      </m:oMath>
      <w:r w:rsidRPr="008106BC">
        <w:rPr>
          <w:rFonts w:eastAsiaTheme="minorEastAsia" w:cstheme="minorHAnsi"/>
          <w:sz w:val="22"/>
          <w:szCs w:val="22"/>
        </w:rPr>
        <w:t xml:space="preserve"> será </w:t>
      </w:r>
      <w:r>
        <w:rPr>
          <w:rFonts w:eastAsiaTheme="minorEastAsia" w:cstheme="minorHAnsi"/>
          <w:sz w:val="22"/>
          <w:szCs w:val="22"/>
        </w:rPr>
        <w:t xml:space="preserve">consistente, si al menos, </w:t>
      </w:r>
      <w:r w:rsidRPr="008106BC">
        <w:rPr>
          <w:rFonts w:eastAsiaTheme="minorEastAsia" w:cstheme="minorHAnsi"/>
          <w:sz w:val="22"/>
          <w:szCs w:val="22"/>
        </w:rPr>
        <w:t xml:space="preserve">una estructura </w:t>
      </w:r>
      <w:r w:rsidRPr="008106BC">
        <w:rPr>
          <w:rFonts w:eastAsiaTheme="minorEastAsia" w:cstheme="minorHAnsi"/>
          <w:i/>
          <w:iCs/>
          <w:sz w:val="22"/>
          <w:szCs w:val="22"/>
        </w:rPr>
        <w:t xml:space="preserve">U </w:t>
      </w:r>
      <w:r>
        <w:rPr>
          <w:rFonts w:eastAsiaTheme="minorEastAsia" w:cstheme="minorHAnsi"/>
          <w:sz w:val="22"/>
          <w:szCs w:val="22"/>
        </w:rPr>
        <w:t xml:space="preserve">asigna el valor </w:t>
      </w:r>
      <w:r>
        <w:rPr>
          <w:rFonts w:eastAsiaTheme="minorEastAsia" w:cstheme="minorHAnsi"/>
          <w:i/>
          <w:iCs/>
          <w:sz w:val="22"/>
          <w:szCs w:val="22"/>
        </w:rPr>
        <w:t>V</w:t>
      </w:r>
      <w:r w:rsidRPr="008106BC">
        <w:rPr>
          <w:rFonts w:eastAsiaTheme="minorEastAsia" w:cstheme="minorHAnsi"/>
          <w:sz w:val="22"/>
          <w:szCs w:val="22"/>
        </w:rPr>
        <w:t xml:space="preserve"> a sus fórmulas</w:t>
      </w:r>
      <w:r>
        <w:rPr>
          <w:rFonts w:eastAsiaTheme="minorEastAsia" w:cstheme="minorHAnsi"/>
          <w:sz w:val="22"/>
          <w:szCs w:val="22"/>
        </w:rPr>
        <w:t xml:space="preserve"> conjuntamente</w:t>
      </w:r>
      <w:r w:rsidRPr="008106BC">
        <w:rPr>
          <w:rFonts w:eastAsiaTheme="minorEastAsia" w:cstheme="minorHAnsi"/>
          <w:sz w:val="22"/>
          <w:szCs w:val="22"/>
        </w:rPr>
        <w:t xml:space="preserve">. </w:t>
      </w:r>
      <w:r>
        <w:rPr>
          <w:rFonts w:eastAsiaTheme="minorEastAsia" w:cstheme="minorHAnsi"/>
          <w:sz w:val="22"/>
          <w:szCs w:val="22"/>
        </w:rPr>
        <w:t>Se decidirá si esta hipótesis se cumple o no</w:t>
      </w:r>
      <w:r w:rsidRPr="008106BC">
        <w:rPr>
          <w:rFonts w:eastAsiaTheme="minorEastAsia" w:cstheme="minorHAnsi"/>
          <w:sz w:val="22"/>
          <w:szCs w:val="22"/>
        </w:rPr>
        <w:t>:</w:t>
      </w:r>
    </w:p>
    <w:p w14:paraId="440E9C6C" w14:textId="77777777" w:rsidR="00720FC6" w:rsidRPr="008106BC" w:rsidRDefault="00720FC6" w:rsidP="00720FC6">
      <w:pPr>
        <w:spacing w:line="276" w:lineRule="auto"/>
        <w:jc w:val="center"/>
        <w:rPr>
          <w:rFonts w:cstheme="minorHAnsi"/>
          <w:sz w:val="22"/>
          <w:szCs w:val="22"/>
        </w:rPr>
      </w:pPr>
      <w:r w:rsidRPr="008106BC">
        <w:rPr>
          <w:rFonts w:cstheme="minorHAnsi"/>
          <w:b/>
          <w:bCs/>
          <w:color w:val="FF0000"/>
          <w:sz w:val="22"/>
          <w:szCs w:val="22"/>
        </w:rPr>
        <w:t>1. V</w:t>
      </w:r>
      <w:r w:rsidRPr="008106BC">
        <w:rPr>
          <w:rFonts w:cstheme="minorHAnsi"/>
          <w:i/>
          <w:iCs/>
          <w:sz w:val="22"/>
          <w:szCs w:val="22"/>
        </w:rPr>
        <w:t xml:space="preserve"> </w:t>
      </w:r>
      <m:oMath>
        <m:r>
          <w:rPr>
            <w:rFonts w:ascii="Cambria Math" w:hAnsi="Cambria Math" w:cstheme="minorHAnsi"/>
            <w:sz w:val="22"/>
            <w:szCs w:val="22"/>
          </w:rPr>
          <m:t>((</m:t>
        </m:r>
        <m:r>
          <w:rPr>
            <w:rFonts w:ascii="Cambria Math" w:hAnsi="Cambria Math" w:cstheme="minorHAnsi"/>
            <w:sz w:val="22"/>
            <w:szCs w:val="22"/>
            <w:lang w:val="en-US"/>
          </w:rPr>
          <m:t>P</m:t>
        </m:r>
        <m:r>
          <w:rPr>
            <w:rFonts w:ascii="Cambria Math" w:eastAsiaTheme="minorEastAsia" w:hAnsi="Cambria Math" w:cstheme="minorHAnsi"/>
            <w:sz w:val="22"/>
            <w:szCs w:val="22"/>
          </w:rPr>
          <m:t>⊃R)∧</m:t>
        </m:r>
        <m:r>
          <w:rPr>
            <w:rFonts w:ascii="Cambria Math" w:hAnsi="Cambria Math" w:cstheme="minorHAnsi"/>
            <w:sz w:val="22"/>
            <w:szCs w:val="22"/>
          </w:rPr>
          <m:t>¬</m:t>
        </m:r>
        <m:r>
          <w:rPr>
            <w:rFonts w:ascii="Cambria Math" w:hAnsi="Cambria Math" w:cstheme="minorHAnsi"/>
            <w:sz w:val="22"/>
            <w:szCs w:val="22"/>
            <w:lang w:val="en-US"/>
          </w:rPr>
          <m:t>S</m:t>
        </m:r>
        <m:r>
          <w:rPr>
            <w:rFonts w:ascii="Cambria Math" w:hAnsi="Cambria Math" w:cstheme="minorHAnsi"/>
            <w:sz w:val="22"/>
            <w:szCs w:val="22"/>
          </w:rPr>
          <m:t>)</m:t>
        </m:r>
      </m:oMath>
      <w:r w:rsidRPr="008106BC">
        <w:rPr>
          <w:rFonts w:eastAsiaTheme="minorEastAsia" w:cstheme="minorHAnsi"/>
          <w: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7F93B299" w14:textId="77777777" w:rsidR="00720FC6" w:rsidRPr="008106BC" w:rsidRDefault="00720FC6" w:rsidP="00720FC6">
      <w:pPr>
        <w:spacing w:line="276" w:lineRule="auto"/>
        <w:jc w:val="center"/>
        <w:rPr>
          <w:rFonts w:cstheme="minorHAnsi"/>
          <w:sz w:val="22"/>
          <w:szCs w:val="22"/>
        </w:rPr>
      </w:pPr>
      <w:r w:rsidRPr="008106BC">
        <w:rPr>
          <w:rFonts w:cstheme="minorHAnsi"/>
          <w:b/>
          <w:bCs/>
          <w:color w:val="FF0000"/>
          <w:sz w:val="22"/>
          <w:szCs w:val="22"/>
        </w:rPr>
        <w:t>2. V</w:t>
      </w:r>
      <w:r w:rsidRPr="008106BC">
        <w:rPr>
          <w:rFonts w:cstheme="minorHAnsi"/>
          <w:sz w:val="22"/>
          <w:szCs w:val="22"/>
        </w:rPr>
        <w:t xml:space="preserve"> (</w:t>
      </w:r>
      <m:oMath>
        <m:r>
          <w:rPr>
            <w:rFonts w:ascii="Cambria Math" w:hAnsi="Cambria Math" w:cstheme="minorHAnsi"/>
            <w:sz w:val="22"/>
            <w:szCs w:val="22"/>
          </w:rPr>
          <m:t>¬</m:t>
        </m:r>
        <m:r>
          <w:rPr>
            <w:rFonts w:ascii="Cambria Math" w:hAnsi="Cambria Math" w:cstheme="minorHAnsi"/>
            <w:sz w:val="22"/>
            <w:szCs w:val="22"/>
            <w:lang w:val="en-US"/>
          </w:rPr>
          <m:t>S</m:t>
        </m:r>
        <m:r>
          <w:rPr>
            <w:rFonts w:ascii="Cambria Math" w:eastAsiaTheme="minorEastAsia" w:hAnsi="Cambria Math" w:cstheme="minorHAnsi"/>
            <w:sz w:val="22"/>
            <w:szCs w:val="22"/>
          </w:rPr>
          <m:t>⊃(</m:t>
        </m:r>
        <m:r>
          <w:rPr>
            <w:rFonts w:ascii="Cambria Math" w:eastAsiaTheme="minorEastAsia" w:hAnsi="Cambria Math" w:cstheme="minorHAnsi"/>
            <w:sz w:val="22"/>
            <w:szCs w:val="22"/>
            <w:lang w:val="en-US"/>
          </w:rPr>
          <m:t>Q</m:t>
        </m:r>
        <m:r>
          <w:rPr>
            <w:rFonts w:ascii="Cambria Math" w:hAnsi="Cambria Math" w:cstheme="minorHAnsi"/>
            <w:sz w:val="22"/>
            <w:szCs w:val="22"/>
          </w:rPr>
          <m:t>≡</m:t>
        </m:r>
        <m:r>
          <w:rPr>
            <w:rFonts w:ascii="Cambria Math" w:hAnsi="Cambria Math" w:cstheme="minorHAnsi"/>
            <w:sz w:val="22"/>
            <w:szCs w:val="22"/>
            <w:lang w:val="en-US"/>
          </w:rPr>
          <m:t>T</m:t>
        </m:r>
        <m:r>
          <w:rPr>
            <w:rFonts w:ascii="Cambria Math" w:eastAsiaTheme="minorEastAsia" w:hAnsi="Cambria Math" w:cstheme="minorHAnsi"/>
            <w:sz w:val="22"/>
            <w:szCs w:val="22"/>
          </w:rPr>
          <m:t>))</m:t>
        </m:r>
      </m:oMath>
      <w:r w:rsidRPr="008106BC">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60378FD7" w14:textId="77777777" w:rsidR="00720FC6" w:rsidRPr="008106BC" w:rsidRDefault="00720FC6" w:rsidP="00720FC6">
      <w:pPr>
        <w:spacing w:line="276" w:lineRule="auto"/>
        <w:jc w:val="center"/>
        <w:rPr>
          <w:rFonts w:eastAsiaTheme="minorEastAsia" w:cstheme="minorHAnsi"/>
          <w:color w:val="FF0000"/>
          <w:sz w:val="22"/>
          <w:szCs w:val="22"/>
          <w:lang w:val="es-ES_tradnl"/>
        </w:rPr>
      </w:pPr>
      <w:r w:rsidRPr="008106BC">
        <w:rPr>
          <w:rFonts w:cstheme="minorHAnsi"/>
          <w:b/>
          <w:bCs/>
          <w:color w:val="FF0000"/>
          <w:sz w:val="22"/>
          <w:szCs w:val="22"/>
        </w:rPr>
        <w:t>3. V</w:t>
      </w:r>
      <w:r w:rsidRPr="008106BC">
        <w:rPr>
          <w:rFonts w:cstheme="minorHAnsi"/>
          <w:sz w:val="22"/>
          <w:szCs w:val="22"/>
        </w:rPr>
        <w:t xml:space="preserve"> </w:t>
      </w:r>
      <m:oMath>
        <m:r>
          <w:rPr>
            <w:rFonts w:ascii="Cambria Math" w:eastAsiaTheme="minorEastAsia" w:hAnsi="Cambria Math" w:cstheme="minorHAnsi"/>
            <w:sz w:val="22"/>
            <w:szCs w:val="22"/>
          </w:rPr>
          <m:t>(</m:t>
        </m:r>
        <m:r>
          <w:rPr>
            <w:rFonts w:ascii="Cambria Math" w:eastAsiaTheme="minorEastAsia" w:hAnsi="Cambria Math" w:cstheme="minorHAnsi"/>
            <w:sz w:val="22"/>
            <w:szCs w:val="22"/>
            <w:lang w:val="en-US"/>
          </w:rPr>
          <m:t>Q</m:t>
        </m:r>
        <m:r>
          <w:rPr>
            <w:rFonts w:ascii="Cambria Math" w:eastAsiaTheme="minorEastAsia" w:hAnsi="Cambria Math" w:cstheme="minorHAnsi"/>
            <w:sz w:val="22"/>
            <w:szCs w:val="22"/>
          </w:rPr>
          <m:t>∧</m:t>
        </m:r>
        <m:r>
          <w:rPr>
            <w:rFonts w:ascii="Cambria Math" w:hAnsi="Cambria Math" w:cstheme="minorHAnsi"/>
            <w:sz w:val="22"/>
            <w:szCs w:val="22"/>
          </w:rPr>
          <m:t>¬</m:t>
        </m:r>
        <m:r>
          <w:rPr>
            <w:rFonts w:ascii="Cambria Math" w:hAnsi="Cambria Math" w:cstheme="minorHAnsi"/>
            <w:sz w:val="22"/>
            <w:szCs w:val="22"/>
            <w:lang w:val="en-US"/>
          </w:rPr>
          <m:t>T</m:t>
        </m:r>
        <m:r>
          <w:rPr>
            <w:rFonts w:ascii="Cambria Math" w:eastAsiaTheme="minorEastAsia" w:hAnsi="Cambria Math" w:cstheme="minorHAnsi"/>
            <w:sz w:val="22"/>
            <w:szCs w:val="22"/>
          </w:rPr>
          <m:t>)</m:t>
        </m:r>
      </m:oMath>
      <w:r w:rsidRPr="008106BC">
        <w:rPr>
          <w:rFonts w:eastAsiaTheme="minorEastAsia" w:cstheme="minorHAnsi"/>
          <w:sz w:val="22"/>
          <w:szCs w:val="22"/>
        </w:rPr>
        <w:t xml:space="preserve"> </w:t>
      </w:r>
      <m:oMath>
        <m:r>
          <m:rPr>
            <m:sty m:val="p"/>
          </m:rPr>
          <w:rPr>
            <w:rFonts w:ascii="Apple Color Emoji" w:eastAsia="Meiryo" w:hAnsi="Apple Color Emoji" w:cs="Apple Color Emoji"/>
            <w:color w:val="FF0000"/>
            <w:sz w:val="22"/>
            <w:szCs w:val="22"/>
          </w:rPr>
          <m:t>✔</m:t>
        </m:r>
        <m:r>
          <m:rPr>
            <m:sty m:val="p"/>
          </m:rPr>
          <w:rPr>
            <w:rFonts w:ascii="Cambria Math" w:eastAsia="Meiryo" w:hAnsi="Cambria Math" w:cstheme="minorHAnsi"/>
            <w:color w:val="FF0000"/>
            <w:sz w:val="22"/>
            <w:szCs w:val="22"/>
            <w:lang w:val="es-ES_tradnl"/>
          </w:rPr>
          <m:t>︎</m:t>
        </m:r>
      </m:oMath>
    </w:p>
    <w:p w14:paraId="4E961979" w14:textId="77777777" w:rsidR="00720FC6" w:rsidRPr="008106BC" w:rsidRDefault="00720FC6" w:rsidP="00720FC6">
      <w:pPr>
        <w:spacing w:line="276" w:lineRule="auto"/>
        <w:jc w:val="center"/>
        <w:rPr>
          <w:rFonts w:eastAsiaTheme="minorEastAsia" w:cstheme="minorHAnsi"/>
          <w:sz w:val="22"/>
          <w:szCs w:val="22"/>
        </w:rPr>
      </w:pPr>
      <w:r w:rsidRPr="008106BC">
        <w:rPr>
          <w:rFonts w:cstheme="minorHAnsi"/>
          <w:b/>
          <w:bCs/>
          <w:color w:val="FF0000"/>
          <w:sz w:val="22"/>
          <w:szCs w:val="22"/>
        </w:rPr>
        <w:t>4. V</w:t>
      </w:r>
      <w:r w:rsidRPr="008106BC">
        <w:rPr>
          <w:rFonts w:eastAsiaTheme="minorEastAsia" w:cstheme="minorHAnsi"/>
          <w:iCs/>
          <w:sz w:val="22"/>
          <w:szCs w:val="22"/>
        </w:rPr>
        <w:t xml:space="preserve"> </w:t>
      </w:r>
      <m:oMath>
        <m:r>
          <w:rPr>
            <w:rFonts w:ascii="Cambria Math" w:hAnsi="Cambria Math" w:cstheme="minorHAnsi"/>
            <w:sz w:val="22"/>
            <w:szCs w:val="22"/>
          </w:rPr>
          <m:t>(</m:t>
        </m:r>
        <m:r>
          <w:rPr>
            <w:rFonts w:ascii="Cambria Math" w:hAnsi="Cambria Math" w:cstheme="minorHAnsi"/>
            <w:sz w:val="22"/>
            <w:szCs w:val="22"/>
            <w:lang w:val="en-US"/>
          </w:rPr>
          <m:t>P</m:t>
        </m:r>
        <m:r>
          <w:rPr>
            <w:rFonts w:ascii="Cambria Math" w:eastAsiaTheme="minorEastAsia" w:hAnsi="Cambria Math" w:cstheme="minorHAnsi"/>
            <w:sz w:val="22"/>
            <w:szCs w:val="22"/>
          </w:rPr>
          <m:t>⊃R)</m:t>
        </m:r>
      </m:oMath>
      <w:r w:rsidRPr="008106BC">
        <w:rPr>
          <w:rFonts w:eastAsiaTheme="minorEastAsia" w:cstheme="minorHAnsi"/>
          <w:sz w:val="22"/>
          <w:szCs w:val="22"/>
        </w:rPr>
        <w:t xml:space="preserve"> [1] </w:t>
      </w:r>
    </w:p>
    <w:p w14:paraId="6F5C2626"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cstheme="minorHAnsi"/>
          <w:b/>
          <w:bCs/>
          <w:color w:val="FF0000"/>
          <w:sz w:val="22"/>
          <w:szCs w:val="22"/>
          <w:lang w:val="en-US"/>
        </w:rPr>
        <w:t>5. V</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¬S</m:t>
        </m:r>
      </m:oMath>
      <w:r w:rsidRPr="008106BC">
        <w:rPr>
          <w:rFonts w:eastAsiaTheme="minorEastAsia" w:cstheme="minorHAnsi"/>
          <w:sz w:val="22"/>
          <w:szCs w:val="22"/>
          <w:lang w:val="en-US"/>
        </w:rPr>
        <w:t xml:space="preserve"> [1]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3D306EED" w14:textId="77777777" w:rsidR="00720FC6" w:rsidRPr="008106BC" w:rsidRDefault="00720FC6" w:rsidP="00720FC6">
      <w:pPr>
        <w:spacing w:line="276" w:lineRule="auto"/>
        <w:jc w:val="center"/>
        <w:rPr>
          <w:rFonts w:eastAsiaTheme="minorEastAsia" w:cstheme="minorHAnsi"/>
          <w:sz w:val="22"/>
          <w:szCs w:val="22"/>
          <w:lang w:val="en-US"/>
        </w:rPr>
      </w:pPr>
      <w:r w:rsidRPr="008106BC">
        <w:rPr>
          <w:rFonts w:cstheme="minorHAnsi"/>
          <w:b/>
          <w:bCs/>
          <w:color w:val="FF0000"/>
          <w:sz w:val="22"/>
          <w:szCs w:val="22"/>
          <w:highlight w:val="green"/>
          <w:lang w:val="en-US"/>
        </w:rPr>
        <w:t xml:space="preserve">6. F </w:t>
      </w:r>
      <m:oMath>
        <m:r>
          <w:rPr>
            <w:rFonts w:ascii="Cambria Math" w:hAnsi="Cambria Math" w:cstheme="minorHAnsi"/>
            <w:sz w:val="22"/>
            <w:szCs w:val="22"/>
            <w:highlight w:val="green"/>
            <w:lang w:val="en-US"/>
          </w:rPr>
          <m:t>S</m:t>
        </m:r>
      </m:oMath>
      <w:r w:rsidRPr="008106BC">
        <w:rPr>
          <w:rFonts w:eastAsiaTheme="minorEastAsia" w:cstheme="minorHAnsi"/>
          <w:sz w:val="22"/>
          <w:szCs w:val="22"/>
          <w:highlight w:val="green"/>
          <w:lang w:val="en-US"/>
        </w:rPr>
        <w:t xml:space="preserve"> [5]</w:t>
      </w:r>
    </w:p>
    <w:p w14:paraId="061C3BF7" w14:textId="77777777" w:rsidR="00720FC6" w:rsidRPr="008106BC" w:rsidRDefault="00720FC6" w:rsidP="00720FC6">
      <w:pPr>
        <w:spacing w:line="276" w:lineRule="auto"/>
        <w:jc w:val="center"/>
        <w:rPr>
          <w:rFonts w:cstheme="minorHAnsi"/>
          <w:b/>
          <w:bCs/>
          <w:color w:val="FF0000"/>
          <w:sz w:val="22"/>
          <w:szCs w:val="22"/>
          <w:lang w:val="en-US"/>
        </w:rPr>
      </w:pPr>
      <w:r w:rsidRPr="008106BC">
        <w:rPr>
          <w:rFonts w:cstheme="minorHAnsi"/>
          <w:b/>
          <w:bCs/>
          <w:color w:val="FF0000"/>
          <w:sz w:val="22"/>
          <w:szCs w:val="22"/>
          <w:highlight w:val="yellow"/>
          <w:lang w:val="en-US"/>
        </w:rPr>
        <w:t xml:space="preserve">7. V </w:t>
      </w:r>
      <m:oMath>
        <m:r>
          <w:rPr>
            <w:rFonts w:ascii="Cambria Math" w:eastAsiaTheme="minorEastAsia" w:hAnsi="Cambria Math" w:cstheme="minorHAnsi"/>
            <w:sz w:val="22"/>
            <w:szCs w:val="22"/>
            <w:highlight w:val="yellow"/>
            <w:lang w:val="en-US"/>
          </w:rPr>
          <m:t>Q</m:t>
        </m:r>
      </m:oMath>
      <w:r w:rsidRPr="008106BC">
        <w:rPr>
          <w:rFonts w:eastAsiaTheme="minorEastAsia" w:cstheme="minorHAnsi"/>
          <w:sz w:val="22"/>
          <w:szCs w:val="22"/>
          <w:highlight w:val="yellow"/>
          <w:lang w:val="en-US"/>
        </w:rPr>
        <w:t xml:space="preserve"> [3]</w:t>
      </w:r>
    </w:p>
    <w:p w14:paraId="0435193F" w14:textId="77777777" w:rsidR="00720FC6" w:rsidRPr="008106BC" w:rsidRDefault="00720FC6" w:rsidP="00720FC6">
      <w:pPr>
        <w:spacing w:line="276" w:lineRule="auto"/>
        <w:jc w:val="center"/>
        <w:rPr>
          <w:rFonts w:eastAsiaTheme="minorEastAsia" w:cstheme="minorHAnsi"/>
          <w:color w:val="FF0000"/>
          <w:sz w:val="22"/>
          <w:szCs w:val="22"/>
          <w:lang w:val="en-US"/>
        </w:rPr>
      </w:pPr>
      <w:r w:rsidRPr="008106BC">
        <w:rPr>
          <w:rFonts w:cstheme="minorHAnsi"/>
          <w:b/>
          <w:bCs/>
          <w:color w:val="FF0000"/>
          <w:sz w:val="22"/>
          <w:szCs w:val="22"/>
          <w:lang w:val="en-US"/>
        </w:rPr>
        <w:t xml:space="preserve">8. V </w:t>
      </w:r>
      <m:oMath>
        <m:r>
          <w:rPr>
            <w:rFonts w:ascii="Cambria Math" w:hAnsi="Cambria Math" w:cstheme="minorHAnsi"/>
            <w:sz w:val="22"/>
            <w:szCs w:val="22"/>
            <w:lang w:val="en-US"/>
          </w:rPr>
          <m:t>¬T</m:t>
        </m:r>
      </m:oMath>
      <w:r w:rsidRPr="008106BC">
        <w:rPr>
          <w:rFonts w:eastAsiaTheme="minorEastAsia" w:cstheme="minorHAnsi"/>
          <w:sz w:val="22"/>
          <w:szCs w:val="22"/>
          <w:lang w:val="en-US"/>
        </w:rPr>
        <w:t xml:space="preserve"> [3]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0416474E" w14:textId="77777777" w:rsidR="00720FC6" w:rsidRDefault="00720FC6" w:rsidP="00720FC6">
      <w:pPr>
        <w:spacing w:line="276" w:lineRule="auto"/>
        <w:jc w:val="center"/>
        <w:rPr>
          <w:rFonts w:eastAsiaTheme="minorEastAsia" w:cstheme="minorHAnsi"/>
          <w:sz w:val="22"/>
          <w:szCs w:val="22"/>
          <w:lang w:val="en-US"/>
        </w:rPr>
      </w:pPr>
      <w:r w:rsidRPr="00B21DAB">
        <w:rPr>
          <w:rFonts w:eastAsiaTheme="minorEastAsia" w:cstheme="minorHAnsi"/>
          <w:noProof/>
          <w:sz w:val="22"/>
          <w:szCs w:val="22"/>
          <w:highlight w:val="cyan"/>
          <w:lang w:val="en-US"/>
        </w:rPr>
        <mc:AlternateContent>
          <mc:Choice Requires="wps">
            <w:drawing>
              <wp:anchor distT="0" distB="0" distL="114300" distR="114300" simplePos="0" relativeHeight="251688960" behindDoc="0" locked="0" layoutInCell="1" allowOverlap="1" wp14:anchorId="5D4141D4" wp14:editId="2B873C88">
                <wp:simplePos x="0" y="0"/>
                <wp:positionH relativeFrom="column">
                  <wp:posOffset>2776845</wp:posOffset>
                </wp:positionH>
                <wp:positionV relativeFrom="paragraph">
                  <wp:posOffset>162936</wp:posOffset>
                </wp:positionV>
                <wp:extent cx="481264" cy="110127"/>
                <wp:effectExtent l="0" t="0" r="14605" b="17145"/>
                <wp:wrapNone/>
                <wp:docPr id="56" name="Conector recto 56"/>
                <wp:cNvGraphicFramePr/>
                <a:graphic xmlns:a="http://schemas.openxmlformats.org/drawingml/2006/main">
                  <a:graphicData uri="http://schemas.microsoft.com/office/word/2010/wordprocessingShape">
                    <wps:wsp>
                      <wps:cNvCnPr/>
                      <wps:spPr>
                        <a:xfrm flipH="1" flipV="1">
                          <a:off x="0" y="0"/>
                          <a:ext cx="481264" cy="11012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D5B0E" id="Conector recto 56"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65pt,12.85pt" to="256.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" strokecolor="black [3200]" strokeweight="1pt">
                <v:stroke joinstyle="miter"/>
              </v:line>
            </w:pict>
          </mc:Fallback>
        </mc:AlternateContent>
      </w:r>
      <w:r w:rsidRPr="00B21DAB">
        <w:rPr>
          <w:rFonts w:eastAsiaTheme="minorEastAsia" w:cstheme="minorHAnsi"/>
          <w:noProof/>
          <w:sz w:val="22"/>
          <w:szCs w:val="22"/>
          <w:highlight w:val="cyan"/>
          <w:lang w:val="en-US"/>
        </w:rPr>
        <mc:AlternateContent>
          <mc:Choice Requires="wps">
            <w:drawing>
              <wp:anchor distT="0" distB="0" distL="114300" distR="114300" simplePos="0" relativeHeight="251687936" behindDoc="0" locked="0" layoutInCell="1" allowOverlap="1" wp14:anchorId="7E29F110" wp14:editId="2A11F3D7">
                <wp:simplePos x="0" y="0"/>
                <wp:positionH relativeFrom="column">
                  <wp:posOffset>2116827</wp:posOffset>
                </wp:positionH>
                <wp:positionV relativeFrom="paragraph">
                  <wp:posOffset>163061</wp:posOffset>
                </wp:positionV>
                <wp:extent cx="657364" cy="151254"/>
                <wp:effectExtent l="0" t="0" r="15875" b="13970"/>
                <wp:wrapNone/>
                <wp:docPr id="55" name="Conector recto 55"/>
                <wp:cNvGraphicFramePr/>
                <a:graphic xmlns:a="http://schemas.openxmlformats.org/drawingml/2006/main">
                  <a:graphicData uri="http://schemas.microsoft.com/office/word/2010/wordprocessingShape">
                    <wps:wsp>
                      <wps:cNvCnPr/>
                      <wps:spPr>
                        <a:xfrm flipH="1">
                          <a:off x="0" y="0"/>
                          <a:ext cx="657364" cy="1512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7F078" id="Conector recto 5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7pt,12.85pt" to="218.4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" strokecolor="black [3200]" strokeweight="1pt">
                <v:stroke joinstyle="miter"/>
              </v:line>
            </w:pict>
          </mc:Fallback>
        </mc:AlternateContent>
      </w:r>
      <w:r w:rsidRPr="00B21DAB">
        <w:rPr>
          <w:rFonts w:cstheme="minorHAnsi"/>
          <w:b/>
          <w:bCs/>
          <w:color w:val="FF0000"/>
          <w:sz w:val="22"/>
          <w:szCs w:val="22"/>
          <w:highlight w:val="cyan"/>
          <w:lang w:val="en-US"/>
        </w:rPr>
        <w:t>9.</w:t>
      </w:r>
      <w:r w:rsidRPr="008106BC">
        <w:rPr>
          <w:rFonts w:cstheme="minorHAnsi"/>
          <w:b/>
          <w:bCs/>
          <w:color w:val="FF0000"/>
          <w:sz w:val="22"/>
          <w:szCs w:val="22"/>
          <w:highlight w:val="cyan"/>
          <w:lang w:val="en-US"/>
        </w:rPr>
        <w:t xml:space="preserve"> F </w:t>
      </w:r>
      <m:oMath>
        <m:r>
          <w:rPr>
            <w:rFonts w:ascii="Cambria Math" w:hAnsi="Cambria Math" w:cstheme="minorHAnsi"/>
            <w:sz w:val="22"/>
            <w:szCs w:val="22"/>
            <w:highlight w:val="cyan"/>
            <w:lang w:val="en-US"/>
          </w:rPr>
          <m:t>T</m:t>
        </m:r>
      </m:oMath>
      <w:r w:rsidRPr="008106BC">
        <w:rPr>
          <w:rFonts w:eastAsiaTheme="minorEastAsia" w:cstheme="minorHAnsi"/>
          <w:sz w:val="22"/>
          <w:szCs w:val="22"/>
          <w:highlight w:val="cyan"/>
          <w:lang w:val="en-US"/>
        </w:rPr>
        <w:t xml:space="preserve"> [8]</w:t>
      </w:r>
    </w:p>
    <w:p w14:paraId="65BA1E67" w14:textId="77777777" w:rsidR="00720FC6" w:rsidRPr="00DB006B" w:rsidRDefault="00720FC6" w:rsidP="00720FC6">
      <w:pPr>
        <w:spacing w:line="276" w:lineRule="auto"/>
        <w:jc w:val="center"/>
        <w:rPr>
          <w:rFonts w:eastAsiaTheme="minorEastAsia" w:cstheme="minorHAnsi"/>
          <w:sz w:val="22"/>
          <w:szCs w:val="22"/>
          <w:lang w:val="en-US"/>
        </w:rPr>
      </w:pPr>
    </w:p>
    <w:p w14:paraId="302D2F8F" w14:textId="77777777" w:rsidR="00720FC6" w:rsidRDefault="00720FC6" w:rsidP="00720FC6">
      <w:pPr>
        <w:spacing w:line="276" w:lineRule="auto"/>
        <w:ind w:firstLine="708"/>
        <w:jc w:val="center"/>
        <w:rPr>
          <w:rFonts w:eastAsiaTheme="minorEastAsia" w:cstheme="minorHAnsi"/>
          <w:sz w:val="22"/>
          <w:szCs w:val="22"/>
          <w:lang w:val="en-US"/>
        </w:rPr>
      </w:pPr>
      <w:r w:rsidRPr="008106BC">
        <w:rPr>
          <w:rFonts w:eastAsiaTheme="minorEastAsia" w:cstheme="minorHAnsi"/>
          <w:noProof/>
          <w:sz w:val="22"/>
          <w:szCs w:val="22"/>
          <w:lang w:val="en-US"/>
        </w:rPr>
        <mc:AlternateContent>
          <mc:Choice Requires="wps">
            <w:drawing>
              <wp:anchor distT="0" distB="0" distL="114300" distR="114300" simplePos="0" relativeHeight="251689984" behindDoc="0" locked="0" layoutInCell="1" allowOverlap="1" wp14:anchorId="0DC450DB" wp14:editId="3F5E9B8E">
                <wp:simplePos x="0" y="0"/>
                <wp:positionH relativeFrom="column">
                  <wp:posOffset>2783875</wp:posOffset>
                </wp:positionH>
                <wp:positionV relativeFrom="paragraph">
                  <wp:posOffset>165735</wp:posOffset>
                </wp:positionV>
                <wp:extent cx="436245" cy="185420"/>
                <wp:effectExtent l="0" t="0" r="20955" b="24130"/>
                <wp:wrapNone/>
                <wp:docPr id="57" name="Conector recto 57"/>
                <wp:cNvGraphicFramePr/>
                <a:graphic xmlns:a="http://schemas.openxmlformats.org/drawingml/2006/main">
                  <a:graphicData uri="http://schemas.microsoft.com/office/word/2010/wordprocessingShape">
                    <wps:wsp>
                      <wps:cNvCnPr/>
                      <wps:spPr>
                        <a:xfrm flipH="1">
                          <a:off x="0" y="0"/>
                          <a:ext cx="436245" cy="1854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10686" id="Conector recto 5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2pt,13.05pt" to="253.5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" strokecolor="black [3200]" strokeweight="1pt">
                <v:stroke joinstyle="miter"/>
              </v:line>
            </w:pict>
          </mc:Fallback>
        </mc:AlternateContent>
      </w:r>
      <w:r w:rsidRPr="008106BC">
        <w:rPr>
          <w:rFonts w:eastAsiaTheme="minorEastAsia" w:cstheme="minorHAnsi"/>
          <w:noProof/>
          <w:sz w:val="22"/>
          <w:szCs w:val="22"/>
          <w:lang w:val="en-US"/>
        </w:rPr>
        <mc:AlternateContent>
          <mc:Choice Requires="wps">
            <w:drawing>
              <wp:anchor distT="0" distB="0" distL="114300" distR="114300" simplePos="0" relativeHeight="251691008" behindDoc="0" locked="0" layoutInCell="1" allowOverlap="1" wp14:anchorId="2B8260B1" wp14:editId="43C4326E">
                <wp:simplePos x="0" y="0"/>
                <wp:positionH relativeFrom="column">
                  <wp:posOffset>3209925</wp:posOffset>
                </wp:positionH>
                <wp:positionV relativeFrom="paragraph">
                  <wp:posOffset>163160</wp:posOffset>
                </wp:positionV>
                <wp:extent cx="391795" cy="212725"/>
                <wp:effectExtent l="0" t="0" r="27305" b="34925"/>
                <wp:wrapNone/>
                <wp:docPr id="58" name="Conector recto 58"/>
                <wp:cNvGraphicFramePr/>
                <a:graphic xmlns:a="http://schemas.openxmlformats.org/drawingml/2006/main">
                  <a:graphicData uri="http://schemas.microsoft.com/office/word/2010/wordprocessingShape">
                    <wps:wsp>
                      <wps:cNvCnPr/>
                      <wps:spPr>
                        <a:xfrm flipH="1" flipV="1">
                          <a:off x="0" y="0"/>
                          <a:ext cx="391795" cy="2127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B293D" id="Conector recto 58"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2.85pt" to="283.6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" strokecolor="black [3200]" strokeweight="1pt">
                <v:stroke joinstyle="miter"/>
              </v:line>
            </w:pict>
          </mc:Fallback>
        </mc:AlternateContent>
      </w:r>
      <w:r w:rsidRPr="008106BC">
        <w:rPr>
          <w:rFonts w:eastAsiaTheme="minorEastAsia" w:cstheme="minorHAnsi"/>
          <w:b/>
          <w:bCs/>
          <w:color w:val="FF0000"/>
          <w:sz w:val="22"/>
          <w:szCs w:val="22"/>
          <w:lang w:val="en-US"/>
        </w:rPr>
        <w:t>10. F</w:t>
      </w:r>
      <w:r w:rsidRPr="008106BC">
        <w:rPr>
          <w:rFonts w:eastAsiaTheme="minorEastAsia" w:cstheme="minorHAnsi"/>
          <w:sz w:val="22"/>
          <w:szCs w:val="22"/>
          <w:lang w:val="en-US"/>
        </w:rPr>
        <w:t xml:space="preserve"> </w:t>
      </w:r>
      <m:oMath>
        <m:r>
          <w:rPr>
            <w:rFonts w:ascii="Cambria Math" w:hAnsi="Cambria Math" w:cstheme="minorHAnsi"/>
            <w:sz w:val="22"/>
            <w:szCs w:val="22"/>
            <w:lang w:val="en-US"/>
          </w:rPr>
          <m:t>¬S</m:t>
        </m:r>
      </m:oMath>
      <w:r w:rsidRPr="008106BC">
        <w:rPr>
          <w:rFonts w:eastAsiaTheme="minorEastAsia" w:cstheme="minorHAnsi"/>
          <w:sz w:val="22"/>
          <w:szCs w:val="22"/>
          <w:lang w:val="en-US"/>
        </w:rPr>
        <w:t xml:space="preserve"> [2]</w:t>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b/>
          <w:bCs/>
          <w:color w:val="FF0000"/>
          <w:sz w:val="22"/>
          <w:szCs w:val="22"/>
          <w:lang w:val="en-US"/>
        </w:rPr>
        <w:t>1</w:t>
      </w:r>
      <w:r>
        <w:rPr>
          <w:rFonts w:eastAsiaTheme="minorEastAsia" w:cstheme="minorHAnsi"/>
          <w:b/>
          <w:bCs/>
          <w:color w:val="FF0000"/>
          <w:sz w:val="22"/>
          <w:szCs w:val="22"/>
          <w:lang w:val="en-US"/>
        </w:rPr>
        <w:t>1</w:t>
      </w:r>
      <w:r w:rsidRPr="008106BC">
        <w:rPr>
          <w:rFonts w:eastAsiaTheme="minorEastAsia" w:cstheme="minorHAnsi"/>
          <w:b/>
          <w:bCs/>
          <w:color w:val="FF0000"/>
          <w:sz w:val="22"/>
          <w:szCs w:val="22"/>
          <w:lang w:val="en-US"/>
        </w:rPr>
        <w:t>.</w:t>
      </w:r>
      <w:r w:rsidRPr="008106BC">
        <w:rPr>
          <w:rFonts w:eastAsiaTheme="minorEastAsia" w:cstheme="minorHAnsi"/>
          <w:color w:val="FF0000"/>
          <w:sz w:val="22"/>
          <w:szCs w:val="22"/>
          <w:lang w:val="en-US"/>
        </w:rPr>
        <w:t xml:space="preserve"> </w:t>
      </w:r>
      <w:r w:rsidRPr="008106BC">
        <w:rPr>
          <w:rFonts w:eastAsiaTheme="minorEastAsia" w:cstheme="minorHAnsi"/>
          <w:b/>
          <w:bCs/>
          <w:color w:val="FF0000"/>
          <w:sz w:val="22"/>
          <w:szCs w:val="22"/>
          <w:lang w:val="en-US"/>
        </w:rPr>
        <w:t>V</w:t>
      </w:r>
      <w:r w:rsidRPr="008106BC">
        <w:rPr>
          <w:rFonts w:eastAsiaTheme="minorEastAsia" w:cstheme="minorHAnsi"/>
          <w:sz w:val="22"/>
          <w:szCs w:val="22"/>
          <w:lang w:val="en-US"/>
        </w:rPr>
        <w:t xml:space="preserve"> </w:t>
      </w:r>
      <m:oMath>
        <m:r>
          <w:rPr>
            <w:rFonts w:ascii="Cambria Math" w:eastAsiaTheme="minorEastAsia" w:hAnsi="Cambria Math" w:cstheme="minorHAnsi"/>
            <w:sz w:val="22"/>
            <w:szCs w:val="22"/>
            <w:lang w:val="en-US"/>
          </w:rPr>
          <m:t>(Q</m:t>
        </m:r>
        <m:r>
          <w:rPr>
            <w:rFonts w:ascii="Cambria Math" w:hAnsi="Cambria Math" w:cstheme="minorHAnsi"/>
            <w:sz w:val="22"/>
            <w:szCs w:val="22"/>
            <w:lang w:val="en-US"/>
          </w:rPr>
          <m:t>≡T</m:t>
        </m:r>
        <m:r>
          <w:rPr>
            <w:rFonts w:ascii="Cambria Math" w:eastAsiaTheme="minorEastAsia" w:hAnsi="Cambria Math" w:cstheme="minorHAnsi"/>
            <w:sz w:val="22"/>
            <w:szCs w:val="22"/>
            <w:lang w:val="en-US"/>
          </w:rPr>
          <m:t>)</m:t>
        </m:r>
      </m:oMath>
      <w:r w:rsidRPr="008106BC">
        <w:rPr>
          <w:rFonts w:eastAsiaTheme="minorEastAsia" w:cstheme="minorHAnsi"/>
          <w:color w:val="FF0000"/>
          <w:sz w:val="22"/>
          <w:szCs w:val="22"/>
          <w:lang w:val="en-US"/>
        </w:rPr>
        <w:t xml:space="preserve"> </w:t>
      </w:r>
      <w:r w:rsidRPr="008106BC">
        <w:rPr>
          <w:rFonts w:eastAsiaTheme="minorEastAsia" w:cstheme="minorHAnsi"/>
          <w:sz w:val="22"/>
          <w:szCs w:val="22"/>
          <w:lang w:val="en-US"/>
        </w:rPr>
        <w:t xml:space="preserve">[2] </w:t>
      </w:r>
      <m:oMath>
        <m:r>
          <m:rPr>
            <m:sty m:val="p"/>
          </m:rPr>
          <w:rPr>
            <w:rFonts w:ascii="Apple Color Emoji" w:eastAsia="Meiryo" w:hAnsi="Apple Color Emoji" w:cs="Apple Color Emoji"/>
            <w:color w:val="FF0000"/>
            <w:sz w:val="22"/>
            <w:szCs w:val="22"/>
            <w:lang w:val="en-US"/>
          </w:rPr>
          <m:t>✔</m:t>
        </m:r>
        <m:r>
          <m:rPr>
            <m:sty m:val="p"/>
          </m:rPr>
          <w:rPr>
            <w:rFonts w:ascii="Cambria Math" w:eastAsia="Meiryo" w:hAnsi="Cambria Math" w:cstheme="minorHAnsi"/>
            <w:color w:val="FF0000"/>
            <w:sz w:val="22"/>
            <w:szCs w:val="22"/>
            <w:lang w:val="es-ES_tradnl"/>
          </w:rPr>
          <m:t>︎</m:t>
        </m:r>
      </m:oMath>
    </w:p>
    <w:p w14:paraId="50864821" w14:textId="77777777" w:rsidR="00720FC6" w:rsidRPr="00B21DAB" w:rsidRDefault="00720FC6" w:rsidP="00720FC6">
      <w:pPr>
        <w:spacing w:line="276" w:lineRule="auto"/>
        <w:ind w:left="2832"/>
        <w:rPr>
          <w:rFonts w:eastAsiaTheme="minorEastAsia" w:cstheme="minorHAnsi"/>
          <w:sz w:val="22"/>
          <w:szCs w:val="22"/>
          <w:lang w:val="en-US"/>
        </w:rPr>
      </w:pPr>
      <w:r w:rsidRPr="008106BC">
        <w:rPr>
          <w:rFonts w:cstheme="minorHAnsi"/>
          <w:b/>
          <w:bCs/>
          <w:color w:val="FF0000"/>
          <w:sz w:val="22"/>
          <w:szCs w:val="22"/>
          <w:highlight w:val="green"/>
          <w:lang w:val="en-US"/>
        </w:rPr>
        <w:t>1</w:t>
      </w:r>
      <w:r>
        <w:rPr>
          <w:rFonts w:cstheme="minorHAnsi"/>
          <w:b/>
          <w:bCs/>
          <w:color w:val="FF0000"/>
          <w:sz w:val="22"/>
          <w:szCs w:val="22"/>
          <w:highlight w:val="green"/>
          <w:lang w:val="en-US"/>
        </w:rPr>
        <w:t>2</w:t>
      </w:r>
      <w:r w:rsidRPr="008106BC">
        <w:rPr>
          <w:rFonts w:cstheme="minorHAnsi"/>
          <w:b/>
          <w:bCs/>
          <w:color w:val="FF0000"/>
          <w:sz w:val="22"/>
          <w:szCs w:val="22"/>
          <w:highlight w:val="green"/>
          <w:lang w:val="en-US"/>
        </w:rPr>
        <w:t xml:space="preserve">. V </w:t>
      </w:r>
      <m:oMath>
        <m:r>
          <w:rPr>
            <w:rFonts w:ascii="Cambria Math" w:hAnsi="Cambria Math" w:cstheme="minorHAnsi"/>
            <w:sz w:val="22"/>
            <w:szCs w:val="22"/>
            <w:highlight w:val="green"/>
            <w:lang w:val="en-US"/>
          </w:rPr>
          <m:t>S</m:t>
        </m:r>
      </m:oMath>
      <w:r w:rsidRPr="008106BC">
        <w:rPr>
          <w:rFonts w:cstheme="minorHAnsi"/>
          <w:b/>
          <w:bCs/>
          <w:color w:val="FF0000"/>
          <w:sz w:val="22"/>
          <w:szCs w:val="22"/>
          <w:highlight w:val="green"/>
          <w:lang w:val="en-US"/>
        </w:rPr>
        <w:tab/>
      </w:r>
      <w:r w:rsidRPr="008106BC">
        <w:rPr>
          <w:rFonts w:cstheme="minorHAnsi"/>
          <w:sz w:val="22"/>
          <w:szCs w:val="22"/>
          <w:highlight w:val="green"/>
          <w:lang w:val="en-US"/>
        </w:rPr>
        <w:t>[10]</w:t>
      </w:r>
      <w:r w:rsidRPr="008106BC">
        <w:rPr>
          <w:rFonts w:cstheme="minorHAnsi"/>
          <w:b/>
          <w:bCs/>
          <w:color w:val="FF0000"/>
          <w:sz w:val="22"/>
          <w:szCs w:val="22"/>
          <w:lang w:val="en-US"/>
        </w:rPr>
        <w:tab/>
      </w:r>
    </w:p>
    <w:p w14:paraId="4A8A0942" w14:textId="77777777" w:rsidR="00720FC6" w:rsidRPr="008106BC" w:rsidRDefault="00720FC6" w:rsidP="00720FC6">
      <w:pPr>
        <w:spacing w:line="276" w:lineRule="auto"/>
        <w:ind w:left="2832"/>
        <w:rPr>
          <w:rFonts w:eastAsiaTheme="minorEastAsia" w:cstheme="minorHAnsi"/>
          <w:sz w:val="22"/>
          <w:szCs w:val="22"/>
          <w:lang w:val="en-US"/>
        </w:rPr>
      </w:pPr>
      <w:r w:rsidRPr="008106BC">
        <w:rPr>
          <w:rFonts w:cstheme="minorHAnsi"/>
          <w:b/>
          <w:bCs/>
          <w:color w:val="FF0000"/>
          <w:sz w:val="22"/>
          <w:szCs w:val="22"/>
          <w:lang w:val="en-US"/>
        </w:rPr>
        <w:t xml:space="preserve">    </w:t>
      </w:r>
      <w:r w:rsidRPr="008106BC">
        <w:rPr>
          <w:rFonts w:ascii="Segoe UI Symbol" w:hAnsi="Segoe UI Symbol" w:cs="Segoe UI Symbol"/>
          <w:b/>
          <w:bCs/>
          <w:color w:val="FF0000"/>
          <w:sz w:val="22"/>
          <w:szCs w:val="22"/>
          <w:lang w:val="en-US"/>
        </w:rPr>
        <w:t>✕</w:t>
      </w:r>
      <w:r w:rsidRPr="008106BC">
        <w:rPr>
          <w:rFonts w:cstheme="minorHAnsi"/>
          <w:b/>
          <w:bCs/>
          <w:color w:val="FF0000"/>
          <w:sz w:val="22"/>
          <w:szCs w:val="22"/>
          <w:lang w:val="en-US"/>
        </w:rPr>
        <w:tab/>
        <w:t xml:space="preserve">       13. </w:t>
      </w:r>
      <w:r w:rsidRPr="008106BC">
        <w:rPr>
          <w:rFonts w:eastAsiaTheme="minorEastAsia" w:cstheme="minorHAnsi"/>
          <w:b/>
          <w:bCs/>
          <w:color w:val="FF0000"/>
          <w:sz w:val="22"/>
          <w:szCs w:val="22"/>
          <w:lang w:val="en-US"/>
        </w:rPr>
        <w:t xml:space="preserve">V </w:t>
      </w:r>
      <m:oMath>
        <m:r>
          <w:rPr>
            <w:rFonts w:ascii="Cambria Math" w:eastAsiaTheme="minorEastAsia" w:hAnsi="Cambria Math" w:cstheme="minorHAnsi"/>
            <w:sz w:val="22"/>
            <w:szCs w:val="22"/>
            <w:lang w:val="en-US"/>
          </w:rPr>
          <m:t>Q</m:t>
        </m:r>
      </m:oMath>
      <w:r w:rsidRPr="008106BC">
        <w:rPr>
          <w:rFonts w:eastAsiaTheme="minorEastAsia" w:cstheme="minorHAnsi"/>
          <w:sz w:val="22"/>
          <w:szCs w:val="22"/>
          <w:lang w:val="en-US"/>
        </w:rPr>
        <w:t xml:space="preserve"> [1</w:t>
      </w:r>
      <w:r>
        <w:rPr>
          <w:rFonts w:eastAsiaTheme="minorEastAsia" w:cstheme="minorHAnsi"/>
          <w:sz w:val="22"/>
          <w:szCs w:val="22"/>
          <w:lang w:val="en-US"/>
        </w:rPr>
        <w:t>1</w:t>
      </w:r>
      <w:r w:rsidRPr="008106BC">
        <w:rPr>
          <w:rFonts w:eastAsiaTheme="minorEastAsia" w:cstheme="minorHAnsi"/>
          <w:sz w:val="22"/>
          <w:szCs w:val="22"/>
          <w:lang w:val="en-US"/>
        </w:rPr>
        <w:t>]</w:t>
      </w:r>
      <w:r w:rsidRPr="008106BC">
        <w:rPr>
          <w:rFonts w:eastAsiaTheme="minorEastAsia" w:cstheme="minorHAnsi"/>
          <w:color w:val="FF0000"/>
          <w:sz w:val="22"/>
          <w:szCs w:val="22"/>
          <w:lang w:val="en-US"/>
        </w:rPr>
        <w:tab/>
      </w:r>
      <w:r w:rsidRPr="008106BC">
        <w:rPr>
          <w:rFonts w:eastAsiaTheme="minorEastAsia" w:cstheme="minorHAnsi"/>
          <w:b/>
          <w:bCs/>
          <w:color w:val="FF0000"/>
          <w:sz w:val="22"/>
          <w:szCs w:val="22"/>
          <w:highlight w:val="yellow"/>
          <w:lang w:val="en-US"/>
        </w:rPr>
        <w:t>15.</w:t>
      </w:r>
      <w:r w:rsidRPr="008106BC">
        <w:rPr>
          <w:rFonts w:eastAsiaTheme="minorEastAsia" w:cstheme="minorHAnsi"/>
          <w:color w:val="FF0000"/>
          <w:sz w:val="22"/>
          <w:szCs w:val="22"/>
          <w:highlight w:val="yellow"/>
          <w:lang w:val="en-US"/>
        </w:rPr>
        <w:t xml:space="preserve"> </w:t>
      </w:r>
      <w:r w:rsidRPr="008106BC">
        <w:rPr>
          <w:rFonts w:eastAsiaTheme="minorEastAsia" w:cstheme="minorHAnsi"/>
          <w:b/>
          <w:bCs/>
          <w:color w:val="FF0000"/>
          <w:sz w:val="22"/>
          <w:szCs w:val="22"/>
          <w:highlight w:val="yellow"/>
          <w:lang w:val="en-US"/>
        </w:rPr>
        <w:t>F</w:t>
      </w:r>
      <w:r w:rsidRPr="008106BC">
        <w:rPr>
          <w:rFonts w:eastAsiaTheme="minorEastAsia" w:cstheme="minorHAnsi"/>
          <w:sz w:val="22"/>
          <w:szCs w:val="22"/>
          <w:highlight w:val="yellow"/>
          <w:lang w:val="en-US"/>
        </w:rPr>
        <w:t xml:space="preserve"> </w:t>
      </w:r>
      <m:oMath>
        <m:r>
          <w:rPr>
            <w:rFonts w:ascii="Cambria Math" w:eastAsiaTheme="minorEastAsia" w:hAnsi="Cambria Math" w:cstheme="minorHAnsi"/>
            <w:sz w:val="22"/>
            <w:szCs w:val="22"/>
            <w:highlight w:val="yellow"/>
            <w:lang w:val="en-US"/>
          </w:rPr>
          <m:t>Q</m:t>
        </m:r>
      </m:oMath>
      <w:r w:rsidRPr="008106BC">
        <w:rPr>
          <w:rFonts w:eastAsiaTheme="minorEastAsia" w:cstheme="minorHAnsi"/>
          <w:sz w:val="22"/>
          <w:szCs w:val="22"/>
          <w:highlight w:val="yellow"/>
          <w:lang w:val="en-US"/>
        </w:rPr>
        <w:t xml:space="preserve"> [1</w:t>
      </w:r>
      <w:r>
        <w:rPr>
          <w:rFonts w:eastAsiaTheme="minorEastAsia" w:cstheme="minorHAnsi"/>
          <w:sz w:val="22"/>
          <w:szCs w:val="22"/>
          <w:highlight w:val="yellow"/>
          <w:lang w:val="en-US"/>
        </w:rPr>
        <w:t>1</w:t>
      </w:r>
      <w:r w:rsidRPr="008106BC">
        <w:rPr>
          <w:rFonts w:eastAsiaTheme="minorEastAsia" w:cstheme="minorHAnsi"/>
          <w:sz w:val="22"/>
          <w:szCs w:val="22"/>
          <w:highlight w:val="yellow"/>
          <w:lang w:val="en-US"/>
        </w:rPr>
        <w:t>]</w:t>
      </w:r>
      <w:r w:rsidRPr="008106BC">
        <w:rPr>
          <w:rFonts w:cstheme="minorHAnsi"/>
          <w:b/>
          <w:bCs/>
          <w:color w:val="FF0000"/>
          <w:sz w:val="22"/>
          <w:szCs w:val="22"/>
          <w:lang w:val="en-US"/>
        </w:rPr>
        <w:tab/>
      </w:r>
      <w:r w:rsidRPr="008106BC">
        <w:rPr>
          <w:rFonts w:cstheme="minorHAnsi"/>
          <w:b/>
          <w:bCs/>
          <w:color w:val="FF0000"/>
          <w:sz w:val="22"/>
          <w:szCs w:val="22"/>
          <w:lang w:val="en-US"/>
        </w:rPr>
        <w:tab/>
      </w:r>
    </w:p>
    <w:p w14:paraId="2C91F8B4" w14:textId="77777777" w:rsidR="00720FC6" w:rsidRPr="008106BC" w:rsidRDefault="00720FC6" w:rsidP="00720FC6">
      <w:pPr>
        <w:spacing w:line="276" w:lineRule="auto"/>
        <w:rPr>
          <w:rFonts w:eastAsiaTheme="minorEastAsia" w:cstheme="minorHAnsi"/>
          <w:b/>
          <w:bCs/>
          <w:sz w:val="22"/>
          <w:szCs w:val="22"/>
          <w:highlight w:val="black"/>
        </w:rPr>
      </w:pP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r>
      <w:r w:rsidRPr="008106BC">
        <w:rPr>
          <w:rFonts w:eastAsiaTheme="minorEastAsia" w:cstheme="minorHAnsi"/>
          <w:sz w:val="22"/>
          <w:szCs w:val="22"/>
          <w:lang w:val="en-US"/>
        </w:rPr>
        <w:tab/>
        <w:t xml:space="preserve">        </w:t>
      </w:r>
      <w:r w:rsidRPr="008106BC">
        <w:rPr>
          <w:rFonts w:eastAsiaTheme="minorEastAsia" w:cstheme="minorHAnsi"/>
          <w:b/>
          <w:bCs/>
          <w:color w:val="FF0000"/>
          <w:sz w:val="22"/>
          <w:szCs w:val="22"/>
          <w:highlight w:val="cyan"/>
        </w:rPr>
        <w:t>14.</w:t>
      </w:r>
      <w:r w:rsidRPr="008106BC">
        <w:rPr>
          <w:rFonts w:eastAsiaTheme="minorEastAsia" w:cstheme="minorHAnsi"/>
          <w:sz w:val="22"/>
          <w:szCs w:val="22"/>
          <w:highlight w:val="cyan"/>
        </w:rPr>
        <w:t xml:space="preserve"> </w:t>
      </w:r>
      <w:r w:rsidRPr="008106BC">
        <w:rPr>
          <w:rFonts w:eastAsiaTheme="minorEastAsia" w:cstheme="minorHAnsi"/>
          <w:b/>
          <w:bCs/>
          <w:color w:val="FF0000"/>
          <w:sz w:val="22"/>
          <w:szCs w:val="22"/>
          <w:highlight w:val="cyan"/>
        </w:rPr>
        <w:t xml:space="preserve">V </w:t>
      </w:r>
      <m:oMath>
        <m:r>
          <w:rPr>
            <w:rFonts w:ascii="Cambria Math" w:hAnsi="Cambria Math" w:cstheme="minorHAnsi"/>
            <w:sz w:val="22"/>
            <w:szCs w:val="22"/>
            <w:highlight w:val="cyan"/>
            <w:lang w:val="en-US"/>
          </w:rPr>
          <m:t>T</m:t>
        </m:r>
      </m:oMath>
      <w:r w:rsidRPr="008106BC">
        <w:rPr>
          <w:rFonts w:eastAsiaTheme="minorEastAsia" w:cstheme="minorHAnsi"/>
          <w:sz w:val="22"/>
          <w:szCs w:val="22"/>
          <w:highlight w:val="cyan"/>
        </w:rPr>
        <w:t xml:space="preserve"> [1</w:t>
      </w:r>
      <w:r>
        <w:rPr>
          <w:rFonts w:eastAsiaTheme="minorEastAsia" w:cstheme="minorHAnsi"/>
          <w:sz w:val="22"/>
          <w:szCs w:val="22"/>
          <w:highlight w:val="cyan"/>
        </w:rPr>
        <w:t>1</w:t>
      </w:r>
      <w:r w:rsidRPr="008106BC">
        <w:rPr>
          <w:rFonts w:eastAsiaTheme="minorEastAsia" w:cstheme="minorHAnsi"/>
          <w:sz w:val="22"/>
          <w:szCs w:val="22"/>
          <w:highlight w:val="cyan"/>
        </w:rPr>
        <w:t>]</w:t>
      </w:r>
      <w:r w:rsidRPr="005B0B42">
        <w:rPr>
          <w:rFonts w:eastAsiaTheme="minorEastAsia" w:cstheme="minorHAnsi"/>
          <w:sz w:val="22"/>
          <w:szCs w:val="22"/>
        </w:rPr>
        <w:tab/>
      </w:r>
      <w:r w:rsidRPr="008106BC">
        <w:rPr>
          <w:rFonts w:eastAsiaTheme="minorEastAsia" w:cstheme="minorHAnsi"/>
          <w:sz w:val="22"/>
          <w:szCs w:val="22"/>
        </w:rPr>
        <w:t xml:space="preserve">        </w:t>
      </w:r>
      <w:r w:rsidRPr="008106BC">
        <w:rPr>
          <w:rFonts w:ascii="Segoe UI Symbol" w:hAnsi="Segoe UI Symbol" w:cs="Segoe UI Symbol"/>
          <w:b/>
          <w:bCs/>
          <w:color w:val="FF0000"/>
          <w:sz w:val="22"/>
          <w:szCs w:val="22"/>
        </w:rPr>
        <w:t>✕</w:t>
      </w:r>
    </w:p>
    <w:p w14:paraId="76FECF0E" w14:textId="77777777" w:rsidR="00720FC6" w:rsidRPr="008106BC" w:rsidRDefault="00720FC6" w:rsidP="00720FC6">
      <w:pPr>
        <w:spacing w:line="276" w:lineRule="auto"/>
        <w:rPr>
          <w:rFonts w:eastAsiaTheme="minorEastAsia" w:cstheme="minorHAnsi"/>
          <w:sz w:val="22"/>
          <w:szCs w:val="22"/>
        </w:rPr>
      </w:pP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r>
      <w:r w:rsidRPr="008106BC">
        <w:rPr>
          <w:rFonts w:eastAsiaTheme="minorEastAsia" w:cstheme="minorHAnsi"/>
          <w:sz w:val="22"/>
          <w:szCs w:val="22"/>
        </w:rPr>
        <w:tab/>
        <w:t xml:space="preserve"> </w:t>
      </w:r>
      <w:r w:rsidRPr="008106BC">
        <w:rPr>
          <w:rFonts w:ascii="Segoe UI Symbol" w:hAnsi="Segoe UI Symbol" w:cs="Segoe UI Symbol"/>
          <w:b/>
          <w:bCs/>
          <w:color w:val="FF0000"/>
          <w:sz w:val="22"/>
          <w:szCs w:val="22"/>
        </w:rPr>
        <w:t>✕</w:t>
      </w:r>
      <w:r w:rsidRPr="008106BC">
        <w:rPr>
          <w:rFonts w:cstheme="minorHAnsi"/>
          <w:b/>
          <w:bCs/>
          <w:color w:val="FF0000"/>
          <w:sz w:val="22"/>
          <w:szCs w:val="22"/>
        </w:rPr>
        <w:tab/>
      </w:r>
      <w:r w:rsidRPr="008106BC">
        <w:rPr>
          <w:rFonts w:cstheme="minorHAnsi"/>
          <w:b/>
          <w:bCs/>
          <w:color w:val="FF0000"/>
          <w:sz w:val="22"/>
          <w:szCs w:val="22"/>
        </w:rPr>
        <w:tab/>
        <w:t xml:space="preserve"> </w:t>
      </w:r>
    </w:p>
    <w:p w14:paraId="285A38BC" w14:textId="77777777" w:rsidR="00720FC6" w:rsidRPr="008106BC" w:rsidRDefault="00720FC6" w:rsidP="00720FC6">
      <w:pPr>
        <w:spacing w:line="276" w:lineRule="auto"/>
        <w:rPr>
          <w:rFonts w:eastAsiaTheme="minorEastAsia" w:cstheme="minorHAnsi"/>
          <w:sz w:val="22"/>
          <w:szCs w:val="22"/>
        </w:rPr>
      </w:pPr>
    </w:p>
    <w:p w14:paraId="283F4676" w14:textId="77777777" w:rsidR="00720FC6" w:rsidRPr="008106BC" w:rsidRDefault="00720FC6" w:rsidP="00720FC6">
      <w:pPr>
        <w:spacing w:line="276" w:lineRule="auto"/>
        <w:jc w:val="both"/>
        <w:rPr>
          <w:rFonts w:eastAsiaTheme="minorEastAsia" w:cstheme="minorHAnsi"/>
          <w:b/>
          <w:bCs/>
          <w:sz w:val="22"/>
          <w:szCs w:val="22"/>
        </w:rPr>
      </w:pPr>
      <w:r w:rsidRPr="008106BC">
        <w:rPr>
          <w:rFonts w:eastAsiaTheme="minorEastAsia" w:cstheme="minorHAnsi"/>
          <w:sz w:val="22"/>
          <w:szCs w:val="22"/>
        </w:rPr>
        <w:tab/>
        <w:t xml:space="preserve">Todas las ramas se cierran y, por tanto, la hipótesis se rechaza: no hay una estructura </w:t>
      </w:r>
      <w:r w:rsidRPr="008106BC">
        <w:rPr>
          <w:rFonts w:eastAsiaTheme="minorEastAsia" w:cstheme="minorHAnsi"/>
          <w:i/>
          <w:iCs/>
          <w:sz w:val="22"/>
          <w:szCs w:val="22"/>
        </w:rPr>
        <w:t xml:space="preserve">U </w:t>
      </w:r>
      <w:r>
        <w:rPr>
          <w:rFonts w:eastAsiaTheme="minorEastAsia" w:cstheme="minorHAnsi"/>
          <w:sz w:val="22"/>
          <w:szCs w:val="22"/>
        </w:rPr>
        <w:t xml:space="preserve">que modele a </w:t>
      </w:r>
      <m:oMath>
        <m:r>
          <w:rPr>
            <w:rFonts w:ascii="Cambria Math" w:hAnsi="Cambria Math" w:cstheme="minorHAnsi"/>
            <w:sz w:val="22"/>
            <w:szCs w:val="22"/>
            <w:lang w:val="es-ES"/>
          </w:rPr>
          <m:t>ϕ, ψ</m:t>
        </m:r>
      </m:oMath>
      <w:r w:rsidRPr="008106BC">
        <w:rPr>
          <w:rFonts w:eastAsiaTheme="minorEastAsia" w:cstheme="minorHAnsi"/>
          <w:sz w:val="22"/>
          <w:szCs w:val="22"/>
          <w:lang w:val="es-ES"/>
        </w:rPr>
        <w:t xml:space="preserve"> y </w:t>
      </w:r>
      <m:oMath>
        <m:r>
          <w:rPr>
            <w:rFonts w:ascii="Cambria Math" w:hAnsi="Cambria Math" w:cstheme="minorHAnsi"/>
            <w:sz w:val="22"/>
            <w:szCs w:val="22"/>
            <w:lang w:val="es-ES"/>
          </w:rPr>
          <m:t>χ</m:t>
        </m:r>
      </m:oMath>
      <w:r w:rsidRPr="008106BC">
        <w:rPr>
          <w:rFonts w:eastAsiaTheme="minorEastAsia" w:cstheme="minorHAnsi"/>
          <w:sz w:val="22"/>
          <w:szCs w:val="22"/>
        </w:rPr>
        <w:t xml:space="preserve"> </w:t>
      </w:r>
      <w:r>
        <w:rPr>
          <w:rFonts w:eastAsiaTheme="minorEastAsia" w:cstheme="minorHAnsi"/>
          <w:sz w:val="22"/>
          <w:szCs w:val="22"/>
        </w:rPr>
        <w:t>conjuntamente</w:t>
      </w:r>
      <w:r w:rsidRPr="008106BC">
        <w:rPr>
          <w:rFonts w:eastAsiaTheme="minorEastAsia" w:cstheme="minorHAnsi"/>
          <w:sz w:val="22"/>
          <w:szCs w:val="22"/>
        </w:rPr>
        <w:t xml:space="preserve">. Por ello, </w:t>
      </w:r>
      <m:oMath>
        <m:r>
          <m:rPr>
            <m:sty m:val="bi"/>
          </m:rPr>
          <w:rPr>
            <w:rFonts w:ascii="Cambria Math" w:hAnsi="Cambria Math" w:cstheme="minorHAnsi"/>
            <w:sz w:val="22"/>
            <w:szCs w:val="22"/>
            <w:lang w:val="es-ES"/>
          </w:rPr>
          <m:t>Γ</m:t>
        </m:r>
      </m:oMath>
      <w:r w:rsidRPr="008106BC">
        <w:rPr>
          <w:rFonts w:eastAsiaTheme="minorEastAsia" w:cstheme="minorHAnsi"/>
          <w:b/>
          <w:bCs/>
          <w:i/>
          <w:iCs/>
          <w:sz w:val="22"/>
          <w:szCs w:val="22"/>
        </w:rPr>
        <w:t xml:space="preserve"> </w:t>
      </w:r>
      <w:r w:rsidRPr="008106BC">
        <w:rPr>
          <w:rFonts w:eastAsiaTheme="minorEastAsia" w:cstheme="minorHAnsi"/>
          <w:b/>
          <w:bCs/>
          <w:sz w:val="22"/>
          <w:szCs w:val="22"/>
        </w:rPr>
        <w:t xml:space="preserve">es </w:t>
      </w:r>
      <w:r>
        <w:rPr>
          <w:rFonts w:eastAsiaTheme="minorEastAsia" w:cstheme="minorHAnsi"/>
          <w:b/>
          <w:bCs/>
          <w:sz w:val="22"/>
          <w:szCs w:val="22"/>
        </w:rPr>
        <w:t>inconsistente</w:t>
      </w:r>
      <w:r w:rsidRPr="008106BC">
        <w:rPr>
          <w:rFonts w:eastAsiaTheme="minorEastAsia" w:cstheme="minorHAnsi"/>
          <w:b/>
          <w:bCs/>
          <w:sz w:val="22"/>
          <w:szCs w:val="22"/>
        </w:rPr>
        <w:t>.</w:t>
      </w:r>
    </w:p>
    <w:p w14:paraId="1E7EDF42" w14:textId="77777777" w:rsidR="00720FC6" w:rsidRPr="008106BC" w:rsidRDefault="00720FC6" w:rsidP="00720FC6">
      <w:pPr>
        <w:spacing w:line="276" w:lineRule="auto"/>
        <w:jc w:val="both"/>
        <w:rPr>
          <w:rFonts w:eastAsiaTheme="minorEastAsia" w:cstheme="minorHAnsi"/>
          <w:b/>
          <w:bCs/>
          <w:sz w:val="22"/>
          <w:szCs w:val="22"/>
        </w:rPr>
      </w:pPr>
    </w:p>
    <w:tbl>
      <w:tblPr>
        <w:tblStyle w:val="TableGrid"/>
        <w:tblW w:w="9209" w:type="dxa"/>
        <w:tblLook w:val="04A0" w:firstRow="1" w:lastRow="0" w:firstColumn="1" w:lastColumn="0" w:noHBand="0" w:noVBand="1"/>
      </w:tblPr>
      <w:tblGrid>
        <w:gridCol w:w="9209"/>
      </w:tblGrid>
      <w:tr w:rsidR="00720FC6" w:rsidRPr="008106BC" w14:paraId="751178DA" w14:textId="77777777" w:rsidTr="00FC587A">
        <w:trPr>
          <w:trHeight w:val="1126"/>
        </w:trPr>
        <w:tc>
          <w:tcPr>
            <w:tcW w:w="9209" w:type="dxa"/>
          </w:tcPr>
          <w:p w14:paraId="044797E9" w14:textId="77777777" w:rsidR="00720FC6" w:rsidRPr="008106BC" w:rsidRDefault="00720FC6" w:rsidP="00FC587A">
            <w:pPr>
              <w:spacing w:line="276" w:lineRule="auto"/>
              <w:ind w:left="28"/>
              <w:jc w:val="center"/>
              <w:rPr>
                <w:rFonts w:eastAsiaTheme="minorEastAsia" w:cstheme="minorHAnsi"/>
                <w:b/>
                <w:bCs/>
                <w:sz w:val="22"/>
                <w:szCs w:val="22"/>
              </w:rPr>
            </w:pPr>
            <w:proofErr w:type="spellStart"/>
            <w:r w:rsidRPr="008106BC">
              <w:rPr>
                <w:rFonts w:eastAsiaTheme="minorEastAsia" w:cstheme="minorHAnsi"/>
                <w:b/>
                <w:bCs/>
                <w:sz w:val="22"/>
                <w:szCs w:val="22"/>
              </w:rPr>
              <w:t>Tips</w:t>
            </w:r>
            <w:proofErr w:type="spellEnd"/>
            <w:r w:rsidRPr="008106BC">
              <w:rPr>
                <w:rFonts w:eastAsiaTheme="minorEastAsia" w:cstheme="minorHAnsi"/>
                <w:b/>
                <w:bCs/>
                <w:sz w:val="22"/>
                <w:szCs w:val="22"/>
              </w:rPr>
              <w:t xml:space="preserve"> para la deducción en árboles semánticos</w:t>
            </w:r>
          </w:p>
          <w:p w14:paraId="499B6A36" w14:textId="77777777" w:rsidR="00720FC6" w:rsidRPr="008106BC" w:rsidRDefault="00720FC6" w:rsidP="00FC587A">
            <w:pPr>
              <w:pStyle w:val="ListParagraph"/>
              <w:numPr>
                <w:ilvl w:val="0"/>
                <w:numId w:val="19"/>
              </w:numPr>
              <w:spacing w:line="276" w:lineRule="auto"/>
              <w:ind w:left="170" w:hanging="142"/>
              <w:jc w:val="both"/>
              <w:rPr>
                <w:rFonts w:eastAsiaTheme="minorEastAsia" w:cstheme="minorHAnsi"/>
                <w:sz w:val="22"/>
                <w:szCs w:val="22"/>
              </w:rPr>
            </w:pPr>
            <w:r w:rsidRPr="008106BC">
              <w:rPr>
                <w:rFonts w:eastAsiaTheme="minorEastAsia" w:cstheme="minorHAnsi"/>
                <w:sz w:val="22"/>
                <w:szCs w:val="22"/>
              </w:rPr>
              <w:t xml:space="preserve"> Dar prioridad a la aplicación de </w:t>
            </w:r>
            <w:r w:rsidRPr="008106BC">
              <w:rPr>
                <w:rFonts w:eastAsiaTheme="minorEastAsia" w:cstheme="minorHAnsi"/>
                <w:i/>
                <w:iCs/>
                <w:sz w:val="22"/>
                <w:szCs w:val="22"/>
              </w:rPr>
              <w:t>R1-R5</w:t>
            </w:r>
            <w:r w:rsidRPr="008106BC">
              <w:rPr>
                <w:rFonts w:eastAsiaTheme="minorEastAsia" w:cstheme="minorHAnsi"/>
                <w:sz w:val="22"/>
                <w:szCs w:val="22"/>
              </w:rPr>
              <w:t xml:space="preserve"> sobre la de </w:t>
            </w:r>
            <w:r w:rsidRPr="008106BC">
              <w:rPr>
                <w:rFonts w:eastAsiaTheme="minorEastAsia" w:cstheme="minorHAnsi"/>
                <w:i/>
                <w:iCs/>
                <w:sz w:val="22"/>
                <w:szCs w:val="22"/>
              </w:rPr>
              <w:t>R6-R10</w:t>
            </w:r>
          </w:p>
          <w:p w14:paraId="6A4665AB" w14:textId="77777777" w:rsidR="00720FC6" w:rsidRPr="008106BC" w:rsidRDefault="00720FC6" w:rsidP="00FC587A">
            <w:pPr>
              <w:pStyle w:val="ListParagraph"/>
              <w:numPr>
                <w:ilvl w:val="0"/>
                <w:numId w:val="19"/>
              </w:numPr>
              <w:spacing w:line="276" w:lineRule="auto"/>
              <w:ind w:left="312" w:hanging="284"/>
              <w:jc w:val="both"/>
              <w:rPr>
                <w:rFonts w:eastAsiaTheme="minorEastAsia" w:cstheme="minorHAnsi"/>
                <w:sz w:val="22"/>
                <w:szCs w:val="22"/>
              </w:rPr>
            </w:pPr>
            <w:r w:rsidRPr="008106BC">
              <w:rPr>
                <w:rFonts w:eastAsiaTheme="minorEastAsia" w:cstheme="minorHAnsi"/>
                <w:sz w:val="22"/>
                <w:szCs w:val="22"/>
              </w:rPr>
              <w:t xml:space="preserve"> Dar prioridad a la deducción de </w:t>
            </w:r>
            <w:proofErr w:type="spellStart"/>
            <w:r w:rsidRPr="008106BC">
              <w:rPr>
                <w:rFonts w:eastAsiaTheme="minorEastAsia" w:cstheme="minorHAnsi"/>
                <w:sz w:val="22"/>
                <w:szCs w:val="22"/>
              </w:rPr>
              <w:t>subfórmulas</w:t>
            </w:r>
            <w:proofErr w:type="spellEnd"/>
            <w:r w:rsidRPr="008106BC">
              <w:rPr>
                <w:rFonts w:eastAsiaTheme="minorEastAsia" w:cstheme="minorHAnsi"/>
                <w:sz w:val="22"/>
                <w:szCs w:val="22"/>
              </w:rPr>
              <w:t xml:space="preserve"> que cerrarán inmediatamente una rama</w:t>
            </w:r>
          </w:p>
          <w:p w14:paraId="29B738F9" w14:textId="77777777" w:rsidR="00720FC6" w:rsidRPr="0037589B" w:rsidRDefault="00720FC6" w:rsidP="00FC587A">
            <w:pPr>
              <w:pStyle w:val="ListParagraph"/>
              <w:numPr>
                <w:ilvl w:val="0"/>
                <w:numId w:val="19"/>
              </w:numPr>
              <w:spacing w:line="276" w:lineRule="auto"/>
              <w:ind w:left="312" w:hanging="284"/>
              <w:jc w:val="both"/>
              <w:rPr>
                <w:rFonts w:eastAsiaTheme="minorEastAsia" w:cstheme="minorHAnsi"/>
                <w:b/>
                <w:bCs/>
                <w:sz w:val="22"/>
                <w:szCs w:val="22"/>
              </w:rPr>
            </w:pPr>
            <w:r w:rsidRPr="008106BC">
              <w:rPr>
                <w:rFonts w:eastAsiaTheme="minorEastAsia" w:cstheme="minorHAnsi"/>
                <w:sz w:val="22"/>
                <w:szCs w:val="22"/>
              </w:rPr>
              <w:t xml:space="preserve"> Si solo </w:t>
            </w:r>
            <w:r>
              <w:rPr>
                <w:rFonts w:eastAsiaTheme="minorEastAsia" w:cstheme="minorHAnsi"/>
                <w:sz w:val="22"/>
                <w:szCs w:val="22"/>
              </w:rPr>
              <w:t>se puede</w:t>
            </w:r>
            <w:r w:rsidRPr="008106BC">
              <w:rPr>
                <w:rFonts w:eastAsiaTheme="minorEastAsia" w:cstheme="minorHAnsi"/>
                <w:sz w:val="22"/>
                <w:szCs w:val="22"/>
              </w:rPr>
              <w:t xml:space="preserve"> aplicar </w:t>
            </w:r>
            <w:r w:rsidRPr="008106BC">
              <w:rPr>
                <w:rFonts w:eastAsiaTheme="minorEastAsia" w:cstheme="minorHAnsi"/>
                <w:i/>
                <w:iCs/>
                <w:sz w:val="22"/>
                <w:szCs w:val="22"/>
              </w:rPr>
              <w:t>R6-R10</w:t>
            </w:r>
            <w:r w:rsidRPr="008106BC">
              <w:rPr>
                <w:rFonts w:eastAsiaTheme="minorEastAsia" w:cstheme="minorHAnsi"/>
                <w:sz w:val="22"/>
                <w:szCs w:val="22"/>
              </w:rPr>
              <w:t>, dar prioridad a las fórmulas más complejas</w:t>
            </w:r>
          </w:p>
        </w:tc>
      </w:tr>
    </w:tbl>
    <w:p w14:paraId="3A563F94" w14:textId="77777777" w:rsidR="00720FC6" w:rsidRDefault="00720FC6" w:rsidP="00720FC6">
      <w:pPr>
        <w:spacing w:line="276" w:lineRule="auto"/>
        <w:jc w:val="center"/>
        <w:rPr>
          <w:rFonts w:eastAsiaTheme="minorEastAsia" w:cstheme="minorHAnsi"/>
          <w:b/>
          <w:bCs/>
          <w:sz w:val="22"/>
          <w:szCs w:val="22"/>
        </w:rPr>
      </w:pPr>
    </w:p>
    <w:p w14:paraId="19D1D853" w14:textId="77777777" w:rsidR="00720FC6" w:rsidRDefault="00720FC6" w:rsidP="00720FC6">
      <w:pPr>
        <w:spacing w:after="160" w:line="259" w:lineRule="auto"/>
        <w:rPr>
          <w:rFonts w:eastAsiaTheme="minorEastAsia" w:cstheme="minorHAnsi"/>
          <w:b/>
          <w:bCs/>
          <w:sz w:val="22"/>
          <w:szCs w:val="22"/>
        </w:rPr>
      </w:pPr>
      <w:r>
        <w:rPr>
          <w:rFonts w:eastAsiaTheme="minorEastAsia" w:cstheme="minorHAnsi"/>
          <w:b/>
          <w:bCs/>
          <w:sz w:val="22"/>
          <w:szCs w:val="22"/>
        </w:rPr>
        <w:br w:type="page"/>
      </w:r>
    </w:p>
    <w:p w14:paraId="2264AD8A" w14:textId="77777777" w:rsidR="00720FC6" w:rsidRDefault="00720FC6" w:rsidP="00720FC6">
      <w:pPr>
        <w:spacing w:line="276" w:lineRule="auto"/>
        <w:jc w:val="center"/>
        <w:rPr>
          <w:rFonts w:eastAsiaTheme="minorEastAsia" w:cstheme="minorHAnsi"/>
          <w:b/>
          <w:bCs/>
          <w:sz w:val="22"/>
          <w:szCs w:val="22"/>
        </w:rPr>
      </w:pPr>
      <w:r w:rsidRPr="008106BC">
        <w:rPr>
          <w:rFonts w:eastAsiaTheme="minorEastAsia" w:cstheme="minorHAnsi"/>
          <w:b/>
          <w:bCs/>
          <w:sz w:val="22"/>
          <w:szCs w:val="22"/>
        </w:rPr>
        <w:lastRenderedPageBreak/>
        <w:t>A</w:t>
      </w:r>
      <w:r>
        <w:rPr>
          <w:rFonts w:eastAsiaTheme="minorEastAsia" w:cstheme="minorHAnsi"/>
          <w:b/>
          <w:bCs/>
          <w:sz w:val="22"/>
          <w:szCs w:val="22"/>
        </w:rPr>
        <w:t>nexo</w:t>
      </w:r>
    </w:p>
    <w:p w14:paraId="0B624241" w14:textId="77777777" w:rsidR="00720FC6" w:rsidRDefault="00720FC6" w:rsidP="00720FC6">
      <w:pPr>
        <w:spacing w:line="276" w:lineRule="auto"/>
        <w:jc w:val="center"/>
        <w:rPr>
          <w:rFonts w:eastAsiaTheme="minorEastAsia" w:cstheme="minorHAnsi"/>
          <w:b/>
          <w:bCs/>
          <w:sz w:val="22"/>
          <w:szCs w:val="22"/>
        </w:rPr>
      </w:pPr>
      <w:r w:rsidRPr="008106BC">
        <w:rPr>
          <w:rFonts w:eastAsiaTheme="minorEastAsia" w:cstheme="minorHAnsi"/>
          <w:b/>
          <w:bCs/>
          <w:sz w:val="22"/>
          <w:szCs w:val="22"/>
        </w:rPr>
        <w:t xml:space="preserve">Cuadro de </w:t>
      </w:r>
      <w:r>
        <w:rPr>
          <w:rFonts w:eastAsiaTheme="minorEastAsia" w:cstheme="minorHAnsi"/>
          <w:b/>
          <w:bCs/>
          <w:sz w:val="22"/>
          <w:szCs w:val="22"/>
        </w:rPr>
        <w:t xml:space="preserve">decisiones </w:t>
      </w:r>
      <w:r w:rsidRPr="008106BC">
        <w:rPr>
          <w:rFonts w:eastAsiaTheme="minorEastAsia" w:cstheme="minorHAnsi"/>
          <w:b/>
          <w:bCs/>
          <w:sz w:val="22"/>
          <w:szCs w:val="22"/>
        </w:rPr>
        <w:t>en árboles semánticos</w:t>
      </w:r>
    </w:p>
    <w:p w14:paraId="53947727" w14:textId="77777777" w:rsidR="00720FC6" w:rsidRDefault="00720FC6" w:rsidP="00720FC6">
      <w:pPr>
        <w:spacing w:line="276" w:lineRule="auto"/>
        <w:jc w:val="center"/>
        <w:rPr>
          <w:rFonts w:eastAsiaTheme="minorEastAsia" w:cstheme="minorHAnsi"/>
          <w:b/>
          <w:bCs/>
          <w:sz w:val="22"/>
          <w:szCs w:val="22"/>
        </w:rPr>
      </w:pPr>
    </w:p>
    <w:tbl>
      <w:tblPr>
        <w:tblStyle w:val="TableGrid"/>
        <w:tblW w:w="10773" w:type="dxa"/>
        <w:jc w:val="center"/>
        <w:tblLook w:val="04A0" w:firstRow="1" w:lastRow="0" w:firstColumn="1" w:lastColumn="0" w:noHBand="0" w:noVBand="1"/>
      </w:tblPr>
      <w:tblGrid>
        <w:gridCol w:w="1943"/>
        <w:gridCol w:w="2661"/>
        <w:gridCol w:w="2130"/>
        <w:gridCol w:w="1995"/>
        <w:gridCol w:w="2044"/>
      </w:tblGrid>
      <w:tr w:rsidR="00720FC6" w:rsidRPr="008106BC" w14:paraId="09C502CC" w14:textId="77777777" w:rsidTr="00FC587A">
        <w:trPr>
          <w:trHeight w:val="496"/>
          <w:jc w:val="center"/>
        </w:trPr>
        <w:tc>
          <w:tcPr>
            <w:tcW w:w="1834" w:type="dxa"/>
            <w:vAlign w:val="center"/>
          </w:tcPr>
          <w:p w14:paraId="01ABEE36"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Decisión semántica</w:t>
            </w:r>
          </w:p>
        </w:tc>
        <w:tc>
          <w:tcPr>
            <w:tcW w:w="2697" w:type="dxa"/>
            <w:vAlign w:val="center"/>
          </w:tcPr>
          <w:p w14:paraId="3BDE3554" w14:textId="77777777" w:rsidR="00720FC6" w:rsidRPr="008106BC"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Hipótesis</w:t>
            </w:r>
          </w:p>
        </w:tc>
        <w:tc>
          <w:tcPr>
            <w:tcW w:w="2158" w:type="dxa"/>
            <w:vAlign w:val="center"/>
          </w:tcPr>
          <w:p w14:paraId="56B0BBB2" w14:textId="77777777" w:rsidR="00720FC6" w:rsidRPr="008106BC" w:rsidRDefault="00720FC6" w:rsidP="00FC587A">
            <w:pPr>
              <w:spacing w:line="276" w:lineRule="auto"/>
              <w:jc w:val="center"/>
              <w:rPr>
                <w:rFonts w:cstheme="minorHAnsi"/>
                <w:b/>
                <w:bCs/>
                <w:sz w:val="22"/>
                <w:szCs w:val="22"/>
                <w:lang w:val="es-ES"/>
              </w:rPr>
            </w:pPr>
            <w:r>
              <w:rPr>
                <w:rFonts w:cstheme="minorHAnsi"/>
                <w:b/>
                <w:bCs/>
                <w:sz w:val="22"/>
                <w:szCs w:val="22"/>
                <w:lang w:val="es-ES"/>
              </w:rPr>
              <w:t>Hipótesis</w:t>
            </w:r>
            <w:r w:rsidRPr="008106BC">
              <w:rPr>
                <w:rFonts w:cstheme="minorHAnsi"/>
                <w:b/>
                <w:bCs/>
                <w:sz w:val="22"/>
                <w:szCs w:val="22"/>
                <w:lang w:val="es-ES"/>
              </w:rPr>
              <w:t xml:space="preserve"> en árbol</w:t>
            </w:r>
          </w:p>
        </w:tc>
        <w:tc>
          <w:tcPr>
            <w:tcW w:w="2029" w:type="dxa"/>
            <w:vAlign w:val="center"/>
          </w:tcPr>
          <w:p w14:paraId="551D86E3" w14:textId="77777777" w:rsidR="00720FC6"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Resultados en el árbol</w:t>
            </w:r>
          </w:p>
        </w:tc>
        <w:tc>
          <w:tcPr>
            <w:tcW w:w="2055" w:type="dxa"/>
            <w:vAlign w:val="center"/>
          </w:tcPr>
          <w:p w14:paraId="68CC8988" w14:textId="77777777" w:rsidR="00720FC6" w:rsidRDefault="00720FC6" w:rsidP="00FC587A">
            <w:pPr>
              <w:spacing w:line="276" w:lineRule="auto"/>
              <w:jc w:val="center"/>
              <w:rPr>
                <w:rFonts w:cstheme="minorHAnsi"/>
                <w:b/>
                <w:bCs/>
                <w:sz w:val="22"/>
                <w:szCs w:val="22"/>
                <w:lang w:val="es-ES"/>
              </w:rPr>
            </w:pPr>
            <w:r w:rsidRPr="008106BC">
              <w:rPr>
                <w:rFonts w:cstheme="minorHAnsi"/>
                <w:b/>
                <w:bCs/>
                <w:sz w:val="22"/>
                <w:szCs w:val="22"/>
                <w:lang w:val="es-ES"/>
              </w:rPr>
              <w:t>Interpretación de resultados</w:t>
            </w:r>
          </w:p>
        </w:tc>
      </w:tr>
      <w:tr w:rsidR="00720FC6" w:rsidRPr="008106BC" w14:paraId="5168B634" w14:textId="77777777" w:rsidTr="00FC587A">
        <w:trPr>
          <w:trHeight w:val="90"/>
          <w:jc w:val="center"/>
        </w:trPr>
        <w:tc>
          <w:tcPr>
            <w:tcW w:w="1834" w:type="dxa"/>
            <w:vMerge w:val="restart"/>
            <w:vAlign w:val="center"/>
          </w:tcPr>
          <w:p w14:paraId="6608FE29"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w:t>
            </w:r>
            <w:r>
              <w:rPr>
                <w:rFonts w:cstheme="minorHAnsi"/>
                <w:sz w:val="22"/>
                <w:szCs w:val="22"/>
                <w:lang w:val="es-ES"/>
              </w:rPr>
              <w:t>consistente o inconsistente</w:t>
            </w:r>
            <w:r w:rsidRPr="008106BC">
              <w:rPr>
                <w:rFonts w:cstheme="minorHAnsi"/>
                <w:sz w:val="22"/>
                <w:szCs w:val="22"/>
                <w:lang w:val="es-ES"/>
              </w:rPr>
              <w:t>?</w:t>
            </w:r>
          </w:p>
        </w:tc>
        <w:tc>
          <w:tcPr>
            <w:tcW w:w="2697" w:type="dxa"/>
            <w:vMerge w:val="restart"/>
            <w:vAlign w:val="center"/>
          </w:tcPr>
          <w:p w14:paraId="020B51A0"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es </w:t>
            </w:r>
            <w:r>
              <w:rPr>
                <w:rFonts w:eastAsiaTheme="minorEastAsia" w:cstheme="minorHAnsi"/>
                <w:b/>
                <w:bCs/>
                <w:sz w:val="22"/>
                <w:szCs w:val="22"/>
                <w:lang w:val="es-ES"/>
              </w:rPr>
              <w:t>consistente</w:t>
            </w:r>
            <w:r w:rsidRPr="00613D02">
              <w:rPr>
                <w:rFonts w:eastAsiaTheme="minorEastAsia" w:cstheme="minorHAnsi"/>
                <w:b/>
                <w:bCs/>
                <w:sz w:val="22"/>
                <w:szCs w:val="22"/>
                <w:lang w:val="es-ES"/>
              </w:rPr>
              <w:t>:</w:t>
            </w:r>
          </w:p>
          <w:p w14:paraId="07471BBA"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ϕ</m:t>
              </m:r>
            </m:oMath>
          </w:p>
        </w:tc>
        <w:tc>
          <w:tcPr>
            <w:tcW w:w="2158" w:type="dxa"/>
            <w:vMerge w:val="restart"/>
            <w:vAlign w:val="center"/>
          </w:tcPr>
          <w:p w14:paraId="4DFF75AE"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p>
        </w:tc>
        <w:tc>
          <w:tcPr>
            <w:tcW w:w="2029" w:type="dxa"/>
            <w:vAlign w:val="center"/>
          </w:tcPr>
          <w:p w14:paraId="5C526D24"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Todas las ramas se cierran</w:t>
            </w:r>
          </w:p>
        </w:tc>
        <w:tc>
          <w:tcPr>
            <w:tcW w:w="2055" w:type="dxa"/>
            <w:vAlign w:val="center"/>
          </w:tcPr>
          <w:p w14:paraId="6131DFEF"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es in</w:t>
            </w:r>
            <w:r>
              <w:rPr>
                <w:rFonts w:cstheme="minorHAnsi"/>
                <w:sz w:val="22"/>
                <w:szCs w:val="22"/>
                <w:lang w:val="es-ES"/>
              </w:rPr>
              <w:t>consistente</w:t>
            </w:r>
          </w:p>
        </w:tc>
      </w:tr>
      <w:tr w:rsidR="00720FC6" w:rsidRPr="008106BC" w14:paraId="2CB5AF75" w14:textId="77777777" w:rsidTr="00FC587A">
        <w:trPr>
          <w:trHeight w:val="90"/>
          <w:jc w:val="center"/>
        </w:trPr>
        <w:tc>
          <w:tcPr>
            <w:tcW w:w="1834" w:type="dxa"/>
            <w:vMerge/>
            <w:vAlign w:val="center"/>
          </w:tcPr>
          <w:p w14:paraId="3922D5B0" w14:textId="77777777" w:rsidR="00720FC6" w:rsidRPr="008106BC" w:rsidRDefault="00720FC6" w:rsidP="00FC587A">
            <w:pPr>
              <w:spacing w:line="276" w:lineRule="auto"/>
              <w:jc w:val="center"/>
              <w:rPr>
                <w:rFonts w:cstheme="minorHAnsi"/>
                <w:sz w:val="22"/>
                <w:szCs w:val="22"/>
                <w:lang w:val="es-ES"/>
              </w:rPr>
            </w:pPr>
          </w:p>
        </w:tc>
        <w:tc>
          <w:tcPr>
            <w:tcW w:w="2697" w:type="dxa"/>
            <w:vMerge/>
            <w:vAlign w:val="center"/>
          </w:tcPr>
          <w:p w14:paraId="086C90E4" w14:textId="77777777" w:rsidR="00720FC6" w:rsidRDefault="00720FC6" w:rsidP="00FC587A">
            <w:pPr>
              <w:spacing w:line="276" w:lineRule="auto"/>
              <w:jc w:val="center"/>
              <w:rPr>
                <w:rFonts w:ascii="Calibri" w:eastAsia="Calibri" w:hAnsi="Calibri" w:cs="Calibri"/>
                <w:b/>
                <w:sz w:val="22"/>
                <w:szCs w:val="22"/>
                <w:lang w:val="es-ES"/>
              </w:rPr>
            </w:pPr>
          </w:p>
        </w:tc>
        <w:tc>
          <w:tcPr>
            <w:tcW w:w="2158" w:type="dxa"/>
            <w:vMerge/>
            <w:vAlign w:val="center"/>
          </w:tcPr>
          <w:p w14:paraId="47FF2709" w14:textId="77777777" w:rsidR="00720FC6" w:rsidRPr="008106BC" w:rsidRDefault="00720FC6" w:rsidP="00FC587A">
            <w:pPr>
              <w:spacing w:line="276" w:lineRule="auto"/>
              <w:jc w:val="center"/>
              <w:rPr>
                <w:rFonts w:cstheme="minorHAnsi"/>
                <w:i/>
                <w:iCs/>
                <w:sz w:val="22"/>
                <w:szCs w:val="22"/>
                <w:lang w:val="es-ES"/>
              </w:rPr>
            </w:pPr>
          </w:p>
        </w:tc>
        <w:tc>
          <w:tcPr>
            <w:tcW w:w="2029" w:type="dxa"/>
            <w:vAlign w:val="center"/>
          </w:tcPr>
          <w:p w14:paraId="2289648E"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Hay al menos una rama abierta</w:t>
            </w:r>
          </w:p>
        </w:tc>
        <w:tc>
          <w:tcPr>
            <w:tcW w:w="2055" w:type="dxa"/>
            <w:vAlign w:val="center"/>
          </w:tcPr>
          <w:p w14:paraId="0BE35EBA"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eastAsiaTheme="minorEastAsia" w:cstheme="minorHAnsi"/>
                <w:sz w:val="22"/>
                <w:szCs w:val="22"/>
                <w:lang w:val="es-ES"/>
              </w:rPr>
              <w:t xml:space="preserve"> es </w:t>
            </w:r>
            <w:r>
              <w:rPr>
                <w:rFonts w:eastAsiaTheme="minorEastAsia" w:cstheme="minorHAnsi"/>
                <w:sz w:val="22"/>
                <w:szCs w:val="22"/>
                <w:lang w:val="es-ES"/>
              </w:rPr>
              <w:t>consistente</w:t>
            </w:r>
          </w:p>
        </w:tc>
      </w:tr>
      <w:tr w:rsidR="00720FC6" w:rsidRPr="008106BC" w14:paraId="0B462B0E" w14:textId="77777777" w:rsidTr="00FC587A">
        <w:trPr>
          <w:trHeight w:val="90"/>
          <w:jc w:val="center"/>
        </w:trPr>
        <w:tc>
          <w:tcPr>
            <w:tcW w:w="1834" w:type="dxa"/>
            <w:vMerge w:val="restart"/>
            <w:vAlign w:val="center"/>
          </w:tcPr>
          <w:p w14:paraId="5118E396"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Γ</m:t>
              </m:r>
            </m:oMath>
            <w:r w:rsidRPr="008106BC">
              <w:rPr>
                <w:rFonts w:cstheme="minorHAnsi"/>
                <w:sz w:val="22"/>
                <w:szCs w:val="22"/>
                <w:lang w:val="es-ES"/>
              </w:rPr>
              <w:t xml:space="preserve"> es </w:t>
            </w:r>
            <w:r>
              <w:rPr>
                <w:rFonts w:cstheme="minorHAnsi"/>
                <w:sz w:val="22"/>
                <w:szCs w:val="22"/>
                <w:lang w:val="es-ES"/>
              </w:rPr>
              <w:t>consistente o inconsistente</w:t>
            </w:r>
            <w:r w:rsidRPr="008106BC">
              <w:rPr>
                <w:rFonts w:cstheme="minorHAnsi"/>
                <w:sz w:val="22"/>
                <w:szCs w:val="22"/>
                <w:lang w:val="es-ES"/>
              </w:rPr>
              <w:t>?</w:t>
            </w:r>
          </w:p>
          <w:p w14:paraId="42DFC14A"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Γ:{</m:t>
                </m:r>
                <m:sSub>
                  <m:sSubPr>
                    <m:ctrlPr>
                      <w:ins w:id="177"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lang w:val="es-ES"/>
                  </w:rPr>
                  <m:t xml:space="preserve">,…, </m:t>
                </m:r>
                <m:sSub>
                  <m:sSubPr>
                    <m:ctrlPr>
                      <w:ins w:id="178" w:author="Usuario" w:date="2022-04-20T13:25:00Z">
                        <w:rPr>
                          <w:rFonts w:ascii="Cambria Math" w:hAnsi="Cambria Math" w:cstheme="minorHAnsi"/>
                          <w:i/>
                          <w:iCs/>
                          <w:sz w:val="22"/>
                          <w:szCs w:val="22"/>
                          <w:vertAlign w:val="subscript"/>
                          <w:lang w:val="es-ES"/>
                        </w:rPr>
                      </w:ins>
                    </m:ctrlPr>
                  </m:sSubPr>
                  <m:e>
                    <m:r>
                      <w:rPr>
                        <w:rFonts w:ascii="Cambria Math" w:hAnsi="Cambria Math" w:cstheme="minorHAnsi"/>
                        <w:sz w:val="22"/>
                        <w:szCs w:val="22"/>
                        <w:lang w:val="es-ES"/>
                      </w:rPr>
                      <m:t>ϕ</m:t>
                    </m:r>
                  </m:e>
                  <m:sub>
                    <m:r>
                      <w:rPr>
                        <w:rFonts w:ascii="Cambria Math" w:hAnsi="Cambria Math" w:cstheme="minorHAnsi"/>
                        <w:sz w:val="22"/>
                        <w:szCs w:val="22"/>
                        <w:vertAlign w:val="subscript"/>
                        <w:lang w:val="es-ES"/>
                      </w:rPr>
                      <m:t>n</m:t>
                    </m:r>
                  </m:sub>
                </m:sSub>
                <m:r>
                  <w:rPr>
                    <w:rFonts w:ascii="Cambria Math" w:hAnsi="Cambria Math" w:cstheme="minorHAnsi"/>
                    <w:sz w:val="22"/>
                    <w:szCs w:val="22"/>
                    <w:lang w:val="es-ES"/>
                  </w:rPr>
                  <m:t>}</m:t>
                </m:r>
              </m:oMath>
            </m:oMathPara>
          </w:p>
        </w:tc>
        <w:tc>
          <w:tcPr>
            <w:tcW w:w="2697" w:type="dxa"/>
            <w:vMerge w:val="restart"/>
            <w:vAlign w:val="center"/>
          </w:tcPr>
          <w:p w14:paraId="1D071EE2"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Γ</m:t>
              </m:r>
            </m:oMath>
            <w:r w:rsidRPr="00613D02">
              <w:rPr>
                <w:rFonts w:cstheme="minorHAnsi"/>
                <w:b/>
                <w:bCs/>
                <w:sz w:val="22"/>
                <w:szCs w:val="22"/>
                <w:lang w:val="es-ES"/>
              </w:rPr>
              <w:t xml:space="preserve"> es </w:t>
            </w:r>
            <w:r>
              <w:rPr>
                <w:rFonts w:cstheme="minorHAnsi"/>
                <w:b/>
                <w:bCs/>
                <w:sz w:val="22"/>
                <w:szCs w:val="22"/>
                <w:lang w:val="es-ES"/>
              </w:rPr>
              <w:t>consistente</w:t>
            </w:r>
            <w:r w:rsidRPr="00613D02">
              <w:rPr>
                <w:rFonts w:cstheme="minorHAnsi"/>
                <w:b/>
                <w:bCs/>
                <w:sz w:val="22"/>
                <w:szCs w:val="22"/>
                <w:lang w:val="es-ES"/>
              </w:rPr>
              <w:t>:</w:t>
            </w:r>
          </w:p>
          <w:p w14:paraId="35388644"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sSub>
                <m:sSubPr>
                  <m:ctrlPr>
                    <w:ins w:id="179" w:author="Usuario" w:date="2022-04-20T13:25:00Z">
                      <w:rPr>
                        <w:rFonts w:ascii="Cambria Math" w:hAnsi="Cambria Math" w:cstheme="minorHAnsi"/>
                        <w:b/>
                        <w:bCs/>
                        <w:i/>
                        <w:sz w:val="22"/>
                        <w:szCs w:val="22"/>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lang w:val="es-ES"/>
                    </w:rPr>
                    <m:t>1</m:t>
                  </m:r>
                </m:sub>
              </m:sSub>
              <m:r>
                <m:rPr>
                  <m:sty m:val="bi"/>
                </m:rPr>
                <w:rPr>
                  <w:rFonts w:ascii="Cambria Math" w:hAnsi="Cambria Math" w:cstheme="minorHAnsi"/>
                  <w:sz w:val="22"/>
                  <w:szCs w:val="22"/>
                  <w:lang w:val="es-ES"/>
                </w:rPr>
                <m:t xml:space="preserve">,…y </m:t>
              </m:r>
              <m:sSub>
                <m:sSubPr>
                  <m:ctrlPr>
                    <w:ins w:id="180" w:author="Usuario" w:date="2022-04-20T13:25:00Z">
                      <w:rPr>
                        <w:rFonts w:ascii="Cambria Math" w:hAnsi="Cambria Math" w:cstheme="minorHAnsi"/>
                        <w:b/>
                        <w:bCs/>
                        <w:i/>
                        <w:iCs/>
                        <w:sz w:val="22"/>
                        <w:szCs w:val="22"/>
                        <w:vertAlign w:val="subscript"/>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vertAlign w:val="subscript"/>
                      <w:lang w:val="es-ES"/>
                    </w:rPr>
                    <m:t>n</m:t>
                  </m:r>
                </m:sub>
              </m:sSub>
            </m:oMath>
            <w:r w:rsidRPr="00613D02">
              <w:rPr>
                <w:rFonts w:cstheme="minorHAnsi"/>
                <w:b/>
                <w:bCs/>
                <w:i/>
                <w:iCs/>
                <w:sz w:val="22"/>
                <w:szCs w:val="22"/>
                <w:vertAlign w:val="subscript"/>
                <w:lang w:val="es-ES"/>
              </w:rPr>
              <w:t xml:space="preserve">  </w:t>
            </w:r>
            <w:r w:rsidRPr="00613D02">
              <w:rPr>
                <w:rFonts w:cstheme="minorHAnsi"/>
                <w:b/>
                <w:bCs/>
                <w:sz w:val="22"/>
                <w:szCs w:val="22"/>
                <w:lang w:val="es-ES"/>
              </w:rPr>
              <w:t>juntas</w:t>
            </w:r>
          </w:p>
        </w:tc>
        <w:tc>
          <w:tcPr>
            <w:tcW w:w="2158" w:type="dxa"/>
            <w:vMerge w:val="restart"/>
            <w:vAlign w:val="center"/>
          </w:tcPr>
          <w:p w14:paraId="5483A117" w14:textId="77777777" w:rsidR="00720FC6" w:rsidRPr="008106BC" w:rsidRDefault="00720FC6" w:rsidP="00FC587A">
            <w:pPr>
              <w:spacing w:line="276" w:lineRule="auto"/>
              <w:jc w:val="center"/>
              <w:rPr>
                <w:rFonts w:cstheme="minorHAnsi"/>
                <w:i/>
                <w:iCs/>
                <w:sz w:val="22"/>
                <w:szCs w:val="22"/>
                <w:vertAlign w:val="subscript"/>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s-ES"/>
              </w:rPr>
              <w:t>1</w:t>
            </w:r>
          </w:p>
          <w:p w14:paraId="58C7C6A5"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w:t>
            </w:r>
          </w:p>
          <w:p w14:paraId="031C993D"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s-ES"/>
              </w:rPr>
              <w:t>n</w:t>
            </w:r>
          </w:p>
        </w:tc>
        <w:tc>
          <w:tcPr>
            <w:tcW w:w="2029" w:type="dxa"/>
            <w:vAlign w:val="center"/>
          </w:tcPr>
          <w:p w14:paraId="7B2F5ED9"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Todas las ramas se cierran</w:t>
            </w:r>
          </w:p>
        </w:tc>
        <w:tc>
          <w:tcPr>
            <w:tcW w:w="2055" w:type="dxa"/>
            <w:vAlign w:val="center"/>
          </w:tcPr>
          <w:p w14:paraId="635692AF"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Γ</m:t>
              </m:r>
            </m:oMath>
            <w:r w:rsidRPr="008106BC">
              <w:rPr>
                <w:rFonts w:cstheme="minorHAnsi"/>
                <w:i/>
                <w:iCs/>
                <w:sz w:val="22"/>
                <w:szCs w:val="22"/>
                <w:lang w:val="es-ES"/>
              </w:rPr>
              <w:t xml:space="preserve"> </w:t>
            </w:r>
            <w:r w:rsidRPr="008106BC">
              <w:rPr>
                <w:rFonts w:cstheme="minorHAnsi"/>
                <w:sz w:val="22"/>
                <w:szCs w:val="22"/>
                <w:lang w:val="es-ES"/>
              </w:rPr>
              <w:t>es in</w:t>
            </w:r>
            <w:r>
              <w:rPr>
                <w:rFonts w:eastAsiaTheme="minorEastAsia" w:cstheme="minorHAnsi"/>
                <w:sz w:val="22"/>
                <w:szCs w:val="22"/>
                <w:lang w:val="es-ES"/>
              </w:rPr>
              <w:t>consistente</w:t>
            </w:r>
          </w:p>
        </w:tc>
      </w:tr>
      <w:tr w:rsidR="00720FC6" w:rsidRPr="008106BC" w14:paraId="7E64A3B4" w14:textId="77777777" w:rsidTr="00FC587A">
        <w:trPr>
          <w:trHeight w:val="90"/>
          <w:jc w:val="center"/>
        </w:trPr>
        <w:tc>
          <w:tcPr>
            <w:tcW w:w="1834" w:type="dxa"/>
            <w:vMerge/>
            <w:vAlign w:val="center"/>
          </w:tcPr>
          <w:p w14:paraId="1DEE65A5" w14:textId="77777777" w:rsidR="00720FC6" w:rsidRPr="008106BC" w:rsidRDefault="00720FC6" w:rsidP="00FC587A">
            <w:pPr>
              <w:spacing w:line="276" w:lineRule="auto"/>
              <w:jc w:val="center"/>
              <w:rPr>
                <w:rFonts w:cstheme="minorHAnsi"/>
                <w:sz w:val="22"/>
                <w:szCs w:val="22"/>
                <w:lang w:val="es-ES"/>
              </w:rPr>
            </w:pPr>
          </w:p>
        </w:tc>
        <w:tc>
          <w:tcPr>
            <w:tcW w:w="2697" w:type="dxa"/>
            <w:vMerge/>
            <w:vAlign w:val="center"/>
          </w:tcPr>
          <w:p w14:paraId="5DBE2F33" w14:textId="77777777" w:rsidR="00720FC6" w:rsidRDefault="00720FC6" w:rsidP="00FC587A">
            <w:pPr>
              <w:spacing w:line="276" w:lineRule="auto"/>
              <w:jc w:val="center"/>
              <w:rPr>
                <w:rFonts w:ascii="Calibri" w:eastAsia="Calibri" w:hAnsi="Calibri" w:cs="Calibri"/>
                <w:b/>
                <w:sz w:val="22"/>
                <w:szCs w:val="22"/>
                <w:lang w:val="es-ES"/>
              </w:rPr>
            </w:pPr>
          </w:p>
        </w:tc>
        <w:tc>
          <w:tcPr>
            <w:tcW w:w="2158" w:type="dxa"/>
            <w:vMerge/>
            <w:vAlign w:val="center"/>
          </w:tcPr>
          <w:p w14:paraId="6425A392" w14:textId="77777777" w:rsidR="00720FC6" w:rsidRPr="008106BC" w:rsidRDefault="00720FC6" w:rsidP="00FC587A">
            <w:pPr>
              <w:spacing w:line="276" w:lineRule="auto"/>
              <w:jc w:val="center"/>
              <w:rPr>
                <w:rFonts w:cstheme="minorHAnsi"/>
                <w:i/>
                <w:iCs/>
                <w:sz w:val="22"/>
                <w:szCs w:val="22"/>
                <w:lang w:val="es-ES"/>
              </w:rPr>
            </w:pPr>
          </w:p>
        </w:tc>
        <w:tc>
          <w:tcPr>
            <w:tcW w:w="2029" w:type="dxa"/>
            <w:vAlign w:val="center"/>
          </w:tcPr>
          <w:p w14:paraId="13011566"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Hay al menos una rama abierta</w:t>
            </w:r>
          </w:p>
        </w:tc>
        <w:tc>
          <w:tcPr>
            <w:tcW w:w="2055" w:type="dxa"/>
            <w:vAlign w:val="center"/>
          </w:tcPr>
          <w:p w14:paraId="2B9E991C"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Γ</m:t>
              </m:r>
            </m:oMath>
            <w:r w:rsidRPr="008106BC">
              <w:rPr>
                <w:rFonts w:cstheme="minorHAnsi"/>
                <w:i/>
                <w:iCs/>
                <w:sz w:val="22"/>
                <w:szCs w:val="22"/>
                <w:lang w:val="es-ES"/>
              </w:rPr>
              <w:t xml:space="preserve"> </w:t>
            </w:r>
            <w:r w:rsidRPr="008106BC">
              <w:rPr>
                <w:rFonts w:cstheme="minorHAnsi"/>
                <w:sz w:val="22"/>
                <w:szCs w:val="22"/>
                <w:lang w:val="es-ES"/>
              </w:rPr>
              <w:t xml:space="preserve">es </w:t>
            </w:r>
            <w:r>
              <w:rPr>
                <w:rFonts w:eastAsiaTheme="minorEastAsia" w:cstheme="minorHAnsi"/>
                <w:sz w:val="22"/>
                <w:szCs w:val="22"/>
                <w:lang w:val="es-ES"/>
              </w:rPr>
              <w:t>consistente</w:t>
            </w:r>
          </w:p>
        </w:tc>
      </w:tr>
      <w:tr w:rsidR="00720FC6" w:rsidRPr="008106BC" w14:paraId="7A1E563C" w14:textId="77777777" w:rsidTr="00FC587A">
        <w:trPr>
          <w:trHeight w:val="90"/>
          <w:jc w:val="center"/>
        </w:trPr>
        <w:tc>
          <w:tcPr>
            <w:tcW w:w="1834" w:type="dxa"/>
            <w:vMerge w:val="restart"/>
            <w:vAlign w:val="center"/>
          </w:tcPr>
          <w:p w14:paraId="75E93D1A"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 xml:space="preserve">¿ </w:t>
            </w:r>
            <m:oMath>
              <m:r>
                <w:rPr>
                  <w:rFonts w:ascii="Cambria Math" w:hAnsi="Cambria Math" w:cstheme="minorHAnsi"/>
                  <w:sz w:val="22"/>
                  <w:szCs w:val="22"/>
                  <w:lang w:val="es-ES"/>
                </w:rPr>
                <m:t>Δ</m:t>
              </m:r>
            </m:oMath>
            <w:r w:rsidRPr="008106BC">
              <w:rPr>
                <w:rFonts w:cstheme="minorHAnsi"/>
                <w:i/>
                <w:iCs/>
                <w:sz w:val="22"/>
                <w:szCs w:val="22"/>
                <w:lang w:val="es-ES"/>
              </w:rPr>
              <w:t xml:space="preserve"> </w:t>
            </w:r>
            <w:r w:rsidRPr="008106BC">
              <w:rPr>
                <w:rFonts w:cstheme="minorHAnsi"/>
                <w:sz w:val="22"/>
                <w:szCs w:val="22"/>
                <w:lang w:val="es-ES"/>
              </w:rPr>
              <w:t>es válido</w:t>
            </w:r>
            <w:r>
              <w:rPr>
                <w:rFonts w:cstheme="minorHAnsi"/>
                <w:sz w:val="22"/>
                <w:szCs w:val="22"/>
                <w:lang w:val="es-ES"/>
              </w:rPr>
              <w:t xml:space="preserve"> o inválido</w:t>
            </w:r>
            <w:r w:rsidRPr="008106BC">
              <w:rPr>
                <w:rFonts w:cstheme="minorHAnsi"/>
                <w:sz w:val="22"/>
                <w:szCs w:val="22"/>
                <w:lang w:val="es-ES"/>
              </w:rPr>
              <w:t xml:space="preserve"> semánticamente?</w:t>
            </w:r>
          </w:p>
          <w:p w14:paraId="0FDA1372" w14:textId="77777777" w:rsidR="00720FC6" w:rsidRPr="008106BC" w:rsidRDefault="00720FC6" w:rsidP="00FC587A">
            <w:pPr>
              <w:spacing w:line="276" w:lineRule="auto"/>
              <w:jc w:val="center"/>
              <w:rPr>
                <w:rFonts w:cstheme="minorHAnsi"/>
                <w:sz w:val="22"/>
                <w:szCs w:val="22"/>
                <w:lang w:val="es-ES"/>
              </w:rPr>
            </w:pPr>
            <m:oMathPara>
              <m:oMath>
                <m:r>
                  <w:rPr>
                    <w:rFonts w:ascii="Cambria Math" w:hAnsi="Cambria Math" w:cstheme="minorHAnsi"/>
                    <w:sz w:val="22"/>
                    <w:szCs w:val="22"/>
                    <w:lang w:val="es-ES"/>
                  </w:rPr>
                  <m:t>Δ:</m:t>
                </m:r>
                <m:sSub>
                  <m:sSubPr>
                    <m:ctrlPr>
                      <w:ins w:id="181"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1</m:t>
                    </m:r>
                  </m:sub>
                </m:sSub>
                <m:r>
                  <w:rPr>
                    <w:rFonts w:ascii="Cambria Math" w:hAnsi="Cambria Math" w:cstheme="minorHAnsi"/>
                    <w:sz w:val="22"/>
                    <w:szCs w:val="22"/>
                    <w:vertAlign w:val="subscript"/>
                    <w:lang w:val="es-ES"/>
                  </w:rPr>
                  <m:t>,...,</m:t>
                </m:r>
                <m:sSub>
                  <m:sSubPr>
                    <m:ctrlPr>
                      <w:ins w:id="182" w:author="Usuario" w:date="2022-04-20T13:25: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n</m:t>
                    </m:r>
                  </m:sub>
                </m:sSub>
                <m:r>
                  <w:rPr>
                    <w:rFonts w:ascii="Cambria Math" w:hAnsi="Cambria Math" w:cstheme="minorHAnsi"/>
                    <w:sz w:val="22"/>
                    <w:szCs w:val="22"/>
                    <w:lang w:val="es-ES"/>
                  </w:rPr>
                  <m:t>∴ψ</m:t>
                </m:r>
              </m:oMath>
            </m:oMathPara>
          </w:p>
        </w:tc>
        <w:tc>
          <w:tcPr>
            <w:tcW w:w="2697" w:type="dxa"/>
            <w:vMerge w:val="restart"/>
            <w:vAlign w:val="center"/>
          </w:tcPr>
          <w:p w14:paraId="3C28BFC6"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Δ</m:t>
              </m:r>
              <m:r>
                <m:rPr>
                  <m:sty m:val="b"/>
                </m:rPr>
                <w:rPr>
                  <w:rFonts w:ascii="Cambria Math" w:hAnsi="Cambria Math" w:cstheme="minorHAnsi"/>
                  <w:sz w:val="22"/>
                  <w:szCs w:val="22"/>
                  <w:lang w:val="es-ES"/>
                </w:rPr>
                <m:t xml:space="preserve"> </m:t>
              </m:r>
            </m:oMath>
            <w:r w:rsidRPr="00613D02">
              <w:rPr>
                <w:rFonts w:cstheme="minorHAnsi"/>
                <w:b/>
                <w:bCs/>
                <w:sz w:val="22"/>
                <w:szCs w:val="22"/>
                <w:lang w:val="es-ES"/>
              </w:rPr>
              <w:t>es inválido semánticamente:</w:t>
            </w:r>
          </w:p>
          <w:p w14:paraId="0251F416"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sSub>
                <m:sSubPr>
                  <m:ctrlPr>
                    <w:ins w:id="183" w:author="Usuario" w:date="2022-04-20T13:25:00Z">
                      <w:rPr>
                        <w:rFonts w:ascii="Cambria Math" w:hAnsi="Cambria Math" w:cstheme="minorHAnsi"/>
                        <w:b/>
                        <w:bCs/>
                        <w:i/>
                        <w:sz w:val="22"/>
                        <w:szCs w:val="22"/>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lang w:val="es-ES"/>
                    </w:rPr>
                    <m:t>1</m:t>
                  </m:r>
                </m:sub>
              </m:sSub>
              <m:r>
                <m:rPr>
                  <m:sty m:val="bi"/>
                </m:rPr>
                <w:rPr>
                  <w:rFonts w:ascii="Cambria Math" w:hAnsi="Cambria Math" w:cstheme="minorHAnsi"/>
                  <w:sz w:val="22"/>
                  <w:szCs w:val="22"/>
                  <w:lang w:val="es-ES"/>
                </w:rPr>
                <m:t xml:space="preserve">,…y </m:t>
              </m:r>
              <m:sSub>
                <m:sSubPr>
                  <m:ctrlPr>
                    <w:ins w:id="184" w:author="Usuario" w:date="2022-04-20T13:25:00Z">
                      <w:rPr>
                        <w:rFonts w:ascii="Cambria Math" w:hAnsi="Cambria Math" w:cstheme="minorHAnsi"/>
                        <w:b/>
                        <w:bCs/>
                        <w:i/>
                        <w:iCs/>
                        <w:sz w:val="22"/>
                        <w:szCs w:val="22"/>
                        <w:vertAlign w:val="subscript"/>
                        <w:lang w:val="es-ES"/>
                      </w:rPr>
                    </w:ins>
                  </m:ctrlPr>
                </m:sSubPr>
                <m:e>
                  <m:r>
                    <m:rPr>
                      <m:sty m:val="bi"/>
                    </m:rPr>
                    <w:rPr>
                      <w:rFonts w:ascii="Cambria Math" w:hAnsi="Cambria Math" w:cstheme="minorHAnsi"/>
                      <w:sz w:val="22"/>
                      <w:szCs w:val="22"/>
                      <w:lang w:val="es-ES"/>
                    </w:rPr>
                    <m:t>ϕ</m:t>
                  </m:r>
                </m:e>
                <m:sub>
                  <m:r>
                    <m:rPr>
                      <m:sty m:val="bi"/>
                    </m:rPr>
                    <w:rPr>
                      <w:rFonts w:ascii="Cambria Math" w:hAnsi="Cambria Math" w:cstheme="minorHAnsi"/>
                      <w:sz w:val="22"/>
                      <w:szCs w:val="22"/>
                      <w:vertAlign w:val="subscript"/>
                      <w:lang w:val="es-ES"/>
                    </w:rPr>
                    <m:t>n</m:t>
                  </m:r>
                </m:sub>
              </m:sSub>
              <m:r>
                <m:rPr>
                  <m:sty m:val="bi"/>
                </m:rPr>
                <w:rPr>
                  <w:rFonts w:ascii="Cambria Math" w:hAnsi="Cambria Math" w:cstheme="minorHAnsi"/>
                  <w:sz w:val="22"/>
                  <w:szCs w:val="22"/>
                  <w:vertAlign w:val="subscript"/>
                  <w:lang w:val="es-ES"/>
                </w:rPr>
                <m:t xml:space="preserve"> </m:t>
              </m:r>
            </m:oMath>
            <w:r w:rsidRPr="00613D02">
              <w:rPr>
                <w:rFonts w:cstheme="minorHAnsi"/>
                <w:b/>
                <w:bCs/>
                <w:sz w:val="22"/>
                <w:szCs w:val="22"/>
                <w:lang w:val="es-ES"/>
              </w:rPr>
              <w:t xml:space="preserve">juntas y el valor </w:t>
            </w:r>
            <w:r w:rsidRPr="00613D02">
              <w:rPr>
                <w:rFonts w:eastAsiaTheme="minorEastAsia" w:cstheme="minorHAnsi"/>
                <w:b/>
                <w:bCs/>
                <w:i/>
                <w:iCs/>
                <w:sz w:val="22"/>
                <w:szCs w:val="22"/>
                <w:lang w:val="es-ES"/>
              </w:rPr>
              <w:t>F</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ψ</m:t>
              </m:r>
            </m:oMath>
          </w:p>
        </w:tc>
        <w:tc>
          <w:tcPr>
            <w:tcW w:w="2158" w:type="dxa"/>
            <w:vMerge w:val="restart"/>
            <w:vAlign w:val="center"/>
          </w:tcPr>
          <w:p w14:paraId="1D0DABB6" w14:textId="77777777" w:rsidR="00720FC6" w:rsidRPr="008106BC" w:rsidRDefault="00720FC6" w:rsidP="00FC587A">
            <w:pPr>
              <w:spacing w:line="276" w:lineRule="auto"/>
              <w:jc w:val="center"/>
              <w:rPr>
                <w:rFonts w:cstheme="minorHAnsi"/>
                <w:i/>
                <w:iCs/>
                <w:sz w:val="22"/>
                <w:szCs w:val="22"/>
                <w:vertAlign w:val="subscript"/>
                <w:lang w:val="en-US"/>
              </w:rPr>
            </w:pPr>
            <w:r w:rsidRPr="008106BC">
              <w:rPr>
                <w:rFonts w:cstheme="minorHAnsi"/>
                <w:i/>
                <w:iCs/>
                <w:sz w:val="22"/>
                <w:szCs w:val="22"/>
                <w:lang w:val="en-U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n-US"/>
              </w:rPr>
              <w:t>1</w:t>
            </w:r>
          </w:p>
          <w:p w14:paraId="3081360B"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n-US"/>
              </w:rPr>
              <w:t>[…]</w:t>
            </w:r>
          </w:p>
          <w:p w14:paraId="68031511" w14:textId="77777777" w:rsidR="00720FC6" w:rsidRPr="008106BC" w:rsidRDefault="00720FC6" w:rsidP="00FC587A">
            <w:pPr>
              <w:spacing w:line="276" w:lineRule="auto"/>
              <w:jc w:val="center"/>
              <w:rPr>
                <w:rFonts w:cstheme="minorHAnsi"/>
                <w:i/>
                <w:iCs/>
                <w:sz w:val="22"/>
                <w:szCs w:val="22"/>
                <w:vertAlign w:val="subscript"/>
                <w:lang w:val="en-US"/>
              </w:rPr>
            </w:pPr>
            <w:r w:rsidRPr="008106BC">
              <w:rPr>
                <w:rFonts w:cstheme="minorHAnsi"/>
                <w:i/>
                <w:iCs/>
                <w:sz w:val="22"/>
                <w:szCs w:val="22"/>
                <w:lang w:val="en-US"/>
              </w:rPr>
              <w:t xml:space="preserve">V </w:t>
            </w:r>
            <m:oMath>
              <m:r>
                <w:rPr>
                  <w:rFonts w:ascii="Cambria Math" w:hAnsi="Cambria Math" w:cstheme="minorHAnsi"/>
                  <w:sz w:val="22"/>
                  <w:szCs w:val="22"/>
                  <w:lang w:val="es-ES"/>
                </w:rPr>
                <m:t>ϕ</m:t>
              </m:r>
            </m:oMath>
            <w:r w:rsidRPr="008106BC">
              <w:rPr>
                <w:rFonts w:cstheme="minorHAnsi"/>
                <w:i/>
                <w:iCs/>
                <w:sz w:val="22"/>
                <w:szCs w:val="22"/>
                <w:vertAlign w:val="subscript"/>
                <w:lang w:val="en-US"/>
              </w:rPr>
              <w:t>n</w:t>
            </w:r>
          </w:p>
          <w:p w14:paraId="594C1B8B"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n-US"/>
              </w:rPr>
              <w:t>F</w:t>
            </w:r>
            <m:oMath>
              <m:r>
                <w:rPr>
                  <w:rFonts w:ascii="Cambria Math" w:hAnsi="Cambria Math" w:cstheme="minorHAnsi"/>
                  <w:sz w:val="22"/>
                  <w:szCs w:val="22"/>
                  <w:lang w:val="en-US"/>
                </w:rPr>
                <m:t xml:space="preserve"> </m:t>
              </m:r>
              <m:r>
                <w:rPr>
                  <w:rFonts w:ascii="Cambria Math" w:hAnsi="Cambria Math" w:cstheme="minorHAnsi"/>
                  <w:sz w:val="22"/>
                  <w:szCs w:val="22"/>
                  <w:lang w:val="es-ES"/>
                </w:rPr>
                <m:t>ψ</m:t>
              </m:r>
            </m:oMath>
          </w:p>
        </w:tc>
        <w:tc>
          <w:tcPr>
            <w:tcW w:w="2029" w:type="dxa"/>
            <w:vAlign w:val="center"/>
          </w:tcPr>
          <w:p w14:paraId="57C992B0" w14:textId="77777777" w:rsidR="00720FC6" w:rsidRPr="00F825D9" w:rsidRDefault="00720FC6" w:rsidP="00FC587A">
            <w:pPr>
              <w:spacing w:line="276" w:lineRule="auto"/>
              <w:jc w:val="center"/>
              <w:rPr>
                <w:rFonts w:cstheme="minorHAnsi"/>
                <w:i/>
                <w:iCs/>
                <w:sz w:val="22"/>
                <w:szCs w:val="22"/>
              </w:rPr>
            </w:pPr>
            <w:r w:rsidRPr="008106BC">
              <w:rPr>
                <w:rFonts w:cstheme="minorHAnsi"/>
                <w:sz w:val="22"/>
                <w:szCs w:val="22"/>
                <w:lang w:val="es-ES"/>
              </w:rPr>
              <w:t>Todas las ramas se cierran</w:t>
            </w:r>
          </w:p>
        </w:tc>
        <w:tc>
          <w:tcPr>
            <w:tcW w:w="2055" w:type="dxa"/>
            <w:vAlign w:val="center"/>
          </w:tcPr>
          <w:p w14:paraId="6B0D590E" w14:textId="77777777" w:rsidR="00720FC6" w:rsidRPr="008106BC" w:rsidRDefault="00720FC6" w:rsidP="00FC587A">
            <w:pPr>
              <w:spacing w:line="276" w:lineRule="auto"/>
              <w:jc w:val="center"/>
              <w:rPr>
                <w:rFonts w:cstheme="minorHAnsi"/>
                <w:i/>
                <w:iCs/>
                <w:sz w:val="22"/>
                <w:szCs w:val="22"/>
                <w:lang w:val="en-US"/>
              </w:rPr>
            </w:pPr>
            <m:oMath>
              <m:r>
                <w:rPr>
                  <w:rFonts w:ascii="Cambria Math" w:hAnsi="Cambria Math" w:cstheme="minorHAnsi"/>
                  <w:sz w:val="22"/>
                  <w:szCs w:val="22"/>
                  <w:lang w:val="es-ES"/>
                </w:rPr>
                <m:t>Δ</m:t>
              </m:r>
            </m:oMath>
            <w:r w:rsidRPr="008106BC">
              <w:rPr>
                <w:rFonts w:cstheme="minorHAnsi"/>
                <w:i/>
                <w:iCs/>
                <w:sz w:val="22"/>
                <w:szCs w:val="22"/>
                <w:lang w:val="es-ES"/>
              </w:rPr>
              <w:t xml:space="preserve"> </w:t>
            </w:r>
            <w:r>
              <w:rPr>
                <w:rFonts w:cstheme="minorHAnsi"/>
                <w:sz w:val="22"/>
                <w:szCs w:val="22"/>
                <w:lang w:val="es-ES"/>
              </w:rPr>
              <w:t>es válido semánticamente</w:t>
            </w:r>
          </w:p>
        </w:tc>
      </w:tr>
      <w:tr w:rsidR="00720FC6" w:rsidRPr="008106BC" w14:paraId="5C8EA946" w14:textId="77777777" w:rsidTr="00FC587A">
        <w:trPr>
          <w:trHeight w:val="90"/>
          <w:jc w:val="center"/>
        </w:trPr>
        <w:tc>
          <w:tcPr>
            <w:tcW w:w="1834" w:type="dxa"/>
            <w:vMerge/>
            <w:vAlign w:val="center"/>
          </w:tcPr>
          <w:p w14:paraId="78DF2837" w14:textId="77777777" w:rsidR="00720FC6" w:rsidRPr="008106BC" w:rsidRDefault="00720FC6" w:rsidP="00FC587A">
            <w:pPr>
              <w:spacing w:line="276" w:lineRule="auto"/>
              <w:jc w:val="center"/>
              <w:rPr>
                <w:rFonts w:cstheme="minorHAnsi"/>
                <w:sz w:val="22"/>
                <w:szCs w:val="22"/>
                <w:lang w:val="es-ES"/>
              </w:rPr>
            </w:pPr>
          </w:p>
        </w:tc>
        <w:tc>
          <w:tcPr>
            <w:tcW w:w="2697" w:type="dxa"/>
            <w:vMerge/>
            <w:vAlign w:val="center"/>
          </w:tcPr>
          <w:p w14:paraId="2416BFE4" w14:textId="77777777" w:rsidR="00720FC6" w:rsidRDefault="00720FC6" w:rsidP="00FC587A">
            <w:pPr>
              <w:spacing w:line="276" w:lineRule="auto"/>
              <w:jc w:val="center"/>
              <w:rPr>
                <w:rFonts w:ascii="Calibri" w:eastAsia="Calibri" w:hAnsi="Calibri" w:cs="Calibri"/>
                <w:b/>
                <w:sz w:val="22"/>
                <w:szCs w:val="22"/>
                <w:lang w:val="es-ES"/>
              </w:rPr>
            </w:pPr>
          </w:p>
        </w:tc>
        <w:tc>
          <w:tcPr>
            <w:tcW w:w="2158" w:type="dxa"/>
            <w:vMerge/>
            <w:vAlign w:val="center"/>
          </w:tcPr>
          <w:p w14:paraId="17CC55B0" w14:textId="77777777" w:rsidR="00720FC6" w:rsidRPr="008106BC" w:rsidRDefault="00720FC6" w:rsidP="00FC587A">
            <w:pPr>
              <w:spacing w:line="276" w:lineRule="auto"/>
              <w:jc w:val="center"/>
              <w:rPr>
                <w:rFonts w:cstheme="minorHAnsi"/>
                <w:i/>
                <w:iCs/>
                <w:sz w:val="22"/>
                <w:szCs w:val="22"/>
                <w:lang w:val="en-US"/>
              </w:rPr>
            </w:pPr>
          </w:p>
        </w:tc>
        <w:tc>
          <w:tcPr>
            <w:tcW w:w="2029" w:type="dxa"/>
            <w:vAlign w:val="center"/>
          </w:tcPr>
          <w:p w14:paraId="14FFFBD6" w14:textId="77777777" w:rsidR="00720FC6" w:rsidRPr="00F825D9" w:rsidRDefault="00720FC6" w:rsidP="00FC587A">
            <w:pPr>
              <w:spacing w:line="276" w:lineRule="auto"/>
              <w:jc w:val="center"/>
              <w:rPr>
                <w:rFonts w:cstheme="minorHAnsi"/>
                <w:i/>
                <w:iCs/>
                <w:sz w:val="22"/>
                <w:szCs w:val="22"/>
              </w:rPr>
            </w:pPr>
            <w:r w:rsidRPr="008106BC">
              <w:rPr>
                <w:rFonts w:cstheme="minorHAnsi"/>
                <w:sz w:val="22"/>
                <w:szCs w:val="22"/>
                <w:lang w:val="es-ES"/>
              </w:rPr>
              <w:t>Hay al menos una rama abierta</w:t>
            </w:r>
          </w:p>
        </w:tc>
        <w:tc>
          <w:tcPr>
            <w:tcW w:w="2055" w:type="dxa"/>
            <w:vAlign w:val="center"/>
          </w:tcPr>
          <w:p w14:paraId="3B6CEB61" w14:textId="77777777" w:rsidR="00720FC6" w:rsidRPr="008106BC" w:rsidRDefault="00720FC6" w:rsidP="00FC587A">
            <w:pPr>
              <w:spacing w:line="276" w:lineRule="auto"/>
              <w:jc w:val="center"/>
              <w:rPr>
                <w:rFonts w:cstheme="minorHAnsi"/>
                <w:i/>
                <w:iCs/>
                <w:sz w:val="22"/>
                <w:szCs w:val="22"/>
                <w:lang w:val="en-US"/>
              </w:rPr>
            </w:pPr>
            <m:oMath>
              <m:r>
                <w:rPr>
                  <w:rFonts w:ascii="Cambria Math" w:hAnsi="Cambria Math" w:cstheme="minorHAnsi"/>
                  <w:sz w:val="22"/>
                  <w:szCs w:val="22"/>
                  <w:lang w:val="es-ES"/>
                </w:rPr>
                <m:t>Δ</m:t>
              </m:r>
            </m:oMath>
            <w:r w:rsidRPr="008106BC">
              <w:rPr>
                <w:rFonts w:eastAsiaTheme="minorEastAsia" w:cstheme="minorHAnsi"/>
                <w:sz w:val="22"/>
                <w:szCs w:val="22"/>
                <w:lang w:val="es-ES"/>
              </w:rPr>
              <w:t xml:space="preserve"> </w:t>
            </w:r>
            <w:r>
              <w:rPr>
                <w:rFonts w:eastAsiaTheme="minorEastAsia" w:cstheme="minorHAnsi"/>
                <w:sz w:val="22"/>
                <w:szCs w:val="22"/>
                <w:lang w:val="es-ES"/>
              </w:rPr>
              <w:t>es inválido semánticamente</w:t>
            </w:r>
          </w:p>
        </w:tc>
      </w:tr>
      <w:tr w:rsidR="00720FC6" w:rsidRPr="008106BC" w14:paraId="6EB6ABEE" w14:textId="77777777" w:rsidTr="00FC587A">
        <w:trPr>
          <w:trHeight w:val="90"/>
          <w:jc w:val="center"/>
        </w:trPr>
        <w:tc>
          <w:tcPr>
            <w:tcW w:w="1834" w:type="dxa"/>
            <w:vMerge w:val="restart"/>
            <w:vAlign w:val="center"/>
          </w:tcPr>
          <w:p w14:paraId="6800D5BE"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es tautológica</w:t>
            </w:r>
            <w:r>
              <w:rPr>
                <w:rFonts w:cstheme="minorHAnsi"/>
                <w:sz w:val="22"/>
                <w:szCs w:val="22"/>
                <w:lang w:val="es-ES"/>
              </w:rPr>
              <w:t xml:space="preserve"> o no</w:t>
            </w:r>
            <w:r w:rsidRPr="008106BC">
              <w:rPr>
                <w:rFonts w:cstheme="minorHAnsi"/>
                <w:sz w:val="22"/>
                <w:szCs w:val="22"/>
                <w:lang w:val="es-ES"/>
              </w:rPr>
              <w:t>?</w:t>
            </w:r>
          </w:p>
        </w:tc>
        <w:tc>
          <w:tcPr>
            <w:tcW w:w="2697" w:type="dxa"/>
            <w:vMerge w:val="restart"/>
            <w:vAlign w:val="center"/>
          </w:tcPr>
          <w:p w14:paraId="0314C8C6" w14:textId="77777777" w:rsidR="00720FC6" w:rsidRPr="00613D02" w:rsidRDefault="00720FC6" w:rsidP="00FC587A">
            <w:pPr>
              <w:spacing w:line="276" w:lineRule="auto"/>
              <w:jc w:val="center"/>
              <w:rPr>
                <w:rFonts w:cstheme="minorHAnsi"/>
                <w:b/>
                <w:bCs/>
                <w:sz w:val="22"/>
                <w:szCs w:val="22"/>
                <w:lang w:val="es-ES"/>
              </w:rPr>
            </w:pP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no es tautológica:</w:t>
            </w:r>
          </w:p>
          <w:p w14:paraId="4F66F2E0" w14:textId="77777777" w:rsidR="00720FC6" w:rsidRPr="00613D02" w:rsidRDefault="00720FC6" w:rsidP="00FC587A">
            <w:pPr>
              <w:spacing w:line="276" w:lineRule="auto"/>
              <w:jc w:val="center"/>
              <w:rPr>
                <w:rFonts w:eastAsia="Calibri"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F</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ϕ</m:t>
              </m:r>
            </m:oMath>
          </w:p>
        </w:tc>
        <w:tc>
          <w:tcPr>
            <w:tcW w:w="2158" w:type="dxa"/>
            <w:vMerge w:val="restart"/>
            <w:vAlign w:val="center"/>
          </w:tcPr>
          <w:p w14:paraId="3B8055E4" w14:textId="77777777" w:rsidR="00720FC6" w:rsidRPr="008106BC" w:rsidRDefault="00720FC6" w:rsidP="00FC587A">
            <w:pPr>
              <w:spacing w:line="276" w:lineRule="auto"/>
              <w:jc w:val="center"/>
              <w:rPr>
                <w:rFonts w:cstheme="minorHAnsi"/>
                <w:i/>
                <w:iCs/>
                <w:sz w:val="22"/>
                <w:szCs w:val="22"/>
                <w:lang w:val="en-US"/>
              </w:rPr>
            </w:pPr>
            <w:r w:rsidRPr="008106BC">
              <w:rPr>
                <w:rFonts w:cstheme="minorHAnsi"/>
                <w:i/>
                <w:iCs/>
                <w:sz w:val="22"/>
                <w:szCs w:val="22"/>
                <w:lang w:val="es-ES"/>
              </w:rPr>
              <w:t xml:space="preserve">F </w:t>
            </w:r>
            <m:oMath>
              <m:r>
                <w:rPr>
                  <w:rFonts w:ascii="Cambria Math" w:hAnsi="Cambria Math" w:cstheme="minorHAnsi"/>
                  <w:sz w:val="22"/>
                  <w:szCs w:val="22"/>
                  <w:lang w:val="es-ES"/>
                </w:rPr>
                <m:t>ϕ</m:t>
              </m:r>
            </m:oMath>
          </w:p>
        </w:tc>
        <w:tc>
          <w:tcPr>
            <w:tcW w:w="2029" w:type="dxa"/>
            <w:vAlign w:val="center"/>
          </w:tcPr>
          <w:p w14:paraId="456BE67E"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Todas las ramas se cierran</w:t>
            </w:r>
          </w:p>
        </w:tc>
        <w:tc>
          <w:tcPr>
            <w:tcW w:w="2055" w:type="dxa"/>
            <w:vAlign w:val="center"/>
          </w:tcPr>
          <w:p w14:paraId="5776415F"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es tautológica</w:t>
            </w:r>
          </w:p>
        </w:tc>
      </w:tr>
      <w:tr w:rsidR="00720FC6" w:rsidRPr="008106BC" w14:paraId="440C8FEE" w14:textId="77777777" w:rsidTr="00FC587A">
        <w:trPr>
          <w:trHeight w:val="90"/>
          <w:jc w:val="center"/>
        </w:trPr>
        <w:tc>
          <w:tcPr>
            <w:tcW w:w="1834" w:type="dxa"/>
            <w:vMerge/>
            <w:vAlign w:val="center"/>
          </w:tcPr>
          <w:p w14:paraId="70EEC22B" w14:textId="77777777" w:rsidR="00720FC6" w:rsidRPr="008106BC" w:rsidRDefault="00720FC6" w:rsidP="00FC587A">
            <w:pPr>
              <w:spacing w:line="276" w:lineRule="auto"/>
              <w:jc w:val="center"/>
              <w:rPr>
                <w:rFonts w:cstheme="minorHAnsi"/>
                <w:sz w:val="22"/>
                <w:szCs w:val="22"/>
                <w:lang w:val="es-ES"/>
              </w:rPr>
            </w:pPr>
          </w:p>
        </w:tc>
        <w:tc>
          <w:tcPr>
            <w:tcW w:w="2697" w:type="dxa"/>
            <w:vMerge/>
            <w:vAlign w:val="center"/>
          </w:tcPr>
          <w:p w14:paraId="129BDD71" w14:textId="77777777" w:rsidR="00720FC6" w:rsidRDefault="00720FC6" w:rsidP="00FC587A">
            <w:pPr>
              <w:spacing w:line="276" w:lineRule="auto"/>
              <w:jc w:val="center"/>
              <w:rPr>
                <w:rFonts w:ascii="Calibri" w:eastAsia="Calibri" w:hAnsi="Calibri" w:cs="Calibri"/>
                <w:b/>
                <w:sz w:val="22"/>
                <w:szCs w:val="22"/>
                <w:lang w:val="es-ES"/>
              </w:rPr>
            </w:pPr>
          </w:p>
        </w:tc>
        <w:tc>
          <w:tcPr>
            <w:tcW w:w="2158" w:type="dxa"/>
            <w:vMerge/>
            <w:vAlign w:val="center"/>
          </w:tcPr>
          <w:p w14:paraId="008AE83C" w14:textId="77777777" w:rsidR="00720FC6" w:rsidRPr="008106BC" w:rsidRDefault="00720FC6" w:rsidP="00FC587A">
            <w:pPr>
              <w:spacing w:line="276" w:lineRule="auto"/>
              <w:jc w:val="center"/>
              <w:rPr>
                <w:rFonts w:cstheme="minorHAnsi"/>
                <w:i/>
                <w:iCs/>
                <w:sz w:val="22"/>
                <w:szCs w:val="22"/>
                <w:lang w:val="es-ES"/>
              </w:rPr>
            </w:pPr>
          </w:p>
        </w:tc>
        <w:tc>
          <w:tcPr>
            <w:tcW w:w="2029" w:type="dxa"/>
            <w:vAlign w:val="center"/>
          </w:tcPr>
          <w:p w14:paraId="6BFBF167"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Hay al menos una rama abierta</w:t>
            </w:r>
          </w:p>
        </w:tc>
        <w:tc>
          <w:tcPr>
            <w:tcW w:w="2055" w:type="dxa"/>
            <w:vAlign w:val="center"/>
          </w:tcPr>
          <w:p w14:paraId="3B68F1AF"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no es tautológica</w:t>
            </w:r>
          </w:p>
        </w:tc>
      </w:tr>
      <w:tr w:rsidR="00720FC6" w:rsidRPr="008106BC" w14:paraId="0C599B92" w14:textId="77777777" w:rsidTr="00FC587A">
        <w:trPr>
          <w:trHeight w:val="309"/>
          <w:jc w:val="center"/>
        </w:trPr>
        <w:tc>
          <w:tcPr>
            <w:tcW w:w="1834" w:type="dxa"/>
            <w:vMerge w:val="restart"/>
            <w:vAlign w:val="center"/>
          </w:tcPr>
          <w:p w14:paraId="30FA70A2"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tc>
        <w:tc>
          <w:tcPr>
            <w:tcW w:w="2697" w:type="dxa"/>
            <w:vMerge w:val="restart"/>
            <w:vAlign w:val="center"/>
          </w:tcPr>
          <w:p w14:paraId="12BFC228" w14:textId="77777777" w:rsidR="00720FC6" w:rsidRPr="00613D02" w:rsidRDefault="00720FC6" w:rsidP="00FC587A">
            <w:pPr>
              <w:spacing w:line="276" w:lineRule="auto"/>
              <w:jc w:val="center"/>
              <w:rPr>
                <w:rFonts w:eastAsiaTheme="minorEastAsia" w:cstheme="minorHAnsi"/>
                <w:b/>
                <w:bCs/>
                <w:sz w:val="22"/>
                <w:szCs w:val="22"/>
                <w:lang w:val="es-ES"/>
              </w:rPr>
            </w:pPr>
            <m:oMath>
              <m:r>
                <m:rPr>
                  <m:sty m:val="bi"/>
                </m:rPr>
                <w:rPr>
                  <w:rFonts w:ascii="Cambria Math" w:hAnsi="Cambria Math" w:cstheme="minorHAnsi"/>
                  <w:sz w:val="22"/>
                  <w:szCs w:val="22"/>
                  <w:lang w:val="es-ES"/>
                </w:rPr>
                <m:t>ϕ</m:t>
              </m:r>
            </m:oMath>
            <w:r w:rsidRPr="00613D02">
              <w:rPr>
                <w:rFonts w:cstheme="minorHAnsi"/>
                <w:b/>
                <w:bCs/>
                <w:i/>
                <w:iCs/>
                <w:sz w:val="22"/>
                <w:szCs w:val="22"/>
                <w:lang w:val="es-ES"/>
              </w:rPr>
              <w:t xml:space="preserve"> </w:t>
            </w:r>
            <w:r w:rsidRPr="00613D02">
              <w:rPr>
                <w:rFonts w:cstheme="minorHAnsi"/>
                <w:b/>
                <w:bCs/>
                <w:sz w:val="22"/>
                <w:szCs w:val="22"/>
                <w:lang w:val="es-ES"/>
              </w:rPr>
              <w:t xml:space="preserve">no implica a </w:t>
            </w:r>
            <m:oMath>
              <m:r>
                <m:rPr>
                  <m:sty m:val="bi"/>
                </m:rPr>
                <w:rPr>
                  <w:rFonts w:ascii="Cambria Math" w:hAnsi="Cambria Math" w:cstheme="minorHAnsi"/>
                  <w:sz w:val="22"/>
                  <w:szCs w:val="22"/>
                  <w:lang w:val="es-ES"/>
                </w:rPr>
                <m:t>ψ</m:t>
              </m:r>
            </m:oMath>
            <w:r w:rsidRPr="00613D02">
              <w:rPr>
                <w:rFonts w:eastAsiaTheme="minorEastAsia" w:cstheme="minorHAnsi"/>
                <w:b/>
                <w:bCs/>
                <w:sz w:val="22"/>
                <w:szCs w:val="22"/>
                <w:lang w:val="es-ES"/>
              </w:rPr>
              <w:t>:</w:t>
            </w:r>
          </w:p>
          <w:p w14:paraId="6188410F"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el valor </w:t>
            </w:r>
            <w:r w:rsidRPr="00613D02">
              <w:rPr>
                <w:rFonts w:eastAsiaTheme="minorEastAsia" w:cstheme="minorHAnsi"/>
                <w:b/>
                <w:bCs/>
                <w:i/>
                <w:iCs/>
                <w:sz w:val="22"/>
                <w:szCs w:val="22"/>
                <w:lang w:val="es-ES"/>
              </w:rPr>
              <w:t>V</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y </w:t>
            </w:r>
            <w:r w:rsidRPr="00613D02">
              <w:rPr>
                <w:rFonts w:eastAsiaTheme="minorEastAsia" w:cstheme="minorHAnsi"/>
                <w:b/>
                <w:bCs/>
                <w:i/>
                <w:iCs/>
                <w:sz w:val="22"/>
                <w:szCs w:val="22"/>
                <w:lang w:val="es-ES"/>
              </w:rPr>
              <w:t>F</w:t>
            </w:r>
            <w:r w:rsidRPr="00613D02">
              <w:rPr>
                <w:rFonts w:eastAsiaTheme="minorEastAsia" w:cstheme="minorHAnsi"/>
                <w:b/>
                <w:bCs/>
                <w:sz w:val="22"/>
                <w:szCs w:val="22"/>
                <w:lang w:val="es-ES"/>
              </w:rPr>
              <w:t xml:space="preserve"> a </w:t>
            </w:r>
            <m:oMath>
              <m:r>
                <m:rPr>
                  <m:sty m:val="bi"/>
                </m:rPr>
                <w:rPr>
                  <w:rFonts w:ascii="Cambria Math" w:hAnsi="Cambria Math" w:cstheme="minorHAnsi"/>
                  <w:sz w:val="22"/>
                  <w:szCs w:val="22"/>
                  <w:lang w:val="es-ES"/>
                </w:rPr>
                <m:t>ψ</m:t>
              </m:r>
            </m:oMath>
          </w:p>
        </w:tc>
        <w:tc>
          <w:tcPr>
            <w:tcW w:w="2158" w:type="dxa"/>
            <w:vMerge w:val="restart"/>
            <w:vAlign w:val="center"/>
          </w:tcPr>
          <w:p w14:paraId="4334D60F"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p>
          <w:p w14:paraId="5D04CFB8"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ψ</m:t>
              </m:r>
            </m:oMath>
          </w:p>
        </w:tc>
        <w:tc>
          <w:tcPr>
            <w:tcW w:w="2029" w:type="dxa"/>
            <w:vAlign w:val="center"/>
          </w:tcPr>
          <w:p w14:paraId="1CA1B09E"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sz w:val="22"/>
                <w:szCs w:val="22"/>
                <w:lang w:val="es-ES"/>
              </w:rPr>
              <w:t>Todas las ramas se cierran</w:t>
            </w:r>
          </w:p>
        </w:tc>
        <w:tc>
          <w:tcPr>
            <w:tcW w:w="2055" w:type="dxa"/>
            <w:vAlign w:val="center"/>
          </w:tcPr>
          <w:p w14:paraId="02017106" w14:textId="77777777" w:rsidR="00720FC6" w:rsidRPr="008106BC" w:rsidRDefault="00720FC6" w:rsidP="00FC587A">
            <w:pPr>
              <w:spacing w:line="276" w:lineRule="auto"/>
              <w:jc w:val="center"/>
              <w:rPr>
                <w:rFonts w:cstheme="minorHAnsi"/>
                <w:i/>
                <w:i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implica a </w:t>
            </w:r>
            <m:oMath>
              <m:r>
                <w:rPr>
                  <w:rFonts w:ascii="Cambria Math" w:hAnsi="Cambria Math" w:cstheme="minorHAnsi"/>
                  <w:sz w:val="22"/>
                  <w:szCs w:val="22"/>
                  <w:lang w:val="es-ES"/>
                </w:rPr>
                <m:t>ψ</m:t>
              </m:r>
            </m:oMath>
          </w:p>
        </w:tc>
      </w:tr>
      <w:tr w:rsidR="00720FC6" w:rsidRPr="008106BC" w14:paraId="261D04D2" w14:textId="77777777" w:rsidTr="00FC587A">
        <w:trPr>
          <w:trHeight w:val="309"/>
          <w:jc w:val="center"/>
        </w:trPr>
        <w:tc>
          <w:tcPr>
            <w:tcW w:w="1834" w:type="dxa"/>
            <w:vMerge/>
            <w:vAlign w:val="center"/>
          </w:tcPr>
          <w:p w14:paraId="64B1DFD8" w14:textId="77777777" w:rsidR="00720FC6" w:rsidRPr="008106BC" w:rsidRDefault="00720FC6" w:rsidP="00FC587A">
            <w:pPr>
              <w:spacing w:line="276" w:lineRule="auto"/>
              <w:jc w:val="center"/>
              <w:rPr>
                <w:rFonts w:cstheme="minorHAnsi"/>
                <w:sz w:val="22"/>
                <w:szCs w:val="22"/>
                <w:lang w:val="es-ES"/>
              </w:rPr>
            </w:pPr>
          </w:p>
        </w:tc>
        <w:tc>
          <w:tcPr>
            <w:tcW w:w="2697" w:type="dxa"/>
            <w:vMerge/>
            <w:vAlign w:val="center"/>
          </w:tcPr>
          <w:p w14:paraId="16E54DF5" w14:textId="77777777" w:rsidR="00720FC6" w:rsidRPr="008106BC" w:rsidRDefault="00720FC6" w:rsidP="00FC587A">
            <w:pPr>
              <w:spacing w:line="276" w:lineRule="auto"/>
              <w:jc w:val="center"/>
              <w:rPr>
                <w:rFonts w:cstheme="minorHAnsi"/>
                <w:sz w:val="22"/>
                <w:szCs w:val="22"/>
                <w:lang w:val="es-ES"/>
              </w:rPr>
            </w:pPr>
          </w:p>
        </w:tc>
        <w:tc>
          <w:tcPr>
            <w:tcW w:w="2158" w:type="dxa"/>
            <w:vMerge/>
            <w:vAlign w:val="center"/>
          </w:tcPr>
          <w:p w14:paraId="75EC7B27" w14:textId="77777777" w:rsidR="00720FC6" w:rsidRPr="008106BC" w:rsidRDefault="00720FC6" w:rsidP="00FC587A">
            <w:pPr>
              <w:spacing w:line="276" w:lineRule="auto"/>
              <w:jc w:val="center"/>
              <w:rPr>
                <w:rFonts w:cstheme="minorHAnsi"/>
                <w:sz w:val="22"/>
                <w:szCs w:val="22"/>
                <w:lang w:val="es-ES"/>
              </w:rPr>
            </w:pPr>
          </w:p>
        </w:tc>
        <w:tc>
          <w:tcPr>
            <w:tcW w:w="2029" w:type="dxa"/>
            <w:vAlign w:val="center"/>
          </w:tcPr>
          <w:p w14:paraId="0C3D8E7E"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Hay al menos una rama abierta</w:t>
            </w:r>
          </w:p>
        </w:tc>
        <w:tc>
          <w:tcPr>
            <w:tcW w:w="2055" w:type="dxa"/>
            <w:vAlign w:val="center"/>
          </w:tcPr>
          <w:p w14:paraId="30902D0C"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no implica a </w:t>
            </w:r>
            <m:oMath>
              <m:r>
                <w:rPr>
                  <w:rFonts w:ascii="Cambria Math" w:hAnsi="Cambria Math" w:cstheme="minorHAnsi"/>
                  <w:sz w:val="22"/>
                  <w:szCs w:val="22"/>
                  <w:lang w:val="es-ES"/>
                </w:rPr>
                <m:t>ψ</m:t>
              </m:r>
            </m:oMath>
          </w:p>
        </w:tc>
      </w:tr>
      <w:tr w:rsidR="00720FC6" w:rsidRPr="008106BC" w14:paraId="1D975D53" w14:textId="77777777" w:rsidTr="00FC587A">
        <w:trPr>
          <w:trHeight w:val="309"/>
          <w:jc w:val="center"/>
        </w:trPr>
        <w:tc>
          <w:tcPr>
            <w:tcW w:w="1834" w:type="dxa"/>
            <w:vMerge w:val="restart"/>
            <w:vAlign w:val="center"/>
          </w:tcPr>
          <w:p w14:paraId="424EAF80" w14:textId="77777777" w:rsidR="00720FC6" w:rsidRPr="008106BC" w:rsidRDefault="00720FC6" w:rsidP="00FC587A">
            <w:pPr>
              <w:spacing w:line="276" w:lineRule="auto"/>
              <w:jc w:val="center"/>
              <w:rPr>
                <w:rFonts w:cstheme="minorHAnsi"/>
                <w:sz w:val="22"/>
                <w:szCs w:val="22"/>
                <w:lang w:val="es-ES"/>
              </w:rPr>
            </w:pPr>
            <w:r w:rsidRPr="008106BC">
              <w:rPr>
                <w:rFonts w:cstheme="minorHAnsi"/>
                <w:sz w:val="22"/>
                <w:szCs w:val="22"/>
                <w:lang w:val="es-ES"/>
              </w:rPr>
              <w:t>¿</w:t>
            </w: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Pr>
                <w:rFonts w:eastAsiaTheme="minorEastAsia" w:cstheme="minorHAnsi"/>
                <w:sz w:val="22"/>
                <w:szCs w:val="22"/>
                <w:lang w:val="es-ES"/>
              </w:rPr>
              <w:t xml:space="preserve"> o no</w:t>
            </w:r>
            <w:r w:rsidRPr="008106BC">
              <w:rPr>
                <w:rFonts w:cstheme="minorHAnsi"/>
                <w:sz w:val="22"/>
                <w:szCs w:val="22"/>
                <w:lang w:val="es-ES"/>
              </w:rPr>
              <w:t>?</w:t>
            </w:r>
          </w:p>
        </w:tc>
        <w:tc>
          <w:tcPr>
            <w:tcW w:w="2697" w:type="dxa"/>
            <w:vMerge w:val="restart"/>
            <w:vAlign w:val="center"/>
          </w:tcPr>
          <w:p w14:paraId="5FAF98B7" w14:textId="77777777" w:rsidR="00720FC6" w:rsidRPr="008106BC" w:rsidRDefault="00720FC6" w:rsidP="00FC587A">
            <w:pPr>
              <w:spacing w:line="276" w:lineRule="auto"/>
              <w:jc w:val="center"/>
              <w:rPr>
                <w:rFonts w:eastAsiaTheme="minorEastAsia" w:cstheme="minorHAnsi"/>
                <w:sz w:val="22"/>
                <w:szCs w:val="22"/>
                <w:lang w:val="es-ES"/>
              </w:rPr>
            </w:pPr>
            <m:oMath>
              <m:r>
                <m:rPr>
                  <m:sty m:val="bi"/>
                </m:rPr>
                <w:rPr>
                  <w:rFonts w:ascii="Cambria Math" w:hAnsi="Cambria Math" w:cstheme="minorHAnsi"/>
                  <w:sz w:val="22"/>
                  <w:szCs w:val="22"/>
                  <w:lang w:val="es-ES"/>
                </w:rPr>
                <m:t>ϕ</m:t>
              </m:r>
            </m:oMath>
            <w:r w:rsidRPr="00613D02">
              <w:rPr>
                <w:rFonts w:cstheme="minorHAnsi"/>
                <w:b/>
                <w:bCs/>
                <w:i/>
                <w:iCs/>
                <w:sz w:val="22"/>
                <w:szCs w:val="22"/>
                <w:lang w:val="es-ES"/>
              </w:rPr>
              <w:t xml:space="preserve"> </w:t>
            </w:r>
            <w:r w:rsidRPr="00613D02">
              <w:rPr>
                <w:rFonts w:cstheme="minorHAnsi"/>
                <w:b/>
                <w:bCs/>
                <w:sz w:val="22"/>
                <w:szCs w:val="22"/>
                <w:lang w:val="es-ES"/>
              </w:rPr>
              <w:t xml:space="preserve">no equivale a </w:t>
            </w:r>
            <m:oMath>
              <m:r>
                <m:rPr>
                  <m:sty m:val="bi"/>
                </m:rPr>
                <w:rPr>
                  <w:rFonts w:ascii="Cambria Math" w:hAnsi="Cambria Math" w:cstheme="minorHAnsi"/>
                  <w:sz w:val="22"/>
                  <w:szCs w:val="22"/>
                  <w:lang w:val="es-ES"/>
                </w:rPr>
                <m:t>ψ</m:t>
              </m:r>
            </m:oMath>
            <w:r w:rsidRPr="008106BC">
              <w:rPr>
                <w:rFonts w:eastAsiaTheme="minorEastAsia" w:cstheme="minorHAnsi"/>
                <w:sz w:val="22"/>
                <w:szCs w:val="22"/>
                <w:lang w:val="es-ES"/>
              </w:rPr>
              <w:t>:</w:t>
            </w:r>
          </w:p>
          <w:p w14:paraId="6E828ECD" w14:textId="77777777" w:rsidR="00720FC6" w:rsidRPr="00613D02" w:rsidRDefault="00720FC6" w:rsidP="00FC587A">
            <w:pPr>
              <w:spacing w:line="276" w:lineRule="auto"/>
              <w:jc w:val="center"/>
              <w:rPr>
                <w:rFonts w:cstheme="minorHAnsi"/>
                <w:b/>
                <w:bCs/>
                <w:sz w:val="22"/>
                <w:szCs w:val="22"/>
                <w:lang w:val="es-ES"/>
              </w:rPr>
            </w:pPr>
            <w:r w:rsidRPr="00613D02">
              <w:rPr>
                <w:rFonts w:eastAsiaTheme="minorEastAsia" w:cstheme="minorHAnsi"/>
                <w:b/>
                <w:bCs/>
                <w:sz w:val="22"/>
                <w:szCs w:val="22"/>
                <w:lang w:val="es-ES"/>
              </w:rPr>
              <w:t xml:space="preserve">alguna estructura </w:t>
            </w:r>
            <w:r w:rsidRPr="00613D02">
              <w:rPr>
                <w:rFonts w:eastAsiaTheme="minorEastAsia" w:cstheme="minorHAnsi"/>
                <w:b/>
                <w:bCs/>
                <w:i/>
                <w:iCs/>
                <w:sz w:val="22"/>
                <w:szCs w:val="22"/>
                <w:lang w:val="es-ES"/>
              </w:rPr>
              <w:t xml:space="preserve">U </w:t>
            </w:r>
            <w:r w:rsidRPr="00613D02">
              <w:rPr>
                <w:rFonts w:eastAsiaTheme="minorEastAsia" w:cstheme="minorHAnsi"/>
                <w:b/>
                <w:bCs/>
                <w:sz w:val="22"/>
                <w:szCs w:val="22"/>
                <w:lang w:val="es-ES"/>
              </w:rPr>
              <w:t xml:space="preserve">da valores distintos a </w:t>
            </w:r>
            <m:oMath>
              <m:r>
                <m:rPr>
                  <m:sty m:val="bi"/>
                </m:rPr>
                <w:rPr>
                  <w:rFonts w:ascii="Cambria Math" w:hAnsi="Cambria Math" w:cstheme="minorHAnsi"/>
                  <w:sz w:val="22"/>
                  <w:szCs w:val="22"/>
                  <w:lang w:val="es-ES"/>
                </w:rPr>
                <m:t>ϕ</m:t>
              </m:r>
            </m:oMath>
            <w:r w:rsidRPr="00613D02">
              <w:rPr>
                <w:rFonts w:eastAsiaTheme="minorEastAsia" w:cstheme="minorHAnsi"/>
                <w:b/>
                <w:bCs/>
                <w:sz w:val="22"/>
                <w:szCs w:val="22"/>
                <w:lang w:val="es-ES"/>
              </w:rPr>
              <w:t xml:space="preserve"> y </w:t>
            </w:r>
            <m:oMath>
              <m:r>
                <m:rPr>
                  <m:sty m:val="bi"/>
                </m:rPr>
                <w:rPr>
                  <w:rFonts w:ascii="Cambria Math" w:hAnsi="Cambria Math" w:cstheme="minorHAnsi"/>
                  <w:sz w:val="22"/>
                  <w:szCs w:val="22"/>
                  <w:lang w:val="es-ES"/>
                </w:rPr>
                <m:t>ψ</m:t>
              </m:r>
            </m:oMath>
          </w:p>
        </w:tc>
        <w:tc>
          <w:tcPr>
            <w:tcW w:w="2158" w:type="dxa"/>
            <w:vMerge w:val="restart"/>
            <w:vAlign w:val="center"/>
          </w:tcPr>
          <w:p w14:paraId="21AD4503" w14:textId="77777777" w:rsidR="00720FC6" w:rsidRPr="00613D02" w:rsidRDefault="00720FC6" w:rsidP="00FC587A">
            <w:pPr>
              <w:spacing w:line="276" w:lineRule="auto"/>
              <w:jc w:val="center"/>
              <w:rPr>
                <w:rFonts w:cstheme="minorHAnsi"/>
                <w:b/>
                <w:bCs/>
                <w:sz w:val="22"/>
                <w:szCs w:val="22"/>
                <w:lang w:val="es-ES"/>
              </w:rPr>
            </w:pPr>
            <w:r w:rsidRPr="00613D02">
              <w:rPr>
                <w:rFonts w:cstheme="minorHAnsi"/>
                <w:b/>
                <w:bCs/>
                <w:sz w:val="22"/>
                <w:szCs w:val="22"/>
                <w:lang w:val="es-ES"/>
              </w:rPr>
              <w:t>Dos árboles</w:t>
            </w:r>
          </w:p>
          <w:tbl>
            <w:tblPr>
              <w:tblStyle w:val="TableGrid"/>
              <w:tblW w:w="1388" w:type="dxa"/>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89"/>
              <w:gridCol w:w="699"/>
            </w:tblGrid>
            <w:tr w:rsidR="00720FC6" w:rsidRPr="008106BC" w14:paraId="0BB6569B" w14:textId="77777777" w:rsidTr="00FC587A">
              <w:trPr>
                <w:trHeight w:val="157"/>
                <w:jc w:val="center"/>
              </w:trPr>
              <w:tc>
                <w:tcPr>
                  <w:tcW w:w="689" w:type="dxa"/>
                </w:tcPr>
                <w:p w14:paraId="0F3D455B"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ϕ</m:t>
                    </m:r>
                  </m:oMath>
                </w:p>
              </w:tc>
              <w:tc>
                <w:tcPr>
                  <w:tcW w:w="699" w:type="dxa"/>
                </w:tcPr>
                <w:p w14:paraId="3C9A6F8D"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ϕ</m:t>
                    </m:r>
                  </m:oMath>
                </w:p>
              </w:tc>
            </w:tr>
            <w:tr w:rsidR="00720FC6" w:rsidRPr="008106BC" w14:paraId="0CE4F91B" w14:textId="77777777" w:rsidTr="00FC587A">
              <w:trPr>
                <w:trHeight w:val="157"/>
                <w:jc w:val="center"/>
              </w:trPr>
              <w:tc>
                <w:tcPr>
                  <w:tcW w:w="689" w:type="dxa"/>
                </w:tcPr>
                <w:p w14:paraId="6D253EBD"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F </w:t>
                  </w:r>
                  <m:oMath>
                    <m:r>
                      <w:rPr>
                        <w:rFonts w:ascii="Cambria Math" w:hAnsi="Cambria Math" w:cstheme="minorHAnsi"/>
                        <w:sz w:val="22"/>
                        <w:szCs w:val="22"/>
                        <w:lang w:val="es-ES"/>
                      </w:rPr>
                      <m:t>ψ</m:t>
                    </m:r>
                  </m:oMath>
                </w:p>
              </w:tc>
              <w:tc>
                <w:tcPr>
                  <w:tcW w:w="699" w:type="dxa"/>
                </w:tcPr>
                <w:p w14:paraId="48E4CEF9" w14:textId="77777777" w:rsidR="00720FC6" w:rsidRPr="008106BC" w:rsidRDefault="00720FC6" w:rsidP="00FC587A">
                  <w:pPr>
                    <w:spacing w:line="276" w:lineRule="auto"/>
                    <w:jc w:val="center"/>
                    <w:rPr>
                      <w:rFonts w:cstheme="minorHAnsi"/>
                      <w:i/>
                      <w:iCs/>
                      <w:sz w:val="22"/>
                      <w:szCs w:val="22"/>
                      <w:lang w:val="es-ES"/>
                    </w:rPr>
                  </w:pPr>
                  <w:r w:rsidRPr="008106BC">
                    <w:rPr>
                      <w:rFonts w:cstheme="minorHAnsi"/>
                      <w:i/>
                      <w:iCs/>
                      <w:sz w:val="22"/>
                      <w:szCs w:val="22"/>
                      <w:lang w:val="es-ES"/>
                    </w:rPr>
                    <w:t xml:space="preserve">V </w:t>
                  </w:r>
                  <m:oMath>
                    <m:r>
                      <w:rPr>
                        <w:rFonts w:ascii="Cambria Math" w:hAnsi="Cambria Math" w:cstheme="minorHAnsi"/>
                        <w:sz w:val="22"/>
                        <w:szCs w:val="22"/>
                        <w:lang w:val="es-ES"/>
                      </w:rPr>
                      <m:t>ψ</m:t>
                    </m:r>
                  </m:oMath>
                </w:p>
              </w:tc>
            </w:tr>
          </w:tbl>
          <w:p w14:paraId="473541B2" w14:textId="77777777" w:rsidR="00720FC6" w:rsidRPr="008106BC" w:rsidRDefault="00720FC6" w:rsidP="00FC587A">
            <w:pPr>
              <w:spacing w:line="276" w:lineRule="auto"/>
              <w:jc w:val="center"/>
              <w:rPr>
                <w:rFonts w:cstheme="minorHAnsi"/>
                <w:i/>
                <w:iCs/>
                <w:sz w:val="22"/>
                <w:szCs w:val="22"/>
                <w:lang w:val="es-ES"/>
              </w:rPr>
            </w:pPr>
          </w:p>
        </w:tc>
        <w:tc>
          <w:tcPr>
            <w:tcW w:w="2029" w:type="dxa"/>
            <w:vAlign w:val="center"/>
          </w:tcPr>
          <w:p w14:paraId="61262F0A" w14:textId="77777777" w:rsidR="00720FC6" w:rsidRPr="00613D02" w:rsidRDefault="00720FC6" w:rsidP="00FC587A">
            <w:pPr>
              <w:spacing w:line="276" w:lineRule="auto"/>
              <w:jc w:val="center"/>
              <w:rPr>
                <w:rFonts w:cstheme="minorHAnsi"/>
                <w:b/>
                <w:bCs/>
                <w:sz w:val="22"/>
                <w:szCs w:val="22"/>
                <w:lang w:val="es-ES"/>
              </w:rPr>
            </w:pPr>
            <w:r w:rsidRPr="00B56E21">
              <w:rPr>
                <w:rFonts w:cstheme="minorHAnsi"/>
                <w:sz w:val="22"/>
                <w:szCs w:val="22"/>
                <w:lang w:val="es-ES"/>
              </w:rPr>
              <w:t>Todas las ramas de ambos árboles se cierran</w:t>
            </w:r>
          </w:p>
        </w:tc>
        <w:tc>
          <w:tcPr>
            <w:tcW w:w="2055" w:type="dxa"/>
            <w:vAlign w:val="center"/>
          </w:tcPr>
          <w:p w14:paraId="10E7899F" w14:textId="77777777" w:rsidR="00720FC6" w:rsidRPr="00613D02" w:rsidRDefault="00720FC6" w:rsidP="00FC587A">
            <w:pPr>
              <w:spacing w:line="276" w:lineRule="auto"/>
              <w:jc w:val="center"/>
              <w:rPr>
                <w:rFonts w:cstheme="minorHAnsi"/>
                <w:b/>
                <w:bCs/>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equivale a </w:t>
            </w:r>
            <m:oMath>
              <m:r>
                <w:rPr>
                  <w:rFonts w:ascii="Cambria Math" w:hAnsi="Cambria Math" w:cstheme="minorHAnsi"/>
                  <w:sz w:val="22"/>
                  <w:szCs w:val="22"/>
                  <w:lang w:val="es-ES"/>
                </w:rPr>
                <m:t>ψ</m:t>
              </m:r>
            </m:oMath>
            <w:r w:rsidRPr="008106BC">
              <w:rPr>
                <w:rFonts w:cstheme="minorHAnsi"/>
                <w:i/>
                <w:iCs/>
                <w:sz w:val="22"/>
                <w:szCs w:val="22"/>
                <w:lang w:val="es-ES"/>
              </w:rPr>
              <w:t xml:space="preserve"> </w:t>
            </w:r>
          </w:p>
        </w:tc>
      </w:tr>
      <w:tr w:rsidR="00720FC6" w:rsidRPr="008106BC" w14:paraId="53B72D91" w14:textId="77777777" w:rsidTr="00FC587A">
        <w:trPr>
          <w:trHeight w:val="309"/>
          <w:jc w:val="center"/>
        </w:trPr>
        <w:tc>
          <w:tcPr>
            <w:tcW w:w="1834" w:type="dxa"/>
            <w:vMerge/>
          </w:tcPr>
          <w:p w14:paraId="52E3F458" w14:textId="77777777" w:rsidR="00720FC6" w:rsidRPr="008106BC" w:rsidRDefault="00720FC6" w:rsidP="00FC587A">
            <w:pPr>
              <w:spacing w:line="276" w:lineRule="auto"/>
              <w:jc w:val="center"/>
              <w:rPr>
                <w:rFonts w:cstheme="minorHAnsi"/>
                <w:sz w:val="22"/>
                <w:szCs w:val="22"/>
                <w:lang w:val="es-ES"/>
              </w:rPr>
            </w:pPr>
          </w:p>
        </w:tc>
        <w:tc>
          <w:tcPr>
            <w:tcW w:w="2697" w:type="dxa"/>
            <w:vMerge/>
          </w:tcPr>
          <w:p w14:paraId="0E21C0D8" w14:textId="77777777" w:rsidR="00720FC6" w:rsidRPr="008106BC" w:rsidRDefault="00720FC6" w:rsidP="00FC587A">
            <w:pPr>
              <w:spacing w:line="276" w:lineRule="auto"/>
              <w:jc w:val="center"/>
              <w:rPr>
                <w:rFonts w:cstheme="minorHAnsi"/>
                <w:sz w:val="22"/>
                <w:szCs w:val="22"/>
                <w:lang w:val="es-ES"/>
              </w:rPr>
            </w:pPr>
          </w:p>
        </w:tc>
        <w:tc>
          <w:tcPr>
            <w:tcW w:w="2158" w:type="dxa"/>
            <w:vMerge/>
          </w:tcPr>
          <w:p w14:paraId="3FEFCF06" w14:textId="77777777" w:rsidR="00720FC6" w:rsidRPr="008106BC" w:rsidRDefault="00720FC6" w:rsidP="00FC587A">
            <w:pPr>
              <w:spacing w:line="276" w:lineRule="auto"/>
              <w:jc w:val="center"/>
              <w:rPr>
                <w:rFonts w:cstheme="minorHAnsi"/>
                <w:sz w:val="22"/>
                <w:szCs w:val="22"/>
                <w:lang w:val="es-ES"/>
              </w:rPr>
            </w:pPr>
          </w:p>
        </w:tc>
        <w:tc>
          <w:tcPr>
            <w:tcW w:w="2029" w:type="dxa"/>
            <w:vAlign w:val="center"/>
          </w:tcPr>
          <w:p w14:paraId="6DE5E7A1" w14:textId="77777777" w:rsidR="00720FC6" w:rsidRPr="008106BC" w:rsidRDefault="00720FC6" w:rsidP="00FC587A">
            <w:pPr>
              <w:spacing w:line="276" w:lineRule="auto"/>
              <w:jc w:val="center"/>
              <w:rPr>
                <w:rFonts w:cstheme="minorHAnsi"/>
                <w:sz w:val="22"/>
                <w:szCs w:val="22"/>
                <w:lang w:val="es-ES"/>
              </w:rPr>
            </w:pPr>
            <w:r w:rsidRPr="00B56E21">
              <w:rPr>
                <w:rFonts w:cstheme="minorHAnsi"/>
                <w:sz w:val="22"/>
                <w:szCs w:val="22"/>
                <w:lang w:val="es-ES"/>
              </w:rPr>
              <w:t xml:space="preserve">Hay al menos una rama abierta en cualquiera de los árboles </w:t>
            </w:r>
          </w:p>
        </w:tc>
        <w:tc>
          <w:tcPr>
            <w:tcW w:w="2055" w:type="dxa"/>
            <w:vAlign w:val="center"/>
          </w:tcPr>
          <w:p w14:paraId="27F3EC26" w14:textId="77777777" w:rsidR="00720FC6" w:rsidRPr="008106BC" w:rsidRDefault="00720FC6" w:rsidP="00FC587A">
            <w:pPr>
              <w:spacing w:line="276" w:lineRule="auto"/>
              <w:jc w:val="center"/>
              <w:rPr>
                <w:rFonts w:cstheme="minorHAnsi"/>
                <w:sz w:val="22"/>
                <w:szCs w:val="22"/>
                <w:lang w:val="es-ES"/>
              </w:rPr>
            </w:pPr>
            <m:oMath>
              <m:r>
                <w:rPr>
                  <w:rFonts w:ascii="Cambria Math" w:hAnsi="Cambria Math" w:cstheme="minorHAnsi"/>
                  <w:sz w:val="22"/>
                  <w:szCs w:val="22"/>
                  <w:lang w:val="es-ES"/>
                </w:rPr>
                <m:t>ϕ</m:t>
              </m:r>
            </m:oMath>
            <w:r w:rsidRPr="008106BC">
              <w:rPr>
                <w:rFonts w:cstheme="minorHAnsi"/>
                <w:sz w:val="22"/>
                <w:szCs w:val="22"/>
                <w:lang w:val="es-ES"/>
              </w:rPr>
              <w:t xml:space="preserve"> no equivale a </w:t>
            </w:r>
            <m:oMath>
              <m:r>
                <w:rPr>
                  <w:rFonts w:ascii="Cambria Math" w:hAnsi="Cambria Math" w:cstheme="minorHAnsi"/>
                  <w:sz w:val="22"/>
                  <w:szCs w:val="22"/>
                  <w:lang w:val="es-ES"/>
                </w:rPr>
                <m:t>ψ</m:t>
              </m:r>
            </m:oMath>
          </w:p>
        </w:tc>
      </w:tr>
    </w:tbl>
    <w:p w14:paraId="355C039F" w14:textId="77777777" w:rsidR="00720FC6" w:rsidRDefault="00720FC6" w:rsidP="00720FC6"/>
    <w:p w14:paraId="2603AC7A" w14:textId="77777777" w:rsidR="00720FC6" w:rsidRDefault="00720FC6" w:rsidP="00720FC6"/>
    <w:p w14:paraId="4B50DB03" w14:textId="77777777" w:rsidR="00620E4D" w:rsidRDefault="00620E4D"/>
    <w:sectPr w:rsidR="00620E4D" w:rsidSect="00720FC6">
      <w:headerReference w:type="default" r:id="rId8"/>
      <w:footerReference w:type="even" r:id="rId9"/>
      <w:footerReference w:type="default" r:id="rId10"/>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D3DD5" w14:textId="77777777" w:rsidR="00F53125" w:rsidRDefault="00F53125" w:rsidP="00720FC6">
      <w:r>
        <w:separator/>
      </w:r>
    </w:p>
  </w:endnote>
  <w:endnote w:type="continuationSeparator" w:id="0">
    <w:p w14:paraId="46E568B6" w14:textId="77777777" w:rsidR="00F53125" w:rsidRDefault="00F53125" w:rsidP="0072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Meiryo">
    <w:charset w:val="80"/>
    <w:family w:val="swiss"/>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8998901"/>
      <w:docPartObj>
        <w:docPartGallery w:val="Page Numbers (Bottom of Page)"/>
        <w:docPartUnique/>
      </w:docPartObj>
    </w:sdtPr>
    <w:sdtContent>
      <w:p w14:paraId="2D3D4733" w14:textId="77777777" w:rsidR="00720FC6" w:rsidRDefault="00720FC6" w:rsidP="00242F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E13390" w14:textId="77777777" w:rsidR="00720FC6" w:rsidRDefault="00720FC6" w:rsidP="00242F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310005"/>
      <w:docPartObj>
        <w:docPartGallery w:val="Page Numbers (Bottom of Page)"/>
        <w:docPartUnique/>
      </w:docPartObj>
    </w:sdtPr>
    <w:sdtContent>
      <w:p w14:paraId="44F92F7F" w14:textId="77777777" w:rsidR="00720FC6" w:rsidRDefault="00720FC6" w:rsidP="00242F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FEF6F" w14:textId="77777777" w:rsidR="00720FC6" w:rsidRDefault="00720FC6" w:rsidP="00242F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D7F23" w14:textId="77777777" w:rsidR="00F53125" w:rsidRDefault="00F53125" w:rsidP="00720FC6">
      <w:r>
        <w:separator/>
      </w:r>
    </w:p>
  </w:footnote>
  <w:footnote w:type="continuationSeparator" w:id="0">
    <w:p w14:paraId="3210017A" w14:textId="77777777" w:rsidR="00F53125" w:rsidRDefault="00F53125" w:rsidP="00720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F6E6A" w14:textId="5D272C6D" w:rsidR="00720FC6" w:rsidRPr="000311DB" w:rsidRDefault="00720FC6">
    <w:pPr>
      <w:pStyle w:val="Header"/>
      <w:rPr>
        <w:lang w:val="es-ES"/>
      </w:rPr>
    </w:pPr>
    <w:r>
      <w:rPr>
        <w:lang w:val="es-ES"/>
      </w:rPr>
      <w:t>Lógica y Argumentación</w:t>
    </w:r>
    <w:r>
      <w:rPr>
        <w:lang w:val="es-ES"/>
      </w:rPr>
      <w:tab/>
    </w:r>
    <w:r>
      <w:rPr>
        <w:lang w:val="es-ES"/>
      </w:rPr>
      <w:tab/>
      <w:t>2024.2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decimal"/>
      <w:lvlText w:val="%1."/>
      <w:lvlJc w:val="left"/>
      <w:pPr>
        <w:ind w:left="567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251B8"/>
    <w:multiLevelType w:val="hybridMultilevel"/>
    <w:tmpl w:val="7A4E9F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60441E"/>
    <w:multiLevelType w:val="hybridMultilevel"/>
    <w:tmpl w:val="FE9AFD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584101E"/>
    <w:multiLevelType w:val="hybridMultilevel"/>
    <w:tmpl w:val="86A4D5C8"/>
    <w:lvl w:ilvl="0" w:tplc="02E2D0D8">
      <w:start w:val="1"/>
      <w:numFmt w:val="lowerLetter"/>
      <w:lvlText w:val="%1."/>
      <w:lvlJc w:val="left"/>
      <w:pPr>
        <w:ind w:left="720" w:hanging="360"/>
      </w:pPr>
      <w:rPr>
        <w:rFonts w:hint="default"/>
        <w:b/>
        <w:lang w:val="es-PE"/>
      </w:rPr>
    </w:lvl>
    <w:lvl w:ilvl="1" w:tplc="A31CE404">
      <w:start w:val="4"/>
      <w:numFmt w:val="bullet"/>
      <w:lvlText w:val=""/>
      <w:lvlJc w:val="left"/>
      <w:pPr>
        <w:ind w:left="1440" w:hanging="360"/>
      </w:pPr>
      <w:rPr>
        <w:rFonts w:ascii="Symbol" w:eastAsiaTheme="minorHAnsi" w:hAnsi="Symbol" w:cstheme="minorBidi"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BB81976"/>
    <w:multiLevelType w:val="hybridMultilevel"/>
    <w:tmpl w:val="77F45B84"/>
    <w:lvl w:ilvl="0" w:tplc="3EA25636">
      <w:start w:val="1"/>
      <w:numFmt w:val="decimal"/>
      <w:lvlText w:val="R%1."/>
      <w:lvlJc w:val="left"/>
      <w:pPr>
        <w:ind w:left="720" w:hanging="360"/>
      </w:pPr>
      <w:rPr>
        <w:rFonts w:hint="default"/>
        <w:b/>
        <w:bCs/>
        <w:i/>
        <w:iCs/>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24033C26"/>
    <w:multiLevelType w:val="hybridMultilevel"/>
    <w:tmpl w:val="77F45B84"/>
    <w:lvl w:ilvl="0" w:tplc="3EA25636">
      <w:start w:val="1"/>
      <w:numFmt w:val="decimal"/>
      <w:lvlText w:val="R%1."/>
      <w:lvlJc w:val="left"/>
      <w:pPr>
        <w:ind w:left="720" w:hanging="360"/>
      </w:pPr>
      <w:rPr>
        <w:rFonts w:hint="default"/>
        <w:b/>
        <w:bCs/>
        <w:i/>
        <w:iCs/>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7A76FF9"/>
    <w:multiLevelType w:val="hybridMultilevel"/>
    <w:tmpl w:val="F4AAE26C"/>
    <w:lvl w:ilvl="0" w:tplc="5FE6840A">
      <w:start w:val="4"/>
      <w:numFmt w:val="lowerLetter"/>
      <w:lvlText w:val="%1."/>
      <w:lvlJc w:val="left"/>
      <w:pPr>
        <w:ind w:left="720" w:hanging="360"/>
      </w:pPr>
      <w:rPr>
        <w:rFonts w:hint="default"/>
        <w:b/>
        <w:bCs/>
        <w:i/>
        <w:i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FF86959"/>
    <w:multiLevelType w:val="hybridMultilevel"/>
    <w:tmpl w:val="95602B38"/>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9" w15:restartNumberingAfterBreak="0">
    <w:nsid w:val="30766A3F"/>
    <w:multiLevelType w:val="hybridMultilevel"/>
    <w:tmpl w:val="4CFA6784"/>
    <w:lvl w:ilvl="0" w:tplc="66F42F74">
      <w:start w:val="1"/>
      <w:numFmt w:val="decimal"/>
      <w:lvlText w:val="R%1."/>
      <w:lvlJc w:val="left"/>
      <w:pPr>
        <w:ind w:left="720" w:hanging="360"/>
      </w:pPr>
      <w:rPr>
        <w:rFonts w:hint="default"/>
        <w:b/>
        <w:bCs/>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3DC32452"/>
    <w:multiLevelType w:val="hybridMultilevel"/>
    <w:tmpl w:val="29BED98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45BB67CB"/>
    <w:multiLevelType w:val="hybridMultilevel"/>
    <w:tmpl w:val="66D2187A"/>
    <w:lvl w:ilvl="0" w:tplc="60786AC0">
      <w:start w:val="1"/>
      <w:numFmt w:val="lowerRoman"/>
      <w:lvlText w:val="%1."/>
      <w:lvlJc w:val="left"/>
      <w:pPr>
        <w:ind w:left="720" w:hanging="360"/>
      </w:pPr>
      <w:rPr>
        <w:rFonts w:hint="default"/>
        <w:b/>
        <w:bCs/>
        <w:i/>
        <w:i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B0008C0"/>
    <w:multiLevelType w:val="hybridMultilevel"/>
    <w:tmpl w:val="16368B46"/>
    <w:lvl w:ilvl="0" w:tplc="43AC69BE">
      <w:start w:val="1"/>
      <w:numFmt w:val="decimal"/>
      <w:lvlText w:val="%1."/>
      <w:lvlJc w:val="left"/>
      <w:pPr>
        <w:ind w:left="720" w:hanging="360"/>
      </w:pPr>
      <w:rPr>
        <w:rFonts w:eastAsiaTheme="minorHAnsi"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C121C81"/>
    <w:multiLevelType w:val="hybridMultilevel"/>
    <w:tmpl w:val="B87E3960"/>
    <w:lvl w:ilvl="0" w:tplc="A5509F9C">
      <w:start w:val="6"/>
      <w:numFmt w:val="decimal"/>
      <w:lvlText w:val="R%1."/>
      <w:lvlJc w:val="left"/>
      <w:pPr>
        <w:ind w:left="720" w:hanging="360"/>
      </w:pPr>
      <w:rPr>
        <w:rFonts w:hint="default"/>
        <w:b/>
        <w:bCs/>
        <w:i/>
        <w:iCs/>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4" w15:restartNumberingAfterBreak="0">
    <w:nsid w:val="4FCB7314"/>
    <w:multiLevelType w:val="hybridMultilevel"/>
    <w:tmpl w:val="458ECBDA"/>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BBE5B05"/>
    <w:multiLevelType w:val="hybridMultilevel"/>
    <w:tmpl w:val="3EA82C76"/>
    <w:lvl w:ilvl="0" w:tplc="60786AC0">
      <w:start w:val="1"/>
      <w:numFmt w:val="lowerRoman"/>
      <w:lvlText w:val="%1."/>
      <w:lvlJc w:val="left"/>
      <w:pPr>
        <w:ind w:left="1428" w:hanging="360"/>
      </w:pPr>
      <w:rPr>
        <w:rFonts w:hint="default"/>
        <w:b/>
        <w:bCs/>
        <w:i/>
        <w:iCs/>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6" w15:restartNumberingAfterBreak="0">
    <w:nsid w:val="5FAD3E26"/>
    <w:multiLevelType w:val="hybridMultilevel"/>
    <w:tmpl w:val="E7AEAC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9F764D9"/>
    <w:multiLevelType w:val="hybridMultilevel"/>
    <w:tmpl w:val="40706A58"/>
    <w:lvl w:ilvl="0" w:tplc="60786AC0">
      <w:start w:val="1"/>
      <w:numFmt w:val="lowerRoman"/>
      <w:lvlText w:val="%1."/>
      <w:lvlJc w:val="left"/>
      <w:pPr>
        <w:ind w:left="720" w:hanging="360"/>
      </w:pPr>
      <w:rPr>
        <w:rFonts w:hint="default"/>
        <w:b/>
        <w:bCs/>
        <w:i/>
        <w:i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2E33DF2"/>
    <w:multiLevelType w:val="hybridMultilevel"/>
    <w:tmpl w:val="3BF0BDFC"/>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num w:numId="1" w16cid:durableId="606735995">
    <w:abstractNumId w:val="0"/>
  </w:num>
  <w:num w:numId="2" w16cid:durableId="695233213">
    <w:abstractNumId w:val="1"/>
  </w:num>
  <w:num w:numId="3" w16cid:durableId="425394231">
    <w:abstractNumId w:val="15"/>
  </w:num>
  <w:num w:numId="4" w16cid:durableId="2055077961">
    <w:abstractNumId w:val="8"/>
  </w:num>
  <w:num w:numId="5" w16cid:durableId="442961332">
    <w:abstractNumId w:val="3"/>
  </w:num>
  <w:num w:numId="6" w16cid:durableId="1771047808">
    <w:abstractNumId w:val="16"/>
  </w:num>
  <w:num w:numId="7" w16cid:durableId="1360812610">
    <w:abstractNumId w:val="4"/>
  </w:num>
  <w:num w:numId="8" w16cid:durableId="1315334951">
    <w:abstractNumId w:val="5"/>
  </w:num>
  <w:num w:numId="9" w16cid:durableId="292060270">
    <w:abstractNumId w:val="12"/>
  </w:num>
  <w:num w:numId="10" w16cid:durableId="1415125182">
    <w:abstractNumId w:val="9"/>
  </w:num>
  <w:num w:numId="11" w16cid:durableId="1647079398">
    <w:abstractNumId w:val="7"/>
  </w:num>
  <w:num w:numId="12" w16cid:durableId="660042257">
    <w:abstractNumId w:val="14"/>
  </w:num>
  <w:num w:numId="13" w16cid:durableId="1183788413">
    <w:abstractNumId w:val="10"/>
  </w:num>
  <w:num w:numId="14" w16cid:durableId="1615363849">
    <w:abstractNumId w:val="6"/>
  </w:num>
  <w:num w:numId="15" w16cid:durableId="1129126085">
    <w:abstractNumId w:val="13"/>
  </w:num>
  <w:num w:numId="16" w16cid:durableId="1945723827">
    <w:abstractNumId w:val="18"/>
  </w:num>
  <w:num w:numId="17" w16cid:durableId="436027705">
    <w:abstractNumId w:val="2"/>
  </w:num>
  <w:num w:numId="18" w16cid:durableId="1756974631">
    <w:abstractNumId w:val="17"/>
  </w:num>
  <w:num w:numId="19" w16cid:durableId="18201459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C6"/>
    <w:rsid w:val="00034C33"/>
    <w:rsid w:val="0061494A"/>
    <w:rsid w:val="006175FB"/>
    <w:rsid w:val="00620E4D"/>
    <w:rsid w:val="00720FC6"/>
    <w:rsid w:val="007A235A"/>
    <w:rsid w:val="008158F8"/>
    <w:rsid w:val="009571BC"/>
    <w:rsid w:val="009A4D32"/>
    <w:rsid w:val="00B15CA8"/>
    <w:rsid w:val="00B53542"/>
    <w:rsid w:val="00C000E6"/>
    <w:rsid w:val="00CC5EE2"/>
    <w:rsid w:val="00D07B5F"/>
    <w:rsid w:val="00D936C9"/>
    <w:rsid w:val="00F531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D15F"/>
  <w15:chartTrackingRefBased/>
  <w15:docId w15:val="{7AF79755-369D-47AC-8AE1-C6C9ED48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C6"/>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720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C6"/>
    <w:rPr>
      <w:rFonts w:eastAsiaTheme="majorEastAsia" w:cstheme="majorBidi"/>
      <w:color w:val="272727" w:themeColor="text1" w:themeTint="D8"/>
    </w:rPr>
  </w:style>
  <w:style w:type="paragraph" w:styleId="Title">
    <w:name w:val="Title"/>
    <w:basedOn w:val="Normal"/>
    <w:next w:val="Normal"/>
    <w:link w:val="TitleChar"/>
    <w:uiPriority w:val="10"/>
    <w:qFormat/>
    <w:rsid w:val="00720F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C6"/>
    <w:pPr>
      <w:spacing w:before="160"/>
      <w:jc w:val="center"/>
    </w:pPr>
    <w:rPr>
      <w:i/>
      <w:iCs/>
      <w:color w:val="404040" w:themeColor="text1" w:themeTint="BF"/>
    </w:rPr>
  </w:style>
  <w:style w:type="character" w:customStyle="1" w:styleId="QuoteChar">
    <w:name w:val="Quote Char"/>
    <w:basedOn w:val="DefaultParagraphFont"/>
    <w:link w:val="Quote"/>
    <w:uiPriority w:val="29"/>
    <w:rsid w:val="00720FC6"/>
    <w:rPr>
      <w:i/>
      <w:iCs/>
      <w:color w:val="404040" w:themeColor="text1" w:themeTint="BF"/>
    </w:rPr>
  </w:style>
  <w:style w:type="paragraph" w:styleId="ListParagraph">
    <w:name w:val="List Paragraph"/>
    <w:basedOn w:val="Normal"/>
    <w:uiPriority w:val="34"/>
    <w:qFormat/>
    <w:rsid w:val="00720FC6"/>
    <w:pPr>
      <w:ind w:left="720"/>
      <w:contextualSpacing/>
    </w:pPr>
  </w:style>
  <w:style w:type="character" w:styleId="IntenseEmphasis">
    <w:name w:val="Intense Emphasis"/>
    <w:basedOn w:val="DefaultParagraphFont"/>
    <w:uiPriority w:val="21"/>
    <w:qFormat/>
    <w:rsid w:val="00720FC6"/>
    <w:rPr>
      <w:i/>
      <w:iCs/>
      <w:color w:val="0F4761" w:themeColor="accent1" w:themeShade="BF"/>
    </w:rPr>
  </w:style>
  <w:style w:type="paragraph" w:styleId="IntenseQuote">
    <w:name w:val="Intense Quote"/>
    <w:basedOn w:val="Normal"/>
    <w:next w:val="Normal"/>
    <w:link w:val="IntenseQuoteChar"/>
    <w:uiPriority w:val="30"/>
    <w:qFormat/>
    <w:rsid w:val="00720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C6"/>
    <w:rPr>
      <w:i/>
      <w:iCs/>
      <w:color w:val="0F4761" w:themeColor="accent1" w:themeShade="BF"/>
    </w:rPr>
  </w:style>
  <w:style w:type="character" w:styleId="IntenseReference">
    <w:name w:val="Intense Reference"/>
    <w:basedOn w:val="DefaultParagraphFont"/>
    <w:uiPriority w:val="32"/>
    <w:qFormat/>
    <w:rsid w:val="00720FC6"/>
    <w:rPr>
      <w:b/>
      <w:bCs/>
      <w:smallCaps/>
      <w:color w:val="0F4761" w:themeColor="accent1" w:themeShade="BF"/>
      <w:spacing w:val="5"/>
    </w:rPr>
  </w:style>
  <w:style w:type="paragraph" w:styleId="Header">
    <w:name w:val="header"/>
    <w:basedOn w:val="Normal"/>
    <w:link w:val="HeaderChar"/>
    <w:unhideWhenUsed/>
    <w:rsid w:val="00720FC6"/>
    <w:pPr>
      <w:tabs>
        <w:tab w:val="center" w:pos="4419"/>
        <w:tab w:val="right" w:pos="8838"/>
      </w:tabs>
    </w:pPr>
  </w:style>
  <w:style w:type="character" w:customStyle="1" w:styleId="HeaderChar">
    <w:name w:val="Header Char"/>
    <w:basedOn w:val="DefaultParagraphFont"/>
    <w:link w:val="Header"/>
    <w:rsid w:val="00720FC6"/>
    <w:rPr>
      <w:kern w:val="0"/>
      <w:sz w:val="24"/>
      <w:szCs w:val="24"/>
      <w14:ligatures w14:val="none"/>
    </w:rPr>
  </w:style>
  <w:style w:type="paragraph" w:styleId="Footer">
    <w:name w:val="footer"/>
    <w:basedOn w:val="Normal"/>
    <w:link w:val="FooterChar"/>
    <w:uiPriority w:val="99"/>
    <w:unhideWhenUsed/>
    <w:rsid w:val="00720FC6"/>
    <w:pPr>
      <w:tabs>
        <w:tab w:val="center" w:pos="4419"/>
        <w:tab w:val="right" w:pos="8838"/>
      </w:tabs>
    </w:pPr>
  </w:style>
  <w:style w:type="character" w:customStyle="1" w:styleId="FooterChar">
    <w:name w:val="Footer Char"/>
    <w:basedOn w:val="DefaultParagraphFont"/>
    <w:link w:val="Footer"/>
    <w:uiPriority w:val="99"/>
    <w:rsid w:val="00720FC6"/>
    <w:rPr>
      <w:kern w:val="0"/>
      <w:sz w:val="24"/>
      <w:szCs w:val="24"/>
      <w14:ligatures w14:val="none"/>
    </w:rPr>
  </w:style>
  <w:style w:type="character" w:customStyle="1" w:styleId="BalloonTextChar">
    <w:name w:val="Balloon Text Char"/>
    <w:basedOn w:val="DefaultParagraphFont"/>
    <w:link w:val="BalloonText"/>
    <w:uiPriority w:val="99"/>
    <w:semiHidden/>
    <w:rsid w:val="00720FC6"/>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720FC6"/>
    <w:rPr>
      <w:rFonts w:ascii="Times New Roman" w:hAnsi="Times New Roman" w:cs="Times New Roman"/>
      <w:kern w:val="2"/>
      <w:sz w:val="18"/>
      <w:szCs w:val="18"/>
      <w14:ligatures w14:val="standardContextual"/>
    </w:rPr>
  </w:style>
  <w:style w:type="character" w:customStyle="1" w:styleId="TextodegloboCar1">
    <w:name w:val="Texto de globo Car1"/>
    <w:basedOn w:val="DefaultParagraphFont"/>
    <w:uiPriority w:val="99"/>
    <w:semiHidden/>
    <w:rsid w:val="00720FC6"/>
    <w:rPr>
      <w:rFonts w:ascii="Segoe UI" w:hAnsi="Segoe UI" w:cs="Segoe UI"/>
      <w:kern w:val="0"/>
      <w:sz w:val="18"/>
      <w:szCs w:val="18"/>
      <w14:ligatures w14:val="none"/>
    </w:rPr>
  </w:style>
  <w:style w:type="table" w:styleId="TableGrid">
    <w:name w:val="Table Grid"/>
    <w:basedOn w:val="TableNormal"/>
    <w:uiPriority w:val="39"/>
    <w:rsid w:val="00720FC6"/>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20FC6"/>
  </w:style>
  <w:style w:type="paragraph" w:styleId="FootnoteText">
    <w:name w:val="footnote text"/>
    <w:basedOn w:val="Normal"/>
    <w:link w:val="FootnoteTextChar"/>
    <w:uiPriority w:val="99"/>
    <w:semiHidden/>
    <w:unhideWhenUsed/>
    <w:rsid w:val="00720FC6"/>
    <w:rPr>
      <w:sz w:val="20"/>
      <w:szCs w:val="20"/>
    </w:rPr>
  </w:style>
  <w:style w:type="character" w:customStyle="1" w:styleId="FootnoteTextChar">
    <w:name w:val="Footnote Text Char"/>
    <w:basedOn w:val="DefaultParagraphFont"/>
    <w:link w:val="FootnoteText"/>
    <w:uiPriority w:val="99"/>
    <w:semiHidden/>
    <w:rsid w:val="00720FC6"/>
    <w:rPr>
      <w:kern w:val="0"/>
      <w:sz w:val="20"/>
      <w:szCs w:val="20"/>
      <w14:ligatures w14:val="none"/>
    </w:rPr>
  </w:style>
  <w:style w:type="character" w:styleId="FootnoteReference">
    <w:name w:val="footnote reference"/>
    <w:basedOn w:val="DefaultParagraphFont"/>
    <w:uiPriority w:val="99"/>
    <w:semiHidden/>
    <w:unhideWhenUsed/>
    <w:rsid w:val="00720FC6"/>
    <w:rPr>
      <w:vertAlign w:val="superscript"/>
    </w:rPr>
  </w:style>
  <w:style w:type="character" w:styleId="PlaceholderText">
    <w:name w:val="Placeholder Text"/>
    <w:basedOn w:val="DefaultParagraphFont"/>
    <w:uiPriority w:val="99"/>
    <w:semiHidden/>
    <w:rsid w:val="00720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2650</Words>
  <Characters>14579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F. Garcìa Alcalà</cp:lastModifiedBy>
  <cp:revision>3</cp:revision>
  <dcterms:created xsi:type="dcterms:W3CDTF">2024-09-29T19:08:00Z</dcterms:created>
  <dcterms:modified xsi:type="dcterms:W3CDTF">2025-06-16T06:27:00Z</dcterms:modified>
</cp:coreProperties>
</file>