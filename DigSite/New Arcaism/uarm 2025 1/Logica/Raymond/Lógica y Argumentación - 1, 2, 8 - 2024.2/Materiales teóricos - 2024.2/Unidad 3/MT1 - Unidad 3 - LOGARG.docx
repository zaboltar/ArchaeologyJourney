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8EE50" w14:textId="77777777" w:rsidR="00341879" w:rsidRDefault="00341879" w:rsidP="00341879">
      <w:pPr>
        <w:spacing w:line="276" w:lineRule="auto"/>
        <w:rPr>
          <w:rFonts w:cstheme="minorHAnsi"/>
          <w:b/>
          <w:bCs/>
          <w:lang w:val="es-ES_tradnl"/>
        </w:rPr>
      </w:pPr>
      <w:r>
        <w:rPr>
          <w:rFonts w:cstheme="minorHAnsi"/>
          <w:b/>
          <w:bCs/>
          <w:noProof/>
          <w:lang w:val="es-ES_tradnl"/>
        </w:rPr>
        <w:drawing>
          <wp:anchor distT="0" distB="0" distL="114300" distR="114300" simplePos="0" relativeHeight="251659264" behindDoc="0" locked="0" layoutInCell="1" allowOverlap="1" wp14:anchorId="66B1468B" wp14:editId="39EC3DE7">
            <wp:simplePos x="4738714" y="899244"/>
            <wp:positionH relativeFrom="column">
              <wp:align>right</wp:align>
            </wp:positionH>
            <wp:positionV relativeFrom="paragraph">
              <wp:align>top</wp:align>
            </wp:positionV>
            <wp:extent cx="1742917" cy="786491"/>
            <wp:effectExtent l="0" t="0" r="0" b="0"/>
            <wp:wrapSquare wrapText="bothSides"/>
            <wp:docPr id="7" name="Imagen 7"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con confianza baja"/>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42917" cy="786491"/>
                    </a:xfrm>
                    <a:prstGeom prst="rect">
                      <a:avLst/>
                    </a:prstGeom>
                  </pic:spPr>
                </pic:pic>
              </a:graphicData>
            </a:graphic>
          </wp:anchor>
        </w:drawing>
      </w:r>
      <w:r>
        <w:rPr>
          <w:rFonts w:cstheme="minorHAnsi"/>
          <w:b/>
          <w:bCs/>
          <w:lang w:val="es-ES_tradnl"/>
        </w:rPr>
        <w:t>Facultad de Filosofía,</w:t>
      </w:r>
    </w:p>
    <w:p w14:paraId="44DB215E" w14:textId="77777777" w:rsidR="00341879" w:rsidRDefault="00341879" w:rsidP="00341879">
      <w:pPr>
        <w:spacing w:line="276" w:lineRule="auto"/>
        <w:rPr>
          <w:rFonts w:cstheme="minorHAnsi"/>
          <w:b/>
          <w:bCs/>
          <w:lang w:val="es-ES_tradnl"/>
        </w:rPr>
      </w:pPr>
      <w:r>
        <w:rPr>
          <w:rFonts w:cstheme="minorHAnsi"/>
          <w:b/>
          <w:bCs/>
          <w:lang w:val="es-ES_tradnl"/>
        </w:rPr>
        <w:t>Educación y</w:t>
      </w:r>
    </w:p>
    <w:p w14:paraId="259BF6BB" w14:textId="77777777" w:rsidR="00341879" w:rsidRPr="00806BC8" w:rsidRDefault="00341879" w:rsidP="00341879">
      <w:pPr>
        <w:spacing w:line="276" w:lineRule="auto"/>
        <w:rPr>
          <w:rFonts w:cstheme="minorHAnsi"/>
          <w:b/>
          <w:bCs/>
          <w:lang w:val="es-ES_tradnl"/>
        </w:rPr>
      </w:pPr>
      <w:r>
        <w:rPr>
          <w:rFonts w:cstheme="minorHAnsi"/>
          <w:b/>
          <w:bCs/>
          <w:lang w:val="es-ES_tradnl"/>
        </w:rPr>
        <w:t>Ciencias Humanas</w:t>
      </w:r>
    </w:p>
    <w:p w14:paraId="6B5526C4" w14:textId="77777777" w:rsidR="00341879" w:rsidRDefault="00341879" w:rsidP="00341879">
      <w:pPr>
        <w:spacing w:after="0" w:line="276" w:lineRule="auto"/>
        <w:jc w:val="center"/>
        <w:rPr>
          <w:rFonts w:eastAsia="Times New Roman" w:cstheme="minorHAnsi"/>
          <w:b/>
          <w:bCs/>
          <w:kern w:val="0"/>
          <w:lang w:val="es-ES" w:eastAsia="es-ES_tradnl"/>
          <w14:ligatures w14:val="none"/>
        </w:rPr>
      </w:pPr>
    </w:p>
    <w:p w14:paraId="3CBD2E4E" w14:textId="77777777" w:rsidR="00341879" w:rsidRDefault="00341879" w:rsidP="00341879">
      <w:pPr>
        <w:spacing w:after="0" w:line="276" w:lineRule="auto"/>
        <w:jc w:val="center"/>
        <w:rPr>
          <w:rFonts w:eastAsia="Times New Roman" w:cstheme="minorHAnsi"/>
          <w:b/>
          <w:bCs/>
          <w:kern w:val="0"/>
          <w:lang w:val="es-ES" w:eastAsia="es-ES_tradnl"/>
          <w14:ligatures w14:val="none"/>
        </w:rPr>
      </w:pPr>
      <w:r>
        <w:rPr>
          <w:rFonts w:eastAsia="Times New Roman" w:cstheme="minorHAnsi"/>
          <w:b/>
          <w:bCs/>
          <w:kern w:val="0"/>
          <w:lang w:val="es-ES" w:eastAsia="es-ES_tradnl"/>
          <w14:ligatures w14:val="none"/>
        </w:rPr>
        <w:t>Unidad 3. Métodos decisorios en LC</w:t>
      </w:r>
    </w:p>
    <w:p w14:paraId="40A63EFA" w14:textId="77777777" w:rsidR="00341879" w:rsidRPr="00832EF8" w:rsidRDefault="00341879" w:rsidP="00341879">
      <w:pPr>
        <w:spacing w:after="0" w:line="276" w:lineRule="auto"/>
        <w:jc w:val="center"/>
        <w:rPr>
          <w:rFonts w:eastAsia="Times New Roman" w:cstheme="minorHAnsi"/>
          <w:b/>
          <w:bCs/>
          <w:kern w:val="0"/>
          <w:lang w:val="es-ES" w:eastAsia="es-ES_tradnl"/>
          <w14:ligatures w14:val="none"/>
        </w:rPr>
      </w:pPr>
      <w:r>
        <w:rPr>
          <w:rFonts w:eastAsia="Times New Roman" w:cstheme="minorHAnsi"/>
          <w:b/>
          <w:bCs/>
          <w:kern w:val="0"/>
          <w:lang w:val="es-ES" w:eastAsia="es-ES_tradnl"/>
          <w14:ligatures w14:val="none"/>
        </w:rPr>
        <w:t xml:space="preserve">Material teórico 1: </w:t>
      </w:r>
      <w:r w:rsidRPr="00832EF8">
        <w:rPr>
          <w:rFonts w:eastAsia="Times New Roman" w:cstheme="minorHAnsi"/>
          <w:b/>
          <w:bCs/>
          <w:kern w:val="0"/>
          <w:lang w:val="es-ES" w:eastAsia="es-ES_tradnl"/>
          <w14:ligatures w14:val="none"/>
        </w:rPr>
        <w:t>Tablas de verdad</w:t>
      </w:r>
    </w:p>
    <w:p w14:paraId="44CAD217" w14:textId="77777777" w:rsidR="00341879" w:rsidRPr="00832EF8" w:rsidRDefault="00341879" w:rsidP="00341879">
      <w:pPr>
        <w:spacing w:after="0" w:line="276" w:lineRule="auto"/>
        <w:jc w:val="both"/>
        <w:rPr>
          <w:rFonts w:eastAsia="Times New Roman" w:cstheme="minorHAnsi"/>
          <w:kern w:val="0"/>
          <w:lang w:val="es-ES" w:eastAsia="es-ES_tradnl"/>
          <w14:ligatures w14:val="none"/>
        </w:rPr>
      </w:pPr>
      <w:r w:rsidRPr="00832EF8">
        <w:rPr>
          <w:rFonts w:eastAsia="Times New Roman" w:cstheme="minorHAnsi"/>
          <w:kern w:val="0"/>
          <w:lang w:val="es-ES" w:eastAsia="es-ES_tradnl"/>
          <w14:ligatures w14:val="none"/>
        </w:rPr>
        <w:tab/>
      </w:r>
    </w:p>
    <w:p w14:paraId="33EA8AF5" w14:textId="5749A838" w:rsidR="00341879" w:rsidRPr="00832EF8" w:rsidRDefault="00341879" w:rsidP="00341879">
      <w:pPr>
        <w:spacing w:after="0" w:line="276" w:lineRule="auto"/>
        <w:ind w:firstLine="708"/>
        <w:jc w:val="both"/>
        <w:rPr>
          <w:rFonts w:eastAsia="Times New Roman" w:cstheme="minorHAnsi"/>
          <w:kern w:val="0"/>
          <w:lang w:val="es-ES" w:eastAsia="es-ES_tradnl"/>
          <w14:ligatures w14:val="none"/>
        </w:rPr>
      </w:pPr>
      <w:r w:rsidRPr="00832EF8">
        <w:rPr>
          <w:rFonts w:eastAsia="Times New Roman" w:cstheme="minorHAnsi"/>
          <w:kern w:val="0"/>
          <w:lang w:val="es-ES" w:eastAsia="es-ES_tradnl"/>
          <w14:ligatures w14:val="none"/>
        </w:rPr>
        <w:t xml:space="preserve">La semántica formal expuesta en la unidad anterior permite desarrollar un procedimiento mecánico </w:t>
      </w:r>
      <w:r w:rsidR="007D539F">
        <w:rPr>
          <w:rFonts w:eastAsia="Times New Roman" w:cstheme="minorHAnsi"/>
          <w:kern w:val="0"/>
          <w:lang w:val="es-ES" w:eastAsia="es-ES_tradnl"/>
          <w14:ligatures w14:val="none"/>
        </w:rPr>
        <w:t>(</w:t>
      </w:r>
      <w:r w:rsidRPr="00832EF8">
        <w:rPr>
          <w:rFonts w:eastAsia="Times New Roman" w:cstheme="minorHAnsi"/>
          <w:kern w:val="0"/>
          <w:lang w:val="es-ES" w:eastAsia="es-ES_tradnl"/>
          <w14:ligatures w14:val="none"/>
        </w:rPr>
        <w:t>algoritmo</w:t>
      </w:r>
      <w:r w:rsidR="007D539F">
        <w:rPr>
          <w:rFonts w:eastAsia="Times New Roman" w:cstheme="minorHAnsi"/>
          <w:kern w:val="0"/>
          <w:lang w:val="es-ES" w:eastAsia="es-ES_tradnl"/>
          <w14:ligatures w14:val="none"/>
        </w:rPr>
        <w:t>)</w:t>
      </w:r>
      <w:r w:rsidRPr="00832EF8">
        <w:rPr>
          <w:rFonts w:eastAsia="Times New Roman" w:cstheme="minorHAnsi"/>
          <w:kern w:val="0"/>
          <w:lang w:val="es-ES" w:eastAsia="es-ES_tradnl"/>
          <w14:ligatures w14:val="none"/>
        </w:rPr>
        <w:t xml:space="preserve"> para calcular los valores </w:t>
      </w:r>
      <m:oMath>
        <m:r>
          <w:rPr>
            <w:rFonts w:ascii="Cambria Math" w:eastAsia="Times New Roman" w:hAnsi="Cambria Math" w:cstheme="minorHAnsi"/>
            <w:kern w:val="0"/>
            <w:lang w:val="es-ES" w:eastAsia="es-ES_tradnl"/>
            <w14:ligatures w14:val="none"/>
          </w:rPr>
          <m:t>V</m:t>
        </m:r>
      </m:oMath>
      <w:r w:rsidRPr="00832EF8">
        <w:rPr>
          <w:rFonts w:eastAsia="Times New Roman" w:cstheme="minorHAnsi"/>
          <w:kern w:val="0"/>
          <w:lang w:val="es-ES" w:eastAsia="es-ES_tradnl"/>
          <w14:ligatures w14:val="none"/>
        </w:rPr>
        <w:t xml:space="preserve"> o </w:t>
      </w:r>
      <m:oMath>
        <m:r>
          <w:rPr>
            <w:rFonts w:ascii="Cambria Math" w:eastAsia="Times New Roman" w:hAnsi="Cambria Math" w:cstheme="minorHAnsi"/>
            <w:kern w:val="0"/>
            <w:lang w:val="es-ES" w:eastAsia="es-ES_tradnl"/>
            <w14:ligatures w14:val="none"/>
          </w:rPr>
          <m:t>F</m:t>
        </m:r>
      </m:oMath>
      <w:r w:rsidRPr="00832EF8">
        <w:rPr>
          <w:rFonts w:eastAsia="Times New Roman" w:cstheme="minorHAnsi"/>
          <w:kern w:val="0"/>
          <w:lang w:val="es-ES" w:eastAsia="es-ES_tradnl"/>
          <w14:ligatures w14:val="none"/>
        </w:rPr>
        <w:t xml:space="preserve"> que toma </w:t>
      </w:r>
      <m:oMath>
        <m:r>
          <w:rPr>
            <w:rFonts w:ascii="Cambria Math" w:eastAsia="Times New Roman" w:hAnsi="Cambria Math" w:cstheme="minorHAnsi"/>
            <w:kern w:val="0"/>
            <w:lang w:val="es-ES" w:eastAsia="es-ES_tradnl"/>
            <w14:ligatures w14:val="none"/>
          </w:rPr>
          <m:t>ϕ</m:t>
        </m:r>
      </m:oMath>
      <w:r w:rsidRPr="00832EF8">
        <w:rPr>
          <w:rFonts w:eastAsia="Times New Roman" w:cstheme="minorHAnsi"/>
          <w:kern w:val="0"/>
          <w:lang w:val="es-ES" w:eastAsia="es-ES_tradnl"/>
          <w14:ligatures w14:val="none"/>
        </w:rPr>
        <w:t xml:space="preserve"> según las distintas estructuras </w:t>
      </w:r>
      <m:oMath>
        <m:r>
          <w:rPr>
            <w:rFonts w:ascii="Cambria Math" w:eastAsia="Times New Roman" w:hAnsi="Cambria Math" w:cstheme="minorHAnsi"/>
            <w:kern w:val="0"/>
            <w:lang w:val="es-ES" w:eastAsia="es-ES_tradnl"/>
            <w14:ligatures w14:val="none"/>
          </w:rPr>
          <m:t>U</m:t>
        </m:r>
      </m:oMath>
      <w:r w:rsidRPr="00832EF8">
        <w:rPr>
          <w:rFonts w:eastAsia="Times New Roman" w:cstheme="minorHAnsi"/>
          <w:i/>
          <w:iCs/>
          <w:kern w:val="0"/>
          <w:lang w:val="es-ES" w:eastAsia="es-ES_tradnl"/>
          <w14:ligatures w14:val="none"/>
        </w:rPr>
        <w:t xml:space="preserve"> </w:t>
      </w:r>
      <w:r w:rsidRPr="00832EF8">
        <w:rPr>
          <w:rFonts w:eastAsia="Times New Roman" w:cstheme="minorHAnsi"/>
          <w:kern w:val="0"/>
          <w:lang w:val="es-ES" w:eastAsia="es-ES_tradnl"/>
          <w14:ligatures w14:val="none"/>
        </w:rPr>
        <w:t xml:space="preserve">que su léxico permite. La cantidad de estructuras </w:t>
      </w:r>
      <m:oMath>
        <m:r>
          <w:rPr>
            <w:rFonts w:ascii="Cambria Math" w:eastAsia="Times New Roman" w:hAnsi="Cambria Math" w:cstheme="minorHAnsi"/>
            <w:kern w:val="0"/>
            <w:lang w:val="es-ES" w:eastAsia="es-ES_tradnl"/>
            <w14:ligatures w14:val="none"/>
          </w:rPr>
          <m:t>U</m:t>
        </m:r>
      </m:oMath>
      <w:r w:rsidRPr="00832EF8">
        <w:rPr>
          <w:rFonts w:eastAsia="Times New Roman" w:cstheme="minorHAnsi"/>
          <w:i/>
          <w:iCs/>
          <w:kern w:val="0"/>
          <w:lang w:val="es-ES" w:eastAsia="es-ES_tradnl"/>
          <w14:ligatures w14:val="none"/>
        </w:rPr>
        <w:t xml:space="preserve"> </w:t>
      </w:r>
      <w:r w:rsidRPr="00832EF8">
        <w:rPr>
          <w:rFonts w:eastAsia="Times New Roman" w:cstheme="minorHAnsi"/>
          <w:kern w:val="0"/>
          <w:lang w:val="es-ES" w:eastAsia="es-ES_tradnl"/>
          <w14:ligatures w14:val="none"/>
        </w:rPr>
        <w:t xml:space="preserve">que deben considerarse para </w:t>
      </w:r>
      <m:oMath>
        <m:r>
          <w:rPr>
            <w:rFonts w:ascii="Cambria Math" w:eastAsia="Times New Roman" w:hAnsi="Cambria Math" w:cstheme="minorHAnsi"/>
            <w:kern w:val="0"/>
            <w:lang w:val="es-ES" w:eastAsia="es-ES_tradnl"/>
            <w14:ligatures w14:val="none"/>
          </w:rPr>
          <m:t>ϕ</m:t>
        </m:r>
      </m:oMath>
      <w:r w:rsidRPr="00832EF8">
        <w:rPr>
          <w:rFonts w:eastAsia="Times New Roman" w:cstheme="minorHAnsi"/>
          <w:kern w:val="0"/>
          <w:lang w:val="es-ES" w:eastAsia="es-ES_tradnl"/>
          <w14:ligatures w14:val="none"/>
        </w:rPr>
        <w:t xml:space="preserve"> está dada por la combinatoria de los dos valores posibles para las </w:t>
      </w:r>
      <m:oMath>
        <m:r>
          <w:rPr>
            <w:rFonts w:ascii="Cambria Math" w:eastAsia="Times New Roman" w:hAnsi="Cambria Math" w:cstheme="minorHAnsi"/>
            <w:kern w:val="0"/>
            <w:lang w:val="es-ES" w:eastAsia="es-ES_tradnl"/>
            <w14:ligatures w14:val="none"/>
          </w:rPr>
          <m:t>n</m:t>
        </m:r>
      </m:oMath>
      <w:r w:rsidRPr="00832EF8">
        <w:rPr>
          <w:rFonts w:eastAsia="Times New Roman" w:cstheme="minorHAnsi"/>
          <w:i/>
          <w:iCs/>
          <w:kern w:val="0"/>
          <w:lang w:val="es-ES" w:eastAsia="es-ES_tradnl"/>
          <w14:ligatures w14:val="none"/>
        </w:rPr>
        <w:t xml:space="preserve"> </w:t>
      </w:r>
      <w:r w:rsidRPr="00832EF8">
        <w:rPr>
          <w:rFonts w:eastAsia="Times New Roman" w:cstheme="minorHAnsi"/>
          <w:kern w:val="0"/>
          <w:lang w:val="es-ES" w:eastAsia="es-ES_tradnl"/>
          <w14:ligatures w14:val="none"/>
        </w:rPr>
        <w:t xml:space="preserve">letras oracionales de su léxico (es decir, </w:t>
      </w:r>
      <m:oMath>
        <m:sSup>
          <m:sSupPr>
            <m:ctrlPr>
              <w:ins w:id="0" w:author="Usuario" w:date="2022-04-17T22:35:00Z">
                <w:rPr>
                  <w:rFonts w:ascii="Cambria Math" w:eastAsia="Times New Roman" w:hAnsi="Cambria Math" w:cstheme="minorHAnsi"/>
                  <w:kern w:val="0"/>
                  <w:lang w:val="es-ES" w:eastAsia="es-ES_tradnl"/>
                  <w14:ligatures w14:val="none"/>
                </w:rPr>
              </w:ins>
            </m:ctrlPr>
          </m:sSupPr>
          <m:e>
            <m:r>
              <m:rPr>
                <m:sty m:val="p"/>
              </m:rPr>
              <w:rPr>
                <w:rFonts w:ascii="Cambria Math" w:eastAsia="Times New Roman" w:hAnsi="Cambria Math" w:cstheme="minorHAnsi"/>
                <w:kern w:val="0"/>
                <w:lang w:val="es-ES" w:eastAsia="es-ES_tradnl"/>
                <w14:ligatures w14:val="none"/>
              </w:rPr>
              <m:t>2</m:t>
            </m:r>
          </m:e>
          <m:sup>
            <m:r>
              <m:rPr>
                <m:sty m:val="p"/>
              </m:rPr>
              <w:rPr>
                <w:rFonts w:ascii="Cambria Math" w:eastAsia="Times New Roman" w:hAnsi="Cambria Math" w:cstheme="minorHAnsi"/>
                <w:kern w:val="0"/>
                <w:lang w:val="es-ES" w:eastAsia="es-ES_tradnl"/>
                <w14:ligatures w14:val="none"/>
              </w:rPr>
              <m:t>n</m:t>
            </m:r>
          </m:sup>
        </m:sSup>
      </m:oMath>
      <w:r w:rsidRPr="00832EF8">
        <w:rPr>
          <w:rFonts w:eastAsia="Times New Roman" w:cstheme="minorHAnsi"/>
          <w:kern w:val="0"/>
          <w:lang w:val="es-ES" w:eastAsia="es-ES_tradnl"/>
          <w14:ligatures w14:val="none"/>
        </w:rPr>
        <w:t xml:space="preserve">). Este procedimiento se conoce como tablas de verdad. </w:t>
      </w:r>
    </w:p>
    <w:tbl>
      <w:tblPr>
        <w:tblStyle w:val="Tablaconcuadrcula"/>
        <w:tblW w:w="0" w:type="auto"/>
        <w:tblLook w:val="04A0" w:firstRow="1" w:lastRow="0" w:firstColumn="1" w:lastColumn="0" w:noHBand="0" w:noVBand="1"/>
      </w:tblPr>
      <w:tblGrid>
        <w:gridCol w:w="8488"/>
      </w:tblGrid>
      <w:tr w:rsidR="00341879" w:rsidRPr="00832EF8" w14:paraId="53983C29" w14:textId="77777777" w:rsidTr="00AF57AD">
        <w:tc>
          <w:tcPr>
            <w:tcW w:w="8488" w:type="dxa"/>
          </w:tcPr>
          <w:p w14:paraId="47E1A13C" w14:textId="77777777" w:rsidR="00341879" w:rsidRPr="00832EF8" w:rsidRDefault="00341879" w:rsidP="00AF57AD">
            <w:pPr>
              <w:spacing w:line="276" w:lineRule="auto"/>
              <w:jc w:val="both"/>
              <w:rPr>
                <w:rFonts w:cstheme="minorHAnsi"/>
                <w:b/>
                <w:bCs/>
                <w:i/>
                <w:iCs/>
                <w:sz w:val="22"/>
                <w:szCs w:val="22"/>
                <w:lang w:val="es-ES" w:eastAsia="es-ES_tradnl"/>
              </w:rPr>
            </w:pPr>
            <w:r w:rsidRPr="00832EF8">
              <w:rPr>
                <w:rFonts w:cstheme="minorHAnsi"/>
                <w:b/>
                <w:bCs/>
                <w:i/>
                <w:iCs/>
                <w:sz w:val="22"/>
                <w:szCs w:val="22"/>
                <w:lang w:val="es-ES" w:eastAsia="es-ES_tradnl"/>
              </w:rPr>
              <w:t>Def. 1. Tabla de verdad</w:t>
            </w:r>
          </w:p>
          <w:p w14:paraId="35F35888" w14:textId="77777777" w:rsidR="00341879" w:rsidRPr="00832EF8" w:rsidRDefault="00341879" w:rsidP="00AF57AD">
            <w:pPr>
              <w:spacing w:line="276" w:lineRule="auto"/>
              <w:jc w:val="both"/>
              <w:rPr>
                <w:rFonts w:cstheme="minorHAnsi"/>
                <w:sz w:val="22"/>
                <w:szCs w:val="22"/>
                <w:lang w:val="es-ES" w:eastAsia="es-ES_tradnl"/>
              </w:rPr>
            </w:pPr>
            <w:r w:rsidRPr="00832EF8">
              <w:rPr>
                <w:rFonts w:cstheme="minorHAnsi"/>
                <w:sz w:val="22"/>
                <w:szCs w:val="22"/>
                <w:lang w:val="es-ES" w:eastAsia="es-ES_tradnl"/>
              </w:rPr>
              <w:t xml:space="preserve">Algoritmo para calcular los valores </w:t>
            </w:r>
            <m:oMath>
              <m:r>
                <w:rPr>
                  <w:rFonts w:ascii="Cambria Math" w:hAnsi="Cambria Math" w:cstheme="minorHAnsi"/>
                  <w:sz w:val="22"/>
                  <w:szCs w:val="22"/>
                  <w:lang w:val="es-ES" w:eastAsia="es-ES_tradnl"/>
                </w:rPr>
                <m:t>V</m:t>
              </m:r>
            </m:oMath>
            <w:r w:rsidRPr="00832EF8">
              <w:rPr>
                <w:rFonts w:cstheme="minorHAnsi"/>
                <w:sz w:val="22"/>
                <w:szCs w:val="22"/>
                <w:lang w:val="es-ES" w:eastAsia="es-ES_tradnl"/>
              </w:rPr>
              <w:t xml:space="preserve"> o </w:t>
            </w:r>
            <m:oMath>
              <m:r>
                <w:rPr>
                  <w:rFonts w:ascii="Cambria Math" w:hAnsi="Cambria Math" w:cstheme="minorHAnsi"/>
                  <w:sz w:val="22"/>
                  <w:szCs w:val="22"/>
                  <w:lang w:val="es-ES" w:eastAsia="es-ES_tradnl"/>
                </w:rPr>
                <m:t>F</m:t>
              </m:r>
            </m:oMath>
            <w:r w:rsidRPr="00832EF8">
              <w:rPr>
                <w:rFonts w:cstheme="minorHAnsi"/>
                <w:sz w:val="22"/>
                <w:szCs w:val="22"/>
                <w:lang w:val="es-ES" w:eastAsia="es-ES_tradnl"/>
              </w:rPr>
              <w:t xml:space="preserve"> que toma una fórmula </w:t>
            </w:r>
            <m:oMath>
              <m:r>
                <w:rPr>
                  <w:rFonts w:ascii="Cambria Math" w:hAnsi="Cambria Math" w:cstheme="minorHAnsi"/>
                  <w:sz w:val="22"/>
                  <w:szCs w:val="22"/>
                  <w:lang w:val="es-ES" w:eastAsia="es-ES_tradnl"/>
                </w:rPr>
                <m:t>ϕ</m:t>
              </m:r>
            </m:oMath>
            <w:r w:rsidRPr="00832EF8">
              <w:rPr>
                <w:rFonts w:cstheme="minorHAnsi"/>
                <w:sz w:val="22"/>
                <w:szCs w:val="22"/>
                <w:lang w:val="es-ES" w:eastAsia="es-ES_tradnl"/>
              </w:rPr>
              <w:t xml:space="preserve"> en lógica de conectores</w:t>
            </w:r>
            <w:r w:rsidRPr="00832EF8">
              <w:rPr>
                <w:rFonts w:cstheme="minorHAnsi"/>
                <w:lang w:val="es-ES" w:eastAsia="es-ES_tradnl"/>
              </w:rPr>
              <w:t xml:space="preserve"> </w:t>
            </w:r>
            <w:r>
              <w:rPr>
                <w:rFonts w:cstheme="minorHAnsi"/>
                <w:lang w:val="es-ES" w:eastAsia="es-ES_tradnl"/>
              </w:rPr>
              <w:t>(</w:t>
            </w:r>
            <w:r>
              <w:rPr>
                <w:rFonts w:cstheme="minorHAnsi"/>
                <w:sz w:val="22"/>
                <w:szCs w:val="22"/>
                <w:lang w:val="es-ES" w:eastAsia="es-ES_tradnl"/>
              </w:rPr>
              <w:t xml:space="preserve">LC) </w:t>
            </w:r>
            <w:r w:rsidRPr="00832EF8">
              <w:rPr>
                <w:rFonts w:cstheme="minorHAnsi"/>
                <w:sz w:val="22"/>
                <w:szCs w:val="22"/>
                <w:lang w:val="es-ES" w:eastAsia="es-ES_tradnl"/>
              </w:rPr>
              <w:t xml:space="preserve">según todas las estructuras </w:t>
            </w:r>
            <m:oMath>
              <m:r>
                <w:rPr>
                  <w:rFonts w:ascii="Cambria Math" w:hAnsi="Cambria Math" w:cstheme="minorHAnsi"/>
                  <w:sz w:val="22"/>
                  <w:szCs w:val="22"/>
                  <w:lang w:val="es-ES" w:eastAsia="es-ES_tradnl"/>
                </w:rPr>
                <m:t>U</m:t>
              </m:r>
            </m:oMath>
            <w:r w:rsidRPr="00832EF8">
              <w:rPr>
                <w:rFonts w:cstheme="minorHAnsi"/>
                <w:i/>
                <w:iCs/>
                <w:sz w:val="22"/>
                <w:szCs w:val="22"/>
                <w:lang w:val="es-ES" w:eastAsia="es-ES_tradnl"/>
              </w:rPr>
              <w:t xml:space="preserve"> </w:t>
            </w:r>
            <w:r w:rsidRPr="00832EF8">
              <w:rPr>
                <w:rFonts w:cstheme="minorHAnsi"/>
                <w:sz w:val="22"/>
                <w:szCs w:val="22"/>
                <w:lang w:val="es-ES" w:eastAsia="es-ES_tradnl"/>
              </w:rPr>
              <w:t>posibles considerando su léxico y limitándose a él.</w:t>
            </w:r>
          </w:p>
        </w:tc>
      </w:tr>
    </w:tbl>
    <w:p w14:paraId="1248DA2C" w14:textId="77777777" w:rsidR="00341879" w:rsidRPr="00832EF8" w:rsidRDefault="00341879" w:rsidP="00341879">
      <w:pPr>
        <w:spacing w:after="0" w:line="276" w:lineRule="auto"/>
        <w:rPr>
          <w:rFonts w:eastAsia="Times New Roman" w:cstheme="minorHAnsi"/>
          <w:kern w:val="0"/>
          <w:lang w:val="es-ES" w:eastAsia="es-ES_tradnl"/>
          <w14:ligatures w14:val="none"/>
        </w:rPr>
      </w:pPr>
    </w:p>
    <w:p w14:paraId="0FE68555" w14:textId="77777777" w:rsidR="00341879" w:rsidRPr="00832EF8" w:rsidRDefault="00341879" w:rsidP="00341879">
      <w:pPr>
        <w:spacing w:after="0" w:line="276" w:lineRule="auto"/>
        <w:ind w:firstLine="708"/>
        <w:jc w:val="both"/>
        <w:rPr>
          <w:rFonts w:eastAsia="Times New Roman" w:cstheme="minorHAnsi"/>
          <w:kern w:val="0"/>
          <w:lang w:val="es-ES" w:eastAsia="es-ES_tradnl"/>
          <w14:ligatures w14:val="none"/>
        </w:rPr>
      </w:pPr>
      <w:r w:rsidRPr="00832EF8">
        <w:rPr>
          <w:rFonts w:eastAsia="Times New Roman" w:cstheme="minorHAnsi"/>
          <w:kern w:val="0"/>
          <w:lang w:val="es-ES" w:eastAsia="es-ES_tradnl"/>
          <w14:ligatures w14:val="none"/>
        </w:rPr>
        <w:t xml:space="preserve">Dado que la semántica desarrollada para </w:t>
      </w:r>
      <w:r>
        <w:rPr>
          <w:rFonts w:eastAsia="Times New Roman" w:cstheme="minorHAnsi"/>
          <w:kern w:val="0"/>
          <w:lang w:val="es-ES" w:eastAsia="es-ES_tradnl"/>
          <w14:ligatures w14:val="none"/>
        </w:rPr>
        <w:t>la LC</w:t>
      </w:r>
      <w:r w:rsidRPr="00832EF8">
        <w:rPr>
          <w:rFonts w:eastAsia="Times New Roman" w:cstheme="minorHAnsi"/>
          <w:kern w:val="0"/>
          <w:lang w:val="es-ES" w:eastAsia="es-ES_tradnl"/>
          <w14:ligatures w14:val="none"/>
        </w:rPr>
        <w:t xml:space="preserve"> puede pensarse alternativamente en términos de modelos, las tablas de verdad pueden definirse también como un algoritmo para calcular todas las </w:t>
      </w:r>
      <m:oMath>
        <m:r>
          <w:rPr>
            <w:rFonts w:ascii="Cambria Math" w:eastAsia="Times New Roman" w:hAnsi="Cambria Math" w:cstheme="minorHAnsi"/>
            <w:kern w:val="0"/>
            <w:lang w:val="es-ES" w:eastAsia="es-ES_tradnl"/>
            <w14:ligatures w14:val="none"/>
          </w:rPr>
          <m:t>U</m:t>
        </m:r>
      </m:oMath>
      <w:r w:rsidRPr="00832EF8">
        <w:rPr>
          <w:rFonts w:eastAsia="Times New Roman" w:cstheme="minorHAnsi"/>
          <w:kern w:val="0"/>
          <w:lang w:val="es-ES" w:eastAsia="es-ES_tradnl"/>
          <w14:ligatures w14:val="none"/>
        </w:rPr>
        <w:t xml:space="preserve"> posibles que son modelo de </w:t>
      </w:r>
      <m:oMath>
        <m:r>
          <w:rPr>
            <w:rFonts w:ascii="Cambria Math" w:eastAsia="Times New Roman" w:hAnsi="Cambria Math" w:cstheme="minorHAnsi"/>
            <w:kern w:val="0"/>
            <w:lang w:val="es-ES" w:eastAsia="es-ES_tradnl"/>
            <w14:ligatures w14:val="none"/>
          </w:rPr>
          <m:t>ϕ</m:t>
        </m:r>
      </m:oMath>
      <w:r w:rsidRPr="00832EF8">
        <w:rPr>
          <w:rFonts w:eastAsia="Times New Roman" w:cstheme="minorHAnsi"/>
          <w:kern w:val="0"/>
          <w:lang w:val="es-ES" w:eastAsia="es-ES_tradnl"/>
          <w14:ligatures w14:val="none"/>
        </w:rPr>
        <w:t xml:space="preserve"> y todas las que no lo son, es decir, sus contramodelos, considerando el léxico de </w:t>
      </w:r>
      <m:oMath>
        <m:r>
          <w:rPr>
            <w:rFonts w:ascii="Cambria Math" w:eastAsia="Times New Roman" w:hAnsi="Cambria Math" w:cstheme="minorHAnsi"/>
            <w:kern w:val="0"/>
            <w:lang w:val="es-ES" w:eastAsia="es-ES_tradnl"/>
            <w14:ligatures w14:val="none"/>
          </w:rPr>
          <m:t>ϕ</m:t>
        </m:r>
      </m:oMath>
      <w:r w:rsidRPr="00832EF8">
        <w:rPr>
          <w:rFonts w:eastAsia="Times New Roman" w:cstheme="minorHAnsi"/>
          <w:kern w:val="0"/>
          <w:lang w:val="es-ES" w:eastAsia="es-ES_tradnl"/>
          <w14:ligatures w14:val="none"/>
        </w:rPr>
        <w:t xml:space="preserve"> y limitándose a él.</w:t>
      </w:r>
    </w:p>
    <w:p w14:paraId="1995BBF6" w14:textId="77777777" w:rsidR="00341879" w:rsidRPr="00832EF8" w:rsidRDefault="00341879" w:rsidP="00341879">
      <w:pPr>
        <w:spacing w:after="0" w:line="276" w:lineRule="auto"/>
        <w:jc w:val="both"/>
        <w:rPr>
          <w:rFonts w:eastAsia="Times New Roman" w:cstheme="minorHAnsi"/>
          <w:kern w:val="0"/>
          <w:lang w:val="es-ES" w:eastAsia="es-ES_tradnl"/>
          <w14:ligatures w14:val="none"/>
        </w:rPr>
      </w:pPr>
    </w:p>
    <w:p w14:paraId="20589B0B" w14:textId="77777777" w:rsidR="00341879" w:rsidRPr="00832EF8" w:rsidRDefault="00341879" w:rsidP="00341879">
      <w:pPr>
        <w:spacing w:after="0" w:line="276" w:lineRule="auto"/>
        <w:jc w:val="both"/>
        <w:rPr>
          <w:rFonts w:eastAsia="Times New Roman" w:cstheme="minorHAnsi"/>
          <w:b/>
          <w:bCs/>
          <w:kern w:val="0"/>
          <w:lang w:val="es-ES" w:eastAsia="es-ES_tradnl"/>
          <w14:ligatures w14:val="none"/>
        </w:rPr>
      </w:pPr>
      <w:r w:rsidRPr="00832EF8">
        <w:rPr>
          <w:rFonts w:eastAsia="Times New Roman" w:cstheme="minorHAnsi"/>
          <w:b/>
          <w:bCs/>
          <w:kern w:val="0"/>
          <w:lang w:val="es-ES" w:eastAsia="es-ES_tradnl"/>
          <w14:ligatures w14:val="none"/>
        </w:rPr>
        <w:t>1. Procedimiento decisorio por tablas de verdad: paso a paso</w:t>
      </w:r>
    </w:p>
    <w:p w14:paraId="0240C433" w14:textId="77777777" w:rsidR="00341879" w:rsidRPr="00832EF8" w:rsidRDefault="00341879" w:rsidP="00341879">
      <w:pPr>
        <w:spacing w:after="0" w:line="276" w:lineRule="auto"/>
        <w:ind w:firstLine="708"/>
        <w:jc w:val="both"/>
        <w:rPr>
          <w:rFonts w:eastAsia="Times New Roman" w:cstheme="minorHAnsi"/>
          <w:kern w:val="0"/>
          <w:lang w:val="es-ES" w:eastAsia="es-ES_tradnl"/>
          <w14:ligatures w14:val="none"/>
        </w:rPr>
      </w:pPr>
      <w:r w:rsidRPr="00832EF8">
        <w:rPr>
          <w:rFonts w:eastAsia="Times New Roman" w:cstheme="minorHAnsi"/>
          <w:kern w:val="0"/>
          <w:lang w:val="es-ES" w:eastAsia="es-ES_tradnl"/>
          <w14:ligatures w14:val="none"/>
        </w:rPr>
        <w:t xml:space="preserve">Se explicará la elaboración de la tabla de verdad para </w:t>
      </w:r>
      <m:oMath>
        <m:r>
          <w:rPr>
            <w:rFonts w:ascii="Cambria Math" w:eastAsia="Times New Roman" w:hAnsi="Cambria Math" w:cstheme="minorHAnsi"/>
            <w:kern w:val="0"/>
            <w:lang w:val="es-ES" w:eastAsia="es-ES_tradnl"/>
            <w14:ligatures w14:val="none"/>
          </w:rPr>
          <m:t>ϕ</m:t>
        </m:r>
        <m:r>
          <m:rPr>
            <m:sty m:val="bi"/>
          </m:rPr>
          <w:rPr>
            <w:rFonts w:ascii="Cambria Math" w:eastAsia="Times New Roman" w:hAnsi="Cambria Math" w:cstheme="minorHAnsi"/>
            <w:kern w:val="0"/>
            <w:lang w:val="es-ES" w:eastAsia="es-ES_tradnl"/>
            <w14:ligatures w14:val="none"/>
          </w:rPr>
          <m:t>:</m:t>
        </m:r>
        <m:r>
          <w:rPr>
            <w:rFonts w:ascii="Cambria Math" w:eastAsia="Times New Roman" w:hAnsi="Cambria Math" w:cstheme="minorHAnsi"/>
            <w:kern w:val="0"/>
            <w:lang w:val="es-ES" w:eastAsia="es-ES_tradnl"/>
            <w14:ligatures w14:val="none"/>
          </w:rPr>
          <m:t>¬(P∧R)</m:t>
        </m:r>
      </m:oMath>
      <w:r w:rsidRPr="00832EF8">
        <w:rPr>
          <w:rFonts w:eastAsia="Times New Roman" w:cstheme="minorHAnsi"/>
          <w:kern w:val="0"/>
          <w:lang w:val="es-ES" w:eastAsia="es-ES_tradnl"/>
          <w14:ligatures w14:val="none"/>
        </w:rPr>
        <w:t xml:space="preserve">. La primera fila de la tabla consignará, de izquierda a derecha y en una columna distinta cada una, las </w:t>
      </w:r>
      <m:oMath>
        <m:r>
          <w:rPr>
            <w:rFonts w:ascii="Cambria Math" w:eastAsia="Times New Roman" w:hAnsi="Cambria Math" w:cstheme="minorHAnsi"/>
            <w:kern w:val="0"/>
            <w:lang w:val="es-ES" w:eastAsia="es-ES_tradnl"/>
            <w14:ligatures w14:val="none"/>
          </w:rPr>
          <m:t>n</m:t>
        </m:r>
      </m:oMath>
      <w:r w:rsidRPr="00832EF8">
        <w:rPr>
          <w:rFonts w:eastAsia="Times New Roman" w:cstheme="minorHAnsi"/>
          <w:kern w:val="0"/>
          <w:lang w:val="es-ES" w:eastAsia="es-ES_tradnl"/>
          <w14:ligatures w14:val="none"/>
        </w:rPr>
        <w:t xml:space="preserve"> letras oracionales del léxico de </w:t>
      </w:r>
      <m:oMath>
        <m:r>
          <w:rPr>
            <w:rFonts w:ascii="Cambria Math" w:eastAsia="Times New Roman" w:hAnsi="Cambria Math" w:cstheme="minorHAnsi"/>
            <w:kern w:val="0"/>
            <w:lang w:val="es-ES" w:eastAsia="es-ES_tradnl"/>
            <w14:ligatures w14:val="none"/>
          </w:rPr>
          <m:t>ϕ</m:t>
        </m:r>
      </m:oMath>
      <w:r w:rsidRPr="00832EF8">
        <w:rPr>
          <w:rFonts w:eastAsia="Times New Roman" w:cstheme="minorHAnsi"/>
          <w:kern w:val="0"/>
          <w:lang w:val="es-ES" w:eastAsia="es-ES_tradnl"/>
          <w14:ligatures w14:val="none"/>
        </w:rPr>
        <w:t xml:space="preserve"> en orden alfabético y, finalmente, la fórmula a evaluar:</w:t>
      </w:r>
    </w:p>
    <w:tbl>
      <w:tblPr>
        <w:tblStyle w:val="Tablaconcuadrcula"/>
        <w:tblW w:w="0" w:type="auto"/>
        <w:jc w:val="center"/>
        <w:tblLook w:val="04A0" w:firstRow="1" w:lastRow="0" w:firstColumn="1" w:lastColumn="0" w:noHBand="0" w:noVBand="1"/>
      </w:tblPr>
      <w:tblGrid>
        <w:gridCol w:w="346"/>
        <w:gridCol w:w="363"/>
        <w:gridCol w:w="1701"/>
      </w:tblGrid>
      <w:tr w:rsidR="00341879" w:rsidRPr="00832EF8" w14:paraId="366FEB4C" w14:textId="77777777" w:rsidTr="00AF57AD">
        <w:trPr>
          <w:jc w:val="center"/>
        </w:trPr>
        <w:tc>
          <w:tcPr>
            <w:tcW w:w="341" w:type="dxa"/>
          </w:tcPr>
          <w:p w14:paraId="09B38BC8"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i/>
                <w:iCs/>
                <w:sz w:val="22"/>
                <w:szCs w:val="22"/>
                <w:lang w:val="es-ES" w:eastAsia="es-ES_tradnl"/>
              </w:rPr>
              <w:t>P</w:t>
            </w:r>
          </w:p>
        </w:tc>
        <w:tc>
          <w:tcPr>
            <w:tcW w:w="363" w:type="dxa"/>
          </w:tcPr>
          <w:p w14:paraId="4806346D" w14:textId="77777777" w:rsidR="00341879" w:rsidRPr="00832EF8" w:rsidRDefault="00341879" w:rsidP="00AF57AD">
            <w:pPr>
              <w:spacing w:line="276" w:lineRule="auto"/>
              <w:jc w:val="center"/>
              <w:rPr>
                <w:rFonts w:cstheme="minorHAnsi"/>
                <w:sz w:val="22"/>
                <w:szCs w:val="22"/>
                <w:lang w:val="es-ES" w:eastAsia="es-ES_tradnl"/>
              </w:rPr>
            </w:pPr>
            <m:oMathPara>
              <m:oMath>
                <m:r>
                  <w:rPr>
                    <w:rFonts w:ascii="Cambria Math" w:hAnsi="Cambria Math" w:cstheme="minorHAnsi"/>
                    <w:sz w:val="22"/>
                    <w:szCs w:val="22"/>
                    <w:lang w:val="es-ES" w:eastAsia="es-ES_tradnl"/>
                  </w:rPr>
                  <m:t>R</m:t>
                </m:r>
              </m:oMath>
            </m:oMathPara>
          </w:p>
        </w:tc>
        <w:tc>
          <w:tcPr>
            <w:tcW w:w="1701" w:type="dxa"/>
          </w:tcPr>
          <w:p w14:paraId="31160FFB" w14:textId="77777777" w:rsidR="00341879" w:rsidRPr="00832EF8" w:rsidRDefault="00341879" w:rsidP="00AF57AD">
            <w:pPr>
              <w:spacing w:line="276" w:lineRule="auto"/>
              <w:jc w:val="center"/>
              <w:rPr>
                <w:rFonts w:eastAsiaTheme="minorEastAsia" w:cstheme="minorHAnsi"/>
                <w:sz w:val="22"/>
                <w:szCs w:val="22"/>
                <w:lang w:val="es-ES" w:eastAsia="es-ES_tradnl"/>
              </w:rPr>
            </w:pPr>
            <m:oMathPara>
              <m:oMath>
                <m:r>
                  <w:rPr>
                    <w:rFonts w:ascii="Cambria Math" w:hAnsi="Cambria Math" w:cstheme="minorHAnsi"/>
                    <w:sz w:val="22"/>
                    <w:szCs w:val="22"/>
                    <w:lang w:val="es-ES" w:eastAsia="es-ES_tradnl"/>
                  </w:rPr>
                  <m:t>¬ (P  ∧  R)</m:t>
                </m:r>
              </m:oMath>
            </m:oMathPara>
          </w:p>
        </w:tc>
      </w:tr>
    </w:tbl>
    <w:p w14:paraId="7EA297A6" w14:textId="77777777" w:rsidR="00341879" w:rsidRPr="00832EF8" w:rsidRDefault="00341879" w:rsidP="00341879">
      <w:pPr>
        <w:spacing w:after="0" w:line="276" w:lineRule="auto"/>
        <w:ind w:firstLine="708"/>
        <w:jc w:val="both"/>
        <w:rPr>
          <w:rFonts w:eastAsia="Times New Roman" w:cstheme="minorHAnsi"/>
          <w:kern w:val="0"/>
          <w:lang w:val="es-ES" w:eastAsia="es-ES_tradnl"/>
          <w14:ligatures w14:val="none"/>
        </w:rPr>
      </w:pPr>
    </w:p>
    <w:p w14:paraId="3EA0C1BA" w14:textId="77777777" w:rsidR="00341879" w:rsidRPr="00832EF8" w:rsidRDefault="00341879" w:rsidP="00341879">
      <w:pPr>
        <w:spacing w:after="0" w:line="276" w:lineRule="auto"/>
        <w:ind w:firstLine="708"/>
        <w:jc w:val="both"/>
        <w:rPr>
          <w:rFonts w:eastAsia="Times New Roman" w:cstheme="minorHAnsi"/>
          <w:kern w:val="0"/>
          <w:lang w:val="es-ES" w:eastAsia="es-ES_tradnl"/>
          <w14:ligatures w14:val="none"/>
        </w:rPr>
      </w:pPr>
      <w:r w:rsidRPr="00832EF8">
        <w:rPr>
          <w:rFonts w:eastAsia="Times New Roman" w:cstheme="minorHAnsi"/>
          <w:kern w:val="0"/>
          <w:lang w:val="es-ES" w:eastAsia="es-ES_tradnl"/>
          <w14:ligatures w14:val="none"/>
        </w:rPr>
        <w:t xml:space="preserve">A continuación, en cada una de las siguientes filas se desarrollará un cálculo lineal de valores como los aprendidos en la unidad 3. Por lo tanto, cada combinación de valores consignada debajo de las letras oracionales de </w:t>
      </w:r>
      <m:oMath>
        <m:r>
          <w:rPr>
            <w:rFonts w:ascii="Cambria Math" w:eastAsia="Times New Roman" w:hAnsi="Cambria Math" w:cstheme="minorHAnsi"/>
            <w:kern w:val="0"/>
            <w:lang w:val="es-ES" w:eastAsia="es-ES_tradnl"/>
            <w14:ligatures w14:val="none"/>
          </w:rPr>
          <m:t>ϕ</m:t>
        </m:r>
      </m:oMath>
      <w:r w:rsidRPr="00832EF8">
        <w:rPr>
          <w:rFonts w:eastAsia="Times New Roman" w:cstheme="minorHAnsi"/>
          <w:kern w:val="0"/>
          <w:lang w:val="es-ES" w:eastAsia="es-ES_tradnl"/>
          <w14:ligatures w14:val="none"/>
        </w:rPr>
        <w:t xml:space="preserve"> es una estructura </w:t>
      </w:r>
      <m:oMath>
        <m:r>
          <w:rPr>
            <w:rFonts w:ascii="Cambria Math" w:eastAsia="Times New Roman" w:hAnsi="Cambria Math" w:cstheme="minorHAnsi"/>
            <w:kern w:val="0"/>
            <w:lang w:val="es-ES" w:eastAsia="es-ES_tradnl"/>
            <w14:ligatures w14:val="none"/>
          </w:rPr>
          <m:t>U</m:t>
        </m:r>
      </m:oMath>
      <w:r w:rsidRPr="00832EF8">
        <w:rPr>
          <w:rFonts w:eastAsia="Times New Roman" w:cstheme="minorHAnsi"/>
          <w:kern w:val="0"/>
          <w:lang w:val="es-ES" w:eastAsia="es-ES_tradnl"/>
          <w14:ligatures w14:val="none"/>
        </w:rPr>
        <w:t xml:space="preserve"> distinta sobre la que se realizará el cálculo correspondiente. La siguiente es la regla para determinar la cantidad de filas para cálculo de valores que se debe consignar en la tabla de verdad de cualquier fórmula de LC: </w:t>
      </w:r>
    </w:p>
    <w:tbl>
      <w:tblPr>
        <w:tblStyle w:val="Tablaconcuadrcula"/>
        <w:tblW w:w="0" w:type="auto"/>
        <w:tblLook w:val="04A0" w:firstRow="1" w:lastRow="0" w:firstColumn="1" w:lastColumn="0" w:noHBand="0" w:noVBand="1"/>
      </w:tblPr>
      <w:tblGrid>
        <w:gridCol w:w="8488"/>
      </w:tblGrid>
      <w:tr w:rsidR="00341879" w:rsidRPr="00832EF8" w14:paraId="5D4ED49C" w14:textId="77777777" w:rsidTr="00AF57AD">
        <w:tc>
          <w:tcPr>
            <w:tcW w:w="8488" w:type="dxa"/>
          </w:tcPr>
          <w:p w14:paraId="3834D151"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 xml:space="preserve">El número total de filas de cálculo de valores para </w:t>
            </w:r>
            <m:oMath>
              <m:r>
                <w:rPr>
                  <w:rFonts w:ascii="Cambria Math" w:hAnsi="Cambria Math" w:cstheme="minorHAnsi"/>
                  <w:sz w:val="22"/>
                  <w:szCs w:val="22"/>
                  <w:lang w:val="es-ES" w:eastAsia="es-ES_tradnl"/>
                </w:rPr>
                <m:t>ϕ</m:t>
              </m:r>
            </m:oMath>
            <w:r w:rsidRPr="00832EF8">
              <w:rPr>
                <w:rFonts w:cstheme="minorHAnsi"/>
                <w:sz w:val="22"/>
                <w:szCs w:val="22"/>
                <w:lang w:val="es-ES" w:eastAsia="es-ES_tradnl"/>
              </w:rPr>
              <w:t xml:space="preserve"> es igual </w:t>
            </w:r>
            <m:oMath>
              <m:sSup>
                <m:sSupPr>
                  <m:ctrlPr>
                    <w:ins w:id="1" w:author="Usuario" w:date="2022-04-17T22:35:00Z">
                      <w:rPr>
                        <w:rFonts w:ascii="Cambria Math" w:hAnsi="Cambria Math" w:cstheme="minorHAnsi"/>
                        <w:i/>
                        <w:sz w:val="22"/>
                        <w:szCs w:val="22"/>
                        <w:lang w:val="es-ES" w:eastAsia="es-ES_tradnl"/>
                      </w:rPr>
                    </w:ins>
                  </m:ctrlPr>
                </m:sSupPr>
                <m:e>
                  <m:r>
                    <w:rPr>
                      <w:rFonts w:ascii="Cambria Math" w:hAnsi="Cambria Math" w:cstheme="minorHAnsi"/>
                      <w:sz w:val="22"/>
                      <w:szCs w:val="22"/>
                      <w:lang w:val="es-ES" w:eastAsia="es-ES_tradnl"/>
                    </w:rPr>
                    <m:t>2</m:t>
                  </m:r>
                </m:e>
                <m:sup>
                  <m:r>
                    <w:rPr>
                      <w:rFonts w:ascii="Cambria Math" w:hAnsi="Cambria Math" w:cstheme="minorHAnsi"/>
                      <w:sz w:val="22"/>
                      <w:szCs w:val="22"/>
                      <w:lang w:val="es-ES" w:eastAsia="es-ES_tradnl"/>
                    </w:rPr>
                    <m:t>n</m:t>
                  </m:r>
                </m:sup>
              </m:sSup>
            </m:oMath>
            <w:r w:rsidRPr="00832EF8">
              <w:rPr>
                <w:rFonts w:cstheme="minorHAnsi"/>
                <w:sz w:val="22"/>
                <w:szCs w:val="22"/>
                <w:lang w:val="es-ES" w:eastAsia="es-ES_tradnl"/>
              </w:rPr>
              <w:t xml:space="preserve">, donde </w:t>
            </w:r>
            <m:oMath>
              <m:r>
                <w:rPr>
                  <w:rFonts w:ascii="Cambria Math" w:hAnsi="Cambria Math" w:cstheme="minorHAnsi"/>
                  <w:sz w:val="22"/>
                  <w:szCs w:val="22"/>
                  <w:lang w:val="es-ES" w:eastAsia="es-ES_tradnl"/>
                </w:rPr>
                <m:t>n</m:t>
              </m:r>
            </m:oMath>
            <w:r w:rsidRPr="00832EF8">
              <w:rPr>
                <w:rFonts w:cstheme="minorHAnsi"/>
                <w:iCs/>
                <w:sz w:val="22"/>
                <w:szCs w:val="22"/>
                <w:lang w:val="es-ES" w:eastAsia="es-ES_tradnl"/>
              </w:rPr>
              <w:t xml:space="preserve"> es el número de letras oracionales del léxico de </w:t>
            </w:r>
            <m:oMath>
              <m:r>
                <w:rPr>
                  <w:rFonts w:ascii="Cambria Math" w:hAnsi="Cambria Math" w:cstheme="minorHAnsi"/>
                  <w:sz w:val="22"/>
                  <w:szCs w:val="22"/>
                  <w:lang w:val="es-ES" w:eastAsia="es-ES_tradnl"/>
                </w:rPr>
                <m:t>ϕ</m:t>
              </m:r>
            </m:oMath>
            <w:r w:rsidRPr="00832EF8">
              <w:rPr>
                <w:rFonts w:cstheme="minorHAnsi"/>
                <w:sz w:val="22"/>
                <w:szCs w:val="22"/>
                <w:lang w:val="es-ES" w:eastAsia="es-ES_tradnl"/>
              </w:rPr>
              <w:t>.</w:t>
            </w:r>
          </w:p>
        </w:tc>
      </w:tr>
    </w:tbl>
    <w:p w14:paraId="343F49C0" w14:textId="77777777" w:rsidR="00341879" w:rsidRPr="00832EF8" w:rsidRDefault="00341879" w:rsidP="00341879">
      <w:pPr>
        <w:spacing w:after="0" w:line="276" w:lineRule="auto"/>
        <w:ind w:firstLine="708"/>
        <w:jc w:val="both"/>
        <w:rPr>
          <w:rFonts w:eastAsia="Times New Roman" w:cstheme="minorHAnsi"/>
          <w:kern w:val="0"/>
          <w:lang w:val="es-ES" w:eastAsia="es-ES_tradnl"/>
          <w14:ligatures w14:val="none"/>
        </w:rPr>
      </w:pPr>
      <w:r w:rsidRPr="00832EF8">
        <w:rPr>
          <w:rFonts w:eastAsia="Times New Roman" w:cstheme="minorHAnsi"/>
          <w:kern w:val="0"/>
          <w:lang w:val="es-ES" w:eastAsia="es-ES_tradnl"/>
          <w14:ligatures w14:val="none"/>
        </w:rPr>
        <w:t xml:space="preserve"> </w:t>
      </w:r>
    </w:p>
    <w:p w14:paraId="7AFD25DC" w14:textId="77777777" w:rsidR="00341879" w:rsidRDefault="00341879" w:rsidP="00341879">
      <w:pPr>
        <w:spacing w:after="0" w:line="276" w:lineRule="auto"/>
        <w:ind w:firstLine="708"/>
        <w:jc w:val="both"/>
        <w:rPr>
          <w:rFonts w:eastAsia="Times New Roman" w:cstheme="minorHAnsi"/>
          <w:kern w:val="0"/>
          <w:lang w:val="es-ES" w:eastAsia="es-ES_tradnl"/>
          <w14:ligatures w14:val="none"/>
        </w:rPr>
      </w:pPr>
      <w:r w:rsidRPr="00832EF8">
        <w:rPr>
          <w:rFonts w:eastAsia="Times New Roman" w:cstheme="minorHAnsi"/>
          <w:kern w:val="0"/>
          <w:lang w:val="es-ES" w:eastAsia="es-ES_tradnl"/>
          <w14:ligatures w14:val="none"/>
        </w:rPr>
        <w:t xml:space="preserve">Así, la tabla para </w:t>
      </w:r>
      <m:oMath>
        <m:r>
          <w:rPr>
            <w:rFonts w:ascii="Cambria Math" w:eastAsia="Times New Roman" w:hAnsi="Cambria Math" w:cstheme="minorHAnsi"/>
            <w:kern w:val="0"/>
            <w:lang w:val="es-ES" w:eastAsia="es-ES_tradnl"/>
            <w14:ligatures w14:val="none"/>
          </w:rPr>
          <m:t>¬(P∧R)</m:t>
        </m:r>
      </m:oMath>
      <w:r w:rsidRPr="00832EF8">
        <w:rPr>
          <w:rFonts w:eastAsia="Times New Roman" w:cstheme="minorHAnsi"/>
          <w:kern w:val="0"/>
          <w:lang w:val="es-ES" w:eastAsia="es-ES_tradnl"/>
          <w14:ligatures w14:val="none"/>
        </w:rPr>
        <w:t xml:space="preserve"> tendrá cuatro filas de cálculo de valores,</w:t>
      </w:r>
      <w:r w:rsidRPr="00832EF8">
        <w:rPr>
          <w:rFonts w:eastAsia="Times New Roman" w:cstheme="minorHAnsi"/>
          <w:i/>
          <w:iCs/>
          <w:kern w:val="0"/>
          <w:lang w:val="es-ES" w:eastAsia="es-ES_tradnl"/>
          <w14:ligatures w14:val="none"/>
        </w:rPr>
        <w:t xml:space="preserve"> </w:t>
      </w:r>
      <w:r w:rsidRPr="00832EF8">
        <w:rPr>
          <w:rFonts w:eastAsia="Times New Roman" w:cstheme="minorHAnsi"/>
          <w:kern w:val="0"/>
          <w:lang w:val="es-ES" w:eastAsia="es-ES_tradnl"/>
          <w14:ligatures w14:val="none"/>
        </w:rPr>
        <w:t xml:space="preserve">en tanto su léxico tiene dos letras oracionales y </w:t>
      </w:r>
      <m:oMath>
        <m:sSup>
          <m:sSupPr>
            <m:ctrlPr>
              <w:ins w:id="2" w:author="Usuario" w:date="2022-04-17T22:35:00Z">
                <w:rPr>
                  <w:rFonts w:ascii="Cambria Math" w:eastAsia="Times New Roman" w:hAnsi="Cambria Math" w:cstheme="minorHAnsi"/>
                  <w:i/>
                  <w:kern w:val="0"/>
                  <w:lang w:val="es-ES" w:eastAsia="es-ES_tradnl"/>
                  <w14:ligatures w14:val="none"/>
                </w:rPr>
              </w:ins>
            </m:ctrlPr>
          </m:sSupPr>
          <m:e>
            <m:r>
              <w:rPr>
                <w:rFonts w:ascii="Cambria Math" w:eastAsia="Times New Roman" w:hAnsi="Cambria Math" w:cstheme="minorHAnsi"/>
                <w:kern w:val="0"/>
                <w:lang w:val="es-ES" w:eastAsia="es-ES_tradnl"/>
                <w14:ligatures w14:val="none"/>
              </w:rPr>
              <m:t>2</m:t>
            </m:r>
          </m:e>
          <m:sup>
            <m:r>
              <w:rPr>
                <w:rFonts w:ascii="Cambria Math" w:eastAsia="Times New Roman" w:hAnsi="Cambria Math" w:cstheme="minorHAnsi"/>
                <w:kern w:val="0"/>
                <w:lang w:val="es-ES" w:eastAsia="es-ES_tradnl"/>
                <w14:ligatures w14:val="none"/>
              </w:rPr>
              <m:t>2</m:t>
            </m:r>
          </m:sup>
        </m:sSup>
        <m:r>
          <w:rPr>
            <w:rFonts w:ascii="Cambria Math" w:eastAsia="Times New Roman" w:hAnsi="Cambria Math" w:cstheme="minorHAnsi"/>
            <w:kern w:val="0"/>
            <w:lang w:val="es-ES" w:eastAsia="es-ES_tradnl"/>
            <w14:ligatures w14:val="none"/>
          </w:rPr>
          <m:t>=4</m:t>
        </m:r>
      </m:oMath>
      <w:r w:rsidRPr="00832EF8">
        <w:rPr>
          <w:rFonts w:eastAsia="Times New Roman" w:cstheme="minorHAnsi"/>
          <w:kern w:val="0"/>
          <w:lang w:val="es-ES" w:eastAsia="es-ES_tradnl"/>
          <w14:ligatures w14:val="none"/>
        </w:rPr>
        <w:t>:</w:t>
      </w:r>
    </w:p>
    <w:p w14:paraId="5CA26454" w14:textId="77777777" w:rsidR="00341879" w:rsidRDefault="00341879" w:rsidP="00341879">
      <w:pPr>
        <w:rPr>
          <w:rFonts w:eastAsia="Times New Roman" w:cstheme="minorHAnsi"/>
          <w:kern w:val="0"/>
          <w:lang w:val="es-ES" w:eastAsia="es-ES_tradnl"/>
          <w14:ligatures w14:val="none"/>
        </w:rPr>
      </w:pPr>
      <w:r>
        <w:rPr>
          <w:rFonts w:eastAsia="Times New Roman" w:cstheme="minorHAnsi"/>
          <w:kern w:val="0"/>
          <w:lang w:val="es-ES" w:eastAsia="es-ES_tradnl"/>
          <w14:ligatures w14:val="none"/>
        </w:rPr>
        <w:br w:type="page"/>
      </w:r>
    </w:p>
    <w:p w14:paraId="5CEFCAA6" w14:textId="77777777" w:rsidR="00341879" w:rsidRPr="00832EF8" w:rsidRDefault="00341879" w:rsidP="00341879">
      <w:pPr>
        <w:spacing w:after="0" w:line="276" w:lineRule="auto"/>
        <w:ind w:firstLine="708"/>
        <w:jc w:val="both"/>
        <w:rPr>
          <w:rFonts w:eastAsia="Times New Roman" w:cstheme="minorHAnsi"/>
          <w:kern w:val="0"/>
          <w:lang w:val="es-ES" w:eastAsia="es-ES_tradnl"/>
          <w14:ligatures w14:val="none"/>
        </w:rPr>
      </w:pPr>
    </w:p>
    <w:tbl>
      <w:tblPr>
        <w:tblStyle w:val="Tablaconcuadrcula"/>
        <w:tblW w:w="0" w:type="auto"/>
        <w:jc w:val="center"/>
        <w:tblLook w:val="04A0" w:firstRow="1" w:lastRow="0" w:firstColumn="1" w:lastColumn="0" w:noHBand="0" w:noVBand="1"/>
      </w:tblPr>
      <w:tblGrid>
        <w:gridCol w:w="346"/>
        <w:gridCol w:w="363"/>
        <w:gridCol w:w="1701"/>
      </w:tblGrid>
      <w:tr w:rsidR="00341879" w:rsidRPr="00832EF8" w14:paraId="65BDC4DB" w14:textId="77777777" w:rsidTr="00AF57AD">
        <w:trPr>
          <w:jc w:val="center"/>
        </w:trPr>
        <w:tc>
          <w:tcPr>
            <w:tcW w:w="341" w:type="dxa"/>
          </w:tcPr>
          <w:p w14:paraId="763E1DDD"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i/>
                <w:iCs/>
                <w:sz w:val="22"/>
                <w:szCs w:val="22"/>
                <w:lang w:val="es-ES" w:eastAsia="es-ES_tradnl"/>
              </w:rPr>
              <w:t>P</w:t>
            </w:r>
          </w:p>
        </w:tc>
        <w:tc>
          <w:tcPr>
            <w:tcW w:w="363" w:type="dxa"/>
          </w:tcPr>
          <w:p w14:paraId="480CA623" w14:textId="77777777" w:rsidR="00341879" w:rsidRPr="00832EF8" w:rsidRDefault="00341879" w:rsidP="00AF57AD">
            <w:pPr>
              <w:spacing w:line="276" w:lineRule="auto"/>
              <w:jc w:val="center"/>
              <w:rPr>
                <w:rFonts w:cstheme="minorHAnsi"/>
                <w:sz w:val="22"/>
                <w:szCs w:val="22"/>
                <w:lang w:val="es-ES" w:eastAsia="es-ES_tradnl"/>
              </w:rPr>
            </w:pPr>
            <m:oMathPara>
              <m:oMath>
                <m:r>
                  <w:rPr>
                    <w:rFonts w:ascii="Cambria Math" w:hAnsi="Cambria Math" w:cstheme="minorHAnsi"/>
                    <w:sz w:val="22"/>
                    <w:szCs w:val="22"/>
                    <w:lang w:val="es-ES" w:eastAsia="es-ES_tradnl"/>
                  </w:rPr>
                  <m:t>R</m:t>
                </m:r>
              </m:oMath>
            </m:oMathPara>
          </w:p>
        </w:tc>
        <w:tc>
          <w:tcPr>
            <w:tcW w:w="1701" w:type="dxa"/>
          </w:tcPr>
          <w:p w14:paraId="284E7A7D" w14:textId="77777777" w:rsidR="00341879" w:rsidRPr="00832EF8" w:rsidRDefault="00341879" w:rsidP="00AF57AD">
            <w:pPr>
              <w:spacing w:line="276" w:lineRule="auto"/>
              <w:jc w:val="center"/>
              <w:rPr>
                <w:rFonts w:eastAsiaTheme="minorEastAsia" w:cstheme="minorHAnsi"/>
                <w:sz w:val="22"/>
                <w:szCs w:val="22"/>
                <w:lang w:val="es-ES" w:eastAsia="es-ES_tradnl"/>
              </w:rPr>
            </w:pPr>
            <m:oMathPara>
              <m:oMath>
                <m:r>
                  <w:rPr>
                    <w:rFonts w:ascii="Cambria Math" w:hAnsi="Cambria Math" w:cstheme="minorHAnsi"/>
                    <w:sz w:val="22"/>
                    <w:szCs w:val="22"/>
                    <w:lang w:val="es-ES" w:eastAsia="es-ES_tradnl"/>
                  </w:rPr>
                  <m:t>¬ (P  ∧  R)</m:t>
                </m:r>
              </m:oMath>
            </m:oMathPara>
          </w:p>
        </w:tc>
      </w:tr>
      <w:tr w:rsidR="00341879" w:rsidRPr="00832EF8" w14:paraId="3E06B3A7" w14:textId="77777777" w:rsidTr="00AF57AD">
        <w:trPr>
          <w:trHeight w:val="114"/>
          <w:jc w:val="center"/>
        </w:trPr>
        <w:tc>
          <w:tcPr>
            <w:tcW w:w="341" w:type="dxa"/>
          </w:tcPr>
          <w:p w14:paraId="3C35EF48"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V</w:t>
            </w:r>
          </w:p>
        </w:tc>
        <w:tc>
          <w:tcPr>
            <w:tcW w:w="363" w:type="dxa"/>
          </w:tcPr>
          <w:p w14:paraId="7C29824E"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V</w:t>
            </w:r>
          </w:p>
        </w:tc>
        <w:tc>
          <w:tcPr>
            <w:tcW w:w="1701" w:type="dxa"/>
          </w:tcPr>
          <w:p w14:paraId="5F78F2C7" w14:textId="77777777" w:rsidR="00341879" w:rsidRPr="00832EF8" w:rsidRDefault="00341879" w:rsidP="00AF57AD">
            <w:pPr>
              <w:spacing w:line="276" w:lineRule="auto"/>
              <w:rPr>
                <w:rFonts w:cstheme="minorHAnsi"/>
                <w:sz w:val="22"/>
                <w:szCs w:val="22"/>
                <w:lang w:val="es-ES" w:eastAsia="es-ES_tradnl"/>
              </w:rPr>
            </w:pPr>
          </w:p>
        </w:tc>
      </w:tr>
      <w:tr w:rsidR="00341879" w:rsidRPr="00832EF8" w14:paraId="22E805D8" w14:textId="77777777" w:rsidTr="00AF57AD">
        <w:trPr>
          <w:jc w:val="center"/>
        </w:trPr>
        <w:tc>
          <w:tcPr>
            <w:tcW w:w="341" w:type="dxa"/>
          </w:tcPr>
          <w:p w14:paraId="2226F512"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V</w:t>
            </w:r>
          </w:p>
        </w:tc>
        <w:tc>
          <w:tcPr>
            <w:tcW w:w="363" w:type="dxa"/>
          </w:tcPr>
          <w:p w14:paraId="4B94807D"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F</w:t>
            </w:r>
          </w:p>
        </w:tc>
        <w:tc>
          <w:tcPr>
            <w:tcW w:w="1701" w:type="dxa"/>
          </w:tcPr>
          <w:p w14:paraId="1B122A28" w14:textId="77777777" w:rsidR="00341879" w:rsidRPr="00832EF8" w:rsidRDefault="00341879" w:rsidP="00AF57AD">
            <w:pPr>
              <w:spacing w:line="276" w:lineRule="auto"/>
              <w:jc w:val="center"/>
              <w:rPr>
                <w:rFonts w:cstheme="minorHAnsi"/>
                <w:sz w:val="22"/>
                <w:szCs w:val="22"/>
                <w:lang w:val="es-ES" w:eastAsia="es-ES_tradnl"/>
              </w:rPr>
            </w:pPr>
          </w:p>
        </w:tc>
      </w:tr>
      <w:tr w:rsidR="00341879" w:rsidRPr="00832EF8" w14:paraId="4DA78C27" w14:textId="77777777" w:rsidTr="00AF57AD">
        <w:trPr>
          <w:jc w:val="center"/>
        </w:trPr>
        <w:tc>
          <w:tcPr>
            <w:tcW w:w="341" w:type="dxa"/>
          </w:tcPr>
          <w:p w14:paraId="3A34E39F"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F</w:t>
            </w:r>
          </w:p>
        </w:tc>
        <w:tc>
          <w:tcPr>
            <w:tcW w:w="363" w:type="dxa"/>
          </w:tcPr>
          <w:p w14:paraId="1A0D0E6D"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V</w:t>
            </w:r>
          </w:p>
        </w:tc>
        <w:tc>
          <w:tcPr>
            <w:tcW w:w="1701" w:type="dxa"/>
          </w:tcPr>
          <w:p w14:paraId="01EF1FE7" w14:textId="77777777" w:rsidR="00341879" w:rsidRPr="00832EF8" w:rsidRDefault="00341879" w:rsidP="00AF57AD">
            <w:pPr>
              <w:spacing w:line="276" w:lineRule="auto"/>
              <w:jc w:val="center"/>
              <w:rPr>
                <w:rFonts w:cstheme="minorHAnsi"/>
                <w:sz w:val="22"/>
                <w:szCs w:val="22"/>
                <w:lang w:val="es-ES" w:eastAsia="es-ES_tradnl"/>
              </w:rPr>
            </w:pPr>
          </w:p>
        </w:tc>
      </w:tr>
      <w:tr w:rsidR="00341879" w:rsidRPr="00832EF8" w14:paraId="0F4D8A01" w14:textId="77777777" w:rsidTr="00AF57AD">
        <w:trPr>
          <w:trHeight w:val="58"/>
          <w:jc w:val="center"/>
        </w:trPr>
        <w:tc>
          <w:tcPr>
            <w:tcW w:w="341" w:type="dxa"/>
          </w:tcPr>
          <w:p w14:paraId="2FB88698"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F</w:t>
            </w:r>
          </w:p>
        </w:tc>
        <w:tc>
          <w:tcPr>
            <w:tcW w:w="363" w:type="dxa"/>
          </w:tcPr>
          <w:p w14:paraId="55103834"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F</w:t>
            </w:r>
          </w:p>
        </w:tc>
        <w:tc>
          <w:tcPr>
            <w:tcW w:w="1701" w:type="dxa"/>
          </w:tcPr>
          <w:p w14:paraId="6A490B90" w14:textId="77777777" w:rsidR="00341879" w:rsidRPr="00832EF8" w:rsidRDefault="00341879" w:rsidP="00AF57AD">
            <w:pPr>
              <w:spacing w:line="276" w:lineRule="auto"/>
              <w:jc w:val="center"/>
              <w:rPr>
                <w:rFonts w:cstheme="minorHAnsi"/>
                <w:sz w:val="22"/>
                <w:szCs w:val="22"/>
                <w:lang w:val="es-ES" w:eastAsia="es-ES_tradnl"/>
              </w:rPr>
            </w:pPr>
          </w:p>
        </w:tc>
      </w:tr>
    </w:tbl>
    <w:p w14:paraId="2CB3F10D" w14:textId="77777777" w:rsidR="00341879" w:rsidRPr="00832EF8" w:rsidRDefault="00341879" w:rsidP="00341879">
      <w:pPr>
        <w:spacing w:after="0" w:line="276" w:lineRule="auto"/>
        <w:jc w:val="both"/>
        <w:rPr>
          <w:rFonts w:eastAsia="Times New Roman" w:cstheme="minorHAnsi"/>
          <w:kern w:val="0"/>
          <w:lang w:val="es-ES" w:eastAsia="es-ES_tradnl"/>
          <w14:ligatures w14:val="none"/>
        </w:rPr>
      </w:pPr>
      <w:r w:rsidRPr="00832EF8">
        <w:rPr>
          <w:rFonts w:eastAsia="Times New Roman" w:cstheme="minorHAnsi"/>
          <w:kern w:val="0"/>
          <w:lang w:val="es-ES" w:eastAsia="es-ES_tradnl"/>
          <w14:ligatures w14:val="none"/>
        </w:rPr>
        <w:tab/>
      </w:r>
    </w:p>
    <w:p w14:paraId="0E334B67" w14:textId="77777777" w:rsidR="00341879" w:rsidRPr="00832EF8" w:rsidRDefault="00341879" w:rsidP="00341879">
      <w:pPr>
        <w:spacing w:after="0" w:line="276" w:lineRule="auto"/>
        <w:jc w:val="both"/>
        <w:rPr>
          <w:rFonts w:eastAsia="Times New Roman" w:cstheme="minorHAnsi"/>
          <w:kern w:val="0"/>
          <w:lang w:val="es-ES" w:eastAsia="es-ES_tradnl"/>
          <w14:ligatures w14:val="none"/>
        </w:rPr>
      </w:pPr>
      <w:r w:rsidRPr="00832EF8">
        <w:rPr>
          <w:rFonts w:eastAsia="Times New Roman" w:cstheme="minorHAnsi"/>
          <w:kern w:val="0"/>
          <w:lang w:val="es-ES" w:eastAsia="es-ES_tradnl"/>
          <w14:ligatures w14:val="none"/>
        </w:rPr>
        <w:tab/>
        <w:t xml:space="preserve">El siguiente paso consiste en realizar el cálculo de valores correspondiente a cada fila. No debe olvidarse que el valor de </w:t>
      </w:r>
      <m:oMath>
        <m:r>
          <w:rPr>
            <w:rFonts w:ascii="Cambria Math" w:eastAsia="Times New Roman" w:hAnsi="Cambria Math" w:cstheme="minorHAnsi"/>
            <w:kern w:val="0"/>
            <w:lang w:val="es-ES" w:eastAsia="es-ES_tradnl"/>
            <w14:ligatures w14:val="none"/>
          </w:rPr>
          <m:t>ϕ</m:t>
        </m:r>
      </m:oMath>
      <w:r w:rsidRPr="00832EF8">
        <w:rPr>
          <w:rFonts w:eastAsia="Times New Roman" w:cstheme="minorHAnsi"/>
          <w:kern w:val="0"/>
          <w:lang w:val="es-ES" w:eastAsia="es-ES_tradnl"/>
          <w14:ligatures w14:val="none"/>
        </w:rPr>
        <w:t xml:space="preserve"> en cada fila aparece en la columna ubicada debajo de su operador principal:</w:t>
      </w:r>
    </w:p>
    <w:tbl>
      <w:tblPr>
        <w:tblStyle w:val="Tablaconcuadrcula"/>
        <w:tblW w:w="0" w:type="auto"/>
        <w:jc w:val="center"/>
        <w:tblLook w:val="04A0" w:firstRow="1" w:lastRow="0" w:firstColumn="1" w:lastColumn="0" w:noHBand="0" w:noVBand="1"/>
      </w:tblPr>
      <w:tblGrid>
        <w:gridCol w:w="346"/>
        <w:gridCol w:w="363"/>
        <w:gridCol w:w="1701"/>
      </w:tblGrid>
      <w:tr w:rsidR="00341879" w:rsidRPr="00832EF8" w14:paraId="768A5C84" w14:textId="77777777" w:rsidTr="00AF57AD">
        <w:trPr>
          <w:jc w:val="center"/>
        </w:trPr>
        <w:tc>
          <w:tcPr>
            <w:tcW w:w="341" w:type="dxa"/>
          </w:tcPr>
          <w:p w14:paraId="60E0736D"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i/>
                <w:iCs/>
                <w:sz w:val="22"/>
                <w:szCs w:val="22"/>
                <w:lang w:val="es-ES" w:eastAsia="es-ES_tradnl"/>
              </w:rPr>
              <w:t>P</w:t>
            </w:r>
          </w:p>
        </w:tc>
        <w:tc>
          <w:tcPr>
            <w:tcW w:w="363" w:type="dxa"/>
          </w:tcPr>
          <w:p w14:paraId="1DB9019A" w14:textId="77777777" w:rsidR="00341879" w:rsidRPr="00832EF8" w:rsidRDefault="00341879" w:rsidP="00AF57AD">
            <w:pPr>
              <w:spacing w:line="276" w:lineRule="auto"/>
              <w:jc w:val="center"/>
              <w:rPr>
                <w:rFonts w:cstheme="minorHAnsi"/>
                <w:sz w:val="22"/>
                <w:szCs w:val="22"/>
                <w:lang w:val="es-ES" w:eastAsia="es-ES_tradnl"/>
              </w:rPr>
            </w:pPr>
            <m:oMathPara>
              <m:oMath>
                <m:r>
                  <w:rPr>
                    <w:rFonts w:ascii="Cambria Math" w:hAnsi="Cambria Math" w:cstheme="minorHAnsi"/>
                    <w:sz w:val="22"/>
                    <w:szCs w:val="22"/>
                    <w:lang w:val="es-ES" w:eastAsia="es-ES_tradnl"/>
                  </w:rPr>
                  <m:t>R</m:t>
                </m:r>
              </m:oMath>
            </m:oMathPara>
          </w:p>
        </w:tc>
        <w:tc>
          <w:tcPr>
            <w:tcW w:w="1701" w:type="dxa"/>
          </w:tcPr>
          <w:p w14:paraId="5D7F4517" w14:textId="77777777" w:rsidR="00341879" w:rsidRPr="00832EF8" w:rsidRDefault="00341879" w:rsidP="00AF57AD">
            <w:pPr>
              <w:spacing w:line="276" w:lineRule="auto"/>
              <w:jc w:val="center"/>
              <w:rPr>
                <w:rFonts w:eastAsiaTheme="minorEastAsia" w:cstheme="minorHAnsi"/>
                <w:sz w:val="22"/>
                <w:szCs w:val="22"/>
                <w:lang w:val="es-ES" w:eastAsia="es-ES_tradnl"/>
              </w:rPr>
            </w:pPr>
            <m:oMathPara>
              <m:oMath>
                <m:r>
                  <w:rPr>
                    <w:rFonts w:ascii="Cambria Math" w:hAnsi="Cambria Math" w:cstheme="minorHAnsi"/>
                    <w:sz w:val="22"/>
                    <w:szCs w:val="22"/>
                    <w:lang w:val="es-ES" w:eastAsia="es-ES_tradnl"/>
                  </w:rPr>
                  <m:t>¬ (P  ∧  R)</m:t>
                </m:r>
              </m:oMath>
            </m:oMathPara>
          </w:p>
        </w:tc>
      </w:tr>
      <w:tr w:rsidR="00341879" w:rsidRPr="00832EF8" w14:paraId="34A85A17" w14:textId="77777777" w:rsidTr="00AF57AD">
        <w:trPr>
          <w:trHeight w:val="114"/>
          <w:jc w:val="center"/>
        </w:trPr>
        <w:tc>
          <w:tcPr>
            <w:tcW w:w="341" w:type="dxa"/>
          </w:tcPr>
          <w:p w14:paraId="350C3A00"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V</w:t>
            </w:r>
          </w:p>
        </w:tc>
        <w:tc>
          <w:tcPr>
            <w:tcW w:w="363" w:type="dxa"/>
          </w:tcPr>
          <w:p w14:paraId="3119EA31"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V</w:t>
            </w:r>
          </w:p>
        </w:tc>
        <w:tc>
          <w:tcPr>
            <w:tcW w:w="1701" w:type="dxa"/>
          </w:tcPr>
          <w:p w14:paraId="4A3A2B9F" w14:textId="77777777" w:rsidR="00341879" w:rsidRPr="00832EF8" w:rsidRDefault="00341879" w:rsidP="00AF57AD">
            <w:pPr>
              <w:spacing w:line="276" w:lineRule="auto"/>
              <w:rPr>
                <w:rFonts w:cstheme="minorHAnsi"/>
                <w:sz w:val="22"/>
                <w:szCs w:val="22"/>
                <w:lang w:val="es-ES" w:eastAsia="es-ES_tradnl"/>
              </w:rPr>
            </w:pPr>
            <w:r w:rsidRPr="00832EF8">
              <w:rPr>
                <w:rFonts w:cstheme="minorHAnsi"/>
                <w:sz w:val="22"/>
                <w:szCs w:val="22"/>
                <w:lang w:val="es-ES" w:eastAsia="es-ES_tradnl"/>
              </w:rPr>
              <w:t xml:space="preserve">     </w:t>
            </w:r>
            <w:r w:rsidRPr="00832EF8">
              <w:rPr>
                <w:rFonts w:cstheme="minorHAnsi"/>
                <w:sz w:val="22"/>
                <w:szCs w:val="22"/>
                <w:highlight w:val="green"/>
                <w:lang w:val="es-ES" w:eastAsia="es-ES_tradnl"/>
              </w:rPr>
              <w:t>F</w:t>
            </w:r>
            <w:r w:rsidRPr="00832EF8">
              <w:rPr>
                <w:rFonts w:cstheme="minorHAnsi"/>
                <w:sz w:val="22"/>
                <w:szCs w:val="22"/>
                <w:lang w:val="es-ES" w:eastAsia="es-ES_tradnl"/>
              </w:rPr>
              <w:t xml:space="preserve">   V   </w:t>
            </w:r>
            <w:proofErr w:type="spellStart"/>
            <w:r w:rsidRPr="00832EF8">
              <w:rPr>
                <w:rFonts w:cstheme="minorHAnsi"/>
                <w:sz w:val="22"/>
                <w:szCs w:val="22"/>
                <w:lang w:val="es-ES" w:eastAsia="es-ES_tradnl"/>
              </w:rPr>
              <w:t>V</w:t>
            </w:r>
            <w:proofErr w:type="spellEnd"/>
            <w:r w:rsidRPr="00832EF8">
              <w:rPr>
                <w:rFonts w:cstheme="minorHAnsi"/>
                <w:sz w:val="22"/>
                <w:szCs w:val="22"/>
                <w:lang w:val="es-ES" w:eastAsia="es-ES_tradnl"/>
              </w:rPr>
              <w:t xml:space="preserve">   </w:t>
            </w:r>
            <w:proofErr w:type="spellStart"/>
            <w:r w:rsidRPr="00832EF8">
              <w:rPr>
                <w:rFonts w:cstheme="minorHAnsi"/>
                <w:sz w:val="22"/>
                <w:szCs w:val="22"/>
                <w:lang w:val="es-ES" w:eastAsia="es-ES_tradnl"/>
              </w:rPr>
              <w:t>V</w:t>
            </w:r>
            <w:proofErr w:type="spellEnd"/>
            <w:r w:rsidRPr="00832EF8">
              <w:rPr>
                <w:rFonts w:cstheme="minorHAnsi"/>
                <w:sz w:val="22"/>
                <w:szCs w:val="22"/>
                <w:lang w:val="es-ES" w:eastAsia="es-ES_tradnl"/>
              </w:rPr>
              <w:t xml:space="preserve">    </w:t>
            </w:r>
          </w:p>
        </w:tc>
      </w:tr>
      <w:tr w:rsidR="00341879" w:rsidRPr="00832EF8" w14:paraId="4DE43CD8" w14:textId="77777777" w:rsidTr="00AF57AD">
        <w:trPr>
          <w:jc w:val="center"/>
        </w:trPr>
        <w:tc>
          <w:tcPr>
            <w:tcW w:w="341" w:type="dxa"/>
          </w:tcPr>
          <w:p w14:paraId="3994EA57"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V</w:t>
            </w:r>
          </w:p>
        </w:tc>
        <w:tc>
          <w:tcPr>
            <w:tcW w:w="363" w:type="dxa"/>
          </w:tcPr>
          <w:p w14:paraId="20EED81C"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F</w:t>
            </w:r>
          </w:p>
        </w:tc>
        <w:tc>
          <w:tcPr>
            <w:tcW w:w="1701" w:type="dxa"/>
          </w:tcPr>
          <w:p w14:paraId="05E56F1C" w14:textId="77777777" w:rsidR="00341879" w:rsidRPr="00832EF8" w:rsidRDefault="00341879" w:rsidP="00AF57AD">
            <w:pPr>
              <w:spacing w:line="276" w:lineRule="auto"/>
              <w:rPr>
                <w:rFonts w:cstheme="minorHAnsi"/>
                <w:sz w:val="22"/>
                <w:szCs w:val="22"/>
                <w:lang w:val="es-ES" w:eastAsia="es-ES_tradnl"/>
              </w:rPr>
            </w:pPr>
            <w:r w:rsidRPr="00832EF8">
              <w:rPr>
                <w:rFonts w:cstheme="minorHAnsi"/>
                <w:sz w:val="22"/>
                <w:szCs w:val="22"/>
                <w:lang w:val="es-ES" w:eastAsia="es-ES_tradnl"/>
              </w:rPr>
              <w:t xml:space="preserve">     </w:t>
            </w:r>
            <w:r w:rsidRPr="00832EF8">
              <w:rPr>
                <w:rFonts w:cstheme="minorHAnsi"/>
                <w:sz w:val="22"/>
                <w:szCs w:val="22"/>
                <w:highlight w:val="green"/>
                <w:lang w:val="es-ES" w:eastAsia="es-ES_tradnl"/>
              </w:rPr>
              <w:t>V</w:t>
            </w:r>
            <w:r w:rsidRPr="00832EF8">
              <w:rPr>
                <w:rFonts w:cstheme="minorHAnsi"/>
                <w:sz w:val="22"/>
                <w:szCs w:val="22"/>
                <w:lang w:val="es-ES" w:eastAsia="es-ES_tradnl"/>
              </w:rPr>
              <w:t xml:space="preserve">  </w:t>
            </w:r>
            <w:proofErr w:type="spellStart"/>
            <w:r w:rsidRPr="00832EF8">
              <w:rPr>
                <w:rFonts w:cstheme="minorHAnsi"/>
                <w:sz w:val="22"/>
                <w:szCs w:val="22"/>
                <w:lang w:val="es-ES" w:eastAsia="es-ES_tradnl"/>
              </w:rPr>
              <w:t>V</w:t>
            </w:r>
            <w:proofErr w:type="spellEnd"/>
            <w:r w:rsidRPr="00832EF8">
              <w:rPr>
                <w:rFonts w:cstheme="minorHAnsi"/>
                <w:sz w:val="22"/>
                <w:szCs w:val="22"/>
                <w:lang w:val="es-ES" w:eastAsia="es-ES_tradnl"/>
              </w:rPr>
              <w:t xml:space="preserve">    F   </w:t>
            </w:r>
            <w:proofErr w:type="spellStart"/>
            <w:r w:rsidRPr="00832EF8">
              <w:rPr>
                <w:rFonts w:cstheme="minorHAnsi"/>
                <w:sz w:val="22"/>
                <w:szCs w:val="22"/>
                <w:lang w:val="es-ES" w:eastAsia="es-ES_tradnl"/>
              </w:rPr>
              <w:t>F</w:t>
            </w:r>
            <w:proofErr w:type="spellEnd"/>
          </w:p>
        </w:tc>
      </w:tr>
      <w:tr w:rsidR="00341879" w:rsidRPr="00832EF8" w14:paraId="756074E2" w14:textId="77777777" w:rsidTr="00AF57AD">
        <w:trPr>
          <w:jc w:val="center"/>
        </w:trPr>
        <w:tc>
          <w:tcPr>
            <w:tcW w:w="341" w:type="dxa"/>
          </w:tcPr>
          <w:p w14:paraId="47FF02BC"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F</w:t>
            </w:r>
          </w:p>
        </w:tc>
        <w:tc>
          <w:tcPr>
            <w:tcW w:w="363" w:type="dxa"/>
          </w:tcPr>
          <w:p w14:paraId="1D18BF17"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V</w:t>
            </w:r>
          </w:p>
        </w:tc>
        <w:tc>
          <w:tcPr>
            <w:tcW w:w="1701" w:type="dxa"/>
          </w:tcPr>
          <w:p w14:paraId="59679232" w14:textId="77777777" w:rsidR="00341879" w:rsidRPr="00832EF8" w:rsidRDefault="00341879" w:rsidP="00AF57AD">
            <w:pPr>
              <w:spacing w:line="276" w:lineRule="auto"/>
              <w:rPr>
                <w:rFonts w:cstheme="minorHAnsi"/>
                <w:sz w:val="22"/>
                <w:szCs w:val="22"/>
                <w:lang w:val="es-ES" w:eastAsia="es-ES_tradnl"/>
              </w:rPr>
            </w:pPr>
            <w:r w:rsidRPr="00832EF8">
              <w:rPr>
                <w:rFonts w:cstheme="minorHAnsi"/>
                <w:sz w:val="22"/>
                <w:szCs w:val="22"/>
                <w:lang w:val="es-ES" w:eastAsia="es-ES_tradnl"/>
              </w:rPr>
              <w:t xml:space="preserve">     </w:t>
            </w:r>
            <w:r w:rsidRPr="00832EF8">
              <w:rPr>
                <w:rFonts w:cstheme="minorHAnsi"/>
                <w:sz w:val="22"/>
                <w:szCs w:val="22"/>
                <w:highlight w:val="green"/>
                <w:lang w:val="es-ES" w:eastAsia="es-ES_tradnl"/>
              </w:rPr>
              <w:t>V</w:t>
            </w:r>
            <w:r w:rsidRPr="00832EF8">
              <w:rPr>
                <w:rFonts w:cstheme="minorHAnsi"/>
                <w:sz w:val="22"/>
                <w:szCs w:val="22"/>
                <w:lang w:val="es-ES" w:eastAsia="es-ES_tradnl"/>
              </w:rPr>
              <w:t xml:space="preserve">  F     </w:t>
            </w:r>
            <w:proofErr w:type="spellStart"/>
            <w:r w:rsidRPr="00832EF8">
              <w:rPr>
                <w:rFonts w:cstheme="minorHAnsi"/>
                <w:sz w:val="22"/>
                <w:szCs w:val="22"/>
                <w:lang w:val="es-ES" w:eastAsia="es-ES_tradnl"/>
              </w:rPr>
              <w:t>F</w:t>
            </w:r>
            <w:proofErr w:type="spellEnd"/>
            <w:r w:rsidRPr="00832EF8">
              <w:rPr>
                <w:rFonts w:cstheme="minorHAnsi"/>
                <w:sz w:val="22"/>
                <w:szCs w:val="22"/>
                <w:lang w:val="es-ES" w:eastAsia="es-ES_tradnl"/>
              </w:rPr>
              <w:t xml:space="preserve">   V</w:t>
            </w:r>
          </w:p>
        </w:tc>
      </w:tr>
      <w:tr w:rsidR="00341879" w:rsidRPr="00832EF8" w14:paraId="76F38D48" w14:textId="77777777" w:rsidTr="00AF57AD">
        <w:trPr>
          <w:trHeight w:val="58"/>
          <w:jc w:val="center"/>
        </w:trPr>
        <w:tc>
          <w:tcPr>
            <w:tcW w:w="341" w:type="dxa"/>
          </w:tcPr>
          <w:p w14:paraId="1070F173"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F</w:t>
            </w:r>
          </w:p>
        </w:tc>
        <w:tc>
          <w:tcPr>
            <w:tcW w:w="363" w:type="dxa"/>
          </w:tcPr>
          <w:p w14:paraId="57EB7941"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F</w:t>
            </w:r>
          </w:p>
        </w:tc>
        <w:tc>
          <w:tcPr>
            <w:tcW w:w="1701" w:type="dxa"/>
          </w:tcPr>
          <w:p w14:paraId="7F97A074" w14:textId="77777777" w:rsidR="00341879" w:rsidRPr="00832EF8" w:rsidRDefault="00341879" w:rsidP="00AF57AD">
            <w:pPr>
              <w:spacing w:line="276" w:lineRule="auto"/>
              <w:rPr>
                <w:rFonts w:cstheme="minorHAnsi"/>
                <w:sz w:val="22"/>
                <w:szCs w:val="22"/>
                <w:lang w:val="es-ES" w:eastAsia="es-ES_tradnl"/>
              </w:rPr>
            </w:pPr>
            <w:r w:rsidRPr="00832EF8">
              <w:rPr>
                <w:rFonts w:cstheme="minorHAnsi"/>
                <w:sz w:val="22"/>
                <w:szCs w:val="22"/>
                <w:lang w:val="es-ES" w:eastAsia="es-ES_tradnl"/>
              </w:rPr>
              <w:t xml:space="preserve">     </w:t>
            </w:r>
            <w:r w:rsidRPr="00832EF8">
              <w:rPr>
                <w:rFonts w:cstheme="minorHAnsi"/>
                <w:sz w:val="22"/>
                <w:szCs w:val="22"/>
                <w:highlight w:val="green"/>
                <w:lang w:val="es-ES" w:eastAsia="es-ES_tradnl"/>
              </w:rPr>
              <w:t>V</w:t>
            </w:r>
            <w:r w:rsidRPr="00832EF8">
              <w:rPr>
                <w:rFonts w:cstheme="minorHAnsi"/>
                <w:sz w:val="22"/>
                <w:szCs w:val="22"/>
                <w:lang w:val="es-ES" w:eastAsia="es-ES_tradnl"/>
              </w:rPr>
              <w:t xml:space="preserve">  F     </w:t>
            </w:r>
            <w:proofErr w:type="spellStart"/>
            <w:r w:rsidRPr="00832EF8">
              <w:rPr>
                <w:rFonts w:cstheme="minorHAnsi"/>
                <w:sz w:val="22"/>
                <w:szCs w:val="22"/>
                <w:lang w:val="es-ES" w:eastAsia="es-ES_tradnl"/>
              </w:rPr>
              <w:t>F</w:t>
            </w:r>
            <w:proofErr w:type="spellEnd"/>
            <w:r w:rsidRPr="00832EF8">
              <w:rPr>
                <w:rFonts w:cstheme="minorHAnsi"/>
                <w:sz w:val="22"/>
                <w:szCs w:val="22"/>
                <w:lang w:val="es-ES" w:eastAsia="es-ES_tradnl"/>
              </w:rPr>
              <w:t xml:space="preserve">   </w:t>
            </w:r>
            <w:proofErr w:type="spellStart"/>
            <w:r w:rsidRPr="00832EF8">
              <w:rPr>
                <w:rFonts w:cstheme="minorHAnsi"/>
                <w:sz w:val="22"/>
                <w:szCs w:val="22"/>
                <w:lang w:val="es-ES" w:eastAsia="es-ES_tradnl"/>
              </w:rPr>
              <w:t>F</w:t>
            </w:r>
            <w:proofErr w:type="spellEnd"/>
          </w:p>
        </w:tc>
      </w:tr>
    </w:tbl>
    <w:p w14:paraId="787FE8D5" w14:textId="77777777" w:rsidR="00341879" w:rsidRPr="00832EF8" w:rsidRDefault="00341879" w:rsidP="00341879">
      <w:pPr>
        <w:spacing w:after="0" w:line="276" w:lineRule="auto"/>
        <w:jc w:val="both"/>
        <w:rPr>
          <w:rFonts w:eastAsia="Times New Roman" w:cstheme="minorHAnsi"/>
          <w:kern w:val="0"/>
          <w:lang w:eastAsia="es-ES_tradnl"/>
          <w14:ligatures w14:val="none"/>
        </w:rPr>
      </w:pPr>
    </w:p>
    <w:p w14:paraId="5E141FF3" w14:textId="77777777" w:rsidR="00341879" w:rsidRPr="00832EF8" w:rsidRDefault="00341879" w:rsidP="00341879">
      <w:pPr>
        <w:spacing w:after="0" w:line="276" w:lineRule="auto"/>
        <w:ind w:firstLine="709"/>
        <w:jc w:val="both"/>
        <w:rPr>
          <w:rFonts w:eastAsia="Times New Roman" w:cstheme="minorHAnsi"/>
          <w:kern w:val="0"/>
          <w:lang w:val="es-ES" w:eastAsia="es-ES_tradnl"/>
          <w14:ligatures w14:val="none"/>
        </w:rPr>
      </w:pPr>
      <w:r w:rsidRPr="00832EF8">
        <w:rPr>
          <w:rFonts w:eastAsia="Times New Roman" w:cstheme="minorHAnsi"/>
          <w:kern w:val="0"/>
          <w:lang w:val="es-ES" w:eastAsia="es-ES_tradnl"/>
          <w14:ligatures w14:val="none"/>
        </w:rPr>
        <w:t xml:space="preserve">La distribución de valores de </w:t>
      </w:r>
      <m:oMath>
        <m:r>
          <w:rPr>
            <w:rFonts w:ascii="Cambria Math" w:eastAsia="Times New Roman" w:hAnsi="Cambria Math" w:cstheme="minorHAnsi"/>
            <w:kern w:val="0"/>
            <w:lang w:val="es-ES" w:eastAsia="es-ES_tradnl"/>
            <w14:ligatures w14:val="none"/>
          </w:rPr>
          <m:t>ϕ</m:t>
        </m:r>
      </m:oMath>
      <w:r w:rsidRPr="00832EF8">
        <w:rPr>
          <w:rFonts w:eastAsia="Times New Roman" w:cstheme="minorHAnsi"/>
          <w:kern w:val="0"/>
          <w:lang w:val="es-ES" w:eastAsia="es-ES_tradnl"/>
          <w14:ligatures w14:val="none"/>
        </w:rPr>
        <w:t xml:space="preserve"> según todas las estructuras </w:t>
      </w:r>
      <m:oMath>
        <m:r>
          <w:rPr>
            <w:rFonts w:ascii="Cambria Math" w:eastAsia="Times New Roman" w:hAnsi="Cambria Math" w:cstheme="minorHAnsi"/>
            <w:kern w:val="0"/>
            <w:lang w:val="es-ES" w:eastAsia="es-ES_tradnl"/>
            <w14:ligatures w14:val="none"/>
          </w:rPr>
          <m:t>U</m:t>
        </m:r>
      </m:oMath>
      <w:r w:rsidRPr="00832EF8">
        <w:rPr>
          <w:rFonts w:eastAsia="Times New Roman" w:cstheme="minorHAnsi"/>
          <w:i/>
          <w:iCs/>
          <w:kern w:val="0"/>
          <w:lang w:val="es-ES" w:eastAsia="es-ES_tradnl"/>
          <w14:ligatures w14:val="none"/>
        </w:rPr>
        <w:t xml:space="preserve"> </w:t>
      </w:r>
      <w:r w:rsidRPr="00832EF8">
        <w:rPr>
          <w:rFonts w:eastAsia="Times New Roman" w:cstheme="minorHAnsi"/>
          <w:kern w:val="0"/>
          <w:lang w:val="es-ES" w:eastAsia="es-ES_tradnl"/>
          <w14:ligatures w14:val="none"/>
        </w:rPr>
        <w:t xml:space="preserve">posibles según su léxico y solo según estas es: </w:t>
      </w:r>
      <w:r w:rsidRPr="00832EF8">
        <w:rPr>
          <w:rFonts w:eastAsia="Times New Roman" w:cstheme="minorHAnsi"/>
          <w:kern w:val="0"/>
          <w:highlight w:val="green"/>
          <w:lang w:val="es-ES" w:eastAsia="es-ES_tradnl"/>
          <w14:ligatures w14:val="none"/>
        </w:rPr>
        <w:t>FVVV</w:t>
      </w:r>
      <w:r w:rsidRPr="00832EF8">
        <w:rPr>
          <w:rFonts w:eastAsia="Times New Roman" w:cstheme="minorHAnsi"/>
          <w:kern w:val="0"/>
          <w:lang w:val="es-ES" w:eastAsia="es-ES_tradnl"/>
          <w14:ligatures w14:val="none"/>
        </w:rPr>
        <w:t xml:space="preserve">. Esto equivale a afirmar que la primera estructura </w:t>
      </w:r>
      <m:oMath>
        <m:r>
          <w:rPr>
            <w:rFonts w:ascii="Cambria Math" w:eastAsia="Times New Roman" w:hAnsi="Cambria Math" w:cstheme="minorHAnsi"/>
            <w:kern w:val="0"/>
            <w:lang w:val="es-ES" w:eastAsia="es-ES_tradnl"/>
            <w14:ligatures w14:val="none"/>
          </w:rPr>
          <m:t>U</m:t>
        </m:r>
      </m:oMath>
      <w:r w:rsidRPr="00832EF8">
        <w:rPr>
          <w:rFonts w:eastAsia="Times New Roman" w:cstheme="minorHAnsi"/>
          <w:iCs/>
          <w:kern w:val="0"/>
          <w:lang w:val="es-ES" w:eastAsia="es-ES_tradnl"/>
          <w14:ligatures w14:val="none"/>
        </w:rPr>
        <w:t xml:space="preserve"> no es modelo de </w:t>
      </w:r>
      <m:oMath>
        <m:r>
          <w:rPr>
            <w:rFonts w:ascii="Cambria Math" w:eastAsia="Times New Roman" w:hAnsi="Cambria Math" w:cstheme="minorHAnsi"/>
            <w:kern w:val="0"/>
            <w:lang w:val="es-ES" w:eastAsia="es-ES_tradnl"/>
            <w14:ligatures w14:val="none"/>
          </w:rPr>
          <m:t>ϕ</m:t>
        </m:r>
      </m:oMath>
      <w:r w:rsidRPr="00832EF8">
        <w:rPr>
          <w:rFonts w:eastAsia="Times New Roman" w:cstheme="minorHAnsi"/>
          <w:kern w:val="0"/>
          <w:lang w:val="es-ES" w:eastAsia="es-ES_tradnl"/>
          <w14:ligatures w14:val="none"/>
        </w:rPr>
        <w:t xml:space="preserve">, pero las siguientes tres sí lo son. A continuación, se construirá directamente la tabla de verdad de </w:t>
      </w:r>
      <m:oMath>
        <m:r>
          <w:rPr>
            <w:rFonts w:ascii="Cambria Math" w:eastAsia="Times New Roman" w:hAnsi="Cambria Math" w:cstheme="minorHAnsi"/>
            <w:kern w:val="0"/>
            <w:lang w:val="es-ES" w:eastAsia="es-ES_tradnl"/>
            <w14:ligatures w14:val="none"/>
          </w:rPr>
          <m:t>ψ:</m:t>
        </m:r>
        <m:d>
          <m:dPr>
            <m:ctrlPr>
              <w:rPr>
                <w:rFonts w:ascii="Cambria Math" w:eastAsia="Times New Roman" w:hAnsi="Cambria Math" w:cstheme="minorHAnsi"/>
                <w:i/>
                <w:kern w:val="0"/>
                <w:lang w:val="es-ES" w:eastAsia="es-ES_tradnl"/>
                <w14:ligatures w14:val="none"/>
              </w:rPr>
            </m:ctrlPr>
          </m:dPr>
          <m:e>
            <m:r>
              <w:rPr>
                <w:rFonts w:ascii="Cambria Math" w:eastAsia="Times New Roman" w:hAnsi="Cambria Math" w:cstheme="minorHAnsi"/>
                <w:kern w:val="0"/>
                <w:lang w:val="es-ES" w:eastAsia="es-ES_tradnl"/>
                <w14:ligatures w14:val="none"/>
              </w:rPr>
              <m:t>¬</m:t>
            </m:r>
            <m:d>
              <m:dPr>
                <m:ctrlPr>
                  <w:ins w:id="3" w:author="Usuario" w:date="2022-04-17T22:35:00Z">
                    <w:rPr>
                      <w:rFonts w:ascii="Cambria Math" w:eastAsia="Times New Roman" w:hAnsi="Cambria Math" w:cstheme="minorHAnsi"/>
                      <w:i/>
                      <w:kern w:val="0"/>
                      <w:lang w:val="es-ES" w:eastAsia="es-ES_tradnl"/>
                      <w14:ligatures w14:val="none"/>
                    </w:rPr>
                  </w:ins>
                </m:ctrlPr>
              </m:dPr>
              <m:e>
                <m:r>
                  <w:rPr>
                    <w:rFonts w:ascii="Cambria Math" w:eastAsia="Times New Roman" w:hAnsi="Cambria Math" w:cstheme="minorHAnsi"/>
                    <w:kern w:val="0"/>
                    <w:lang w:val="es-ES" w:eastAsia="es-ES_tradnl"/>
                    <w14:ligatures w14:val="none"/>
                  </w:rPr>
                  <m:t>P∨¬ R</m:t>
                </m:r>
              </m:e>
            </m:d>
            <m:r>
              <w:rPr>
                <w:rFonts w:ascii="Cambria Math" w:eastAsia="Times New Roman" w:hAnsi="Cambria Math" w:cstheme="minorHAnsi"/>
                <w:kern w:val="0"/>
                <w:lang w:val="es-ES" w:eastAsia="es-ES_tradnl"/>
                <w14:ligatures w14:val="none"/>
              </w:rPr>
              <m:t>⊃Q</m:t>
            </m:r>
          </m:e>
        </m:d>
      </m:oMath>
      <w:r w:rsidRPr="00832EF8">
        <w:rPr>
          <w:rFonts w:eastAsia="Times New Roman" w:cstheme="minorHAnsi"/>
          <w:kern w:val="0"/>
          <w:lang w:val="es-ES" w:eastAsia="es-ES_tradnl"/>
          <w14:ligatures w14:val="none"/>
        </w:rPr>
        <w:t xml:space="preserve">. </w:t>
      </w:r>
      <m:oMath>
        <m:r>
          <w:rPr>
            <w:rFonts w:ascii="Cambria Math" w:eastAsia="Times New Roman" w:hAnsi="Cambria Math" w:cstheme="minorHAnsi"/>
            <w:kern w:val="0"/>
            <w:lang w:val="es-ES" w:eastAsia="es-ES_tradnl"/>
            <w14:ligatures w14:val="none"/>
          </w:rPr>
          <m:t>ψ</m:t>
        </m:r>
      </m:oMath>
      <w:r w:rsidRPr="00832EF8">
        <w:rPr>
          <w:rFonts w:eastAsia="Times New Roman" w:cstheme="minorHAnsi"/>
          <w:kern w:val="0"/>
          <w:lang w:val="es-ES" w:eastAsia="es-ES_tradnl"/>
          <w14:ligatures w14:val="none"/>
        </w:rPr>
        <w:t xml:space="preserve"> tiene tres letras oracionales distintas y, por lo tanto, la cantidad de filas para cálculo de valores a considerar es 8 (2</w:t>
      </w:r>
      <w:r w:rsidRPr="00832EF8">
        <w:rPr>
          <w:rFonts w:eastAsia="Times New Roman" w:cstheme="minorHAnsi"/>
          <w:kern w:val="0"/>
          <w:vertAlign w:val="superscript"/>
          <w:lang w:val="es-ES" w:eastAsia="es-ES_tradnl"/>
          <w14:ligatures w14:val="none"/>
        </w:rPr>
        <w:t>3</w:t>
      </w:r>
      <w:r w:rsidRPr="00832EF8">
        <w:rPr>
          <w:rFonts w:eastAsia="Times New Roman" w:cstheme="minorHAnsi"/>
          <w:kern w:val="0"/>
          <w:lang w:val="es-ES" w:eastAsia="es-ES_tradnl"/>
          <w14:ligatures w14:val="none"/>
        </w:rPr>
        <w:t xml:space="preserve">). Además, su operador principal es la condicional, así que los valores completos de </w:t>
      </w:r>
      <m:oMath>
        <m:r>
          <w:rPr>
            <w:rFonts w:ascii="Cambria Math" w:eastAsia="Times New Roman" w:hAnsi="Cambria Math" w:cstheme="minorHAnsi"/>
            <w:kern w:val="0"/>
            <w:lang w:val="es-ES" w:eastAsia="es-ES_tradnl"/>
            <w14:ligatures w14:val="none"/>
          </w:rPr>
          <m:t>ψ</m:t>
        </m:r>
      </m:oMath>
      <w:r w:rsidRPr="00832EF8">
        <w:rPr>
          <w:rFonts w:eastAsia="Times New Roman" w:cstheme="minorHAnsi"/>
          <w:kern w:val="0"/>
          <w:lang w:val="es-ES" w:eastAsia="es-ES_tradnl"/>
          <w14:ligatures w14:val="none"/>
        </w:rPr>
        <w:t xml:space="preserve"> se consignarán en la columna debajo de ella:</w:t>
      </w:r>
    </w:p>
    <w:tbl>
      <w:tblPr>
        <w:tblStyle w:val="Tablaconcuadrcula"/>
        <w:tblW w:w="0" w:type="auto"/>
        <w:jc w:val="center"/>
        <w:tblLayout w:type="fixed"/>
        <w:tblLook w:val="04A0" w:firstRow="1" w:lastRow="0" w:firstColumn="1" w:lastColumn="0" w:noHBand="0" w:noVBand="1"/>
      </w:tblPr>
      <w:tblGrid>
        <w:gridCol w:w="421"/>
        <w:gridCol w:w="425"/>
        <w:gridCol w:w="425"/>
        <w:gridCol w:w="2552"/>
      </w:tblGrid>
      <w:tr w:rsidR="00341879" w:rsidRPr="00832EF8" w14:paraId="1E2F7FD5" w14:textId="77777777" w:rsidTr="00AF57AD">
        <w:trPr>
          <w:jc w:val="center"/>
        </w:trPr>
        <w:tc>
          <w:tcPr>
            <w:tcW w:w="421" w:type="dxa"/>
          </w:tcPr>
          <w:p w14:paraId="451A8EC2" w14:textId="77777777" w:rsidR="00341879" w:rsidRPr="00832EF8" w:rsidRDefault="00341879" w:rsidP="00AF57AD">
            <w:pPr>
              <w:spacing w:line="276" w:lineRule="auto"/>
              <w:jc w:val="center"/>
              <w:rPr>
                <w:rFonts w:ascii="Cambria Math" w:hAnsi="Cambria Math" w:cstheme="minorHAnsi"/>
                <w:sz w:val="22"/>
                <w:szCs w:val="22"/>
                <w:lang w:val="es-ES" w:eastAsia="es-ES_tradnl"/>
                <w:oMath/>
              </w:rPr>
            </w:pPr>
            <m:oMathPara>
              <m:oMath>
                <m:r>
                  <w:rPr>
                    <w:rFonts w:ascii="Cambria Math" w:hAnsi="Cambria Math" w:cstheme="minorHAnsi"/>
                    <w:sz w:val="22"/>
                    <w:szCs w:val="22"/>
                    <w:lang w:val="es-ES" w:eastAsia="es-ES_tradnl"/>
                  </w:rPr>
                  <m:t>P</m:t>
                </m:r>
              </m:oMath>
            </m:oMathPara>
          </w:p>
        </w:tc>
        <w:tc>
          <w:tcPr>
            <w:tcW w:w="425" w:type="dxa"/>
          </w:tcPr>
          <w:p w14:paraId="26E38E62" w14:textId="77777777" w:rsidR="00341879" w:rsidRPr="00832EF8" w:rsidRDefault="00341879" w:rsidP="00AF57AD">
            <w:pPr>
              <w:spacing w:line="276" w:lineRule="auto"/>
              <w:jc w:val="center"/>
              <w:rPr>
                <w:rFonts w:ascii="Cambria Math" w:hAnsi="Cambria Math" w:cstheme="minorHAnsi"/>
                <w:sz w:val="22"/>
                <w:szCs w:val="22"/>
                <w:lang w:val="es-ES" w:eastAsia="es-ES_tradnl"/>
                <w:oMath/>
              </w:rPr>
            </w:pPr>
            <m:oMathPara>
              <m:oMath>
                <m:r>
                  <w:rPr>
                    <w:rFonts w:ascii="Cambria Math" w:hAnsi="Cambria Math" w:cstheme="minorHAnsi"/>
                    <w:sz w:val="22"/>
                    <w:szCs w:val="22"/>
                    <w:lang w:val="es-ES" w:eastAsia="es-ES_tradnl"/>
                  </w:rPr>
                  <m:t>Q</m:t>
                </m:r>
              </m:oMath>
            </m:oMathPara>
          </w:p>
        </w:tc>
        <w:tc>
          <w:tcPr>
            <w:tcW w:w="425" w:type="dxa"/>
          </w:tcPr>
          <w:p w14:paraId="02D9FA48" w14:textId="77777777" w:rsidR="00341879" w:rsidRPr="00832EF8" w:rsidRDefault="00341879" w:rsidP="00AF57AD">
            <w:pPr>
              <w:spacing w:line="276" w:lineRule="auto"/>
              <w:jc w:val="center"/>
              <w:rPr>
                <w:rFonts w:ascii="Cambria Math" w:hAnsi="Cambria Math" w:cstheme="minorHAnsi"/>
                <w:sz w:val="22"/>
                <w:szCs w:val="22"/>
                <w:lang w:val="es-ES" w:eastAsia="es-ES_tradnl"/>
                <w:oMath/>
              </w:rPr>
            </w:pPr>
            <m:oMathPara>
              <m:oMath>
                <m:r>
                  <w:rPr>
                    <w:rFonts w:ascii="Cambria Math" w:hAnsi="Cambria Math" w:cstheme="minorHAnsi"/>
                    <w:sz w:val="22"/>
                    <w:szCs w:val="22"/>
                    <w:lang w:val="es-ES" w:eastAsia="es-ES_tradnl"/>
                  </w:rPr>
                  <m:t>R</m:t>
                </m:r>
              </m:oMath>
            </m:oMathPara>
          </w:p>
        </w:tc>
        <w:tc>
          <w:tcPr>
            <w:tcW w:w="2552" w:type="dxa"/>
          </w:tcPr>
          <w:p w14:paraId="7F6343DD" w14:textId="77777777" w:rsidR="00341879" w:rsidRPr="00832EF8" w:rsidRDefault="00000000" w:rsidP="00AF57AD">
            <w:pPr>
              <w:spacing w:line="276" w:lineRule="auto"/>
              <w:jc w:val="center"/>
              <w:rPr>
                <w:rFonts w:cstheme="minorHAnsi"/>
                <w:sz w:val="22"/>
                <w:szCs w:val="22"/>
                <w:lang w:val="es-ES" w:eastAsia="es-ES_tradnl"/>
              </w:rPr>
            </w:pPr>
            <m:oMathPara>
              <m:oMath>
                <m:d>
                  <m:dPr>
                    <m:ctrlPr>
                      <w:ins w:id="4" w:author="Usuario" w:date="2022-04-17T22:35:00Z">
                        <w:rPr>
                          <w:rFonts w:ascii="Cambria Math" w:hAnsi="Cambria Math" w:cstheme="minorHAnsi"/>
                          <w:i/>
                          <w:sz w:val="22"/>
                          <w:szCs w:val="22"/>
                          <w:lang w:val="es-ES" w:eastAsia="es-ES_tradnl"/>
                        </w:rPr>
                      </w:ins>
                    </m:ctrlPr>
                  </m:dPr>
                  <m:e>
                    <m:r>
                      <w:rPr>
                        <w:rFonts w:ascii="Cambria Math" w:hAnsi="Cambria Math" w:cstheme="minorHAnsi"/>
                        <w:sz w:val="22"/>
                        <w:szCs w:val="22"/>
                        <w:lang w:val="es-ES" w:eastAsia="es-ES_tradnl"/>
                      </w:rPr>
                      <m:t xml:space="preserve">¬ </m:t>
                    </m:r>
                    <m:d>
                      <m:dPr>
                        <m:ctrlPr>
                          <w:ins w:id="5" w:author="Usuario" w:date="2022-04-17T22:35:00Z">
                            <w:rPr>
                              <w:rFonts w:ascii="Cambria Math" w:hAnsi="Cambria Math" w:cstheme="minorHAnsi"/>
                              <w:i/>
                              <w:sz w:val="22"/>
                              <w:szCs w:val="22"/>
                              <w:lang w:val="es-ES" w:eastAsia="es-ES_tradnl"/>
                            </w:rPr>
                          </w:ins>
                        </m:ctrlPr>
                      </m:dPr>
                      <m:e>
                        <m:r>
                          <w:rPr>
                            <w:rFonts w:ascii="Cambria Math" w:hAnsi="Cambria Math" w:cstheme="minorHAnsi"/>
                            <w:sz w:val="22"/>
                            <w:szCs w:val="22"/>
                            <w:lang w:val="es-ES" w:eastAsia="es-ES_tradnl"/>
                          </w:rPr>
                          <m:t xml:space="preserve">P  </m:t>
                        </m:r>
                        <m:r>
                          <w:rPr>
                            <w:rFonts w:ascii="Cambria Math" w:eastAsiaTheme="minorEastAsia" w:hAnsi="Cambria Math" w:cstheme="minorHAnsi"/>
                            <w:sz w:val="22"/>
                            <w:szCs w:val="22"/>
                            <w:lang w:val="es-ES" w:eastAsia="es-ES_tradnl"/>
                          </w:rPr>
                          <m:t xml:space="preserve">∨  </m:t>
                        </m:r>
                        <m:r>
                          <w:rPr>
                            <w:rFonts w:ascii="Cambria Math" w:hAnsi="Cambria Math" w:cstheme="minorHAnsi"/>
                            <w:sz w:val="22"/>
                            <w:szCs w:val="22"/>
                            <w:lang w:val="es-ES" w:eastAsia="es-ES_tradnl"/>
                          </w:rPr>
                          <m:t>¬ R</m:t>
                        </m:r>
                      </m:e>
                    </m:d>
                    <m:r>
                      <w:rPr>
                        <w:rFonts w:ascii="Cambria Math" w:hAnsi="Cambria Math" w:cstheme="minorHAnsi"/>
                        <w:sz w:val="22"/>
                        <w:szCs w:val="22"/>
                        <w:lang w:val="es-ES" w:eastAsia="es-ES_tradnl"/>
                      </w:rPr>
                      <m:t xml:space="preserve">  ⊃  Q</m:t>
                    </m:r>
                  </m:e>
                </m:d>
              </m:oMath>
            </m:oMathPara>
          </w:p>
        </w:tc>
      </w:tr>
      <w:tr w:rsidR="00341879" w:rsidRPr="00832EF8" w14:paraId="3B8BDD19" w14:textId="77777777" w:rsidTr="00AF57AD">
        <w:trPr>
          <w:jc w:val="center"/>
        </w:trPr>
        <w:tc>
          <w:tcPr>
            <w:tcW w:w="421" w:type="dxa"/>
          </w:tcPr>
          <w:p w14:paraId="1F47D33E" w14:textId="77777777" w:rsidR="00341879" w:rsidRPr="00832EF8" w:rsidRDefault="00341879" w:rsidP="00AF57AD">
            <w:pPr>
              <w:spacing w:line="276" w:lineRule="auto"/>
              <w:jc w:val="center"/>
              <w:rPr>
                <w:rFonts w:cstheme="minorHAnsi"/>
                <w:iCs/>
                <w:sz w:val="22"/>
                <w:szCs w:val="22"/>
                <w:lang w:val="en-US" w:eastAsia="es-ES_tradnl"/>
              </w:rPr>
            </w:pPr>
            <w:r w:rsidRPr="00832EF8">
              <w:rPr>
                <w:rFonts w:cstheme="minorHAnsi"/>
                <w:iCs/>
                <w:sz w:val="22"/>
                <w:szCs w:val="22"/>
                <w:lang w:val="en-US" w:eastAsia="es-ES_tradnl"/>
              </w:rPr>
              <w:t>V</w:t>
            </w:r>
          </w:p>
        </w:tc>
        <w:tc>
          <w:tcPr>
            <w:tcW w:w="425" w:type="dxa"/>
          </w:tcPr>
          <w:p w14:paraId="217FA23B" w14:textId="77777777" w:rsidR="00341879" w:rsidRPr="00832EF8" w:rsidRDefault="00341879" w:rsidP="00AF57AD">
            <w:pPr>
              <w:spacing w:line="276" w:lineRule="auto"/>
              <w:jc w:val="center"/>
              <w:rPr>
                <w:rFonts w:cstheme="minorHAnsi"/>
                <w:iCs/>
                <w:sz w:val="22"/>
                <w:szCs w:val="22"/>
                <w:lang w:val="en-US" w:eastAsia="es-ES_tradnl"/>
              </w:rPr>
            </w:pPr>
            <w:r w:rsidRPr="00832EF8">
              <w:rPr>
                <w:rFonts w:cstheme="minorHAnsi"/>
                <w:iCs/>
                <w:sz w:val="22"/>
                <w:szCs w:val="22"/>
                <w:lang w:val="en-US" w:eastAsia="es-ES_tradnl"/>
              </w:rPr>
              <w:t>V</w:t>
            </w:r>
          </w:p>
        </w:tc>
        <w:tc>
          <w:tcPr>
            <w:tcW w:w="425" w:type="dxa"/>
          </w:tcPr>
          <w:p w14:paraId="387F6775" w14:textId="77777777" w:rsidR="00341879" w:rsidRPr="00832EF8" w:rsidRDefault="00341879" w:rsidP="00AF57AD">
            <w:pPr>
              <w:spacing w:line="276" w:lineRule="auto"/>
              <w:jc w:val="center"/>
              <w:rPr>
                <w:rFonts w:cstheme="minorHAnsi"/>
                <w:iCs/>
                <w:sz w:val="22"/>
                <w:szCs w:val="22"/>
                <w:lang w:val="en-US" w:eastAsia="es-ES_tradnl"/>
              </w:rPr>
            </w:pPr>
            <w:r w:rsidRPr="00832EF8">
              <w:rPr>
                <w:rFonts w:cstheme="minorHAnsi"/>
                <w:iCs/>
                <w:sz w:val="22"/>
                <w:szCs w:val="22"/>
                <w:lang w:val="en-US" w:eastAsia="es-ES_tradnl"/>
              </w:rPr>
              <w:t>V</w:t>
            </w:r>
          </w:p>
        </w:tc>
        <w:tc>
          <w:tcPr>
            <w:tcW w:w="2552" w:type="dxa"/>
          </w:tcPr>
          <w:p w14:paraId="0AB0CBEC" w14:textId="77777777" w:rsidR="00341879" w:rsidRPr="00832EF8" w:rsidRDefault="00341879" w:rsidP="00AF57AD">
            <w:pPr>
              <w:spacing w:line="276" w:lineRule="auto"/>
              <w:rPr>
                <w:rFonts w:cstheme="minorHAnsi"/>
                <w:sz w:val="22"/>
                <w:szCs w:val="22"/>
                <w:lang w:val="en-US" w:eastAsia="es-ES_tradnl"/>
              </w:rPr>
            </w:pPr>
            <w:r w:rsidRPr="00832EF8">
              <w:rPr>
                <w:rFonts w:cstheme="minorHAnsi"/>
                <w:sz w:val="22"/>
                <w:szCs w:val="22"/>
                <w:lang w:val="en-US" w:eastAsia="es-ES_tradnl"/>
              </w:rPr>
              <w:t xml:space="preserve">   F   V   </w:t>
            </w:r>
            <w:proofErr w:type="spellStart"/>
            <w:r w:rsidRPr="00832EF8">
              <w:rPr>
                <w:rFonts w:cstheme="minorHAnsi"/>
                <w:sz w:val="22"/>
                <w:szCs w:val="22"/>
                <w:lang w:val="en-US" w:eastAsia="es-ES_tradnl"/>
              </w:rPr>
              <w:t>V</w:t>
            </w:r>
            <w:proofErr w:type="spellEnd"/>
            <w:r w:rsidRPr="00832EF8">
              <w:rPr>
                <w:rFonts w:cstheme="minorHAnsi"/>
                <w:sz w:val="22"/>
                <w:szCs w:val="22"/>
                <w:lang w:val="en-US" w:eastAsia="es-ES_tradnl"/>
              </w:rPr>
              <w:t xml:space="preserve">     F V      </w:t>
            </w:r>
            <w:proofErr w:type="spellStart"/>
            <w:r w:rsidRPr="00832EF8">
              <w:rPr>
                <w:rFonts w:cstheme="minorHAnsi"/>
                <w:sz w:val="22"/>
                <w:szCs w:val="22"/>
                <w:highlight w:val="green"/>
                <w:lang w:val="en-US" w:eastAsia="es-ES_tradnl"/>
              </w:rPr>
              <w:t>V</w:t>
            </w:r>
            <w:proofErr w:type="spellEnd"/>
            <w:r w:rsidRPr="00832EF8">
              <w:rPr>
                <w:rFonts w:cstheme="minorHAnsi"/>
                <w:sz w:val="22"/>
                <w:szCs w:val="22"/>
                <w:lang w:val="en-US" w:eastAsia="es-ES_tradnl"/>
              </w:rPr>
              <w:t xml:space="preserve">    </w:t>
            </w:r>
            <w:proofErr w:type="spellStart"/>
            <w:r w:rsidRPr="00832EF8">
              <w:rPr>
                <w:rFonts w:cstheme="minorHAnsi"/>
                <w:sz w:val="22"/>
                <w:szCs w:val="22"/>
                <w:lang w:val="en-US" w:eastAsia="es-ES_tradnl"/>
              </w:rPr>
              <w:t>V</w:t>
            </w:r>
            <w:proofErr w:type="spellEnd"/>
          </w:p>
        </w:tc>
      </w:tr>
      <w:tr w:rsidR="00341879" w:rsidRPr="00832EF8" w14:paraId="7862BCCB" w14:textId="77777777" w:rsidTr="00AF57AD">
        <w:trPr>
          <w:jc w:val="center"/>
        </w:trPr>
        <w:tc>
          <w:tcPr>
            <w:tcW w:w="421" w:type="dxa"/>
          </w:tcPr>
          <w:p w14:paraId="7FADE30B" w14:textId="77777777" w:rsidR="00341879" w:rsidRPr="00832EF8" w:rsidRDefault="00341879" w:rsidP="00AF57AD">
            <w:pPr>
              <w:spacing w:line="276" w:lineRule="auto"/>
              <w:jc w:val="center"/>
              <w:rPr>
                <w:rFonts w:cstheme="minorHAnsi"/>
                <w:iCs/>
                <w:sz w:val="22"/>
                <w:szCs w:val="22"/>
                <w:lang w:val="en-US" w:eastAsia="es-ES_tradnl"/>
              </w:rPr>
            </w:pPr>
            <w:r w:rsidRPr="00832EF8">
              <w:rPr>
                <w:rFonts w:cstheme="minorHAnsi"/>
                <w:iCs/>
                <w:sz w:val="22"/>
                <w:szCs w:val="22"/>
                <w:lang w:val="en-US" w:eastAsia="es-ES_tradnl"/>
              </w:rPr>
              <w:t>V</w:t>
            </w:r>
          </w:p>
        </w:tc>
        <w:tc>
          <w:tcPr>
            <w:tcW w:w="425" w:type="dxa"/>
          </w:tcPr>
          <w:p w14:paraId="4CEC0A77" w14:textId="77777777" w:rsidR="00341879" w:rsidRPr="00832EF8" w:rsidRDefault="00341879" w:rsidP="00AF57AD">
            <w:pPr>
              <w:spacing w:line="276" w:lineRule="auto"/>
              <w:jc w:val="center"/>
              <w:rPr>
                <w:rFonts w:cstheme="minorHAnsi"/>
                <w:iCs/>
                <w:sz w:val="22"/>
                <w:szCs w:val="22"/>
                <w:lang w:val="en-US" w:eastAsia="es-ES_tradnl"/>
              </w:rPr>
            </w:pPr>
            <w:r w:rsidRPr="00832EF8">
              <w:rPr>
                <w:rFonts w:cstheme="minorHAnsi"/>
                <w:iCs/>
                <w:sz w:val="22"/>
                <w:szCs w:val="22"/>
                <w:lang w:val="en-US" w:eastAsia="es-ES_tradnl"/>
              </w:rPr>
              <w:t>V</w:t>
            </w:r>
          </w:p>
        </w:tc>
        <w:tc>
          <w:tcPr>
            <w:tcW w:w="425" w:type="dxa"/>
          </w:tcPr>
          <w:p w14:paraId="165A5F9C" w14:textId="77777777" w:rsidR="00341879" w:rsidRPr="00832EF8" w:rsidRDefault="00341879" w:rsidP="00AF57AD">
            <w:pPr>
              <w:spacing w:line="276" w:lineRule="auto"/>
              <w:jc w:val="center"/>
              <w:rPr>
                <w:rFonts w:cstheme="minorHAnsi"/>
                <w:iCs/>
                <w:sz w:val="22"/>
                <w:szCs w:val="22"/>
                <w:lang w:val="en-US" w:eastAsia="es-ES_tradnl"/>
              </w:rPr>
            </w:pPr>
            <w:r w:rsidRPr="00832EF8">
              <w:rPr>
                <w:rFonts w:cstheme="minorHAnsi"/>
                <w:iCs/>
                <w:sz w:val="22"/>
                <w:szCs w:val="22"/>
                <w:lang w:val="en-US" w:eastAsia="es-ES_tradnl"/>
              </w:rPr>
              <w:t>F</w:t>
            </w:r>
          </w:p>
        </w:tc>
        <w:tc>
          <w:tcPr>
            <w:tcW w:w="2552" w:type="dxa"/>
          </w:tcPr>
          <w:p w14:paraId="24129820" w14:textId="77777777" w:rsidR="00341879" w:rsidRPr="00832EF8" w:rsidRDefault="00341879" w:rsidP="00AF57AD">
            <w:pPr>
              <w:spacing w:line="276" w:lineRule="auto"/>
              <w:rPr>
                <w:rFonts w:cstheme="minorHAnsi"/>
                <w:sz w:val="22"/>
                <w:szCs w:val="22"/>
                <w:lang w:val="en-US" w:eastAsia="es-ES_tradnl"/>
              </w:rPr>
            </w:pPr>
            <w:r w:rsidRPr="00832EF8">
              <w:rPr>
                <w:rFonts w:cstheme="minorHAnsi"/>
                <w:sz w:val="22"/>
                <w:szCs w:val="22"/>
                <w:lang w:val="en-US" w:eastAsia="es-ES_tradnl"/>
              </w:rPr>
              <w:t xml:space="preserve">   F   V   </w:t>
            </w:r>
            <w:proofErr w:type="spellStart"/>
            <w:r w:rsidRPr="00832EF8">
              <w:rPr>
                <w:rFonts w:cstheme="minorHAnsi"/>
                <w:sz w:val="22"/>
                <w:szCs w:val="22"/>
                <w:lang w:val="en-US" w:eastAsia="es-ES_tradnl"/>
              </w:rPr>
              <w:t>V</w:t>
            </w:r>
            <w:proofErr w:type="spellEnd"/>
            <w:r w:rsidRPr="00832EF8">
              <w:rPr>
                <w:rFonts w:cstheme="minorHAnsi"/>
                <w:sz w:val="22"/>
                <w:szCs w:val="22"/>
                <w:lang w:val="en-US" w:eastAsia="es-ES_tradnl"/>
              </w:rPr>
              <w:t xml:space="preserve">     </w:t>
            </w:r>
            <w:proofErr w:type="spellStart"/>
            <w:proofErr w:type="gramStart"/>
            <w:r w:rsidRPr="00832EF8">
              <w:rPr>
                <w:rFonts w:cstheme="minorHAnsi"/>
                <w:sz w:val="22"/>
                <w:szCs w:val="22"/>
                <w:lang w:val="en-US" w:eastAsia="es-ES_tradnl"/>
              </w:rPr>
              <w:t>V</w:t>
            </w:r>
            <w:proofErr w:type="spellEnd"/>
            <w:r w:rsidRPr="00832EF8">
              <w:rPr>
                <w:rFonts w:cstheme="minorHAnsi"/>
                <w:sz w:val="22"/>
                <w:szCs w:val="22"/>
                <w:lang w:val="en-US" w:eastAsia="es-ES_tradnl"/>
              </w:rPr>
              <w:t xml:space="preserve">  F</w:t>
            </w:r>
            <w:proofErr w:type="gramEnd"/>
            <w:r w:rsidRPr="00832EF8">
              <w:rPr>
                <w:rFonts w:cstheme="minorHAnsi"/>
                <w:sz w:val="22"/>
                <w:szCs w:val="22"/>
                <w:lang w:val="en-US" w:eastAsia="es-ES_tradnl"/>
              </w:rPr>
              <w:t xml:space="preserve">     </w:t>
            </w:r>
            <w:r w:rsidRPr="00832EF8">
              <w:rPr>
                <w:rFonts w:cstheme="minorHAnsi"/>
                <w:sz w:val="22"/>
                <w:szCs w:val="22"/>
                <w:highlight w:val="green"/>
                <w:lang w:val="en-US" w:eastAsia="es-ES_tradnl"/>
              </w:rPr>
              <w:t>V</w:t>
            </w:r>
            <w:r w:rsidRPr="00832EF8">
              <w:rPr>
                <w:rFonts w:cstheme="minorHAnsi"/>
                <w:sz w:val="22"/>
                <w:szCs w:val="22"/>
                <w:lang w:val="en-US" w:eastAsia="es-ES_tradnl"/>
              </w:rPr>
              <w:t xml:space="preserve">   </w:t>
            </w:r>
            <w:proofErr w:type="spellStart"/>
            <w:r w:rsidRPr="00832EF8">
              <w:rPr>
                <w:rFonts w:cstheme="minorHAnsi"/>
                <w:sz w:val="22"/>
                <w:szCs w:val="22"/>
                <w:lang w:val="en-US" w:eastAsia="es-ES_tradnl"/>
              </w:rPr>
              <w:t>V</w:t>
            </w:r>
            <w:proofErr w:type="spellEnd"/>
          </w:p>
        </w:tc>
      </w:tr>
      <w:tr w:rsidR="00341879" w:rsidRPr="00832EF8" w14:paraId="501D7769" w14:textId="77777777" w:rsidTr="00AF57AD">
        <w:trPr>
          <w:jc w:val="center"/>
        </w:trPr>
        <w:tc>
          <w:tcPr>
            <w:tcW w:w="421" w:type="dxa"/>
          </w:tcPr>
          <w:p w14:paraId="7EF1A849" w14:textId="77777777" w:rsidR="00341879" w:rsidRPr="00832EF8" w:rsidRDefault="00341879" w:rsidP="00AF57AD">
            <w:pPr>
              <w:spacing w:line="276" w:lineRule="auto"/>
              <w:jc w:val="center"/>
              <w:rPr>
                <w:rFonts w:cstheme="minorHAnsi"/>
                <w:iCs/>
                <w:sz w:val="22"/>
                <w:szCs w:val="22"/>
                <w:lang w:val="en-US" w:eastAsia="es-ES_tradnl"/>
              </w:rPr>
            </w:pPr>
            <w:r w:rsidRPr="00832EF8">
              <w:rPr>
                <w:rFonts w:cstheme="minorHAnsi"/>
                <w:iCs/>
                <w:sz w:val="22"/>
                <w:szCs w:val="22"/>
                <w:lang w:val="en-US" w:eastAsia="es-ES_tradnl"/>
              </w:rPr>
              <w:t>V</w:t>
            </w:r>
          </w:p>
        </w:tc>
        <w:tc>
          <w:tcPr>
            <w:tcW w:w="425" w:type="dxa"/>
          </w:tcPr>
          <w:p w14:paraId="17D1F222" w14:textId="77777777" w:rsidR="00341879" w:rsidRPr="00832EF8" w:rsidRDefault="00341879" w:rsidP="00AF57AD">
            <w:pPr>
              <w:spacing w:line="276" w:lineRule="auto"/>
              <w:jc w:val="center"/>
              <w:rPr>
                <w:rFonts w:cstheme="minorHAnsi"/>
                <w:iCs/>
                <w:sz w:val="22"/>
                <w:szCs w:val="22"/>
                <w:lang w:val="en-US" w:eastAsia="es-ES_tradnl"/>
              </w:rPr>
            </w:pPr>
            <w:r w:rsidRPr="00832EF8">
              <w:rPr>
                <w:rFonts w:cstheme="minorHAnsi"/>
                <w:iCs/>
                <w:sz w:val="22"/>
                <w:szCs w:val="22"/>
                <w:lang w:val="en-US" w:eastAsia="es-ES_tradnl"/>
              </w:rPr>
              <w:t>F</w:t>
            </w:r>
          </w:p>
        </w:tc>
        <w:tc>
          <w:tcPr>
            <w:tcW w:w="425" w:type="dxa"/>
          </w:tcPr>
          <w:p w14:paraId="6C42AE55" w14:textId="77777777" w:rsidR="00341879" w:rsidRPr="00832EF8" w:rsidRDefault="00341879" w:rsidP="00AF57AD">
            <w:pPr>
              <w:spacing w:line="276" w:lineRule="auto"/>
              <w:jc w:val="center"/>
              <w:rPr>
                <w:rFonts w:cstheme="minorHAnsi"/>
                <w:iCs/>
                <w:sz w:val="22"/>
                <w:szCs w:val="22"/>
                <w:lang w:val="en-US" w:eastAsia="es-ES_tradnl"/>
              </w:rPr>
            </w:pPr>
            <w:r w:rsidRPr="00832EF8">
              <w:rPr>
                <w:rFonts w:cstheme="minorHAnsi"/>
                <w:iCs/>
                <w:sz w:val="22"/>
                <w:szCs w:val="22"/>
                <w:lang w:val="en-US" w:eastAsia="es-ES_tradnl"/>
              </w:rPr>
              <w:t>V</w:t>
            </w:r>
          </w:p>
        </w:tc>
        <w:tc>
          <w:tcPr>
            <w:tcW w:w="2552" w:type="dxa"/>
          </w:tcPr>
          <w:p w14:paraId="5526E49E" w14:textId="77777777" w:rsidR="00341879" w:rsidRPr="00832EF8" w:rsidRDefault="00341879" w:rsidP="00AF57AD">
            <w:pPr>
              <w:spacing w:line="276" w:lineRule="auto"/>
              <w:rPr>
                <w:rFonts w:cstheme="minorHAnsi"/>
                <w:sz w:val="22"/>
                <w:szCs w:val="22"/>
                <w:lang w:val="en-US" w:eastAsia="es-ES_tradnl"/>
              </w:rPr>
            </w:pPr>
            <w:r w:rsidRPr="00832EF8">
              <w:rPr>
                <w:rFonts w:cstheme="minorHAnsi"/>
                <w:sz w:val="22"/>
                <w:szCs w:val="22"/>
                <w:lang w:val="en-US" w:eastAsia="es-ES_tradnl"/>
              </w:rPr>
              <w:t xml:space="preserve">   F   V   </w:t>
            </w:r>
            <w:proofErr w:type="spellStart"/>
            <w:r w:rsidRPr="00832EF8">
              <w:rPr>
                <w:rFonts w:cstheme="minorHAnsi"/>
                <w:sz w:val="22"/>
                <w:szCs w:val="22"/>
                <w:lang w:val="en-US" w:eastAsia="es-ES_tradnl"/>
              </w:rPr>
              <w:t>V</w:t>
            </w:r>
            <w:proofErr w:type="spellEnd"/>
            <w:r w:rsidRPr="00832EF8">
              <w:rPr>
                <w:rFonts w:cstheme="minorHAnsi"/>
                <w:sz w:val="22"/>
                <w:szCs w:val="22"/>
                <w:lang w:val="en-US" w:eastAsia="es-ES_tradnl"/>
              </w:rPr>
              <w:t xml:space="preserve">     </w:t>
            </w:r>
            <w:proofErr w:type="gramStart"/>
            <w:r w:rsidRPr="00832EF8">
              <w:rPr>
                <w:rFonts w:cstheme="minorHAnsi"/>
                <w:sz w:val="22"/>
                <w:szCs w:val="22"/>
                <w:lang w:val="en-US" w:eastAsia="es-ES_tradnl"/>
              </w:rPr>
              <w:t>F  V</w:t>
            </w:r>
            <w:proofErr w:type="gramEnd"/>
            <w:r w:rsidRPr="00832EF8">
              <w:rPr>
                <w:rFonts w:cstheme="minorHAnsi"/>
                <w:sz w:val="22"/>
                <w:szCs w:val="22"/>
                <w:lang w:val="en-US" w:eastAsia="es-ES_tradnl"/>
              </w:rPr>
              <w:t xml:space="preserve">     </w:t>
            </w:r>
            <w:proofErr w:type="spellStart"/>
            <w:r w:rsidRPr="00832EF8">
              <w:rPr>
                <w:rFonts w:cstheme="minorHAnsi"/>
                <w:sz w:val="22"/>
                <w:szCs w:val="22"/>
                <w:highlight w:val="green"/>
                <w:lang w:val="en-US" w:eastAsia="es-ES_tradnl"/>
              </w:rPr>
              <w:t>V</w:t>
            </w:r>
            <w:proofErr w:type="spellEnd"/>
            <w:r w:rsidRPr="00832EF8">
              <w:rPr>
                <w:rFonts w:cstheme="minorHAnsi"/>
                <w:sz w:val="22"/>
                <w:szCs w:val="22"/>
                <w:lang w:val="en-US" w:eastAsia="es-ES_tradnl"/>
              </w:rPr>
              <w:t xml:space="preserve">   F</w:t>
            </w:r>
          </w:p>
        </w:tc>
      </w:tr>
      <w:tr w:rsidR="00341879" w:rsidRPr="00832EF8" w14:paraId="6E327D4C" w14:textId="77777777" w:rsidTr="00AF57AD">
        <w:trPr>
          <w:jc w:val="center"/>
        </w:trPr>
        <w:tc>
          <w:tcPr>
            <w:tcW w:w="421" w:type="dxa"/>
          </w:tcPr>
          <w:p w14:paraId="157AD435" w14:textId="77777777" w:rsidR="00341879" w:rsidRPr="00832EF8" w:rsidRDefault="00341879" w:rsidP="00AF57AD">
            <w:pPr>
              <w:spacing w:line="276" w:lineRule="auto"/>
              <w:jc w:val="center"/>
              <w:rPr>
                <w:rFonts w:cstheme="minorHAnsi"/>
                <w:iCs/>
                <w:sz w:val="22"/>
                <w:szCs w:val="22"/>
                <w:lang w:val="en-US" w:eastAsia="es-ES_tradnl"/>
              </w:rPr>
            </w:pPr>
            <w:r w:rsidRPr="00832EF8">
              <w:rPr>
                <w:rFonts w:cstheme="minorHAnsi"/>
                <w:iCs/>
                <w:sz w:val="22"/>
                <w:szCs w:val="22"/>
                <w:lang w:val="en-US" w:eastAsia="es-ES_tradnl"/>
              </w:rPr>
              <w:t>V</w:t>
            </w:r>
          </w:p>
        </w:tc>
        <w:tc>
          <w:tcPr>
            <w:tcW w:w="425" w:type="dxa"/>
          </w:tcPr>
          <w:p w14:paraId="242BBFA9" w14:textId="77777777" w:rsidR="00341879" w:rsidRPr="00832EF8" w:rsidRDefault="00341879" w:rsidP="00AF57AD">
            <w:pPr>
              <w:spacing w:line="276" w:lineRule="auto"/>
              <w:jc w:val="center"/>
              <w:rPr>
                <w:rFonts w:cstheme="minorHAnsi"/>
                <w:iCs/>
                <w:sz w:val="22"/>
                <w:szCs w:val="22"/>
                <w:lang w:val="en-US" w:eastAsia="es-ES_tradnl"/>
              </w:rPr>
            </w:pPr>
            <w:r w:rsidRPr="00832EF8">
              <w:rPr>
                <w:rFonts w:cstheme="minorHAnsi"/>
                <w:iCs/>
                <w:sz w:val="22"/>
                <w:szCs w:val="22"/>
                <w:lang w:val="en-US" w:eastAsia="es-ES_tradnl"/>
              </w:rPr>
              <w:t>F</w:t>
            </w:r>
          </w:p>
        </w:tc>
        <w:tc>
          <w:tcPr>
            <w:tcW w:w="425" w:type="dxa"/>
          </w:tcPr>
          <w:p w14:paraId="3D647808" w14:textId="77777777" w:rsidR="00341879" w:rsidRPr="00832EF8" w:rsidRDefault="00341879" w:rsidP="00AF57AD">
            <w:pPr>
              <w:spacing w:line="276" w:lineRule="auto"/>
              <w:jc w:val="center"/>
              <w:rPr>
                <w:rFonts w:cstheme="minorHAnsi"/>
                <w:iCs/>
                <w:sz w:val="22"/>
                <w:szCs w:val="22"/>
                <w:lang w:val="en-US" w:eastAsia="es-ES_tradnl"/>
              </w:rPr>
            </w:pPr>
            <w:r w:rsidRPr="00832EF8">
              <w:rPr>
                <w:rFonts w:cstheme="minorHAnsi"/>
                <w:iCs/>
                <w:sz w:val="22"/>
                <w:szCs w:val="22"/>
                <w:lang w:val="en-US" w:eastAsia="es-ES_tradnl"/>
              </w:rPr>
              <w:t>F</w:t>
            </w:r>
          </w:p>
        </w:tc>
        <w:tc>
          <w:tcPr>
            <w:tcW w:w="2552" w:type="dxa"/>
          </w:tcPr>
          <w:p w14:paraId="525DA93D" w14:textId="77777777" w:rsidR="00341879" w:rsidRPr="00832EF8" w:rsidRDefault="00341879" w:rsidP="00AF57AD">
            <w:pPr>
              <w:spacing w:line="276" w:lineRule="auto"/>
              <w:rPr>
                <w:rFonts w:cstheme="minorHAnsi"/>
                <w:sz w:val="22"/>
                <w:szCs w:val="22"/>
                <w:lang w:val="en-US" w:eastAsia="es-ES_tradnl"/>
              </w:rPr>
            </w:pPr>
            <w:r w:rsidRPr="00832EF8">
              <w:rPr>
                <w:rFonts w:cstheme="minorHAnsi"/>
                <w:sz w:val="22"/>
                <w:szCs w:val="22"/>
                <w:lang w:val="en-US" w:eastAsia="es-ES_tradnl"/>
              </w:rPr>
              <w:t xml:space="preserve">   F   V   </w:t>
            </w:r>
            <w:proofErr w:type="spellStart"/>
            <w:r w:rsidRPr="00832EF8">
              <w:rPr>
                <w:rFonts w:cstheme="minorHAnsi"/>
                <w:sz w:val="22"/>
                <w:szCs w:val="22"/>
                <w:lang w:val="en-US" w:eastAsia="es-ES_tradnl"/>
              </w:rPr>
              <w:t>V</w:t>
            </w:r>
            <w:proofErr w:type="spellEnd"/>
            <w:r w:rsidRPr="00832EF8">
              <w:rPr>
                <w:rFonts w:cstheme="minorHAnsi"/>
                <w:sz w:val="22"/>
                <w:szCs w:val="22"/>
                <w:lang w:val="en-US" w:eastAsia="es-ES_tradnl"/>
              </w:rPr>
              <w:t xml:space="preserve">     </w:t>
            </w:r>
            <w:proofErr w:type="spellStart"/>
            <w:proofErr w:type="gramStart"/>
            <w:r w:rsidRPr="00832EF8">
              <w:rPr>
                <w:rFonts w:cstheme="minorHAnsi"/>
                <w:sz w:val="22"/>
                <w:szCs w:val="22"/>
                <w:lang w:val="en-US" w:eastAsia="es-ES_tradnl"/>
              </w:rPr>
              <w:t>V</w:t>
            </w:r>
            <w:proofErr w:type="spellEnd"/>
            <w:r w:rsidRPr="00832EF8">
              <w:rPr>
                <w:rFonts w:cstheme="minorHAnsi"/>
                <w:sz w:val="22"/>
                <w:szCs w:val="22"/>
                <w:lang w:val="en-US" w:eastAsia="es-ES_tradnl"/>
              </w:rPr>
              <w:t xml:space="preserve">  F</w:t>
            </w:r>
            <w:proofErr w:type="gramEnd"/>
            <w:r w:rsidRPr="00832EF8">
              <w:rPr>
                <w:rFonts w:cstheme="minorHAnsi"/>
                <w:sz w:val="22"/>
                <w:szCs w:val="22"/>
                <w:lang w:val="en-US" w:eastAsia="es-ES_tradnl"/>
              </w:rPr>
              <w:t xml:space="preserve">     </w:t>
            </w:r>
            <w:r w:rsidRPr="00832EF8">
              <w:rPr>
                <w:rFonts w:cstheme="minorHAnsi"/>
                <w:sz w:val="22"/>
                <w:szCs w:val="22"/>
                <w:highlight w:val="green"/>
                <w:lang w:val="en-US" w:eastAsia="es-ES_tradnl"/>
              </w:rPr>
              <w:t>V</w:t>
            </w:r>
            <w:r w:rsidRPr="00832EF8">
              <w:rPr>
                <w:rFonts w:cstheme="minorHAnsi"/>
                <w:sz w:val="22"/>
                <w:szCs w:val="22"/>
                <w:lang w:val="en-US" w:eastAsia="es-ES_tradnl"/>
              </w:rPr>
              <w:t xml:space="preserve">   F</w:t>
            </w:r>
          </w:p>
        </w:tc>
      </w:tr>
      <w:tr w:rsidR="00341879" w:rsidRPr="00832EF8" w14:paraId="7437A871" w14:textId="77777777" w:rsidTr="00AF57AD">
        <w:trPr>
          <w:jc w:val="center"/>
        </w:trPr>
        <w:tc>
          <w:tcPr>
            <w:tcW w:w="421" w:type="dxa"/>
          </w:tcPr>
          <w:p w14:paraId="21FDBB48" w14:textId="77777777" w:rsidR="00341879" w:rsidRPr="00832EF8" w:rsidRDefault="00341879" w:rsidP="00AF57AD">
            <w:pPr>
              <w:spacing w:line="276" w:lineRule="auto"/>
              <w:jc w:val="center"/>
              <w:rPr>
                <w:rFonts w:cstheme="minorHAnsi"/>
                <w:iCs/>
                <w:sz w:val="22"/>
                <w:szCs w:val="22"/>
                <w:lang w:val="en-US" w:eastAsia="es-ES_tradnl"/>
              </w:rPr>
            </w:pPr>
            <w:r w:rsidRPr="00832EF8">
              <w:rPr>
                <w:rFonts w:cstheme="minorHAnsi"/>
                <w:iCs/>
                <w:sz w:val="22"/>
                <w:szCs w:val="22"/>
                <w:lang w:val="en-US" w:eastAsia="es-ES_tradnl"/>
              </w:rPr>
              <w:t>F</w:t>
            </w:r>
          </w:p>
        </w:tc>
        <w:tc>
          <w:tcPr>
            <w:tcW w:w="425" w:type="dxa"/>
          </w:tcPr>
          <w:p w14:paraId="1E067793" w14:textId="77777777" w:rsidR="00341879" w:rsidRPr="00832EF8" w:rsidRDefault="00341879" w:rsidP="00AF57AD">
            <w:pPr>
              <w:spacing w:line="276" w:lineRule="auto"/>
              <w:jc w:val="center"/>
              <w:rPr>
                <w:rFonts w:cstheme="minorHAnsi"/>
                <w:iCs/>
                <w:sz w:val="22"/>
                <w:szCs w:val="22"/>
                <w:lang w:val="en-US" w:eastAsia="es-ES_tradnl"/>
              </w:rPr>
            </w:pPr>
            <w:r w:rsidRPr="00832EF8">
              <w:rPr>
                <w:rFonts w:cstheme="minorHAnsi"/>
                <w:iCs/>
                <w:sz w:val="22"/>
                <w:szCs w:val="22"/>
                <w:lang w:val="en-US" w:eastAsia="es-ES_tradnl"/>
              </w:rPr>
              <w:t>V</w:t>
            </w:r>
          </w:p>
        </w:tc>
        <w:tc>
          <w:tcPr>
            <w:tcW w:w="425" w:type="dxa"/>
          </w:tcPr>
          <w:p w14:paraId="792601A3" w14:textId="77777777" w:rsidR="00341879" w:rsidRPr="00832EF8" w:rsidRDefault="00341879" w:rsidP="00AF57AD">
            <w:pPr>
              <w:spacing w:line="276" w:lineRule="auto"/>
              <w:jc w:val="center"/>
              <w:rPr>
                <w:rFonts w:cstheme="minorHAnsi"/>
                <w:iCs/>
                <w:sz w:val="22"/>
                <w:szCs w:val="22"/>
                <w:lang w:val="en-US" w:eastAsia="es-ES_tradnl"/>
              </w:rPr>
            </w:pPr>
            <w:r w:rsidRPr="00832EF8">
              <w:rPr>
                <w:rFonts w:cstheme="minorHAnsi"/>
                <w:iCs/>
                <w:sz w:val="22"/>
                <w:szCs w:val="22"/>
                <w:lang w:val="en-US" w:eastAsia="es-ES_tradnl"/>
              </w:rPr>
              <w:t>V</w:t>
            </w:r>
          </w:p>
        </w:tc>
        <w:tc>
          <w:tcPr>
            <w:tcW w:w="2552" w:type="dxa"/>
          </w:tcPr>
          <w:p w14:paraId="4219D61B" w14:textId="77777777" w:rsidR="00341879" w:rsidRPr="00832EF8" w:rsidRDefault="00341879" w:rsidP="00AF57AD">
            <w:pPr>
              <w:spacing w:line="276" w:lineRule="auto"/>
              <w:rPr>
                <w:rFonts w:cstheme="minorHAnsi"/>
                <w:sz w:val="22"/>
                <w:szCs w:val="22"/>
                <w:lang w:val="en-US" w:eastAsia="es-ES_tradnl"/>
              </w:rPr>
            </w:pPr>
            <w:r w:rsidRPr="00832EF8">
              <w:rPr>
                <w:rFonts w:cstheme="minorHAnsi"/>
                <w:sz w:val="22"/>
                <w:szCs w:val="22"/>
                <w:lang w:val="en-US" w:eastAsia="es-ES_tradnl"/>
              </w:rPr>
              <w:t xml:space="preserve">   V   F   </w:t>
            </w:r>
            <w:proofErr w:type="spellStart"/>
            <w:r w:rsidRPr="00832EF8">
              <w:rPr>
                <w:rFonts w:cstheme="minorHAnsi"/>
                <w:sz w:val="22"/>
                <w:szCs w:val="22"/>
                <w:lang w:val="en-US" w:eastAsia="es-ES_tradnl"/>
              </w:rPr>
              <w:t>F</w:t>
            </w:r>
            <w:proofErr w:type="spellEnd"/>
            <w:r w:rsidRPr="00832EF8">
              <w:rPr>
                <w:rFonts w:cstheme="minorHAnsi"/>
                <w:sz w:val="22"/>
                <w:szCs w:val="22"/>
                <w:lang w:val="en-US" w:eastAsia="es-ES_tradnl"/>
              </w:rPr>
              <w:t xml:space="preserve">     </w:t>
            </w:r>
            <w:proofErr w:type="spellStart"/>
            <w:proofErr w:type="gramStart"/>
            <w:r w:rsidRPr="00832EF8">
              <w:rPr>
                <w:rFonts w:cstheme="minorHAnsi"/>
                <w:sz w:val="22"/>
                <w:szCs w:val="22"/>
                <w:lang w:val="en-US" w:eastAsia="es-ES_tradnl"/>
              </w:rPr>
              <w:t>F</w:t>
            </w:r>
            <w:proofErr w:type="spellEnd"/>
            <w:r w:rsidRPr="00832EF8">
              <w:rPr>
                <w:rFonts w:cstheme="minorHAnsi"/>
                <w:sz w:val="22"/>
                <w:szCs w:val="22"/>
                <w:lang w:val="en-US" w:eastAsia="es-ES_tradnl"/>
              </w:rPr>
              <w:t xml:space="preserve">  V</w:t>
            </w:r>
            <w:proofErr w:type="gramEnd"/>
            <w:r w:rsidRPr="00832EF8">
              <w:rPr>
                <w:rFonts w:cstheme="minorHAnsi"/>
                <w:sz w:val="22"/>
                <w:szCs w:val="22"/>
                <w:lang w:val="en-US" w:eastAsia="es-ES_tradnl"/>
              </w:rPr>
              <w:t xml:space="preserve">     </w:t>
            </w:r>
            <w:proofErr w:type="spellStart"/>
            <w:r w:rsidRPr="00832EF8">
              <w:rPr>
                <w:rFonts w:cstheme="minorHAnsi"/>
                <w:sz w:val="22"/>
                <w:szCs w:val="22"/>
                <w:highlight w:val="green"/>
                <w:lang w:val="en-US" w:eastAsia="es-ES_tradnl"/>
              </w:rPr>
              <w:t>V</w:t>
            </w:r>
            <w:proofErr w:type="spellEnd"/>
            <w:r w:rsidRPr="00832EF8">
              <w:rPr>
                <w:rFonts w:cstheme="minorHAnsi"/>
                <w:sz w:val="22"/>
                <w:szCs w:val="22"/>
                <w:lang w:val="en-US" w:eastAsia="es-ES_tradnl"/>
              </w:rPr>
              <w:t xml:space="preserve">   </w:t>
            </w:r>
            <w:proofErr w:type="spellStart"/>
            <w:r w:rsidRPr="00832EF8">
              <w:rPr>
                <w:rFonts w:cstheme="minorHAnsi"/>
                <w:sz w:val="22"/>
                <w:szCs w:val="22"/>
                <w:lang w:val="en-US" w:eastAsia="es-ES_tradnl"/>
              </w:rPr>
              <w:t>V</w:t>
            </w:r>
            <w:proofErr w:type="spellEnd"/>
          </w:p>
        </w:tc>
      </w:tr>
      <w:tr w:rsidR="00341879" w:rsidRPr="00832EF8" w14:paraId="5209B81A" w14:textId="77777777" w:rsidTr="00AF57AD">
        <w:trPr>
          <w:jc w:val="center"/>
        </w:trPr>
        <w:tc>
          <w:tcPr>
            <w:tcW w:w="421" w:type="dxa"/>
          </w:tcPr>
          <w:p w14:paraId="1645E0B4" w14:textId="77777777" w:rsidR="00341879" w:rsidRPr="00832EF8" w:rsidRDefault="00341879" w:rsidP="00AF57AD">
            <w:pPr>
              <w:spacing w:line="276" w:lineRule="auto"/>
              <w:jc w:val="center"/>
              <w:rPr>
                <w:rFonts w:cstheme="minorHAnsi"/>
                <w:iCs/>
                <w:sz w:val="22"/>
                <w:szCs w:val="22"/>
                <w:lang w:val="en-US" w:eastAsia="es-ES_tradnl"/>
              </w:rPr>
            </w:pPr>
            <w:r w:rsidRPr="00832EF8">
              <w:rPr>
                <w:rFonts w:cstheme="minorHAnsi"/>
                <w:iCs/>
                <w:sz w:val="22"/>
                <w:szCs w:val="22"/>
                <w:lang w:val="en-US" w:eastAsia="es-ES_tradnl"/>
              </w:rPr>
              <w:t>F</w:t>
            </w:r>
          </w:p>
        </w:tc>
        <w:tc>
          <w:tcPr>
            <w:tcW w:w="425" w:type="dxa"/>
          </w:tcPr>
          <w:p w14:paraId="11CA115D" w14:textId="77777777" w:rsidR="00341879" w:rsidRPr="00832EF8" w:rsidRDefault="00341879" w:rsidP="00AF57AD">
            <w:pPr>
              <w:spacing w:line="276" w:lineRule="auto"/>
              <w:jc w:val="center"/>
              <w:rPr>
                <w:rFonts w:cstheme="minorHAnsi"/>
                <w:iCs/>
                <w:sz w:val="22"/>
                <w:szCs w:val="22"/>
                <w:lang w:val="en-US" w:eastAsia="es-ES_tradnl"/>
              </w:rPr>
            </w:pPr>
            <w:r w:rsidRPr="00832EF8">
              <w:rPr>
                <w:rFonts w:cstheme="minorHAnsi"/>
                <w:iCs/>
                <w:sz w:val="22"/>
                <w:szCs w:val="22"/>
                <w:lang w:val="en-US" w:eastAsia="es-ES_tradnl"/>
              </w:rPr>
              <w:t>V</w:t>
            </w:r>
          </w:p>
        </w:tc>
        <w:tc>
          <w:tcPr>
            <w:tcW w:w="425" w:type="dxa"/>
          </w:tcPr>
          <w:p w14:paraId="1008EA90" w14:textId="77777777" w:rsidR="00341879" w:rsidRPr="00832EF8" w:rsidRDefault="00341879" w:rsidP="00AF57AD">
            <w:pPr>
              <w:spacing w:line="276" w:lineRule="auto"/>
              <w:jc w:val="center"/>
              <w:rPr>
                <w:rFonts w:cstheme="minorHAnsi"/>
                <w:iCs/>
                <w:sz w:val="22"/>
                <w:szCs w:val="22"/>
                <w:lang w:val="en-US" w:eastAsia="es-ES_tradnl"/>
              </w:rPr>
            </w:pPr>
            <w:r w:rsidRPr="00832EF8">
              <w:rPr>
                <w:rFonts w:cstheme="minorHAnsi"/>
                <w:iCs/>
                <w:sz w:val="22"/>
                <w:szCs w:val="22"/>
                <w:lang w:val="en-US" w:eastAsia="es-ES_tradnl"/>
              </w:rPr>
              <w:t>F</w:t>
            </w:r>
          </w:p>
        </w:tc>
        <w:tc>
          <w:tcPr>
            <w:tcW w:w="2552" w:type="dxa"/>
          </w:tcPr>
          <w:p w14:paraId="411B5E9E" w14:textId="77777777" w:rsidR="00341879" w:rsidRPr="00832EF8" w:rsidRDefault="00341879" w:rsidP="00AF57AD">
            <w:pPr>
              <w:spacing w:line="276" w:lineRule="auto"/>
              <w:rPr>
                <w:rFonts w:cstheme="minorHAnsi"/>
                <w:sz w:val="22"/>
                <w:szCs w:val="22"/>
                <w:lang w:val="en-US" w:eastAsia="es-ES_tradnl"/>
              </w:rPr>
            </w:pPr>
            <w:r w:rsidRPr="00832EF8">
              <w:rPr>
                <w:rFonts w:cstheme="minorHAnsi"/>
                <w:sz w:val="22"/>
                <w:szCs w:val="22"/>
                <w:lang w:val="en-US" w:eastAsia="es-ES_tradnl"/>
              </w:rPr>
              <w:t xml:space="preserve">   F   </w:t>
            </w:r>
            <w:proofErr w:type="spellStart"/>
            <w:r w:rsidRPr="00832EF8">
              <w:rPr>
                <w:rFonts w:cstheme="minorHAnsi"/>
                <w:sz w:val="22"/>
                <w:szCs w:val="22"/>
                <w:lang w:val="en-US" w:eastAsia="es-ES_tradnl"/>
              </w:rPr>
              <w:t>F</w:t>
            </w:r>
            <w:proofErr w:type="spellEnd"/>
            <w:r w:rsidRPr="00832EF8">
              <w:rPr>
                <w:rFonts w:cstheme="minorHAnsi"/>
                <w:sz w:val="22"/>
                <w:szCs w:val="22"/>
                <w:lang w:val="en-US" w:eastAsia="es-ES_tradnl"/>
              </w:rPr>
              <w:t xml:space="preserve">   V     </w:t>
            </w:r>
            <w:proofErr w:type="spellStart"/>
            <w:proofErr w:type="gramStart"/>
            <w:r w:rsidRPr="00832EF8">
              <w:rPr>
                <w:rFonts w:cstheme="minorHAnsi"/>
                <w:sz w:val="22"/>
                <w:szCs w:val="22"/>
                <w:lang w:val="en-US" w:eastAsia="es-ES_tradnl"/>
              </w:rPr>
              <w:t>V</w:t>
            </w:r>
            <w:proofErr w:type="spellEnd"/>
            <w:r w:rsidRPr="00832EF8">
              <w:rPr>
                <w:rFonts w:cstheme="minorHAnsi"/>
                <w:sz w:val="22"/>
                <w:szCs w:val="22"/>
                <w:lang w:val="en-US" w:eastAsia="es-ES_tradnl"/>
              </w:rPr>
              <w:t xml:space="preserve">  F</w:t>
            </w:r>
            <w:proofErr w:type="gramEnd"/>
            <w:r w:rsidRPr="00832EF8">
              <w:rPr>
                <w:rFonts w:cstheme="minorHAnsi"/>
                <w:sz w:val="22"/>
                <w:szCs w:val="22"/>
                <w:lang w:val="en-US" w:eastAsia="es-ES_tradnl"/>
              </w:rPr>
              <w:t xml:space="preserve">     </w:t>
            </w:r>
            <w:r w:rsidRPr="00832EF8">
              <w:rPr>
                <w:rFonts w:cstheme="minorHAnsi"/>
                <w:sz w:val="22"/>
                <w:szCs w:val="22"/>
                <w:highlight w:val="green"/>
                <w:lang w:val="en-US" w:eastAsia="es-ES_tradnl"/>
              </w:rPr>
              <w:t>V</w:t>
            </w:r>
            <w:r w:rsidRPr="00832EF8">
              <w:rPr>
                <w:rFonts w:cstheme="minorHAnsi"/>
                <w:sz w:val="22"/>
                <w:szCs w:val="22"/>
                <w:lang w:val="en-US" w:eastAsia="es-ES_tradnl"/>
              </w:rPr>
              <w:t xml:space="preserve">   </w:t>
            </w:r>
            <w:proofErr w:type="spellStart"/>
            <w:r w:rsidRPr="00832EF8">
              <w:rPr>
                <w:rFonts w:cstheme="minorHAnsi"/>
                <w:sz w:val="22"/>
                <w:szCs w:val="22"/>
                <w:lang w:val="en-US" w:eastAsia="es-ES_tradnl"/>
              </w:rPr>
              <w:t>V</w:t>
            </w:r>
            <w:proofErr w:type="spellEnd"/>
          </w:p>
        </w:tc>
      </w:tr>
      <w:tr w:rsidR="00341879" w:rsidRPr="00832EF8" w14:paraId="29EC07EA" w14:textId="77777777" w:rsidTr="00AF57AD">
        <w:trPr>
          <w:jc w:val="center"/>
        </w:trPr>
        <w:tc>
          <w:tcPr>
            <w:tcW w:w="421" w:type="dxa"/>
          </w:tcPr>
          <w:p w14:paraId="59E89C14" w14:textId="77777777" w:rsidR="00341879" w:rsidRPr="00832EF8" w:rsidRDefault="00341879" w:rsidP="00AF57AD">
            <w:pPr>
              <w:spacing w:line="276" w:lineRule="auto"/>
              <w:jc w:val="center"/>
              <w:rPr>
                <w:rFonts w:cstheme="minorHAnsi"/>
                <w:iCs/>
                <w:sz w:val="22"/>
                <w:szCs w:val="22"/>
                <w:lang w:val="en-US" w:eastAsia="es-ES_tradnl"/>
              </w:rPr>
            </w:pPr>
            <w:r w:rsidRPr="00832EF8">
              <w:rPr>
                <w:rFonts w:cstheme="minorHAnsi"/>
                <w:iCs/>
                <w:sz w:val="22"/>
                <w:szCs w:val="22"/>
                <w:lang w:val="en-US" w:eastAsia="es-ES_tradnl"/>
              </w:rPr>
              <w:t>F</w:t>
            </w:r>
          </w:p>
        </w:tc>
        <w:tc>
          <w:tcPr>
            <w:tcW w:w="425" w:type="dxa"/>
          </w:tcPr>
          <w:p w14:paraId="4BB894EA" w14:textId="77777777" w:rsidR="00341879" w:rsidRPr="00832EF8" w:rsidRDefault="00341879" w:rsidP="00AF57AD">
            <w:pPr>
              <w:spacing w:line="276" w:lineRule="auto"/>
              <w:jc w:val="center"/>
              <w:rPr>
                <w:rFonts w:cstheme="minorHAnsi"/>
                <w:iCs/>
                <w:sz w:val="22"/>
                <w:szCs w:val="22"/>
                <w:lang w:val="en-US" w:eastAsia="es-ES_tradnl"/>
              </w:rPr>
            </w:pPr>
            <w:r w:rsidRPr="00832EF8">
              <w:rPr>
                <w:rFonts w:cstheme="minorHAnsi"/>
                <w:iCs/>
                <w:sz w:val="22"/>
                <w:szCs w:val="22"/>
                <w:lang w:val="en-US" w:eastAsia="es-ES_tradnl"/>
              </w:rPr>
              <w:t>F</w:t>
            </w:r>
          </w:p>
        </w:tc>
        <w:tc>
          <w:tcPr>
            <w:tcW w:w="425" w:type="dxa"/>
          </w:tcPr>
          <w:p w14:paraId="0335B332" w14:textId="77777777" w:rsidR="00341879" w:rsidRPr="00832EF8" w:rsidRDefault="00341879" w:rsidP="00AF57AD">
            <w:pPr>
              <w:spacing w:line="276" w:lineRule="auto"/>
              <w:jc w:val="center"/>
              <w:rPr>
                <w:rFonts w:cstheme="minorHAnsi"/>
                <w:iCs/>
                <w:sz w:val="22"/>
                <w:szCs w:val="22"/>
                <w:lang w:val="en-US" w:eastAsia="es-ES_tradnl"/>
              </w:rPr>
            </w:pPr>
            <w:r w:rsidRPr="00832EF8">
              <w:rPr>
                <w:rFonts w:cstheme="minorHAnsi"/>
                <w:iCs/>
                <w:sz w:val="22"/>
                <w:szCs w:val="22"/>
                <w:lang w:val="en-US" w:eastAsia="es-ES_tradnl"/>
              </w:rPr>
              <w:t>V</w:t>
            </w:r>
          </w:p>
        </w:tc>
        <w:tc>
          <w:tcPr>
            <w:tcW w:w="2552" w:type="dxa"/>
          </w:tcPr>
          <w:p w14:paraId="3E284501" w14:textId="77777777" w:rsidR="00341879" w:rsidRPr="00832EF8" w:rsidRDefault="00341879" w:rsidP="00AF57AD">
            <w:pPr>
              <w:spacing w:line="276" w:lineRule="auto"/>
              <w:rPr>
                <w:rFonts w:cstheme="minorHAnsi"/>
                <w:sz w:val="22"/>
                <w:szCs w:val="22"/>
                <w:lang w:val="en-US" w:eastAsia="es-ES_tradnl"/>
              </w:rPr>
            </w:pPr>
            <w:r w:rsidRPr="00832EF8">
              <w:rPr>
                <w:rFonts w:cstheme="minorHAnsi"/>
                <w:sz w:val="22"/>
                <w:szCs w:val="22"/>
                <w:lang w:val="en-US" w:eastAsia="es-ES_tradnl"/>
              </w:rPr>
              <w:t xml:space="preserve">   V   F   </w:t>
            </w:r>
            <w:proofErr w:type="spellStart"/>
            <w:r w:rsidRPr="00832EF8">
              <w:rPr>
                <w:rFonts w:cstheme="minorHAnsi"/>
                <w:sz w:val="22"/>
                <w:szCs w:val="22"/>
                <w:lang w:val="en-US" w:eastAsia="es-ES_tradnl"/>
              </w:rPr>
              <w:t>F</w:t>
            </w:r>
            <w:proofErr w:type="spellEnd"/>
            <w:r w:rsidRPr="00832EF8">
              <w:rPr>
                <w:rFonts w:cstheme="minorHAnsi"/>
                <w:sz w:val="22"/>
                <w:szCs w:val="22"/>
                <w:lang w:val="en-US" w:eastAsia="es-ES_tradnl"/>
              </w:rPr>
              <w:t xml:space="preserve">     </w:t>
            </w:r>
            <w:proofErr w:type="spellStart"/>
            <w:proofErr w:type="gramStart"/>
            <w:r w:rsidRPr="00832EF8">
              <w:rPr>
                <w:rFonts w:cstheme="minorHAnsi"/>
                <w:sz w:val="22"/>
                <w:szCs w:val="22"/>
                <w:lang w:val="en-US" w:eastAsia="es-ES_tradnl"/>
              </w:rPr>
              <w:t>F</w:t>
            </w:r>
            <w:proofErr w:type="spellEnd"/>
            <w:r w:rsidRPr="00832EF8">
              <w:rPr>
                <w:rFonts w:cstheme="minorHAnsi"/>
                <w:sz w:val="22"/>
                <w:szCs w:val="22"/>
                <w:lang w:val="en-US" w:eastAsia="es-ES_tradnl"/>
              </w:rPr>
              <w:t xml:space="preserve">  V</w:t>
            </w:r>
            <w:proofErr w:type="gramEnd"/>
            <w:r w:rsidRPr="00832EF8">
              <w:rPr>
                <w:rFonts w:cstheme="minorHAnsi"/>
                <w:sz w:val="22"/>
                <w:szCs w:val="22"/>
                <w:lang w:val="en-US" w:eastAsia="es-ES_tradnl"/>
              </w:rPr>
              <w:t xml:space="preserve">     </w:t>
            </w:r>
            <w:r w:rsidRPr="00832EF8">
              <w:rPr>
                <w:rFonts w:cstheme="minorHAnsi"/>
                <w:sz w:val="22"/>
                <w:szCs w:val="22"/>
                <w:highlight w:val="green"/>
                <w:lang w:val="en-US" w:eastAsia="es-ES_tradnl"/>
              </w:rPr>
              <w:t>F</w:t>
            </w:r>
            <w:r w:rsidRPr="00832EF8">
              <w:rPr>
                <w:rFonts w:cstheme="minorHAnsi"/>
                <w:sz w:val="22"/>
                <w:szCs w:val="22"/>
                <w:lang w:val="en-US" w:eastAsia="es-ES_tradnl"/>
              </w:rPr>
              <w:t xml:space="preserve">   </w:t>
            </w:r>
            <w:proofErr w:type="spellStart"/>
            <w:r w:rsidRPr="00832EF8">
              <w:rPr>
                <w:rFonts w:cstheme="minorHAnsi"/>
                <w:sz w:val="22"/>
                <w:szCs w:val="22"/>
                <w:lang w:val="en-US" w:eastAsia="es-ES_tradnl"/>
              </w:rPr>
              <w:t>F</w:t>
            </w:r>
            <w:proofErr w:type="spellEnd"/>
          </w:p>
        </w:tc>
      </w:tr>
      <w:tr w:rsidR="00341879" w:rsidRPr="00832EF8" w14:paraId="503ECFE6" w14:textId="77777777" w:rsidTr="00AF57AD">
        <w:trPr>
          <w:jc w:val="center"/>
        </w:trPr>
        <w:tc>
          <w:tcPr>
            <w:tcW w:w="421" w:type="dxa"/>
          </w:tcPr>
          <w:p w14:paraId="5EF8709A" w14:textId="77777777" w:rsidR="00341879" w:rsidRPr="00832EF8" w:rsidRDefault="00341879" w:rsidP="00AF57AD">
            <w:pPr>
              <w:spacing w:line="276" w:lineRule="auto"/>
              <w:jc w:val="center"/>
              <w:rPr>
                <w:rFonts w:cstheme="minorHAnsi"/>
                <w:iCs/>
                <w:sz w:val="22"/>
                <w:szCs w:val="22"/>
                <w:lang w:val="en-US" w:eastAsia="es-ES_tradnl"/>
              </w:rPr>
            </w:pPr>
            <w:r w:rsidRPr="00832EF8">
              <w:rPr>
                <w:rFonts w:cstheme="minorHAnsi"/>
                <w:iCs/>
                <w:sz w:val="22"/>
                <w:szCs w:val="22"/>
                <w:lang w:val="en-US" w:eastAsia="es-ES_tradnl"/>
              </w:rPr>
              <w:t>F</w:t>
            </w:r>
          </w:p>
        </w:tc>
        <w:tc>
          <w:tcPr>
            <w:tcW w:w="425" w:type="dxa"/>
          </w:tcPr>
          <w:p w14:paraId="7C04A08E" w14:textId="77777777" w:rsidR="00341879" w:rsidRPr="00832EF8" w:rsidRDefault="00341879" w:rsidP="00AF57AD">
            <w:pPr>
              <w:spacing w:line="276" w:lineRule="auto"/>
              <w:jc w:val="center"/>
              <w:rPr>
                <w:rFonts w:cstheme="minorHAnsi"/>
                <w:iCs/>
                <w:sz w:val="22"/>
                <w:szCs w:val="22"/>
                <w:lang w:val="en-US" w:eastAsia="es-ES_tradnl"/>
              </w:rPr>
            </w:pPr>
            <w:r w:rsidRPr="00832EF8">
              <w:rPr>
                <w:rFonts w:cstheme="minorHAnsi"/>
                <w:iCs/>
                <w:sz w:val="22"/>
                <w:szCs w:val="22"/>
                <w:lang w:val="en-US" w:eastAsia="es-ES_tradnl"/>
              </w:rPr>
              <w:t>F</w:t>
            </w:r>
          </w:p>
        </w:tc>
        <w:tc>
          <w:tcPr>
            <w:tcW w:w="425" w:type="dxa"/>
          </w:tcPr>
          <w:p w14:paraId="589054E8" w14:textId="77777777" w:rsidR="00341879" w:rsidRPr="00832EF8" w:rsidRDefault="00341879" w:rsidP="00AF57AD">
            <w:pPr>
              <w:spacing w:line="276" w:lineRule="auto"/>
              <w:jc w:val="center"/>
              <w:rPr>
                <w:rFonts w:cstheme="minorHAnsi"/>
                <w:iCs/>
                <w:sz w:val="22"/>
                <w:szCs w:val="22"/>
                <w:lang w:val="en-US" w:eastAsia="es-ES_tradnl"/>
              </w:rPr>
            </w:pPr>
            <w:r w:rsidRPr="00832EF8">
              <w:rPr>
                <w:rFonts w:cstheme="minorHAnsi"/>
                <w:iCs/>
                <w:sz w:val="22"/>
                <w:szCs w:val="22"/>
                <w:lang w:val="en-US" w:eastAsia="es-ES_tradnl"/>
              </w:rPr>
              <w:t>F</w:t>
            </w:r>
          </w:p>
        </w:tc>
        <w:tc>
          <w:tcPr>
            <w:tcW w:w="2552" w:type="dxa"/>
          </w:tcPr>
          <w:p w14:paraId="341622B9" w14:textId="77777777" w:rsidR="00341879" w:rsidRPr="00832EF8" w:rsidRDefault="00341879" w:rsidP="00AF57AD">
            <w:pPr>
              <w:spacing w:line="276" w:lineRule="auto"/>
              <w:rPr>
                <w:rFonts w:cstheme="minorHAnsi"/>
                <w:sz w:val="22"/>
                <w:szCs w:val="22"/>
                <w:lang w:val="en-US" w:eastAsia="es-ES_tradnl"/>
              </w:rPr>
            </w:pPr>
            <w:r w:rsidRPr="00832EF8">
              <w:rPr>
                <w:rFonts w:cstheme="minorHAnsi"/>
                <w:sz w:val="22"/>
                <w:szCs w:val="22"/>
                <w:lang w:val="en-US" w:eastAsia="es-ES_tradnl"/>
              </w:rPr>
              <w:t xml:space="preserve">    F   </w:t>
            </w:r>
            <w:proofErr w:type="spellStart"/>
            <w:proofErr w:type="gramStart"/>
            <w:r w:rsidRPr="00832EF8">
              <w:rPr>
                <w:rFonts w:cstheme="minorHAnsi"/>
                <w:sz w:val="22"/>
                <w:szCs w:val="22"/>
                <w:lang w:val="en-US" w:eastAsia="es-ES_tradnl"/>
              </w:rPr>
              <w:t>F</w:t>
            </w:r>
            <w:proofErr w:type="spellEnd"/>
            <w:r w:rsidRPr="00832EF8">
              <w:rPr>
                <w:rFonts w:cstheme="minorHAnsi"/>
                <w:sz w:val="22"/>
                <w:szCs w:val="22"/>
                <w:lang w:val="en-US" w:eastAsia="es-ES_tradnl"/>
              </w:rPr>
              <w:t xml:space="preserve">  V</w:t>
            </w:r>
            <w:proofErr w:type="gramEnd"/>
            <w:r w:rsidRPr="00832EF8">
              <w:rPr>
                <w:rFonts w:cstheme="minorHAnsi"/>
                <w:sz w:val="22"/>
                <w:szCs w:val="22"/>
                <w:lang w:val="en-US" w:eastAsia="es-ES_tradnl"/>
              </w:rPr>
              <w:t xml:space="preserve">     </w:t>
            </w:r>
            <w:proofErr w:type="spellStart"/>
            <w:r w:rsidRPr="00832EF8">
              <w:rPr>
                <w:rFonts w:cstheme="minorHAnsi"/>
                <w:sz w:val="22"/>
                <w:szCs w:val="22"/>
                <w:lang w:val="en-US" w:eastAsia="es-ES_tradnl"/>
              </w:rPr>
              <w:t>V</w:t>
            </w:r>
            <w:proofErr w:type="spellEnd"/>
            <w:r w:rsidRPr="00832EF8">
              <w:rPr>
                <w:rFonts w:cstheme="minorHAnsi"/>
                <w:sz w:val="22"/>
                <w:szCs w:val="22"/>
                <w:lang w:val="en-US" w:eastAsia="es-ES_tradnl"/>
              </w:rPr>
              <w:t xml:space="preserve">  F     </w:t>
            </w:r>
            <w:r w:rsidRPr="00832EF8">
              <w:rPr>
                <w:rFonts w:cstheme="minorHAnsi"/>
                <w:sz w:val="22"/>
                <w:szCs w:val="22"/>
                <w:highlight w:val="green"/>
                <w:lang w:val="en-US" w:eastAsia="es-ES_tradnl"/>
              </w:rPr>
              <w:t>V</w:t>
            </w:r>
            <w:r w:rsidRPr="00832EF8">
              <w:rPr>
                <w:rFonts w:cstheme="minorHAnsi"/>
                <w:sz w:val="22"/>
                <w:szCs w:val="22"/>
                <w:lang w:val="en-US" w:eastAsia="es-ES_tradnl"/>
              </w:rPr>
              <w:t xml:space="preserve">   F</w:t>
            </w:r>
          </w:p>
        </w:tc>
      </w:tr>
    </w:tbl>
    <w:p w14:paraId="14BA8958" w14:textId="77777777" w:rsidR="00341879" w:rsidRPr="00832EF8" w:rsidRDefault="00341879" w:rsidP="00341879">
      <w:pPr>
        <w:spacing w:after="0" w:line="276" w:lineRule="auto"/>
        <w:jc w:val="both"/>
        <w:rPr>
          <w:rFonts w:eastAsia="Times New Roman" w:cstheme="minorHAnsi"/>
          <w:kern w:val="0"/>
          <w:vertAlign w:val="superscript"/>
          <w:lang w:val="en-US" w:eastAsia="es-ES_tradnl"/>
          <w14:ligatures w14:val="none"/>
        </w:rPr>
      </w:pPr>
    </w:p>
    <w:p w14:paraId="53339FD4" w14:textId="77777777" w:rsidR="00341879" w:rsidRPr="00832EF8" w:rsidRDefault="00341879" w:rsidP="00341879">
      <w:pPr>
        <w:spacing w:after="0" w:line="276" w:lineRule="auto"/>
        <w:jc w:val="both"/>
        <w:rPr>
          <w:rFonts w:eastAsia="Times New Roman" w:cstheme="minorHAnsi"/>
          <w:kern w:val="0"/>
          <w:lang w:val="es-ES" w:eastAsia="es-ES_tradnl"/>
          <w14:ligatures w14:val="none"/>
        </w:rPr>
      </w:pPr>
      <w:r w:rsidRPr="001A5166">
        <w:rPr>
          <w:rFonts w:eastAsia="Times New Roman" w:cstheme="minorHAnsi"/>
          <w:kern w:val="0"/>
          <w:vertAlign w:val="superscript"/>
          <w:lang w:eastAsia="es-ES_tradnl"/>
          <w14:ligatures w14:val="none"/>
        </w:rPr>
        <w:tab/>
      </w:r>
      <w:r w:rsidRPr="00832EF8">
        <w:rPr>
          <w:rFonts w:eastAsia="Times New Roman" w:cstheme="minorHAnsi"/>
          <w:kern w:val="0"/>
          <w:lang w:val="es-ES" w:eastAsia="es-ES_tradnl"/>
          <w14:ligatures w14:val="none"/>
        </w:rPr>
        <w:t xml:space="preserve">La distribución de valores de </w:t>
      </w:r>
      <m:oMath>
        <m:r>
          <w:rPr>
            <w:rFonts w:ascii="Cambria Math" w:eastAsia="Times New Roman" w:hAnsi="Cambria Math" w:cstheme="minorHAnsi"/>
            <w:kern w:val="0"/>
            <w:lang w:val="es-ES" w:eastAsia="es-ES_tradnl"/>
            <w14:ligatures w14:val="none"/>
          </w:rPr>
          <m:t>ψ</m:t>
        </m:r>
      </m:oMath>
      <w:r w:rsidRPr="00832EF8">
        <w:rPr>
          <w:rFonts w:eastAsia="Times New Roman" w:cstheme="minorHAnsi"/>
          <w:kern w:val="0"/>
          <w:lang w:val="es-ES" w:eastAsia="es-ES_tradnl"/>
          <w14:ligatures w14:val="none"/>
        </w:rPr>
        <w:t xml:space="preserve"> según todas las estructuras </w:t>
      </w:r>
      <m:oMath>
        <m:r>
          <w:rPr>
            <w:rFonts w:ascii="Cambria Math" w:eastAsia="Times New Roman" w:hAnsi="Cambria Math" w:cstheme="minorHAnsi"/>
            <w:kern w:val="0"/>
            <w:lang w:val="es-ES" w:eastAsia="es-ES_tradnl"/>
            <w14:ligatures w14:val="none"/>
          </w:rPr>
          <m:t xml:space="preserve">U </m:t>
        </m:r>
      </m:oMath>
      <w:r w:rsidRPr="00832EF8">
        <w:rPr>
          <w:rFonts w:eastAsia="Times New Roman" w:cstheme="minorHAnsi"/>
          <w:kern w:val="0"/>
          <w:lang w:val="es-ES" w:eastAsia="es-ES_tradnl"/>
          <w14:ligatures w14:val="none"/>
        </w:rPr>
        <w:t xml:space="preserve">posibles y relevantes es: </w:t>
      </w:r>
      <w:r w:rsidRPr="00832EF8">
        <w:rPr>
          <w:rFonts w:eastAsia="Times New Roman" w:cstheme="minorHAnsi"/>
          <w:kern w:val="0"/>
          <w:highlight w:val="green"/>
          <w:lang w:val="es-ES" w:eastAsia="es-ES_tradnl"/>
          <w14:ligatures w14:val="none"/>
        </w:rPr>
        <w:t>VVVVVVFV</w:t>
      </w:r>
      <w:r w:rsidRPr="00832EF8">
        <w:rPr>
          <w:rFonts w:eastAsia="Times New Roman" w:cstheme="minorHAnsi"/>
          <w:kern w:val="0"/>
          <w:lang w:val="es-ES" w:eastAsia="es-ES_tradnl"/>
          <w14:ligatures w14:val="none"/>
        </w:rPr>
        <w:t xml:space="preserve">. Por tanto, </w:t>
      </w:r>
      <m:oMath>
        <m:r>
          <w:rPr>
            <w:rFonts w:ascii="Cambria Math" w:eastAsia="Times New Roman" w:hAnsi="Cambria Math" w:cstheme="minorHAnsi"/>
            <w:kern w:val="0"/>
            <w:lang w:val="es-ES" w:eastAsia="es-ES_tradnl"/>
            <w14:ligatures w14:val="none"/>
          </w:rPr>
          <m:t>ψ</m:t>
        </m:r>
      </m:oMath>
      <w:r w:rsidRPr="00832EF8">
        <w:rPr>
          <w:rFonts w:eastAsia="Times New Roman" w:cstheme="minorHAnsi"/>
          <w:kern w:val="0"/>
          <w:lang w:val="es-ES" w:eastAsia="es-ES_tradnl"/>
          <w14:ligatures w14:val="none"/>
        </w:rPr>
        <w:t xml:space="preserve"> tiene siete estructuras que la modelan y una que no lo hace.</w:t>
      </w:r>
    </w:p>
    <w:p w14:paraId="7E875DF4" w14:textId="77777777" w:rsidR="00341879" w:rsidRPr="00832EF8" w:rsidRDefault="00341879" w:rsidP="00341879">
      <w:pPr>
        <w:spacing w:after="0" w:line="276" w:lineRule="auto"/>
        <w:ind w:firstLine="708"/>
        <w:jc w:val="both"/>
        <w:rPr>
          <w:rFonts w:eastAsia="Times New Roman" w:cstheme="minorHAnsi"/>
          <w:kern w:val="0"/>
          <w:lang w:val="es-ES" w:eastAsia="es-ES_tradnl"/>
          <w14:ligatures w14:val="none"/>
        </w:rPr>
      </w:pPr>
      <w:r w:rsidRPr="00832EF8">
        <w:rPr>
          <w:rFonts w:eastAsia="Times New Roman" w:cstheme="minorHAnsi"/>
          <w:kern w:val="0"/>
          <w:lang w:val="es-ES" w:eastAsia="es-ES_tradnl"/>
          <w14:ligatures w14:val="none"/>
        </w:rPr>
        <w:t>Ya que la LC es un lenguaje funcionalmente completo, las tablas de verdad permiten determinar con certeza todas y cada uno de los valores posibles para cualquier fórmula exclusivamente elaborada con su alfabeto y sus reglas de formación. En otras palabras, este es un método decisorio que permite calcular en una cantidad finita de tiempo todos los modelos y contramodelos para cualquiera de sus fórmulas</w:t>
      </w:r>
      <w:r w:rsidRPr="00832EF8">
        <w:rPr>
          <w:rStyle w:val="Refdenotaalpie"/>
          <w:rFonts w:eastAsia="Times New Roman" w:cstheme="minorHAnsi"/>
          <w:kern w:val="0"/>
          <w:lang w:val="es-ES" w:eastAsia="es-ES_tradnl"/>
          <w14:ligatures w14:val="none"/>
        </w:rPr>
        <w:footnoteReference w:id="1"/>
      </w:r>
      <w:r w:rsidRPr="00832EF8">
        <w:rPr>
          <w:rFonts w:eastAsia="Times New Roman" w:cstheme="minorHAnsi"/>
          <w:kern w:val="0"/>
          <w:lang w:val="es-ES" w:eastAsia="es-ES_tradnl"/>
          <w14:ligatures w14:val="none"/>
        </w:rPr>
        <w:t xml:space="preserve">. </w:t>
      </w:r>
    </w:p>
    <w:p w14:paraId="2A2C66F5" w14:textId="77777777" w:rsidR="00341879" w:rsidRPr="00832EF8" w:rsidRDefault="00341879" w:rsidP="00341879">
      <w:pPr>
        <w:spacing w:after="0" w:line="276" w:lineRule="auto"/>
        <w:jc w:val="both"/>
        <w:rPr>
          <w:rFonts w:eastAsia="Times New Roman" w:cstheme="minorHAnsi"/>
          <w:kern w:val="0"/>
          <w:lang w:val="es-ES" w:eastAsia="es-ES_tradnl"/>
          <w14:ligatures w14:val="none"/>
        </w:rPr>
      </w:pPr>
      <w:r w:rsidRPr="00832EF8">
        <w:rPr>
          <w:rFonts w:eastAsia="Times New Roman" w:cstheme="minorHAnsi"/>
          <w:kern w:val="0"/>
          <w:lang w:val="es-ES" w:eastAsia="es-ES_tradnl"/>
          <w14:ligatures w14:val="none"/>
        </w:rPr>
        <w:tab/>
        <w:t xml:space="preserve">Esto es posible por la recursividad de las reglas de interpretación </w:t>
      </w:r>
      <w:r w:rsidRPr="00832EF8">
        <w:rPr>
          <w:rFonts w:eastAsia="Times New Roman" w:cstheme="minorHAnsi"/>
          <w:i/>
          <w:iCs/>
          <w:kern w:val="0"/>
          <w:lang w:val="es-ES" w:eastAsia="es-ES_tradnl"/>
          <w14:ligatures w14:val="none"/>
        </w:rPr>
        <w:t>ri1-ri6</w:t>
      </w:r>
      <w:r w:rsidRPr="00832EF8">
        <w:rPr>
          <w:rFonts w:eastAsia="Times New Roman" w:cstheme="minorHAnsi"/>
          <w:kern w:val="0"/>
          <w:lang w:val="es-ES" w:eastAsia="es-ES_tradnl"/>
          <w14:ligatures w14:val="none"/>
        </w:rPr>
        <w:t>, las cuales puede reformularse en un formato de tablas de verdad:</w:t>
      </w:r>
    </w:p>
    <w:tbl>
      <w:tblPr>
        <w:tblStyle w:val="Tablaconcuadrcula"/>
        <w:tblW w:w="0" w:type="auto"/>
        <w:tblLook w:val="04A0" w:firstRow="1" w:lastRow="0" w:firstColumn="1" w:lastColumn="0" w:noHBand="0" w:noVBand="1"/>
      </w:tblPr>
      <w:tblGrid>
        <w:gridCol w:w="8488"/>
      </w:tblGrid>
      <w:tr w:rsidR="00341879" w:rsidRPr="00832EF8" w14:paraId="58357127" w14:textId="77777777" w:rsidTr="00AF57AD">
        <w:tc>
          <w:tcPr>
            <w:tcW w:w="8488" w:type="dxa"/>
          </w:tcPr>
          <w:p w14:paraId="04768EAA" w14:textId="77777777" w:rsidR="00341879" w:rsidRPr="00832EF8" w:rsidRDefault="00341879" w:rsidP="00AF57AD">
            <w:pPr>
              <w:numPr>
                <w:ilvl w:val="0"/>
                <w:numId w:val="4"/>
              </w:numPr>
              <w:spacing w:line="276" w:lineRule="auto"/>
              <w:ind w:left="284" w:hanging="284"/>
              <w:contextualSpacing/>
              <w:jc w:val="both"/>
              <w:rPr>
                <w:rFonts w:cstheme="minorHAnsi"/>
                <w:i/>
                <w:iCs/>
                <w:sz w:val="22"/>
                <w:szCs w:val="22"/>
                <w:lang w:val="es-ES"/>
              </w:rPr>
            </w:pPr>
            <m:oMath>
              <m:r>
                <w:rPr>
                  <w:rFonts w:ascii="Cambria Math" w:eastAsiaTheme="minorEastAsia" w:hAnsi="Cambria Math" w:cstheme="minorHAnsi"/>
                  <w:sz w:val="22"/>
                  <w:szCs w:val="22"/>
                  <w:lang w:val="es-ES"/>
                </w:rPr>
                <m:t>U(Π)=V</m:t>
              </m:r>
            </m:oMath>
            <w:r w:rsidRPr="00832EF8">
              <w:rPr>
                <w:rFonts w:eastAsiaTheme="minorEastAsia" w:cstheme="minorHAnsi"/>
                <w:i/>
                <w:sz w:val="22"/>
                <w:szCs w:val="22"/>
                <w:lang w:val="es-ES"/>
              </w:rPr>
              <w:t xml:space="preserve"> sii </w:t>
            </w:r>
            <m:oMath>
              <m:r>
                <w:rPr>
                  <w:rFonts w:ascii="Cambria Math" w:eastAsiaTheme="minorEastAsia" w:hAnsi="Cambria Math" w:cstheme="minorHAnsi"/>
                  <w:sz w:val="22"/>
                  <w:szCs w:val="22"/>
                  <w:lang w:val="es-ES"/>
                </w:rPr>
                <m:t xml:space="preserve">Π </m:t>
              </m:r>
            </m:oMath>
            <w:r w:rsidRPr="00832EF8">
              <w:rPr>
                <w:rFonts w:eastAsiaTheme="minorEastAsia" w:cstheme="minorHAnsi"/>
                <w:i/>
                <w:sz w:val="22"/>
                <w:szCs w:val="22"/>
                <w:lang w:val="es-ES"/>
              </w:rPr>
              <w:t xml:space="preserve">es V según </w:t>
            </w:r>
            <m:oMath>
              <m:r>
                <w:rPr>
                  <w:rFonts w:ascii="Cambria Math" w:eastAsiaTheme="minorEastAsia" w:hAnsi="Cambria Math" w:cstheme="minorHAnsi"/>
                  <w:sz w:val="22"/>
                  <w:szCs w:val="22"/>
                  <w:lang w:val="es-ES"/>
                </w:rPr>
                <m:t>U</m:t>
              </m:r>
            </m:oMath>
            <w:r w:rsidRPr="00832EF8">
              <w:rPr>
                <w:rFonts w:eastAsiaTheme="minorEastAsia" w:cstheme="minorHAnsi"/>
                <w:i/>
                <w:sz w:val="22"/>
                <w:szCs w:val="22"/>
                <w:lang w:val="es-ES"/>
              </w:rPr>
              <w:t xml:space="preserve"> </w:t>
            </w:r>
          </w:p>
          <w:tbl>
            <w:tblPr>
              <w:tblStyle w:val="Tablaconcuadrcula"/>
              <w:tblW w:w="0" w:type="auto"/>
              <w:jc w:val="center"/>
              <w:tblLook w:val="04A0" w:firstRow="1" w:lastRow="0" w:firstColumn="1" w:lastColumn="0" w:noHBand="0" w:noVBand="1"/>
            </w:tblPr>
            <w:tblGrid>
              <w:gridCol w:w="1135"/>
              <w:gridCol w:w="1135"/>
            </w:tblGrid>
            <w:tr w:rsidR="00341879" w:rsidRPr="00832EF8" w14:paraId="5C3B6A05" w14:textId="77777777" w:rsidTr="00AF57AD">
              <w:trPr>
                <w:trHeight w:val="94"/>
                <w:jc w:val="center"/>
              </w:trPr>
              <w:tc>
                <w:tcPr>
                  <w:tcW w:w="1135" w:type="dxa"/>
                  <w:tcBorders>
                    <w:top w:val="single" w:sz="4" w:space="0" w:color="auto"/>
                    <w:left w:val="single" w:sz="4" w:space="0" w:color="auto"/>
                    <w:bottom w:val="single" w:sz="4" w:space="0" w:color="auto"/>
                    <w:right w:val="single" w:sz="4" w:space="0" w:color="auto"/>
                  </w:tcBorders>
                </w:tcPr>
                <w:p w14:paraId="534BB213" w14:textId="77777777" w:rsidR="00341879" w:rsidRPr="00832EF8" w:rsidRDefault="00341879" w:rsidP="00AF57AD">
                  <w:pPr>
                    <w:spacing w:line="276" w:lineRule="auto"/>
                    <w:jc w:val="both"/>
                    <w:rPr>
                      <w:rFonts w:cstheme="minorHAnsi"/>
                      <w:i/>
                      <w:iCs/>
                      <w:sz w:val="22"/>
                      <w:szCs w:val="22"/>
                      <w:lang w:val="es-ES" w:eastAsia="es-ES_tradnl"/>
                    </w:rPr>
                  </w:pPr>
                  <m:oMathPara>
                    <m:oMath>
                      <m:r>
                        <w:rPr>
                          <w:rFonts w:ascii="Cambria Math" w:eastAsiaTheme="minorEastAsia" w:hAnsi="Cambria Math" w:cstheme="minorHAnsi"/>
                          <w:sz w:val="22"/>
                          <w:szCs w:val="22"/>
                          <w:lang w:val="es-ES" w:eastAsia="es-ES_tradnl"/>
                        </w:rPr>
                        <m:t>Π</m:t>
                      </m:r>
                    </m:oMath>
                  </m:oMathPara>
                </w:p>
              </w:tc>
              <w:tc>
                <w:tcPr>
                  <w:tcW w:w="1135" w:type="dxa"/>
                  <w:tcBorders>
                    <w:top w:val="single" w:sz="4" w:space="0" w:color="auto"/>
                    <w:left w:val="single" w:sz="4" w:space="0" w:color="auto"/>
                    <w:bottom w:val="single" w:sz="4" w:space="0" w:color="auto"/>
                    <w:right w:val="single" w:sz="4" w:space="0" w:color="auto"/>
                  </w:tcBorders>
                </w:tcPr>
                <w:p w14:paraId="19FB6416" w14:textId="77777777" w:rsidR="00341879" w:rsidRPr="00832EF8" w:rsidRDefault="00341879" w:rsidP="00AF57AD">
                  <w:pPr>
                    <w:spacing w:line="276" w:lineRule="auto"/>
                    <w:jc w:val="both"/>
                    <w:rPr>
                      <w:rFonts w:cstheme="minorHAnsi"/>
                      <w:sz w:val="22"/>
                      <w:szCs w:val="22"/>
                      <w:lang w:val="es-ES" w:eastAsia="es-ES_tradnl"/>
                    </w:rPr>
                  </w:pPr>
                  <m:oMathPara>
                    <m:oMath>
                      <m:r>
                        <w:rPr>
                          <w:rFonts w:ascii="Cambria Math" w:eastAsiaTheme="minorEastAsia" w:hAnsi="Cambria Math" w:cstheme="minorHAnsi"/>
                          <w:sz w:val="22"/>
                          <w:szCs w:val="22"/>
                          <w:lang w:val="es-ES" w:eastAsia="es-ES_tradnl"/>
                        </w:rPr>
                        <m:t>Π</m:t>
                      </m:r>
                    </m:oMath>
                  </m:oMathPara>
                </w:p>
              </w:tc>
            </w:tr>
            <w:tr w:rsidR="00341879" w:rsidRPr="00832EF8" w14:paraId="492DEA20" w14:textId="77777777" w:rsidTr="00AF57AD">
              <w:trPr>
                <w:trHeight w:val="84"/>
                <w:jc w:val="center"/>
              </w:trPr>
              <w:tc>
                <w:tcPr>
                  <w:tcW w:w="1135" w:type="dxa"/>
                  <w:tcBorders>
                    <w:top w:val="single" w:sz="4" w:space="0" w:color="auto"/>
                    <w:left w:val="single" w:sz="4" w:space="0" w:color="auto"/>
                    <w:bottom w:val="single" w:sz="4" w:space="0" w:color="auto"/>
                    <w:right w:val="single" w:sz="4" w:space="0" w:color="auto"/>
                  </w:tcBorders>
                </w:tcPr>
                <w:p w14:paraId="6E5F2D56"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V</w:t>
                  </w:r>
                </w:p>
              </w:tc>
              <w:tc>
                <w:tcPr>
                  <w:tcW w:w="1135" w:type="dxa"/>
                  <w:tcBorders>
                    <w:top w:val="single" w:sz="4" w:space="0" w:color="auto"/>
                    <w:left w:val="single" w:sz="4" w:space="0" w:color="auto"/>
                    <w:bottom w:val="single" w:sz="4" w:space="0" w:color="auto"/>
                    <w:right w:val="single" w:sz="4" w:space="0" w:color="auto"/>
                  </w:tcBorders>
                </w:tcPr>
                <w:p w14:paraId="545B2F2E"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V</w:t>
                  </w:r>
                </w:p>
              </w:tc>
            </w:tr>
            <w:tr w:rsidR="00341879" w:rsidRPr="00832EF8" w14:paraId="1CC63DDD" w14:textId="77777777" w:rsidTr="00AF57AD">
              <w:trPr>
                <w:trHeight w:val="84"/>
                <w:jc w:val="center"/>
              </w:trPr>
              <w:tc>
                <w:tcPr>
                  <w:tcW w:w="1135" w:type="dxa"/>
                  <w:tcBorders>
                    <w:top w:val="single" w:sz="4" w:space="0" w:color="auto"/>
                    <w:left w:val="single" w:sz="4" w:space="0" w:color="auto"/>
                    <w:bottom w:val="single" w:sz="4" w:space="0" w:color="auto"/>
                    <w:right w:val="single" w:sz="4" w:space="0" w:color="auto"/>
                  </w:tcBorders>
                </w:tcPr>
                <w:p w14:paraId="017BB57B"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F</w:t>
                  </w:r>
                </w:p>
              </w:tc>
              <w:tc>
                <w:tcPr>
                  <w:tcW w:w="1135" w:type="dxa"/>
                  <w:tcBorders>
                    <w:top w:val="single" w:sz="4" w:space="0" w:color="auto"/>
                    <w:left w:val="single" w:sz="4" w:space="0" w:color="auto"/>
                    <w:bottom w:val="single" w:sz="4" w:space="0" w:color="auto"/>
                    <w:right w:val="single" w:sz="4" w:space="0" w:color="auto"/>
                  </w:tcBorders>
                </w:tcPr>
                <w:p w14:paraId="01EDD9B9"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F</w:t>
                  </w:r>
                </w:p>
              </w:tc>
            </w:tr>
          </w:tbl>
          <w:p w14:paraId="7C401A56" w14:textId="77777777" w:rsidR="00341879" w:rsidRPr="00832EF8" w:rsidRDefault="00341879" w:rsidP="00AF57AD">
            <w:pPr>
              <w:spacing w:line="276" w:lineRule="auto"/>
              <w:jc w:val="both"/>
              <w:rPr>
                <w:rFonts w:eastAsiaTheme="minorEastAsia" w:cstheme="minorHAnsi"/>
                <w:b/>
                <w:bCs/>
                <w:sz w:val="22"/>
                <w:szCs w:val="22"/>
                <w:lang w:val="es-ES" w:eastAsia="es-ES_tradnl"/>
              </w:rPr>
            </w:pPr>
          </w:p>
          <w:p w14:paraId="423F5F00" w14:textId="77777777" w:rsidR="00341879" w:rsidRPr="00832EF8" w:rsidRDefault="00341879" w:rsidP="00AF57AD">
            <w:pPr>
              <w:numPr>
                <w:ilvl w:val="0"/>
                <w:numId w:val="4"/>
              </w:numPr>
              <w:spacing w:line="276" w:lineRule="auto"/>
              <w:ind w:left="284" w:hanging="284"/>
              <w:contextualSpacing/>
              <w:jc w:val="both"/>
              <w:rPr>
                <w:rFonts w:cstheme="minorHAnsi"/>
                <w:sz w:val="22"/>
                <w:szCs w:val="22"/>
                <w:lang w:val="es-ES"/>
              </w:rPr>
            </w:pPr>
            <m:oMath>
              <m:r>
                <w:rPr>
                  <w:rFonts w:ascii="Cambria Math" w:eastAsiaTheme="minorEastAsia" w:hAnsi="Cambria Math" w:cstheme="minorHAnsi"/>
                  <w:sz w:val="22"/>
                  <w:szCs w:val="22"/>
                  <w:lang w:val="es-ES"/>
                </w:rPr>
                <m:t>U(</m:t>
              </m:r>
              <m:r>
                <w:rPr>
                  <w:rFonts w:ascii="Cambria Math" w:hAnsi="Cambria Math" w:cstheme="minorHAnsi"/>
                  <w:sz w:val="22"/>
                  <w:szCs w:val="22"/>
                  <w:lang w:val="es-ES"/>
                </w:rPr>
                <m:t>¬ϕ</m:t>
              </m:r>
              <m:r>
                <w:rPr>
                  <w:rFonts w:ascii="Cambria Math" w:eastAsiaTheme="minorEastAsia" w:hAnsi="Cambria Math" w:cstheme="minorHAnsi"/>
                  <w:sz w:val="22"/>
                  <w:szCs w:val="22"/>
                  <w:lang w:val="es-ES"/>
                </w:rPr>
                <m:t>)=V</m:t>
              </m:r>
              <m:r>
                <w:rPr>
                  <w:rFonts w:ascii="Cambria Math" w:hAnsi="Cambria Math" w:cstheme="minorHAnsi"/>
                  <w:sz w:val="22"/>
                  <w:szCs w:val="22"/>
                  <w:lang w:val="es-ES"/>
                </w:rPr>
                <m:t xml:space="preserve"> </m:t>
              </m:r>
            </m:oMath>
            <w:r w:rsidRPr="00832EF8">
              <w:rPr>
                <w:rFonts w:eastAsiaTheme="minorEastAsia" w:cstheme="minorHAnsi"/>
                <w:i/>
                <w:iCs/>
                <w:sz w:val="22"/>
                <w:szCs w:val="22"/>
                <w:lang w:val="es-ES"/>
              </w:rPr>
              <w:t xml:space="preserve">sii </w:t>
            </w:r>
            <m:oMath>
              <m:r>
                <w:rPr>
                  <w:rFonts w:ascii="Cambria Math" w:eastAsiaTheme="minorEastAsia" w:hAnsi="Cambria Math" w:cstheme="minorHAnsi"/>
                  <w:sz w:val="22"/>
                  <w:szCs w:val="22"/>
                  <w:lang w:val="es-ES"/>
                </w:rPr>
                <m:t>U(</m:t>
              </m:r>
              <m:r>
                <w:rPr>
                  <w:rFonts w:ascii="Cambria Math" w:hAnsi="Cambria Math" w:cstheme="minorHAnsi"/>
                  <w:sz w:val="22"/>
                  <w:szCs w:val="22"/>
                  <w:lang w:val="es-ES"/>
                </w:rPr>
                <m:t>ϕ</m:t>
              </m:r>
              <m:r>
                <w:rPr>
                  <w:rFonts w:ascii="Cambria Math" w:eastAsiaTheme="minorEastAsia" w:hAnsi="Cambria Math" w:cstheme="minorHAnsi"/>
                  <w:sz w:val="22"/>
                  <w:szCs w:val="22"/>
                  <w:lang w:val="es-ES"/>
                </w:rPr>
                <m:t>)=F</m:t>
              </m:r>
            </m:oMath>
          </w:p>
          <w:tbl>
            <w:tblPr>
              <w:tblStyle w:val="Tablaconcuadrcula"/>
              <w:tblW w:w="0" w:type="auto"/>
              <w:jc w:val="center"/>
              <w:tblLook w:val="04A0" w:firstRow="1" w:lastRow="0" w:firstColumn="1" w:lastColumn="0" w:noHBand="0" w:noVBand="1"/>
            </w:tblPr>
            <w:tblGrid>
              <w:gridCol w:w="1117"/>
              <w:gridCol w:w="1117"/>
            </w:tblGrid>
            <w:tr w:rsidR="00341879" w:rsidRPr="00832EF8" w14:paraId="6B0C8783" w14:textId="77777777" w:rsidTr="00AF57AD">
              <w:trPr>
                <w:trHeight w:val="300"/>
                <w:jc w:val="center"/>
              </w:trPr>
              <w:tc>
                <w:tcPr>
                  <w:tcW w:w="1117" w:type="dxa"/>
                  <w:tcBorders>
                    <w:top w:val="single" w:sz="4" w:space="0" w:color="auto"/>
                    <w:left w:val="single" w:sz="4" w:space="0" w:color="auto"/>
                    <w:bottom w:val="single" w:sz="4" w:space="0" w:color="auto"/>
                    <w:right w:val="single" w:sz="4" w:space="0" w:color="auto"/>
                  </w:tcBorders>
                </w:tcPr>
                <w:p w14:paraId="142C47B6" w14:textId="77777777" w:rsidR="00341879" w:rsidRPr="00832EF8" w:rsidRDefault="00341879" w:rsidP="00AF57AD">
                  <w:pPr>
                    <w:spacing w:line="276" w:lineRule="auto"/>
                    <w:jc w:val="both"/>
                    <w:rPr>
                      <w:rFonts w:cstheme="minorHAnsi"/>
                      <w:i/>
                      <w:iCs/>
                      <w:sz w:val="22"/>
                      <w:szCs w:val="22"/>
                      <w:lang w:val="es-ES" w:eastAsia="es-ES_tradnl"/>
                    </w:rPr>
                  </w:pPr>
                  <m:oMathPara>
                    <m:oMath>
                      <m:r>
                        <w:rPr>
                          <w:rFonts w:ascii="Cambria Math" w:hAnsi="Cambria Math" w:cstheme="minorHAnsi"/>
                          <w:sz w:val="22"/>
                          <w:szCs w:val="22"/>
                          <w:lang w:val="es-ES" w:eastAsia="es-ES_tradnl"/>
                        </w:rPr>
                        <m:t>ϕ</m:t>
                      </m:r>
                    </m:oMath>
                  </m:oMathPara>
                </w:p>
              </w:tc>
              <w:tc>
                <w:tcPr>
                  <w:tcW w:w="1117" w:type="dxa"/>
                  <w:tcBorders>
                    <w:top w:val="single" w:sz="4" w:space="0" w:color="auto"/>
                    <w:left w:val="single" w:sz="4" w:space="0" w:color="auto"/>
                    <w:bottom w:val="single" w:sz="4" w:space="0" w:color="auto"/>
                    <w:right w:val="single" w:sz="4" w:space="0" w:color="auto"/>
                  </w:tcBorders>
                </w:tcPr>
                <w:p w14:paraId="01C7DA40" w14:textId="77777777" w:rsidR="00341879" w:rsidRPr="00832EF8" w:rsidRDefault="00341879" w:rsidP="00AF57AD">
                  <w:pPr>
                    <w:spacing w:line="276" w:lineRule="auto"/>
                    <w:jc w:val="both"/>
                    <w:rPr>
                      <w:rFonts w:cstheme="minorHAnsi"/>
                      <w:sz w:val="22"/>
                      <w:szCs w:val="22"/>
                      <w:lang w:val="es-ES" w:eastAsia="es-ES_tradnl"/>
                    </w:rPr>
                  </w:pPr>
                  <m:oMathPara>
                    <m:oMath>
                      <m:r>
                        <w:rPr>
                          <w:rFonts w:ascii="Cambria Math" w:hAnsi="Cambria Math" w:cstheme="minorHAnsi"/>
                          <w:sz w:val="22"/>
                          <w:szCs w:val="22"/>
                          <w:lang w:val="es-ES" w:eastAsia="es-ES_tradnl"/>
                        </w:rPr>
                        <m:t>¬  ϕ</m:t>
                      </m:r>
                    </m:oMath>
                  </m:oMathPara>
                </w:p>
              </w:tc>
            </w:tr>
            <w:tr w:rsidR="00341879" w:rsidRPr="00832EF8" w14:paraId="128D709A" w14:textId="77777777" w:rsidTr="00AF57AD">
              <w:trPr>
                <w:trHeight w:val="84"/>
                <w:jc w:val="center"/>
              </w:trPr>
              <w:tc>
                <w:tcPr>
                  <w:tcW w:w="1117" w:type="dxa"/>
                  <w:tcBorders>
                    <w:top w:val="single" w:sz="4" w:space="0" w:color="auto"/>
                    <w:left w:val="single" w:sz="4" w:space="0" w:color="auto"/>
                    <w:bottom w:val="single" w:sz="4" w:space="0" w:color="auto"/>
                    <w:right w:val="single" w:sz="4" w:space="0" w:color="auto"/>
                  </w:tcBorders>
                </w:tcPr>
                <w:p w14:paraId="5AB7AA9F"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V</w:t>
                  </w:r>
                </w:p>
              </w:tc>
              <w:tc>
                <w:tcPr>
                  <w:tcW w:w="1117" w:type="dxa"/>
                  <w:tcBorders>
                    <w:top w:val="single" w:sz="4" w:space="0" w:color="auto"/>
                    <w:left w:val="single" w:sz="4" w:space="0" w:color="auto"/>
                    <w:bottom w:val="single" w:sz="4" w:space="0" w:color="auto"/>
                    <w:right w:val="single" w:sz="4" w:space="0" w:color="auto"/>
                  </w:tcBorders>
                </w:tcPr>
                <w:p w14:paraId="5319743F" w14:textId="77777777" w:rsidR="00341879" w:rsidRPr="00832EF8" w:rsidRDefault="00341879" w:rsidP="00AF57AD">
                  <w:pPr>
                    <w:spacing w:line="276" w:lineRule="auto"/>
                    <w:jc w:val="both"/>
                    <w:rPr>
                      <w:rFonts w:cstheme="minorHAnsi"/>
                      <w:sz w:val="22"/>
                      <w:szCs w:val="22"/>
                      <w:lang w:val="es-ES" w:eastAsia="es-ES_tradnl"/>
                    </w:rPr>
                  </w:pPr>
                  <w:r w:rsidRPr="00832EF8">
                    <w:rPr>
                      <w:rFonts w:cstheme="minorHAnsi"/>
                      <w:sz w:val="22"/>
                      <w:szCs w:val="22"/>
                      <w:lang w:val="es-ES" w:eastAsia="es-ES_tradnl"/>
                    </w:rPr>
                    <w:t xml:space="preserve">     F </w:t>
                  </w:r>
                </w:p>
              </w:tc>
            </w:tr>
            <w:tr w:rsidR="00341879" w:rsidRPr="00832EF8" w14:paraId="7F338A4C" w14:textId="77777777" w:rsidTr="00AF57AD">
              <w:trPr>
                <w:trHeight w:val="84"/>
                <w:jc w:val="center"/>
              </w:trPr>
              <w:tc>
                <w:tcPr>
                  <w:tcW w:w="1117" w:type="dxa"/>
                  <w:tcBorders>
                    <w:top w:val="single" w:sz="4" w:space="0" w:color="auto"/>
                    <w:left w:val="single" w:sz="4" w:space="0" w:color="auto"/>
                    <w:bottom w:val="single" w:sz="4" w:space="0" w:color="auto"/>
                    <w:right w:val="single" w:sz="4" w:space="0" w:color="auto"/>
                  </w:tcBorders>
                </w:tcPr>
                <w:p w14:paraId="57258402"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F</w:t>
                  </w:r>
                </w:p>
              </w:tc>
              <w:tc>
                <w:tcPr>
                  <w:tcW w:w="1117" w:type="dxa"/>
                  <w:tcBorders>
                    <w:top w:val="single" w:sz="4" w:space="0" w:color="auto"/>
                    <w:left w:val="single" w:sz="4" w:space="0" w:color="auto"/>
                    <w:bottom w:val="single" w:sz="4" w:space="0" w:color="auto"/>
                    <w:right w:val="single" w:sz="4" w:space="0" w:color="auto"/>
                  </w:tcBorders>
                </w:tcPr>
                <w:p w14:paraId="5546262E" w14:textId="77777777" w:rsidR="00341879" w:rsidRPr="00832EF8" w:rsidRDefault="00341879" w:rsidP="00AF57AD">
                  <w:pPr>
                    <w:spacing w:line="276" w:lineRule="auto"/>
                    <w:jc w:val="both"/>
                    <w:rPr>
                      <w:rFonts w:cstheme="minorHAnsi"/>
                      <w:sz w:val="22"/>
                      <w:szCs w:val="22"/>
                      <w:lang w:val="es-ES" w:eastAsia="es-ES_tradnl"/>
                    </w:rPr>
                  </w:pPr>
                  <w:r w:rsidRPr="00832EF8">
                    <w:rPr>
                      <w:rFonts w:cstheme="minorHAnsi"/>
                      <w:sz w:val="22"/>
                      <w:szCs w:val="22"/>
                      <w:lang w:val="es-ES" w:eastAsia="es-ES_tradnl"/>
                    </w:rPr>
                    <w:t xml:space="preserve">     V</w:t>
                  </w:r>
                </w:p>
              </w:tc>
            </w:tr>
          </w:tbl>
          <w:p w14:paraId="774D92C5" w14:textId="77777777" w:rsidR="00341879" w:rsidRPr="00832EF8" w:rsidRDefault="00341879" w:rsidP="00AF57AD">
            <w:pPr>
              <w:spacing w:line="276" w:lineRule="auto"/>
              <w:jc w:val="both"/>
              <w:rPr>
                <w:rFonts w:cstheme="minorHAnsi"/>
                <w:sz w:val="22"/>
                <w:szCs w:val="22"/>
                <w:lang w:val="es-ES" w:eastAsia="es-ES_tradnl"/>
              </w:rPr>
            </w:pPr>
          </w:p>
          <w:p w14:paraId="760497DC" w14:textId="77777777" w:rsidR="00341879" w:rsidRPr="00832EF8" w:rsidRDefault="00341879" w:rsidP="00AF57AD">
            <w:pPr>
              <w:numPr>
                <w:ilvl w:val="0"/>
                <w:numId w:val="4"/>
              </w:numPr>
              <w:spacing w:line="276" w:lineRule="auto"/>
              <w:ind w:left="284" w:hanging="284"/>
              <w:contextualSpacing/>
              <w:jc w:val="both"/>
              <w:rPr>
                <w:rFonts w:cstheme="minorHAnsi"/>
                <w:sz w:val="22"/>
                <w:szCs w:val="22"/>
                <w:lang w:val="es-ES"/>
              </w:rPr>
            </w:pPr>
            <m:oMath>
              <m:r>
                <w:rPr>
                  <w:rFonts w:ascii="Cambria Math" w:hAnsi="Cambria Math" w:cstheme="minorHAnsi"/>
                  <w:sz w:val="22"/>
                  <w:szCs w:val="22"/>
                  <w:lang w:val="es-ES"/>
                </w:rPr>
                <m:t>U</m:t>
              </m:r>
              <m:d>
                <m:dPr>
                  <m:ctrlPr>
                    <w:ins w:id="6" w:author="Usuario" w:date="2022-04-17T22:35:00Z">
                      <w:rPr>
                        <w:rFonts w:ascii="Cambria Math" w:hAnsi="Cambria Math" w:cstheme="minorHAnsi"/>
                        <w:i/>
                        <w:sz w:val="22"/>
                        <w:szCs w:val="22"/>
                        <w:lang w:val="es-ES"/>
                      </w:rPr>
                    </w:ins>
                  </m:ctrlPr>
                </m:dPr>
                <m:e>
                  <m:r>
                    <w:rPr>
                      <w:rFonts w:ascii="Cambria Math" w:hAnsi="Cambria Math" w:cstheme="minorHAnsi"/>
                      <w:sz w:val="22"/>
                      <w:szCs w:val="22"/>
                      <w:lang w:val="es-ES"/>
                    </w:rPr>
                    <m:t>ϕ∧ψ</m:t>
                  </m:r>
                  <m:ctrlPr>
                    <w:ins w:id="7" w:author="Usuario" w:date="2022-04-17T22:35:00Z">
                      <w:rPr>
                        <w:rFonts w:ascii="Cambria Math" w:eastAsiaTheme="minorEastAsia" w:hAnsi="Cambria Math" w:cstheme="minorHAnsi"/>
                        <w:i/>
                        <w:sz w:val="22"/>
                        <w:szCs w:val="22"/>
                        <w:lang w:val="es-ES"/>
                      </w:rPr>
                    </w:ins>
                  </m:ctrlPr>
                </m:e>
              </m:d>
              <m:r>
                <w:rPr>
                  <w:rFonts w:ascii="Cambria Math" w:eastAsiaTheme="minorEastAsia" w:hAnsi="Cambria Math" w:cstheme="minorHAnsi"/>
                  <w:sz w:val="22"/>
                  <w:szCs w:val="22"/>
                  <w:lang w:val="es-ES"/>
                </w:rPr>
                <m:t>=V</m:t>
              </m:r>
            </m:oMath>
            <w:r w:rsidRPr="00832EF8">
              <w:rPr>
                <w:rFonts w:eastAsiaTheme="minorEastAsia" w:cstheme="minorHAnsi"/>
                <w:sz w:val="22"/>
                <w:szCs w:val="22"/>
                <w:lang w:val="es-ES"/>
              </w:rPr>
              <w:t xml:space="preserve"> </w:t>
            </w:r>
            <w:r w:rsidRPr="00832EF8">
              <w:rPr>
                <w:rFonts w:eastAsiaTheme="minorEastAsia" w:cstheme="minorHAnsi"/>
                <w:i/>
                <w:iCs/>
                <w:sz w:val="22"/>
                <w:szCs w:val="22"/>
                <w:lang w:val="es-ES"/>
              </w:rPr>
              <w:t xml:space="preserve">sii </w:t>
            </w:r>
            <m:oMath>
              <m:r>
                <w:rPr>
                  <w:rFonts w:ascii="Cambria Math" w:eastAsiaTheme="minorEastAsia" w:hAnsi="Cambria Math" w:cstheme="minorHAnsi"/>
                  <w:sz w:val="22"/>
                  <w:szCs w:val="22"/>
                  <w:lang w:val="es-ES"/>
                </w:rPr>
                <m:t>U</m:t>
              </m:r>
              <m:d>
                <m:dPr>
                  <m:ctrlPr>
                    <w:ins w:id="8" w:author="Usuario" w:date="2022-04-17T22:35:00Z">
                      <w:rPr>
                        <w:rFonts w:ascii="Cambria Math" w:eastAsiaTheme="minorEastAsia" w:hAnsi="Cambria Math" w:cstheme="minorHAnsi"/>
                        <w:i/>
                        <w:sz w:val="22"/>
                        <w:szCs w:val="22"/>
                        <w:lang w:val="es-ES"/>
                      </w:rPr>
                    </w:ins>
                  </m:ctrlPr>
                </m:dPr>
                <m:e>
                  <m:r>
                    <w:rPr>
                      <w:rFonts w:ascii="Cambria Math" w:hAnsi="Cambria Math" w:cstheme="minorHAnsi"/>
                      <w:sz w:val="22"/>
                      <w:szCs w:val="22"/>
                      <w:lang w:val="es-ES"/>
                    </w:rPr>
                    <m:t>ϕ</m:t>
                  </m:r>
                </m:e>
              </m:d>
              <m:r>
                <w:rPr>
                  <w:rFonts w:ascii="Cambria Math" w:eastAsiaTheme="minorEastAsia" w:hAnsi="Cambria Math" w:cstheme="minorHAnsi"/>
                  <w:sz w:val="22"/>
                  <w:szCs w:val="22"/>
                  <w:lang w:val="es-ES"/>
                </w:rPr>
                <m:t>=V</m:t>
              </m:r>
            </m:oMath>
            <w:r w:rsidRPr="00832EF8">
              <w:rPr>
                <w:rFonts w:eastAsiaTheme="minorEastAsia" w:cstheme="minorHAnsi"/>
                <w:i/>
                <w:iCs/>
                <w:sz w:val="22"/>
                <w:szCs w:val="22"/>
                <w:lang w:val="es-ES"/>
              </w:rPr>
              <w:t xml:space="preserve"> </w:t>
            </w:r>
            <w:r w:rsidRPr="00832EF8">
              <w:rPr>
                <w:rFonts w:eastAsiaTheme="minorEastAsia" w:cstheme="minorHAnsi"/>
                <w:sz w:val="22"/>
                <w:szCs w:val="22"/>
                <w:lang w:val="es-ES"/>
              </w:rPr>
              <w:t xml:space="preserve">y </w:t>
            </w:r>
            <m:oMath>
              <m:r>
                <w:rPr>
                  <w:rFonts w:ascii="Cambria Math" w:eastAsiaTheme="minorEastAsia" w:hAnsi="Cambria Math" w:cstheme="minorHAnsi"/>
                  <w:sz w:val="22"/>
                  <w:szCs w:val="22"/>
                  <w:lang w:val="es-ES"/>
                </w:rPr>
                <m:t>U(</m:t>
              </m:r>
              <m:r>
                <w:rPr>
                  <w:rFonts w:ascii="Cambria Math" w:hAnsi="Cambria Math" w:cstheme="minorHAnsi"/>
                  <w:sz w:val="22"/>
                  <w:szCs w:val="22"/>
                  <w:lang w:val="es-ES"/>
                </w:rPr>
                <m:t>ψ</m:t>
              </m:r>
              <m:r>
                <w:rPr>
                  <w:rFonts w:ascii="Cambria Math" w:eastAsiaTheme="minorEastAsia" w:hAnsi="Cambria Math" w:cstheme="minorHAnsi"/>
                  <w:sz w:val="22"/>
                  <w:szCs w:val="22"/>
                  <w:lang w:val="es-ES"/>
                </w:rPr>
                <m:t>)=V</m:t>
              </m:r>
            </m:oMath>
          </w:p>
          <w:tbl>
            <w:tblPr>
              <w:tblStyle w:val="Tablaconcuadrcula"/>
              <w:tblW w:w="0" w:type="auto"/>
              <w:jc w:val="center"/>
              <w:tblLook w:val="04A0" w:firstRow="1" w:lastRow="0" w:firstColumn="1" w:lastColumn="0" w:noHBand="0" w:noVBand="1"/>
            </w:tblPr>
            <w:tblGrid>
              <w:gridCol w:w="1173"/>
              <w:gridCol w:w="1134"/>
              <w:gridCol w:w="1418"/>
            </w:tblGrid>
            <w:tr w:rsidR="00341879" w:rsidRPr="00832EF8" w14:paraId="6073877A" w14:textId="77777777" w:rsidTr="00AF57AD">
              <w:trPr>
                <w:trHeight w:val="300"/>
                <w:jc w:val="center"/>
              </w:trPr>
              <w:tc>
                <w:tcPr>
                  <w:tcW w:w="1173" w:type="dxa"/>
                  <w:tcBorders>
                    <w:top w:val="single" w:sz="4" w:space="0" w:color="auto"/>
                    <w:left w:val="single" w:sz="4" w:space="0" w:color="auto"/>
                    <w:bottom w:val="single" w:sz="4" w:space="0" w:color="auto"/>
                    <w:right w:val="single" w:sz="4" w:space="0" w:color="auto"/>
                  </w:tcBorders>
                  <w:vAlign w:val="center"/>
                </w:tcPr>
                <w:p w14:paraId="2942BC59" w14:textId="77777777" w:rsidR="00341879" w:rsidRPr="00832EF8" w:rsidRDefault="00341879" w:rsidP="00AF57AD">
                  <w:pPr>
                    <w:spacing w:line="276" w:lineRule="auto"/>
                    <w:jc w:val="center"/>
                    <w:rPr>
                      <w:rFonts w:cstheme="minorHAnsi"/>
                      <w:sz w:val="22"/>
                      <w:szCs w:val="22"/>
                      <w:lang w:val="es-ES" w:eastAsia="es-ES_tradnl"/>
                    </w:rPr>
                  </w:pPr>
                  <m:oMathPara>
                    <m:oMath>
                      <m:r>
                        <w:rPr>
                          <w:rFonts w:ascii="Cambria Math" w:hAnsi="Cambria Math" w:cstheme="minorHAnsi"/>
                          <w:sz w:val="22"/>
                          <w:szCs w:val="22"/>
                          <w:lang w:val="es-ES" w:eastAsia="es-ES_tradnl"/>
                        </w:rPr>
                        <m:t>ϕ</m:t>
                      </m:r>
                    </m:oMath>
                  </m:oMathPara>
                </w:p>
              </w:tc>
              <w:tc>
                <w:tcPr>
                  <w:tcW w:w="1134" w:type="dxa"/>
                  <w:tcBorders>
                    <w:top w:val="single" w:sz="4" w:space="0" w:color="auto"/>
                    <w:left w:val="single" w:sz="4" w:space="0" w:color="auto"/>
                    <w:bottom w:val="single" w:sz="4" w:space="0" w:color="auto"/>
                    <w:right w:val="single" w:sz="4" w:space="0" w:color="auto"/>
                  </w:tcBorders>
                  <w:vAlign w:val="center"/>
                </w:tcPr>
                <w:p w14:paraId="00406BB1" w14:textId="77777777" w:rsidR="00341879" w:rsidRPr="00832EF8" w:rsidRDefault="00341879" w:rsidP="00AF57AD">
                  <w:pPr>
                    <w:spacing w:line="276" w:lineRule="auto"/>
                    <w:jc w:val="center"/>
                    <w:rPr>
                      <w:rFonts w:cstheme="minorHAnsi"/>
                      <w:i/>
                      <w:iCs/>
                      <w:sz w:val="22"/>
                      <w:szCs w:val="22"/>
                      <w:lang w:val="es-ES" w:eastAsia="es-ES_tradnl"/>
                    </w:rPr>
                  </w:pPr>
                  <m:oMathPara>
                    <m:oMath>
                      <m:r>
                        <w:rPr>
                          <w:rFonts w:ascii="Cambria Math" w:hAnsi="Cambria Math" w:cstheme="minorHAnsi"/>
                          <w:sz w:val="22"/>
                          <w:szCs w:val="22"/>
                          <w:lang w:val="es-ES" w:eastAsia="es-ES_tradnl"/>
                        </w:rPr>
                        <m:t>ψ</m:t>
                      </m:r>
                    </m:oMath>
                  </m:oMathPara>
                </w:p>
              </w:tc>
              <w:tc>
                <w:tcPr>
                  <w:tcW w:w="1418" w:type="dxa"/>
                  <w:tcBorders>
                    <w:top w:val="single" w:sz="4" w:space="0" w:color="auto"/>
                    <w:left w:val="single" w:sz="4" w:space="0" w:color="auto"/>
                    <w:bottom w:val="single" w:sz="4" w:space="0" w:color="auto"/>
                    <w:right w:val="single" w:sz="4" w:space="0" w:color="auto"/>
                  </w:tcBorders>
                  <w:vAlign w:val="center"/>
                </w:tcPr>
                <w:p w14:paraId="4270121C" w14:textId="77777777" w:rsidR="00341879" w:rsidRPr="00832EF8" w:rsidRDefault="00341879" w:rsidP="00AF57AD">
                  <w:pPr>
                    <w:spacing w:line="276" w:lineRule="auto"/>
                    <w:jc w:val="both"/>
                    <w:rPr>
                      <w:rFonts w:cstheme="minorHAnsi"/>
                      <w:sz w:val="22"/>
                      <w:szCs w:val="22"/>
                      <w:lang w:val="es-ES" w:eastAsia="es-ES_tradnl"/>
                    </w:rPr>
                  </w:pPr>
                  <m:oMathPara>
                    <m:oMath>
                      <m:r>
                        <w:rPr>
                          <w:rFonts w:ascii="Cambria Math" w:hAnsi="Cambria Math" w:cstheme="minorHAnsi"/>
                          <w:sz w:val="22"/>
                          <w:szCs w:val="22"/>
                          <w:lang w:val="es-ES" w:eastAsia="es-ES_tradnl"/>
                        </w:rPr>
                        <m:t>(ϕ  ∧  ψ)</m:t>
                      </m:r>
                    </m:oMath>
                  </m:oMathPara>
                </w:p>
              </w:tc>
            </w:tr>
            <w:tr w:rsidR="00341879" w:rsidRPr="00832EF8" w14:paraId="5D45ED7E" w14:textId="77777777" w:rsidTr="00AF57AD">
              <w:trPr>
                <w:trHeight w:val="61"/>
                <w:jc w:val="center"/>
              </w:trPr>
              <w:tc>
                <w:tcPr>
                  <w:tcW w:w="1173" w:type="dxa"/>
                  <w:tcBorders>
                    <w:top w:val="single" w:sz="4" w:space="0" w:color="auto"/>
                    <w:left w:val="single" w:sz="4" w:space="0" w:color="auto"/>
                    <w:bottom w:val="single" w:sz="4" w:space="0" w:color="auto"/>
                    <w:right w:val="single" w:sz="4" w:space="0" w:color="auto"/>
                  </w:tcBorders>
                  <w:vAlign w:val="center"/>
                </w:tcPr>
                <w:p w14:paraId="4B212A3D" w14:textId="77777777" w:rsidR="00341879" w:rsidRPr="00832EF8" w:rsidRDefault="00341879" w:rsidP="00AF57AD">
                  <w:pPr>
                    <w:spacing w:line="276" w:lineRule="auto"/>
                    <w:jc w:val="center"/>
                    <w:rPr>
                      <w:rFonts w:cstheme="minorHAnsi"/>
                      <w:sz w:val="22"/>
                      <w:szCs w:val="22"/>
                      <w:lang w:eastAsia="es-ES_tradnl"/>
                    </w:rPr>
                  </w:pPr>
                  <w:r w:rsidRPr="00832EF8">
                    <w:rPr>
                      <w:rFonts w:cstheme="minorHAnsi"/>
                      <w:sz w:val="22"/>
                      <w:szCs w:val="22"/>
                      <w:lang w:eastAsia="es-ES_tradnl"/>
                    </w:rPr>
                    <w:t>V</w:t>
                  </w:r>
                </w:p>
              </w:tc>
              <w:tc>
                <w:tcPr>
                  <w:tcW w:w="1134" w:type="dxa"/>
                  <w:tcBorders>
                    <w:top w:val="single" w:sz="4" w:space="0" w:color="auto"/>
                    <w:left w:val="single" w:sz="4" w:space="0" w:color="auto"/>
                    <w:bottom w:val="single" w:sz="4" w:space="0" w:color="auto"/>
                    <w:right w:val="single" w:sz="4" w:space="0" w:color="auto"/>
                  </w:tcBorders>
                  <w:vAlign w:val="center"/>
                </w:tcPr>
                <w:p w14:paraId="525E349C" w14:textId="77777777" w:rsidR="00341879" w:rsidRPr="00832EF8" w:rsidRDefault="00341879" w:rsidP="00AF57AD">
                  <w:pPr>
                    <w:spacing w:line="276" w:lineRule="auto"/>
                    <w:jc w:val="center"/>
                    <w:rPr>
                      <w:rFonts w:cstheme="minorHAnsi"/>
                      <w:sz w:val="22"/>
                      <w:szCs w:val="22"/>
                      <w:lang w:eastAsia="es-ES_tradnl"/>
                    </w:rPr>
                  </w:pPr>
                  <w:r w:rsidRPr="00832EF8">
                    <w:rPr>
                      <w:rFonts w:cstheme="minorHAnsi"/>
                      <w:sz w:val="22"/>
                      <w:szCs w:val="22"/>
                      <w:lang w:eastAsia="es-ES_tradnl"/>
                    </w:rPr>
                    <w:t>V</w:t>
                  </w:r>
                </w:p>
              </w:tc>
              <w:tc>
                <w:tcPr>
                  <w:tcW w:w="1418" w:type="dxa"/>
                  <w:tcBorders>
                    <w:top w:val="single" w:sz="4" w:space="0" w:color="auto"/>
                    <w:left w:val="single" w:sz="4" w:space="0" w:color="auto"/>
                    <w:bottom w:val="single" w:sz="4" w:space="0" w:color="auto"/>
                    <w:right w:val="single" w:sz="4" w:space="0" w:color="auto"/>
                  </w:tcBorders>
                  <w:vAlign w:val="center"/>
                </w:tcPr>
                <w:p w14:paraId="03152555" w14:textId="77777777" w:rsidR="00341879" w:rsidRPr="00832EF8" w:rsidRDefault="00341879" w:rsidP="00AF57AD">
                  <w:pPr>
                    <w:spacing w:line="276" w:lineRule="auto"/>
                    <w:jc w:val="center"/>
                    <w:rPr>
                      <w:rFonts w:cstheme="minorHAnsi"/>
                      <w:sz w:val="22"/>
                      <w:szCs w:val="22"/>
                      <w:lang w:eastAsia="es-ES_tradnl"/>
                    </w:rPr>
                  </w:pPr>
                  <w:r w:rsidRPr="00832EF8">
                    <w:rPr>
                      <w:rFonts w:cstheme="minorHAnsi"/>
                      <w:sz w:val="22"/>
                      <w:szCs w:val="22"/>
                      <w:lang w:eastAsia="es-ES_tradnl"/>
                    </w:rPr>
                    <w:t>V</w:t>
                  </w:r>
                </w:p>
              </w:tc>
            </w:tr>
            <w:tr w:rsidR="00341879" w:rsidRPr="00832EF8" w14:paraId="35262D34" w14:textId="77777777" w:rsidTr="00AF57AD">
              <w:trPr>
                <w:trHeight w:val="61"/>
                <w:jc w:val="center"/>
              </w:trPr>
              <w:tc>
                <w:tcPr>
                  <w:tcW w:w="1173" w:type="dxa"/>
                  <w:tcBorders>
                    <w:top w:val="single" w:sz="4" w:space="0" w:color="auto"/>
                    <w:left w:val="single" w:sz="4" w:space="0" w:color="auto"/>
                    <w:bottom w:val="single" w:sz="4" w:space="0" w:color="auto"/>
                    <w:right w:val="single" w:sz="4" w:space="0" w:color="auto"/>
                  </w:tcBorders>
                  <w:vAlign w:val="center"/>
                </w:tcPr>
                <w:p w14:paraId="5EB4DCC8" w14:textId="77777777" w:rsidR="00341879" w:rsidRPr="00832EF8" w:rsidRDefault="00341879" w:rsidP="00AF57AD">
                  <w:pPr>
                    <w:spacing w:line="276" w:lineRule="auto"/>
                    <w:jc w:val="center"/>
                    <w:rPr>
                      <w:rFonts w:cstheme="minorHAnsi"/>
                      <w:sz w:val="22"/>
                      <w:szCs w:val="22"/>
                      <w:lang w:eastAsia="es-ES_tradnl"/>
                    </w:rPr>
                  </w:pPr>
                  <w:r w:rsidRPr="00832EF8">
                    <w:rPr>
                      <w:rFonts w:cstheme="minorHAnsi"/>
                      <w:sz w:val="22"/>
                      <w:szCs w:val="22"/>
                      <w:lang w:eastAsia="es-ES_tradnl"/>
                    </w:rPr>
                    <w:t>V</w:t>
                  </w:r>
                </w:p>
              </w:tc>
              <w:tc>
                <w:tcPr>
                  <w:tcW w:w="1134" w:type="dxa"/>
                  <w:tcBorders>
                    <w:top w:val="single" w:sz="4" w:space="0" w:color="auto"/>
                    <w:left w:val="single" w:sz="4" w:space="0" w:color="auto"/>
                    <w:bottom w:val="single" w:sz="4" w:space="0" w:color="auto"/>
                    <w:right w:val="single" w:sz="4" w:space="0" w:color="auto"/>
                  </w:tcBorders>
                  <w:vAlign w:val="center"/>
                </w:tcPr>
                <w:p w14:paraId="5B86C59D" w14:textId="77777777" w:rsidR="00341879" w:rsidRPr="00832EF8" w:rsidRDefault="00341879" w:rsidP="00AF57AD">
                  <w:pPr>
                    <w:spacing w:line="276" w:lineRule="auto"/>
                    <w:jc w:val="center"/>
                    <w:rPr>
                      <w:rFonts w:cstheme="minorHAnsi"/>
                      <w:sz w:val="22"/>
                      <w:szCs w:val="22"/>
                      <w:lang w:eastAsia="es-ES_tradnl"/>
                    </w:rPr>
                  </w:pPr>
                  <w:r w:rsidRPr="00832EF8">
                    <w:rPr>
                      <w:rFonts w:cstheme="minorHAnsi"/>
                      <w:sz w:val="22"/>
                      <w:szCs w:val="22"/>
                      <w:lang w:eastAsia="es-ES_tradnl"/>
                    </w:rPr>
                    <w:t>F</w:t>
                  </w:r>
                </w:p>
              </w:tc>
              <w:tc>
                <w:tcPr>
                  <w:tcW w:w="1418" w:type="dxa"/>
                  <w:tcBorders>
                    <w:top w:val="single" w:sz="4" w:space="0" w:color="auto"/>
                    <w:left w:val="single" w:sz="4" w:space="0" w:color="auto"/>
                    <w:bottom w:val="single" w:sz="4" w:space="0" w:color="auto"/>
                    <w:right w:val="single" w:sz="4" w:space="0" w:color="auto"/>
                  </w:tcBorders>
                  <w:vAlign w:val="center"/>
                </w:tcPr>
                <w:p w14:paraId="5C57F385" w14:textId="77777777" w:rsidR="00341879" w:rsidRPr="00832EF8" w:rsidRDefault="00341879" w:rsidP="00AF57AD">
                  <w:pPr>
                    <w:spacing w:line="276" w:lineRule="auto"/>
                    <w:jc w:val="center"/>
                    <w:rPr>
                      <w:rFonts w:cstheme="minorHAnsi"/>
                      <w:sz w:val="22"/>
                      <w:szCs w:val="22"/>
                      <w:lang w:eastAsia="es-ES_tradnl"/>
                    </w:rPr>
                  </w:pPr>
                  <w:r w:rsidRPr="00832EF8">
                    <w:rPr>
                      <w:rFonts w:cstheme="minorHAnsi"/>
                      <w:sz w:val="22"/>
                      <w:szCs w:val="22"/>
                      <w:lang w:eastAsia="es-ES_tradnl"/>
                    </w:rPr>
                    <w:t>F</w:t>
                  </w:r>
                </w:p>
              </w:tc>
            </w:tr>
            <w:tr w:rsidR="00341879" w:rsidRPr="00832EF8" w14:paraId="6F712165" w14:textId="77777777" w:rsidTr="00AF57AD">
              <w:trPr>
                <w:trHeight w:val="61"/>
                <w:jc w:val="center"/>
              </w:trPr>
              <w:tc>
                <w:tcPr>
                  <w:tcW w:w="1173" w:type="dxa"/>
                  <w:tcBorders>
                    <w:top w:val="single" w:sz="4" w:space="0" w:color="auto"/>
                    <w:left w:val="single" w:sz="4" w:space="0" w:color="auto"/>
                    <w:bottom w:val="single" w:sz="4" w:space="0" w:color="auto"/>
                    <w:right w:val="single" w:sz="4" w:space="0" w:color="auto"/>
                  </w:tcBorders>
                  <w:vAlign w:val="center"/>
                </w:tcPr>
                <w:p w14:paraId="14A0EF59" w14:textId="77777777" w:rsidR="00341879" w:rsidRPr="00832EF8" w:rsidRDefault="00341879" w:rsidP="00AF57AD">
                  <w:pPr>
                    <w:spacing w:line="276" w:lineRule="auto"/>
                    <w:jc w:val="center"/>
                    <w:rPr>
                      <w:rFonts w:cstheme="minorHAnsi"/>
                      <w:sz w:val="22"/>
                      <w:szCs w:val="22"/>
                      <w:lang w:eastAsia="es-ES_tradnl"/>
                    </w:rPr>
                  </w:pPr>
                  <w:r w:rsidRPr="00832EF8">
                    <w:rPr>
                      <w:rFonts w:cstheme="minorHAnsi"/>
                      <w:sz w:val="22"/>
                      <w:szCs w:val="22"/>
                      <w:lang w:eastAsia="es-ES_tradnl"/>
                    </w:rPr>
                    <w:t>F</w:t>
                  </w:r>
                </w:p>
              </w:tc>
              <w:tc>
                <w:tcPr>
                  <w:tcW w:w="1134" w:type="dxa"/>
                  <w:tcBorders>
                    <w:top w:val="single" w:sz="4" w:space="0" w:color="auto"/>
                    <w:left w:val="single" w:sz="4" w:space="0" w:color="auto"/>
                    <w:bottom w:val="single" w:sz="4" w:space="0" w:color="auto"/>
                    <w:right w:val="single" w:sz="4" w:space="0" w:color="auto"/>
                  </w:tcBorders>
                  <w:vAlign w:val="center"/>
                </w:tcPr>
                <w:p w14:paraId="7D0AD96F" w14:textId="77777777" w:rsidR="00341879" w:rsidRPr="00832EF8" w:rsidRDefault="00341879" w:rsidP="00AF57AD">
                  <w:pPr>
                    <w:spacing w:line="276" w:lineRule="auto"/>
                    <w:jc w:val="center"/>
                    <w:rPr>
                      <w:rFonts w:cstheme="minorHAnsi"/>
                      <w:sz w:val="22"/>
                      <w:szCs w:val="22"/>
                      <w:lang w:eastAsia="es-ES_tradnl"/>
                    </w:rPr>
                  </w:pPr>
                  <w:r w:rsidRPr="00832EF8">
                    <w:rPr>
                      <w:rFonts w:cstheme="minorHAnsi"/>
                      <w:sz w:val="22"/>
                      <w:szCs w:val="22"/>
                      <w:lang w:eastAsia="es-ES_tradnl"/>
                    </w:rPr>
                    <w:t>V</w:t>
                  </w:r>
                </w:p>
              </w:tc>
              <w:tc>
                <w:tcPr>
                  <w:tcW w:w="1418" w:type="dxa"/>
                  <w:tcBorders>
                    <w:top w:val="single" w:sz="4" w:space="0" w:color="auto"/>
                    <w:left w:val="single" w:sz="4" w:space="0" w:color="auto"/>
                    <w:bottom w:val="single" w:sz="4" w:space="0" w:color="auto"/>
                    <w:right w:val="single" w:sz="4" w:space="0" w:color="auto"/>
                  </w:tcBorders>
                  <w:vAlign w:val="center"/>
                </w:tcPr>
                <w:p w14:paraId="244468B1" w14:textId="77777777" w:rsidR="00341879" w:rsidRPr="00832EF8" w:rsidRDefault="00341879" w:rsidP="00AF57AD">
                  <w:pPr>
                    <w:spacing w:line="276" w:lineRule="auto"/>
                    <w:jc w:val="center"/>
                    <w:rPr>
                      <w:rFonts w:cstheme="minorHAnsi"/>
                      <w:sz w:val="22"/>
                      <w:szCs w:val="22"/>
                      <w:lang w:eastAsia="es-ES_tradnl"/>
                    </w:rPr>
                  </w:pPr>
                  <w:r w:rsidRPr="00832EF8">
                    <w:rPr>
                      <w:rFonts w:cstheme="minorHAnsi"/>
                      <w:sz w:val="22"/>
                      <w:szCs w:val="22"/>
                      <w:lang w:eastAsia="es-ES_tradnl"/>
                    </w:rPr>
                    <w:t>F</w:t>
                  </w:r>
                </w:p>
              </w:tc>
            </w:tr>
            <w:tr w:rsidR="00341879" w:rsidRPr="00832EF8" w14:paraId="44D0D8E1" w14:textId="77777777" w:rsidTr="00AF57AD">
              <w:trPr>
                <w:trHeight w:val="61"/>
                <w:jc w:val="center"/>
              </w:trPr>
              <w:tc>
                <w:tcPr>
                  <w:tcW w:w="1173" w:type="dxa"/>
                  <w:tcBorders>
                    <w:top w:val="single" w:sz="4" w:space="0" w:color="auto"/>
                    <w:left w:val="single" w:sz="4" w:space="0" w:color="auto"/>
                    <w:bottom w:val="single" w:sz="4" w:space="0" w:color="auto"/>
                    <w:right w:val="single" w:sz="4" w:space="0" w:color="auto"/>
                  </w:tcBorders>
                  <w:vAlign w:val="center"/>
                </w:tcPr>
                <w:p w14:paraId="621B0A63" w14:textId="77777777" w:rsidR="00341879" w:rsidRPr="00832EF8" w:rsidRDefault="00341879" w:rsidP="00AF57AD">
                  <w:pPr>
                    <w:spacing w:line="276" w:lineRule="auto"/>
                    <w:jc w:val="center"/>
                    <w:rPr>
                      <w:rFonts w:cstheme="minorHAnsi"/>
                      <w:sz w:val="22"/>
                      <w:szCs w:val="22"/>
                      <w:lang w:eastAsia="es-ES_tradnl"/>
                    </w:rPr>
                  </w:pPr>
                  <w:r w:rsidRPr="00832EF8">
                    <w:rPr>
                      <w:rFonts w:cstheme="minorHAnsi"/>
                      <w:sz w:val="22"/>
                      <w:szCs w:val="22"/>
                      <w:lang w:eastAsia="es-ES_tradnl"/>
                    </w:rPr>
                    <w:t>F</w:t>
                  </w:r>
                </w:p>
              </w:tc>
              <w:tc>
                <w:tcPr>
                  <w:tcW w:w="1134" w:type="dxa"/>
                  <w:tcBorders>
                    <w:top w:val="single" w:sz="4" w:space="0" w:color="auto"/>
                    <w:left w:val="single" w:sz="4" w:space="0" w:color="auto"/>
                    <w:bottom w:val="single" w:sz="4" w:space="0" w:color="auto"/>
                    <w:right w:val="single" w:sz="4" w:space="0" w:color="auto"/>
                  </w:tcBorders>
                  <w:vAlign w:val="center"/>
                </w:tcPr>
                <w:p w14:paraId="426A6AFB" w14:textId="77777777" w:rsidR="00341879" w:rsidRPr="00832EF8" w:rsidRDefault="00341879" w:rsidP="00AF57AD">
                  <w:pPr>
                    <w:spacing w:line="276" w:lineRule="auto"/>
                    <w:jc w:val="center"/>
                    <w:rPr>
                      <w:rFonts w:cstheme="minorHAnsi"/>
                      <w:sz w:val="22"/>
                      <w:szCs w:val="22"/>
                      <w:lang w:eastAsia="es-ES_tradnl"/>
                    </w:rPr>
                  </w:pPr>
                  <w:r w:rsidRPr="00832EF8">
                    <w:rPr>
                      <w:rFonts w:cstheme="minorHAnsi"/>
                      <w:sz w:val="22"/>
                      <w:szCs w:val="22"/>
                      <w:lang w:eastAsia="es-ES_tradnl"/>
                    </w:rPr>
                    <w:t>F</w:t>
                  </w:r>
                </w:p>
              </w:tc>
              <w:tc>
                <w:tcPr>
                  <w:tcW w:w="1418" w:type="dxa"/>
                  <w:tcBorders>
                    <w:top w:val="single" w:sz="4" w:space="0" w:color="auto"/>
                    <w:left w:val="single" w:sz="4" w:space="0" w:color="auto"/>
                    <w:bottom w:val="single" w:sz="4" w:space="0" w:color="auto"/>
                    <w:right w:val="single" w:sz="4" w:space="0" w:color="auto"/>
                  </w:tcBorders>
                  <w:vAlign w:val="center"/>
                </w:tcPr>
                <w:p w14:paraId="0796F20F" w14:textId="77777777" w:rsidR="00341879" w:rsidRPr="00832EF8" w:rsidRDefault="00341879" w:rsidP="00AF57AD">
                  <w:pPr>
                    <w:spacing w:line="276" w:lineRule="auto"/>
                    <w:jc w:val="center"/>
                    <w:rPr>
                      <w:rFonts w:cstheme="minorHAnsi"/>
                      <w:sz w:val="22"/>
                      <w:szCs w:val="22"/>
                      <w:lang w:eastAsia="es-ES_tradnl"/>
                    </w:rPr>
                  </w:pPr>
                  <w:r w:rsidRPr="00832EF8">
                    <w:rPr>
                      <w:rFonts w:cstheme="minorHAnsi"/>
                      <w:sz w:val="22"/>
                      <w:szCs w:val="22"/>
                      <w:lang w:eastAsia="es-ES_tradnl"/>
                    </w:rPr>
                    <w:t>F</w:t>
                  </w:r>
                </w:p>
              </w:tc>
            </w:tr>
          </w:tbl>
          <w:p w14:paraId="1B1D08C1" w14:textId="77777777" w:rsidR="00341879" w:rsidRPr="00832EF8" w:rsidRDefault="00341879" w:rsidP="00AF57AD">
            <w:pPr>
              <w:spacing w:line="276" w:lineRule="auto"/>
              <w:ind w:left="284"/>
              <w:contextualSpacing/>
              <w:jc w:val="both"/>
              <w:rPr>
                <w:rFonts w:cstheme="minorHAnsi"/>
                <w:sz w:val="22"/>
                <w:szCs w:val="22"/>
                <w:lang w:val="es-ES"/>
              </w:rPr>
            </w:pPr>
          </w:p>
          <w:p w14:paraId="43E5A5DC" w14:textId="77777777" w:rsidR="00341879" w:rsidRPr="00832EF8" w:rsidRDefault="00341879" w:rsidP="00AF57AD">
            <w:pPr>
              <w:numPr>
                <w:ilvl w:val="0"/>
                <w:numId w:val="4"/>
              </w:numPr>
              <w:spacing w:line="276" w:lineRule="auto"/>
              <w:ind w:left="284" w:hanging="284"/>
              <w:contextualSpacing/>
              <w:jc w:val="both"/>
              <w:rPr>
                <w:rFonts w:cstheme="minorHAnsi"/>
                <w:sz w:val="22"/>
                <w:szCs w:val="22"/>
                <w:lang w:val="es-ES"/>
              </w:rPr>
            </w:pPr>
            <m:oMath>
              <m:r>
                <w:rPr>
                  <w:rFonts w:ascii="Cambria Math" w:hAnsi="Cambria Math" w:cstheme="minorHAnsi"/>
                  <w:sz w:val="22"/>
                  <w:szCs w:val="22"/>
                  <w:lang w:val="es-ES"/>
                </w:rPr>
                <m:t>U</m:t>
              </m:r>
              <m:d>
                <m:dPr>
                  <m:ctrlPr>
                    <w:ins w:id="9" w:author="Usuario" w:date="2022-04-17T22:35:00Z">
                      <w:rPr>
                        <w:rFonts w:ascii="Cambria Math" w:hAnsi="Cambria Math" w:cstheme="minorHAnsi"/>
                        <w:i/>
                        <w:sz w:val="22"/>
                        <w:szCs w:val="22"/>
                        <w:lang w:val="es-ES"/>
                      </w:rPr>
                    </w:ins>
                  </m:ctrlPr>
                </m:dPr>
                <m:e>
                  <m:r>
                    <w:rPr>
                      <w:rFonts w:ascii="Cambria Math" w:hAnsi="Cambria Math" w:cstheme="minorHAnsi"/>
                      <w:sz w:val="22"/>
                      <w:szCs w:val="22"/>
                      <w:lang w:val="es-ES"/>
                    </w:rPr>
                    <m:t>ϕ∨ψ</m:t>
                  </m:r>
                  <m:ctrlPr>
                    <w:ins w:id="10" w:author="Usuario" w:date="2022-04-17T22:35:00Z">
                      <w:rPr>
                        <w:rFonts w:ascii="Cambria Math" w:eastAsiaTheme="minorEastAsia" w:hAnsi="Cambria Math" w:cstheme="minorHAnsi"/>
                        <w:i/>
                        <w:sz w:val="22"/>
                        <w:szCs w:val="22"/>
                        <w:lang w:val="es-ES"/>
                      </w:rPr>
                    </w:ins>
                  </m:ctrlPr>
                </m:e>
              </m:d>
              <m:r>
                <w:rPr>
                  <w:rFonts w:ascii="Cambria Math" w:eastAsiaTheme="minorEastAsia" w:hAnsi="Cambria Math" w:cstheme="minorHAnsi"/>
                  <w:sz w:val="22"/>
                  <w:szCs w:val="22"/>
                  <w:lang w:val="es-ES"/>
                </w:rPr>
                <m:t>=V</m:t>
              </m:r>
            </m:oMath>
            <w:r w:rsidRPr="00832EF8">
              <w:rPr>
                <w:rFonts w:eastAsiaTheme="minorEastAsia" w:cstheme="minorHAnsi"/>
                <w:sz w:val="22"/>
                <w:szCs w:val="22"/>
                <w:lang w:val="es-ES"/>
              </w:rPr>
              <w:t xml:space="preserve"> </w:t>
            </w:r>
            <w:r w:rsidRPr="00832EF8">
              <w:rPr>
                <w:rFonts w:eastAsiaTheme="minorEastAsia" w:cstheme="minorHAnsi"/>
                <w:i/>
                <w:iCs/>
                <w:sz w:val="22"/>
                <w:szCs w:val="22"/>
                <w:lang w:val="es-ES"/>
              </w:rPr>
              <w:t xml:space="preserve">sii </w:t>
            </w:r>
            <m:oMath>
              <m:r>
                <w:rPr>
                  <w:rFonts w:ascii="Cambria Math" w:eastAsiaTheme="minorEastAsia" w:hAnsi="Cambria Math" w:cstheme="minorHAnsi"/>
                  <w:sz w:val="22"/>
                  <w:szCs w:val="22"/>
                  <w:lang w:val="es-ES"/>
                </w:rPr>
                <m:t>U</m:t>
              </m:r>
              <m:d>
                <m:dPr>
                  <m:ctrlPr>
                    <w:ins w:id="11" w:author="Usuario" w:date="2022-04-17T22:35:00Z">
                      <w:rPr>
                        <w:rFonts w:ascii="Cambria Math" w:eastAsiaTheme="minorEastAsia" w:hAnsi="Cambria Math" w:cstheme="minorHAnsi"/>
                        <w:i/>
                        <w:sz w:val="22"/>
                        <w:szCs w:val="22"/>
                        <w:lang w:val="es-ES"/>
                      </w:rPr>
                    </w:ins>
                  </m:ctrlPr>
                </m:dPr>
                <m:e>
                  <m:r>
                    <w:rPr>
                      <w:rFonts w:ascii="Cambria Math" w:hAnsi="Cambria Math" w:cstheme="minorHAnsi"/>
                      <w:sz w:val="22"/>
                      <w:szCs w:val="22"/>
                      <w:lang w:val="es-ES"/>
                    </w:rPr>
                    <m:t>ϕ</m:t>
                  </m:r>
                </m:e>
              </m:d>
              <m:r>
                <w:rPr>
                  <w:rFonts w:ascii="Cambria Math" w:eastAsiaTheme="minorEastAsia" w:hAnsi="Cambria Math" w:cstheme="minorHAnsi"/>
                  <w:sz w:val="22"/>
                  <w:szCs w:val="22"/>
                  <w:lang w:val="es-ES"/>
                </w:rPr>
                <m:t>=V</m:t>
              </m:r>
            </m:oMath>
            <w:r w:rsidRPr="00832EF8">
              <w:rPr>
                <w:rFonts w:eastAsiaTheme="minorEastAsia" w:cstheme="minorHAnsi"/>
                <w:i/>
                <w:iCs/>
                <w:sz w:val="22"/>
                <w:szCs w:val="22"/>
                <w:lang w:val="es-ES"/>
              </w:rPr>
              <w:t xml:space="preserve"> </w:t>
            </w:r>
            <w:r w:rsidRPr="00832EF8">
              <w:rPr>
                <w:rFonts w:eastAsiaTheme="minorEastAsia" w:cstheme="minorHAnsi"/>
                <w:sz w:val="22"/>
                <w:szCs w:val="22"/>
                <w:lang w:val="es-ES"/>
              </w:rPr>
              <w:t xml:space="preserve">o </w:t>
            </w:r>
            <m:oMath>
              <m:r>
                <w:rPr>
                  <w:rFonts w:ascii="Cambria Math" w:eastAsiaTheme="minorEastAsia" w:hAnsi="Cambria Math" w:cstheme="minorHAnsi"/>
                  <w:sz w:val="22"/>
                  <w:szCs w:val="22"/>
                  <w:lang w:val="es-ES"/>
                </w:rPr>
                <m:t>U(</m:t>
              </m:r>
              <m:r>
                <w:rPr>
                  <w:rFonts w:ascii="Cambria Math" w:hAnsi="Cambria Math" w:cstheme="minorHAnsi"/>
                  <w:sz w:val="22"/>
                  <w:szCs w:val="22"/>
                  <w:lang w:val="es-ES"/>
                </w:rPr>
                <m:t>ψ</m:t>
              </m:r>
              <m:r>
                <w:rPr>
                  <w:rFonts w:ascii="Cambria Math" w:eastAsiaTheme="minorEastAsia" w:hAnsi="Cambria Math" w:cstheme="minorHAnsi"/>
                  <w:sz w:val="22"/>
                  <w:szCs w:val="22"/>
                  <w:lang w:val="es-ES"/>
                </w:rPr>
                <m:t>)=V</m:t>
              </m:r>
            </m:oMath>
          </w:p>
          <w:tbl>
            <w:tblPr>
              <w:tblStyle w:val="Tablaconcuadrcula"/>
              <w:tblW w:w="0" w:type="auto"/>
              <w:jc w:val="center"/>
              <w:tblLook w:val="04A0" w:firstRow="1" w:lastRow="0" w:firstColumn="1" w:lastColumn="0" w:noHBand="0" w:noVBand="1"/>
            </w:tblPr>
            <w:tblGrid>
              <w:gridCol w:w="1173"/>
              <w:gridCol w:w="1134"/>
              <w:gridCol w:w="1418"/>
            </w:tblGrid>
            <w:tr w:rsidR="00341879" w:rsidRPr="00832EF8" w14:paraId="4479A30D" w14:textId="77777777" w:rsidTr="00AF57AD">
              <w:trPr>
                <w:trHeight w:val="300"/>
                <w:jc w:val="center"/>
              </w:trPr>
              <w:tc>
                <w:tcPr>
                  <w:tcW w:w="1173" w:type="dxa"/>
                  <w:tcBorders>
                    <w:top w:val="single" w:sz="4" w:space="0" w:color="auto"/>
                    <w:left w:val="single" w:sz="4" w:space="0" w:color="auto"/>
                    <w:bottom w:val="single" w:sz="4" w:space="0" w:color="auto"/>
                    <w:right w:val="single" w:sz="4" w:space="0" w:color="auto"/>
                  </w:tcBorders>
                  <w:vAlign w:val="center"/>
                </w:tcPr>
                <w:p w14:paraId="5C18C947" w14:textId="77777777" w:rsidR="00341879" w:rsidRPr="00832EF8" w:rsidRDefault="00341879" w:rsidP="00AF57AD">
                  <w:pPr>
                    <w:spacing w:line="276" w:lineRule="auto"/>
                    <w:jc w:val="center"/>
                    <w:rPr>
                      <w:rFonts w:cstheme="minorHAnsi"/>
                      <w:sz w:val="22"/>
                      <w:szCs w:val="22"/>
                      <w:lang w:val="es-ES" w:eastAsia="es-ES_tradnl"/>
                    </w:rPr>
                  </w:pPr>
                  <m:oMathPara>
                    <m:oMath>
                      <m:r>
                        <w:rPr>
                          <w:rFonts w:ascii="Cambria Math" w:hAnsi="Cambria Math" w:cstheme="minorHAnsi"/>
                          <w:sz w:val="22"/>
                          <w:szCs w:val="22"/>
                          <w:lang w:val="es-ES" w:eastAsia="es-ES_tradnl"/>
                        </w:rPr>
                        <m:t>ϕ</m:t>
                      </m:r>
                    </m:oMath>
                  </m:oMathPara>
                </w:p>
              </w:tc>
              <w:tc>
                <w:tcPr>
                  <w:tcW w:w="1134" w:type="dxa"/>
                  <w:tcBorders>
                    <w:top w:val="single" w:sz="4" w:space="0" w:color="auto"/>
                    <w:left w:val="single" w:sz="4" w:space="0" w:color="auto"/>
                    <w:bottom w:val="single" w:sz="4" w:space="0" w:color="auto"/>
                    <w:right w:val="single" w:sz="4" w:space="0" w:color="auto"/>
                  </w:tcBorders>
                  <w:vAlign w:val="center"/>
                </w:tcPr>
                <w:p w14:paraId="3DEE9943" w14:textId="77777777" w:rsidR="00341879" w:rsidRPr="00832EF8" w:rsidRDefault="00341879" w:rsidP="00AF57AD">
                  <w:pPr>
                    <w:spacing w:line="276" w:lineRule="auto"/>
                    <w:jc w:val="center"/>
                    <w:rPr>
                      <w:rFonts w:cstheme="minorHAnsi"/>
                      <w:i/>
                      <w:iCs/>
                      <w:sz w:val="22"/>
                      <w:szCs w:val="22"/>
                      <w:lang w:val="es-ES" w:eastAsia="es-ES_tradnl"/>
                    </w:rPr>
                  </w:pPr>
                  <m:oMathPara>
                    <m:oMath>
                      <m:r>
                        <w:rPr>
                          <w:rFonts w:ascii="Cambria Math" w:hAnsi="Cambria Math" w:cstheme="minorHAnsi"/>
                          <w:sz w:val="22"/>
                          <w:szCs w:val="22"/>
                          <w:lang w:val="es-ES" w:eastAsia="es-ES_tradnl"/>
                        </w:rPr>
                        <m:t>ψ</m:t>
                      </m:r>
                    </m:oMath>
                  </m:oMathPara>
                </w:p>
              </w:tc>
              <w:tc>
                <w:tcPr>
                  <w:tcW w:w="1418" w:type="dxa"/>
                  <w:tcBorders>
                    <w:top w:val="single" w:sz="4" w:space="0" w:color="auto"/>
                    <w:left w:val="single" w:sz="4" w:space="0" w:color="auto"/>
                    <w:bottom w:val="single" w:sz="4" w:space="0" w:color="auto"/>
                    <w:right w:val="single" w:sz="4" w:space="0" w:color="auto"/>
                  </w:tcBorders>
                  <w:vAlign w:val="center"/>
                </w:tcPr>
                <w:p w14:paraId="057A6B79" w14:textId="77777777" w:rsidR="00341879" w:rsidRPr="00832EF8" w:rsidRDefault="00341879" w:rsidP="00AF57AD">
                  <w:pPr>
                    <w:spacing w:line="276" w:lineRule="auto"/>
                    <w:jc w:val="both"/>
                    <w:rPr>
                      <w:rFonts w:cstheme="minorHAnsi"/>
                      <w:sz w:val="22"/>
                      <w:szCs w:val="22"/>
                      <w:lang w:val="es-ES" w:eastAsia="es-ES_tradnl"/>
                    </w:rPr>
                  </w:pPr>
                  <m:oMathPara>
                    <m:oMath>
                      <m:r>
                        <w:rPr>
                          <w:rFonts w:ascii="Cambria Math" w:hAnsi="Cambria Math" w:cstheme="minorHAnsi"/>
                          <w:sz w:val="22"/>
                          <w:szCs w:val="22"/>
                          <w:lang w:val="es-ES" w:eastAsia="es-ES_tradnl"/>
                        </w:rPr>
                        <m:t>(ϕ ∨  ψ)</m:t>
                      </m:r>
                    </m:oMath>
                  </m:oMathPara>
                </w:p>
              </w:tc>
            </w:tr>
            <w:tr w:rsidR="00341879" w:rsidRPr="00832EF8" w14:paraId="2AE618B7" w14:textId="77777777" w:rsidTr="00AF57AD">
              <w:trPr>
                <w:trHeight w:val="61"/>
                <w:jc w:val="center"/>
              </w:trPr>
              <w:tc>
                <w:tcPr>
                  <w:tcW w:w="1173" w:type="dxa"/>
                  <w:tcBorders>
                    <w:top w:val="single" w:sz="4" w:space="0" w:color="auto"/>
                    <w:left w:val="single" w:sz="4" w:space="0" w:color="auto"/>
                    <w:bottom w:val="single" w:sz="4" w:space="0" w:color="auto"/>
                    <w:right w:val="single" w:sz="4" w:space="0" w:color="auto"/>
                  </w:tcBorders>
                  <w:vAlign w:val="center"/>
                </w:tcPr>
                <w:p w14:paraId="0970F601" w14:textId="77777777" w:rsidR="00341879" w:rsidRPr="00832EF8" w:rsidRDefault="00341879" w:rsidP="00AF57AD">
                  <w:pPr>
                    <w:spacing w:line="276" w:lineRule="auto"/>
                    <w:jc w:val="center"/>
                    <w:rPr>
                      <w:rFonts w:cstheme="minorHAnsi"/>
                      <w:sz w:val="22"/>
                      <w:szCs w:val="22"/>
                      <w:lang w:eastAsia="es-ES_tradnl"/>
                    </w:rPr>
                  </w:pPr>
                  <w:r w:rsidRPr="00832EF8">
                    <w:rPr>
                      <w:rFonts w:cstheme="minorHAnsi"/>
                      <w:sz w:val="22"/>
                      <w:szCs w:val="22"/>
                      <w:lang w:eastAsia="es-ES_tradnl"/>
                    </w:rPr>
                    <w:t>V</w:t>
                  </w:r>
                </w:p>
              </w:tc>
              <w:tc>
                <w:tcPr>
                  <w:tcW w:w="1134" w:type="dxa"/>
                  <w:tcBorders>
                    <w:top w:val="single" w:sz="4" w:space="0" w:color="auto"/>
                    <w:left w:val="single" w:sz="4" w:space="0" w:color="auto"/>
                    <w:bottom w:val="single" w:sz="4" w:space="0" w:color="auto"/>
                    <w:right w:val="single" w:sz="4" w:space="0" w:color="auto"/>
                  </w:tcBorders>
                  <w:vAlign w:val="center"/>
                </w:tcPr>
                <w:p w14:paraId="4D9A3464" w14:textId="77777777" w:rsidR="00341879" w:rsidRPr="00832EF8" w:rsidRDefault="00341879" w:rsidP="00AF57AD">
                  <w:pPr>
                    <w:spacing w:line="276" w:lineRule="auto"/>
                    <w:jc w:val="center"/>
                    <w:rPr>
                      <w:rFonts w:cstheme="minorHAnsi"/>
                      <w:sz w:val="22"/>
                      <w:szCs w:val="22"/>
                      <w:lang w:eastAsia="es-ES_tradnl"/>
                    </w:rPr>
                  </w:pPr>
                  <w:r w:rsidRPr="00832EF8">
                    <w:rPr>
                      <w:rFonts w:cstheme="minorHAnsi"/>
                      <w:sz w:val="22"/>
                      <w:szCs w:val="22"/>
                      <w:lang w:eastAsia="es-ES_tradnl"/>
                    </w:rPr>
                    <w:t>V</w:t>
                  </w:r>
                </w:p>
              </w:tc>
              <w:tc>
                <w:tcPr>
                  <w:tcW w:w="1418" w:type="dxa"/>
                  <w:tcBorders>
                    <w:top w:val="single" w:sz="4" w:space="0" w:color="auto"/>
                    <w:left w:val="single" w:sz="4" w:space="0" w:color="auto"/>
                    <w:bottom w:val="single" w:sz="4" w:space="0" w:color="auto"/>
                    <w:right w:val="single" w:sz="4" w:space="0" w:color="auto"/>
                  </w:tcBorders>
                  <w:vAlign w:val="center"/>
                </w:tcPr>
                <w:p w14:paraId="2FD8CABA" w14:textId="77777777" w:rsidR="00341879" w:rsidRPr="00832EF8" w:rsidRDefault="00341879" w:rsidP="00AF57AD">
                  <w:pPr>
                    <w:spacing w:line="276" w:lineRule="auto"/>
                    <w:jc w:val="center"/>
                    <w:rPr>
                      <w:rFonts w:cstheme="minorHAnsi"/>
                      <w:sz w:val="22"/>
                      <w:szCs w:val="22"/>
                      <w:lang w:eastAsia="es-ES_tradnl"/>
                    </w:rPr>
                  </w:pPr>
                  <w:r w:rsidRPr="00832EF8">
                    <w:rPr>
                      <w:rFonts w:cstheme="minorHAnsi"/>
                      <w:sz w:val="22"/>
                      <w:szCs w:val="22"/>
                      <w:lang w:eastAsia="es-ES_tradnl"/>
                    </w:rPr>
                    <w:t>V</w:t>
                  </w:r>
                </w:p>
              </w:tc>
            </w:tr>
            <w:tr w:rsidR="00341879" w:rsidRPr="00832EF8" w14:paraId="4639A523" w14:textId="77777777" w:rsidTr="00AF57AD">
              <w:trPr>
                <w:trHeight w:val="61"/>
                <w:jc w:val="center"/>
              </w:trPr>
              <w:tc>
                <w:tcPr>
                  <w:tcW w:w="1173" w:type="dxa"/>
                  <w:tcBorders>
                    <w:top w:val="single" w:sz="4" w:space="0" w:color="auto"/>
                    <w:left w:val="single" w:sz="4" w:space="0" w:color="auto"/>
                    <w:bottom w:val="single" w:sz="4" w:space="0" w:color="auto"/>
                    <w:right w:val="single" w:sz="4" w:space="0" w:color="auto"/>
                  </w:tcBorders>
                  <w:vAlign w:val="center"/>
                </w:tcPr>
                <w:p w14:paraId="584EE179" w14:textId="77777777" w:rsidR="00341879" w:rsidRPr="00832EF8" w:rsidRDefault="00341879" w:rsidP="00AF57AD">
                  <w:pPr>
                    <w:spacing w:line="276" w:lineRule="auto"/>
                    <w:jc w:val="center"/>
                    <w:rPr>
                      <w:rFonts w:cstheme="minorHAnsi"/>
                      <w:sz w:val="22"/>
                      <w:szCs w:val="22"/>
                      <w:lang w:eastAsia="es-ES_tradnl"/>
                    </w:rPr>
                  </w:pPr>
                  <w:r w:rsidRPr="00832EF8">
                    <w:rPr>
                      <w:rFonts w:cstheme="minorHAnsi"/>
                      <w:sz w:val="22"/>
                      <w:szCs w:val="22"/>
                      <w:lang w:eastAsia="es-ES_tradnl"/>
                    </w:rPr>
                    <w:t>V</w:t>
                  </w:r>
                </w:p>
              </w:tc>
              <w:tc>
                <w:tcPr>
                  <w:tcW w:w="1134" w:type="dxa"/>
                  <w:tcBorders>
                    <w:top w:val="single" w:sz="4" w:space="0" w:color="auto"/>
                    <w:left w:val="single" w:sz="4" w:space="0" w:color="auto"/>
                    <w:bottom w:val="single" w:sz="4" w:space="0" w:color="auto"/>
                    <w:right w:val="single" w:sz="4" w:space="0" w:color="auto"/>
                  </w:tcBorders>
                  <w:vAlign w:val="center"/>
                </w:tcPr>
                <w:p w14:paraId="652CB340" w14:textId="77777777" w:rsidR="00341879" w:rsidRPr="00832EF8" w:rsidRDefault="00341879" w:rsidP="00AF57AD">
                  <w:pPr>
                    <w:spacing w:line="276" w:lineRule="auto"/>
                    <w:jc w:val="center"/>
                    <w:rPr>
                      <w:rFonts w:cstheme="minorHAnsi"/>
                      <w:sz w:val="22"/>
                      <w:szCs w:val="22"/>
                      <w:lang w:eastAsia="es-ES_tradnl"/>
                    </w:rPr>
                  </w:pPr>
                  <w:r w:rsidRPr="00832EF8">
                    <w:rPr>
                      <w:rFonts w:cstheme="minorHAnsi"/>
                      <w:sz w:val="22"/>
                      <w:szCs w:val="22"/>
                      <w:lang w:eastAsia="es-ES_tradnl"/>
                    </w:rPr>
                    <w:t>F</w:t>
                  </w:r>
                </w:p>
              </w:tc>
              <w:tc>
                <w:tcPr>
                  <w:tcW w:w="1418" w:type="dxa"/>
                  <w:tcBorders>
                    <w:top w:val="single" w:sz="4" w:space="0" w:color="auto"/>
                    <w:left w:val="single" w:sz="4" w:space="0" w:color="auto"/>
                    <w:bottom w:val="single" w:sz="4" w:space="0" w:color="auto"/>
                    <w:right w:val="single" w:sz="4" w:space="0" w:color="auto"/>
                  </w:tcBorders>
                  <w:vAlign w:val="center"/>
                </w:tcPr>
                <w:p w14:paraId="7EE58559" w14:textId="77777777" w:rsidR="00341879" w:rsidRPr="00832EF8" w:rsidRDefault="00341879" w:rsidP="00AF57AD">
                  <w:pPr>
                    <w:spacing w:line="276" w:lineRule="auto"/>
                    <w:jc w:val="center"/>
                    <w:rPr>
                      <w:rFonts w:cstheme="minorHAnsi"/>
                      <w:sz w:val="22"/>
                      <w:szCs w:val="22"/>
                      <w:lang w:eastAsia="es-ES_tradnl"/>
                    </w:rPr>
                  </w:pPr>
                  <w:r w:rsidRPr="00832EF8">
                    <w:rPr>
                      <w:rFonts w:cstheme="minorHAnsi"/>
                      <w:sz w:val="22"/>
                      <w:szCs w:val="22"/>
                      <w:lang w:eastAsia="es-ES_tradnl"/>
                    </w:rPr>
                    <w:t>V</w:t>
                  </w:r>
                </w:p>
              </w:tc>
            </w:tr>
            <w:tr w:rsidR="00341879" w:rsidRPr="00832EF8" w14:paraId="649F9903" w14:textId="77777777" w:rsidTr="00AF57AD">
              <w:trPr>
                <w:trHeight w:val="61"/>
                <w:jc w:val="center"/>
              </w:trPr>
              <w:tc>
                <w:tcPr>
                  <w:tcW w:w="1173" w:type="dxa"/>
                  <w:tcBorders>
                    <w:top w:val="single" w:sz="4" w:space="0" w:color="auto"/>
                    <w:left w:val="single" w:sz="4" w:space="0" w:color="auto"/>
                    <w:bottom w:val="single" w:sz="4" w:space="0" w:color="auto"/>
                    <w:right w:val="single" w:sz="4" w:space="0" w:color="auto"/>
                  </w:tcBorders>
                  <w:vAlign w:val="center"/>
                </w:tcPr>
                <w:p w14:paraId="2C8108A8" w14:textId="77777777" w:rsidR="00341879" w:rsidRPr="00832EF8" w:rsidRDefault="00341879" w:rsidP="00AF57AD">
                  <w:pPr>
                    <w:spacing w:line="276" w:lineRule="auto"/>
                    <w:jc w:val="center"/>
                    <w:rPr>
                      <w:rFonts w:cstheme="minorHAnsi"/>
                      <w:sz w:val="22"/>
                      <w:szCs w:val="22"/>
                      <w:lang w:eastAsia="es-ES_tradnl"/>
                    </w:rPr>
                  </w:pPr>
                  <w:r w:rsidRPr="00832EF8">
                    <w:rPr>
                      <w:rFonts w:cstheme="minorHAnsi"/>
                      <w:sz w:val="22"/>
                      <w:szCs w:val="22"/>
                      <w:lang w:eastAsia="es-ES_tradnl"/>
                    </w:rPr>
                    <w:t>F</w:t>
                  </w:r>
                </w:p>
              </w:tc>
              <w:tc>
                <w:tcPr>
                  <w:tcW w:w="1134" w:type="dxa"/>
                  <w:tcBorders>
                    <w:top w:val="single" w:sz="4" w:space="0" w:color="auto"/>
                    <w:left w:val="single" w:sz="4" w:space="0" w:color="auto"/>
                    <w:bottom w:val="single" w:sz="4" w:space="0" w:color="auto"/>
                    <w:right w:val="single" w:sz="4" w:space="0" w:color="auto"/>
                  </w:tcBorders>
                  <w:vAlign w:val="center"/>
                </w:tcPr>
                <w:p w14:paraId="6D35DFCF" w14:textId="77777777" w:rsidR="00341879" w:rsidRPr="00832EF8" w:rsidRDefault="00341879" w:rsidP="00AF57AD">
                  <w:pPr>
                    <w:spacing w:line="276" w:lineRule="auto"/>
                    <w:jc w:val="center"/>
                    <w:rPr>
                      <w:rFonts w:cstheme="minorHAnsi"/>
                      <w:sz w:val="22"/>
                      <w:szCs w:val="22"/>
                      <w:lang w:eastAsia="es-ES_tradnl"/>
                    </w:rPr>
                  </w:pPr>
                  <w:r w:rsidRPr="00832EF8">
                    <w:rPr>
                      <w:rFonts w:cstheme="minorHAnsi"/>
                      <w:sz w:val="22"/>
                      <w:szCs w:val="22"/>
                      <w:lang w:eastAsia="es-ES_tradnl"/>
                    </w:rPr>
                    <w:t>V</w:t>
                  </w:r>
                </w:p>
              </w:tc>
              <w:tc>
                <w:tcPr>
                  <w:tcW w:w="1418" w:type="dxa"/>
                  <w:tcBorders>
                    <w:top w:val="single" w:sz="4" w:space="0" w:color="auto"/>
                    <w:left w:val="single" w:sz="4" w:space="0" w:color="auto"/>
                    <w:bottom w:val="single" w:sz="4" w:space="0" w:color="auto"/>
                    <w:right w:val="single" w:sz="4" w:space="0" w:color="auto"/>
                  </w:tcBorders>
                  <w:vAlign w:val="center"/>
                </w:tcPr>
                <w:p w14:paraId="46D7ECAE" w14:textId="77777777" w:rsidR="00341879" w:rsidRPr="00832EF8" w:rsidRDefault="00341879" w:rsidP="00AF57AD">
                  <w:pPr>
                    <w:spacing w:line="276" w:lineRule="auto"/>
                    <w:jc w:val="center"/>
                    <w:rPr>
                      <w:rFonts w:cstheme="minorHAnsi"/>
                      <w:sz w:val="22"/>
                      <w:szCs w:val="22"/>
                      <w:lang w:eastAsia="es-ES_tradnl"/>
                    </w:rPr>
                  </w:pPr>
                  <w:r w:rsidRPr="00832EF8">
                    <w:rPr>
                      <w:rFonts w:cstheme="minorHAnsi"/>
                      <w:sz w:val="22"/>
                      <w:szCs w:val="22"/>
                      <w:lang w:eastAsia="es-ES_tradnl"/>
                    </w:rPr>
                    <w:t>V</w:t>
                  </w:r>
                </w:p>
              </w:tc>
            </w:tr>
            <w:tr w:rsidR="00341879" w:rsidRPr="00832EF8" w14:paraId="595D8458" w14:textId="77777777" w:rsidTr="00AF57AD">
              <w:trPr>
                <w:trHeight w:val="61"/>
                <w:jc w:val="center"/>
              </w:trPr>
              <w:tc>
                <w:tcPr>
                  <w:tcW w:w="1173" w:type="dxa"/>
                  <w:tcBorders>
                    <w:top w:val="single" w:sz="4" w:space="0" w:color="auto"/>
                    <w:left w:val="single" w:sz="4" w:space="0" w:color="auto"/>
                    <w:bottom w:val="single" w:sz="4" w:space="0" w:color="auto"/>
                    <w:right w:val="single" w:sz="4" w:space="0" w:color="auto"/>
                  </w:tcBorders>
                  <w:vAlign w:val="center"/>
                </w:tcPr>
                <w:p w14:paraId="59BE0512" w14:textId="77777777" w:rsidR="00341879" w:rsidRPr="00832EF8" w:rsidRDefault="00341879" w:rsidP="00AF57AD">
                  <w:pPr>
                    <w:spacing w:line="276" w:lineRule="auto"/>
                    <w:jc w:val="center"/>
                    <w:rPr>
                      <w:rFonts w:cstheme="minorHAnsi"/>
                      <w:sz w:val="22"/>
                      <w:szCs w:val="22"/>
                      <w:lang w:eastAsia="es-ES_tradnl"/>
                    </w:rPr>
                  </w:pPr>
                  <w:r w:rsidRPr="00832EF8">
                    <w:rPr>
                      <w:rFonts w:cstheme="minorHAnsi"/>
                      <w:sz w:val="22"/>
                      <w:szCs w:val="22"/>
                      <w:lang w:eastAsia="es-ES_tradnl"/>
                    </w:rPr>
                    <w:t>F</w:t>
                  </w:r>
                </w:p>
              </w:tc>
              <w:tc>
                <w:tcPr>
                  <w:tcW w:w="1134" w:type="dxa"/>
                  <w:tcBorders>
                    <w:top w:val="single" w:sz="4" w:space="0" w:color="auto"/>
                    <w:left w:val="single" w:sz="4" w:space="0" w:color="auto"/>
                    <w:bottom w:val="single" w:sz="4" w:space="0" w:color="auto"/>
                    <w:right w:val="single" w:sz="4" w:space="0" w:color="auto"/>
                  </w:tcBorders>
                  <w:vAlign w:val="center"/>
                </w:tcPr>
                <w:p w14:paraId="69D55C7A" w14:textId="77777777" w:rsidR="00341879" w:rsidRPr="00832EF8" w:rsidRDefault="00341879" w:rsidP="00AF57AD">
                  <w:pPr>
                    <w:spacing w:line="276" w:lineRule="auto"/>
                    <w:jc w:val="center"/>
                    <w:rPr>
                      <w:rFonts w:cstheme="minorHAnsi"/>
                      <w:sz w:val="22"/>
                      <w:szCs w:val="22"/>
                      <w:lang w:eastAsia="es-ES_tradnl"/>
                    </w:rPr>
                  </w:pPr>
                  <w:r w:rsidRPr="00832EF8">
                    <w:rPr>
                      <w:rFonts w:cstheme="minorHAnsi"/>
                      <w:sz w:val="22"/>
                      <w:szCs w:val="22"/>
                      <w:lang w:eastAsia="es-ES_tradnl"/>
                    </w:rPr>
                    <w:t>F</w:t>
                  </w:r>
                </w:p>
              </w:tc>
              <w:tc>
                <w:tcPr>
                  <w:tcW w:w="1418" w:type="dxa"/>
                  <w:tcBorders>
                    <w:top w:val="single" w:sz="4" w:space="0" w:color="auto"/>
                    <w:left w:val="single" w:sz="4" w:space="0" w:color="auto"/>
                    <w:bottom w:val="single" w:sz="4" w:space="0" w:color="auto"/>
                    <w:right w:val="single" w:sz="4" w:space="0" w:color="auto"/>
                  </w:tcBorders>
                  <w:vAlign w:val="center"/>
                </w:tcPr>
                <w:p w14:paraId="3949A576" w14:textId="77777777" w:rsidR="00341879" w:rsidRPr="00832EF8" w:rsidRDefault="00341879" w:rsidP="00AF57AD">
                  <w:pPr>
                    <w:spacing w:line="276" w:lineRule="auto"/>
                    <w:jc w:val="center"/>
                    <w:rPr>
                      <w:rFonts w:cstheme="minorHAnsi"/>
                      <w:sz w:val="22"/>
                      <w:szCs w:val="22"/>
                      <w:lang w:eastAsia="es-ES_tradnl"/>
                    </w:rPr>
                  </w:pPr>
                  <w:r w:rsidRPr="00832EF8">
                    <w:rPr>
                      <w:rFonts w:cstheme="minorHAnsi"/>
                      <w:sz w:val="22"/>
                      <w:szCs w:val="22"/>
                      <w:lang w:eastAsia="es-ES_tradnl"/>
                    </w:rPr>
                    <w:t>F</w:t>
                  </w:r>
                </w:p>
              </w:tc>
            </w:tr>
          </w:tbl>
          <w:p w14:paraId="73AB140F" w14:textId="77777777" w:rsidR="00341879" w:rsidRPr="00832EF8" w:rsidRDefault="00341879" w:rsidP="00AF57AD">
            <w:pPr>
              <w:spacing w:line="276" w:lineRule="auto"/>
              <w:ind w:left="284"/>
              <w:contextualSpacing/>
              <w:jc w:val="both"/>
              <w:rPr>
                <w:rFonts w:cstheme="minorHAnsi"/>
                <w:sz w:val="22"/>
                <w:szCs w:val="22"/>
                <w:lang w:val="es-ES"/>
              </w:rPr>
            </w:pPr>
          </w:p>
          <w:p w14:paraId="052D7977" w14:textId="77777777" w:rsidR="00341879" w:rsidRPr="00832EF8" w:rsidRDefault="00341879" w:rsidP="00AF57AD">
            <w:pPr>
              <w:numPr>
                <w:ilvl w:val="0"/>
                <w:numId w:val="4"/>
              </w:numPr>
              <w:spacing w:line="276" w:lineRule="auto"/>
              <w:ind w:left="284" w:hanging="284"/>
              <w:contextualSpacing/>
              <w:jc w:val="both"/>
              <w:rPr>
                <w:rFonts w:cstheme="minorHAnsi"/>
                <w:sz w:val="22"/>
                <w:szCs w:val="22"/>
                <w:lang w:val="es-ES"/>
              </w:rPr>
            </w:pPr>
            <m:oMath>
              <m:r>
                <w:rPr>
                  <w:rFonts w:ascii="Cambria Math" w:hAnsi="Cambria Math" w:cstheme="minorHAnsi"/>
                  <w:sz w:val="22"/>
                  <w:szCs w:val="22"/>
                  <w:lang w:val="es-ES"/>
                </w:rPr>
                <m:t>U</m:t>
              </m:r>
              <m:d>
                <m:dPr>
                  <m:ctrlPr>
                    <w:ins w:id="12" w:author="Usuario" w:date="2022-04-17T22:35:00Z">
                      <w:rPr>
                        <w:rFonts w:ascii="Cambria Math" w:hAnsi="Cambria Math" w:cstheme="minorHAnsi"/>
                        <w:i/>
                        <w:sz w:val="22"/>
                        <w:szCs w:val="22"/>
                        <w:lang w:val="es-ES"/>
                      </w:rPr>
                    </w:ins>
                  </m:ctrlPr>
                </m:dPr>
                <m:e>
                  <m:r>
                    <w:rPr>
                      <w:rFonts w:ascii="Cambria Math" w:hAnsi="Cambria Math" w:cstheme="minorHAnsi"/>
                      <w:sz w:val="22"/>
                      <w:szCs w:val="22"/>
                      <w:lang w:val="es-ES"/>
                    </w:rPr>
                    <m:t>ϕ⊃ψ</m:t>
                  </m:r>
                  <m:ctrlPr>
                    <w:ins w:id="13" w:author="Usuario" w:date="2022-04-17T22:35:00Z">
                      <w:rPr>
                        <w:rFonts w:ascii="Cambria Math" w:eastAsiaTheme="minorEastAsia" w:hAnsi="Cambria Math" w:cstheme="minorHAnsi"/>
                        <w:i/>
                        <w:sz w:val="22"/>
                        <w:szCs w:val="22"/>
                        <w:lang w:val="es-ES"/>
                      </w:rPr>
                    </w:ins>
                  </m:ctrlPr>
                </m:e>
              </m:d>
              <m:r>
                <w:rPr>
                  <w:rFonts w:ascii="Cambria Math" w:eastAsiaTheme="minorEastAsia" w:hAnsi="Cambria Math" w:cstheme="minorHAnsi"/>
                  <w:sz w:val="22"/>
                  <w:szCs w:val="22"/>
                  <w:lang w:val="es-ES"/>
                </w:rPr>
                <m:t>=V</m:t>
              </m:r>
            </m:oMath>
            <w:r w:rsidRPr="00832EF8">
              <w:rPr>
                <w:rFonts w:eastAsiaTheme="minorEastAsia" w:cstheme="minorHAnsi"/>
                <w:sz w:val="22"/>
                <w:szCs w:val="22"/>
                <w:lang w:val="es-ES"/>
              </w:rPr>
              <w:t xml:space="preserve"> </w:t>
            </w:r>
            <w:r w:rsidRPr="00832EF8">
              <w:rPr>
                <w:rFonts w:eastAsiaTheme="minorEastAsia" w:cstheme="minorHAnsi"/>
                <w:i/>
                <w:iCs/>
                <w:sz w:val="22"/>
                <w:szCs w:val="22"/>
                <w:lang w:val="es-ES"/>
              </w:rPr>
              <w:t>sii</w:t>
            </w:r>
            <w:r w:rsidRPr="00832EF8">
              <w:rPr>
                <w:rFonts w:eastAsiaTheme="minorEastAsia" w:cstheme="minorHAnsi"/>
                <w:sz w:val="22"/>
                <w:szCs w:val="22"/>
                <w:lang w:val="es-ES"/>
              </w:rPr>
              <w:t xml:space="preserve"> </w:t>
            </w:r>
            <m:oMath>
              <m:r>
                <w:rPr>
                  <w:rFonts w:ascii="Cambria Math" w:eastAsiaTheme="minorEastAsia" w:hAnsi="Cambria Math" w:cstheme="minorHAnsi"/>
                  <w:sz w:val="22"/>
                  <w:szCs w:val="22"/>
                  <w:lang w:val="es-ES"/>
                </w:rPr>
                <m:t>U</m:t>
              </m:r>
              <m:d>
                <m:dPr>
                  <m:ctrlPr>
                    <w:ins w:id="14" w:author="Usuario" w:date="2022-04-17T22:35:00Z">
                      <w:rPr>
                        <w:rFonts w:ascii="Cambria Math" w:eastAsiaTheme="minorEastAsia" w:hAnsi="Cambria Math" w:cstheme="minorHAnsi"/>
                        <w:i/>
                        <w:sz w:val="22"/>
                        <w:szCs w:val="22"/>
                        <w:lang w:val="es-ES"/>
                      </w:rPr>
                    </w:ins>
                  </m:ctrlPr>
                </m:dPr>
                <m:e>
                  <m:r>
                    <w:rPr>
                      <w:rFonts w:ascii="Cambria Math" w:hAnsi="Cambria Math" w:cstheme="minorHAnsi"/>
                      <w:sz w:val="22"/>
                      <w:szCs w:val="22"/>
                      <w:lang w:val="es-ES"/>
                    </w:rPr>
                    <m:t>ϕ</m:t>
                  </m:r>
                </m:e>
              </m:d>
              <m:r>
                <w:rPr>
                  <w:rFonts w:ascii="Cambria Math" w:eastAsiaTheme="minorEastAsia" w:hAnsi="Cambria Math" w:cstheme="minorHAnsi"/>
                  <w:sz w:val="22"/>
                  <w:szCs w:val="22"/>
                  <w:lang w:val="es-ES"/>
                </w:rPr>
                <m:t>=F</m:t>
              </m:r>
            </m:oMath>
            <w:r w:rsidRPr="00832EF8">
              <w:rPr>
                <w:rFonts w:eastAsiaTheme="minorEastAsia" w:cstheme="minorHAnsi"/>
                <w:i/>
                <w:iCs/>
                <w:sz w:val="22"/>
                <w:szCs w:val="22"/>
                <w:lang w:val="es-ES"/>
              </w:rPr>
              <w:t xml:space="preserve"> </w:t>
            </w:r>
            <w:r w:rsidRPr="00832EF8">
              <w:rPr>
                <w:rFonts w:eastAsiaTheme="minorEastAsia" w:cstheme="minorHAnsi"/>
                <w:sz w:val="22"/>
                <w:szCs w:val="22"/>
                <w:lang w:val="es-ES"/>
              </w:rPr>
              <w:t xml:space="preserve">o </w:t>
            </w:r>
            <m:oMath>
              <m:r>
                <w:rPr>
                  <w:rFonts w:ascii="Cambria Math" w:eastAsiaTheme="minorEastAsia" w:hAnsi="Cambria Math" w:cstheme="minorHAnsi"/>
                  <w:sz w:val="22"/>
                  <w:szCs w:val="22"/>
                  <w:lang w:val="es-ES"/>
                </w:rPr>
                <m:t>U(</m:t>
              </m:r>
              <m:r>
                <w:rPr>
                  <w:rFonts w:ascii="Cambria Math" w:hAnsi="Cambria Math" w:cstheme="minorHAnsi"/>
                  <w:sz w:val="22"/>
                  <w:szCs w:val="22"/>
                  <w:lang w:val="es-ES"/>
                </w:rPr>
                <m:t>ψ</m:t>
              </m:r>
              <m:r>
                <w:rPr>
                  <w:rFonts w:ascii="Cambria Math" w:eastAsiaTheme="minorEastAsia" w:hAnsi="Cambria Math" w:cstheme="minorHAnsi"/>
                  <w:sz w:val="22"/>
                  <w:szCs w:val="22"/>
                  <w:lang w:val="es-ES"/>
                </w:rPr>
                <m:t>)=V</m:t>
              </m:r>
            </m:oMath>
          </w:p>
          <w:tbl>
            <w:tblPr>
              <w:tblStyle w:val="Tablaconcuadrcula"/>
              <w:tblW w:w="0" w:type="auto"/>
              <w:jc w:val="center"/>
              <w:tblLook w:val="04A0" w:firstRow="1" w:lastRow="0" w:firstColumn="1" w:lastColumn="0" w:noHBand="0" w:noVBand="1"/>
            </w:tblPr>
            <w:tblGrid>
              <w:gridCol w:w="1173"/>
              <w:gridCol w:w="1134"/>
              <w:gridCol w:w="1418"/>
            </w:tblGrid>
            <w:tr w:rsidR="00341879" w:rsidRPr="00832EF8" w14:paraId="18AEE10F" w14:textId="77777777" w:rsidTr="00AF57AD">
              <w:trPr>
                <w:trHeight w:val="300"/>
                <w:jc w:val="center"/>
              </w:trPr>
              <w:tc>
                <w:tcPr>
                  <w:tcW w:w="1173" w:type="dxa"/>
                  <w:tcBorders>
                    <w:top w:val="single" w:sz="4" w:space="0" w:color="auto"/>
                    <w:left w:val="single" w:sz="4" w:space="0" w:color="auto"/>
                    <w:bottom w:val="single" w:sz="4" w:space="0" w:color="auto"/>
                    <w:right w:val="single" w:sz="4" w:space="0" w:color="auto"/>
                  </w:tcBorders>
                  <w:vAlign w:val="center"/>
                </w:tcPr>
                <w:p w14:paraId="3C998101" w14:textId="77777777" w:rsidR="00341879" w:rsidRPr="00832EF8" w:rsidRDefault="00341879" w:rsidP="00AF57AD">
                  <w:pPr>
                    <w:spacing w:line="276" w:lineRule="auto"/>
                    <w:jc w:val="center"/>
                    <w:rPr>
                      <w:rFonts w:cstheme="minorHAnsi"/>
                      <w:sz w:val="22"/>
                      <w:szCs w:val="22"/>
                      <w:lang w:val="es-ES" w:eastAsia="es-ES_tradnl"/>
                    </w:rPr>
                  </w:pPr>
                  <m:oMathPara>
                    <m:oMath>
                      <m:r>
                        <w:rPr>
                          <w:rFonts w:ascii="Cambria Math" w:hAnsi="Cambria Math" w:cstheme="minorHAnsi"/>
                          <w:sz w:val="22"/>
                          <w:szCs w:val="22"/>
                          <w:lang w:val="es-ES" w:eastAsia="es-ES_tradnl"/>
                        </w:rPr>
                        <m:t>ϕ</m:t>
                      </m:r>
                    </m:oMath>
                  </m:oMathPara>
                </w:p>
              </w:tc>
              <w:tc>
                <w:tcPr>
                  <w:tcW w:w="1134" w:type="dxa"/>
                  <w:tcBorders>
                    <w:top w:val="single" w:sz="4" w:space="0" w:color="auto"/>
                    <w:left w:val="single" w:sz="4" w:space="0" w:color="auto"/>
                    <w:bottom w:val="single" w:sz="4" w:space="0" w:color="auto"/>
                    <w:right w:val="single" w:sz="4" w:space="0" w:color="auto"/>
                  </w:tcBorders>
                  <w:vAlign w:val="center"/>
                </w:tcPr>
                <w:p w14:paraId="67F6D4BC" w14:textId="77777777" w:rsidR="00341879" w:rsidRPr="00832EF8" w:rsidRDefault="00341879" w:rsidP="00AF57AD">
                  <w:pPr>
                    <w:spacing w:line="276" w:lineRule="auto"/>
                    <w:jc w:val="center"/>
                    <w:rPr>
                      <w:rFonts w:cstheme="minorHAnsi"/>
                      <w:i/>
                      <w:iCs/>
                      <w:sz w:val="22"/>
                      <w:szCs w:val="22"/>
                      <w:lang w:val="es-ES" w:eastAsia="es-ES_tradnl"/>
                    </w:rPr>
                  </w:pPr>
                  <m:oMathPara>
                    <m:oMath>
                      <m:r>
                        <w:rPr>
                          <w:rFonts w:ascii="Cambria Math" w:hAnsi="Cambria Math" w:cstheme="minorHAnsi"/>
                          <w:sz w:val="22"/>
                          <w:szCs w:val="22"/>
                          <w:lang w:val="es-ES" w:eastAsia="es-ES_tradnl"/>
                        </w:rPr>
                        <m:t>ψ</m:t>
                      </m:r>
                    </m:oMath>
                  </m:oMathPara>
                </w:p>
              </w:tc>
              <w:tc>
                <w:tcPr>
                  <w:tcW w:w="1418" w:type="dxa"/>
                  <w:tcBorders>
                    <w:top w:val="single" w:sz="4" w:space="0" w:color="auto"/>
                    <w:left w:val="single" w:sz="4" w:space="0" w:color="auto"/>
                    <w:bottom w:val="single" w:sz="4" w:space="0" w:color="auto"/>
                    <w:right w:val="single" w:sz="4" w:space="0" w:color="auto"/>
                  </w:tcBorders>
                  <w:vAlign w:val="center"/>
                </w:tcPr>
                <w:p w14:paraId="034C142E" w14:textId="77777777" w:rsidR="00341879" w:rsidRPr="00832EF8" w:rsidRDefault="00341879" w:rsidP="00AF57AD">
                  <w:pPr>
                    <w:spacing w:line="276" w:lineRule="auto"/>
                    <w:jc w:val="both"/>
                    <w:rPr>
                      <w:rFonts w:cstheme="minorHAnsi"/>
                      <w:sz w:val="22"/>
                      <w:szCs w:val="22"/>
                      <w:lang w:val="es-ES" w:eastAsia="es-ES_tradnl"/>
                    </w:rPr>
                  </w:pPr>
                  <m:oMathPara>
                    <m:oMath>
                      <m:r>
                        <w:rPr>
                          <w:rFonts w:ascii="Cambria Math" w:hAnsi="Cambria Math" w:cstheme="minorHAnsi"/>
                          <w:sz w:val="22"/>
                          <w:szCs w:val="22"/>
                          <w:lang w:val="es-ES" w:eastAsia="es-ES_tradnl"/>
                        </w:rPr>
                        <m:t>(ϕ  ⊃  ψ)</m:t>
                      </m:r>
                    </m:oMath>
                  </m:oMathPara>
                </w:p>
              </w:tc>
            </w:tr>
            <w:tr w:rsidR="00341879" w:rsidRPr="00832EF8" w14:paraId="2CF50D4E" w14:textId="77777777" w:rsidTr="00AF57AD">
              <w:trPr>
                <w:trHeight w:val="61"/>
                <w:jc w:val="center"/>
              </w:trPr>
              <w:tc>
                <w:tcPr>
                  <w:tcW w:w="1173" w:type="dxa"/>
                  <w:tcBorders>
                    <w:top w:val="single" w:sz="4" w:space="0" w:color="auto"/>
                    <w:left w:val="single" w:sz="4" w:space="0" w:color="auto"/>
                    <w:bottom w:val="single" w:sz="4" w:space="0" w:color="auto"/>
                    <w:right w:val="single" w:sz="4" w:space="0" w:color="auto"/>
                  </w:tcBorders>
                  <w:vAlign w:val="center"/>
                </w:tcPr>
                <w:p w14:paraId="07FCC6B6" w14:textId="77777777" w:rsidR="00341879" w:rsidRPr="00832EF8" w:rsidRDefault="00341879" w:rsidP="00AF57AD">
                  <w:pPr>
                    <w:spacing w:line="276" w:lineRule="auto"/>
                    <w:jc w:val="center"/>
                    <w:rPr>
                      <w:rFonts w:cstheme="minorHAnsi"/>
                      <w:sz w:val="22"/>
                      <w:szCs w:val="22"/>
                      <w:lang w:eastAsia="es-ES_tradnl"/>
                    </w:rPr>
                  </w:pPr>
                  <w:r w:rsidRPr="00832EF8">
                    <w:rPr>
                      <w:rFonts w:cstheme="minorHAnsi"/>
                      <w:sz w:val="22"/>
                      <w:szCs w:val="22"/>
                      <w:lang w:eastAsia="es-ES_tradnl"/>
                    </w:rPr>
                    <w:t>V</w:t>
                  </w:r>
                </w:p>
              </w:tc>
              <w:tc>
                <w:tcPr>
                  <w:tcW w:w="1134" w:type="dxa"/>
                  <w:tcBorders>
                    <w:top w:val="single" w:sz="4" w:space="0" w:color="auto"/>
                    <w:left w:val="single" w:sz="4" w:space="0" w:color="auto"/>
                    <w:bottom w:val="single" w:sz="4" w:space="0" w:color="auto"/>
                    <w:right w:val="single" w:sz="4" w:space="0" w:color="auto"/>
                  </w:tcBorders>
                  <w:vAlign w:val="center"/>
                </w:tcPr>
                <w:p w14:paraId="075FD876" w14:textId="77777777" w:rsidR="00341879" w:rsidRPr="00832EF8" w:rsidRDefault="00341879" w:rsidP="00AF57AD">
                  <w:pPr>
                    <w:spacing w:line="276" w:lineRule="auto"/>
                    <w:jc w:val="center"/>
                    <w:rPr>
                      <w:rFonts w:cstheme="minorHAnsi"/>
                      <w:sz w:val="22"/>
                      <w:szCs w:val="22"/>
                      <w:lang w:eastAsia="es-ES_tradnl"/>
                    </w:rPr>
                  </w:pPr>
                  <w:r w:rsidRPr="00832EF8">
                    <w:rPr>
                      <w:rFonts w:cstheme="minorHAnsi"/>
                      <w:sz w:val="22"/>
                      <w:szCs w:val="22"/>
                      <w:lang w:eastAsia="es-ES_tradnl"/>
                    </w:rPr>
                    <w:t>V</w:t>
                  </w:r>
                </w:p>
              </w:tc>
              <w:tc>
                <w:tcPr>
                  <w:tcW w:w="1418" w:type="dxa"/>
                  <w:tcBorders>
                    <w:top w:val="single" w:sz="4" w:space="0" w:color="auto"/>
                    <w:left w:val="single" w:sz="4" w:space="0" w:color="auto"/>
                    <w:bottom w:val="single" w:sz="4" w:space="0" w:color="auto"/>
                    <w:right w:val="single" w:sz="4" w:space="0" w:color="auto"/>
                  </w:tcBorders>
                  <w:vAlign w:val="center"/>
                </w:tcPr>
                <w:p w14:paraId="02FFDE05" w14:textId="77777777" w:rsidR="00341879" w:rsidRPr="00832EF8" w:rsidRDefault="00341879" w:rsidP="00AF57AD">
                  <w:pPr>
                    <w:spacing w:line="276" w:lineRule="auto"/>
                    <w:jc w:val="center"/>
                    <w:rPr>
                      <w:rFonts w:cstheme="minorHAnsi"/>
                      <w:sz w:val="22"/>
                      <w:szCs w:val="22"/>
                      <w:lang w:eastAsia="es-ES_tradnl"/>
                    </w:rPr>
                  </w:pPr>
                  <w:r w:rsidRPr="00832EF8">
                    <w:rPr>
                      <w:rFonts w:cstheme="minorHAnsi"/>
                      <w:sz w:val="22"/>
                      <w:szCs w:val="22"/>
                      <w:lang w:eastAsia="es-ES_tradnl"/>
                    </w:rPr>
                    <w:t>V</w:t>
                  </w:r>
                </w:p>
              </w:tc>
            </w:tr>
            <w:tr w:rsidR="00341879" w:rsidRPr="00832EF8" w14:paraId="62658365" w14:textId="77777777" w:rsidTr="00AF57AD">
              <w:trPr>
                <w:trHeight w:val="61"/>
                <w:jc w:val="center"/>
              </w:trPr>
              <w:tc>
                <w:tcPr>
                  <w:tcW w:w="1173" w:type="dxa"/>
                  <w:tcBorders>
                    <w:top w:val="single" w:sz="4" w:space="0" w:color="auto"/>
                    <w:left w:val="single" w:sz="4" w:space="0" w:color="auto"/>
                    <w:bottom w:val="single" w:sz="4" w:space="0" w:color="auto"/>
                    <w:right w:val="single" w:sz="4" w:space="0" w:color="auto"/>
                  </w:tcBorders>
                  <w:vAlign w:val="center"/>
                </w:tcPr>
                <w:p w14:paraId="500C389D" w14:textId="77777777" w:rsidR="00341879" w:rsidRPr="00832EF8" w:rsidRDefault="00341879" w:rsidP="00AF57AD">
                  <w:pPr>
                    <w:spacing w:line="276" w:lineRule="auto"/>
                    <w:jc w:val="center"/>
                    <w:rPr>
                      <w:rFonts w:cstheme="minorHAnsi"/>
                      <w:sz w:val="22"/>
                      <w:szCs w:val="22"/>
                      <w:lang w:eastAsia="es-ES_tradnl"/>
                    </w:rPr>
                  </w:pPr>
                  <w:r w:rsidRPr="00832EF8">
                    <w:rPr>
                      <w:rFonts w:cstheme="minorHAnsi"/>
                      <w:sz w:val="22"/>
                      <w:szCs w:val="22"/>
                      <w:lang w:eastAsia="es-ES_tradnl"/>
                    </w:rPr>
                    <w:t>V</w:t>
                  </w:r>
                </w:p>
              </w:tc>
              <w:tc>
                <w:tcPr>
                  <w:tcW w:w="1134" w:type="dxa"/>
                  <w:tcBorders>
                    <w:top w:val="single" w:sz="4" w:space="0" w:color="auto"/>
                    <w:left w:val="single" w:sz="4" w:space="0" w:color="auto"/>
                    <w:bottom w:val="single" w:sz="4" w:space="0" w:color="auto"/>
                    <w:right w:val="single" w:sz="4" w:space="0" w:color="auto"/>
                  </w:tcBorders>
                  <w:vAlign w:val="center"/>
                </w:tcPr>
                <w:p w14:paraId="7FE4B041" w14:textId="77777777" w:rsidR="00341879" w:rsidRPr="00832EF8" w:rsidRDefault="00341879" w:rsidP="00AF57AD">
                  <w:pPr>
                    <w:spacing w:line="276" w:lineRule="auto"/>
                    <w:jc w:val="center"/>
                    <w:rPr>
                      <w:rFonts w:cstheme="minorHAnsi"/>
                      <w:sz w:val="22"/>
                      <w:szCs w:val="22"/>
                      <w:lang w:eastAsia="es-ES_tradnl"/>
                    </w:rPr>
                  </w:pPr>
                  <w:r w:rsidRPr="00832EF8">
                    <w:rPr>
                      <w:rFonts w:cstheme="minorHAnsi"/>
                      <w:sz w:val="22"/>
                      <w:szCs w:val="22"/>
                      <w:lang w:eastAsia="es-ES_tradnl"/>
                    </w:rPr>
                    <w:t>F</w:t>
                  </w:r>
                </w:p>
              </w:tc>
              <w:tc>
                <w:tcPr>
                  <w:tcW w:w="1418" w:type="dxa"/>
                  <w:tcBorders>
                    <w:top w:val="single" w:sz="4" w:space="0" w:color="auto"/>
                    <w:left w:val="single" w:sz="4" w:space="0" w:color="auto"/>
                    <w:bottom w:val="single" w:sz="4" w:space="0" w:color="auto"/>
                    <w:right w:val="single" w:sz="4" w:space="0" w:color="auto"/>
                  </w:tcBorders>
                  <w:vAlign w:val="center"/>
                </w:tcPr>
                <w:p w14:paraId="034AA9EC" w14:textId="77777777" w:rsidR="00341879" w:rsidRPr="00832EF8" w:rsidRDefault="00341879" w:rsidP="00AF57AD">
                  <w:pPr>
                    <w:spacing w:line="276" w:lineRule="auto"/>
                    <w:jc w:val="center"/>
                    <w:rPr>
                      <w:rFonts w:cstheme="minorHAnsi"/>
                      <w:sz w:val="22"/>
                      <w:szCs w:val="22"/>
                      <w:lang w:eastAsia="es-ES_tradnl"/>
                    </w:rPr>
                  </w:pPr>
                  <w:r w:rsidRPr="00832EF8">
                    <w:rPr>
                      <w:rFonts w:cstheme="minorHAnsi"/>
                      <w:sz w:val="22"/>
                      <w:szCs w:val="22"/>
                      <w:lang w:eastAsia="es-ES_tradnl"/>
                    </w:rPr>
                    <w:t>F</w:t>
                  </w:r>
                </w:p>
              </w:tc>
            </w:tr>
            <w:tr w:rsidR="00341879" w:rsidRPr="00832EF8" w14:paraId="067E982A" w14:textId="77777777" w:rsidTr="00AF57AD">
              <w:trPr>
                <w:trHeight w:val="61"/>
                <w:jc w:val="center"/>
              </w:trPr>
              <w:tc>
                <w:tcPr>
                  <w:tcW w:w="1173" w:type="dxa"/>
                  <w:tcBorders>
                    <w:top w:val="single" w:sz="4" w:space="0" w:color="auto"/>
                    <w:left w:val="single" w:sz="4" w:space="0" w:color="auto"/>
                    <w:bottom w:val="single" w:sz="4" w:space="0" w:color="auto"/>
                    <w:right w:val="single" w:sz="4" w:space="0" w:color="auto"/>
                  </w:tcBorders>
                  <w:vAlign w:val="center"/>
                </w:tcPr>
                <w:p w14:paraId="6B6EB087" w14:textId="77777777" w:rsidR="00341879" w:rsidRPr="00832EF8" w:rsidRDefault="00341879" w:rsidP="00AF57AD">
                  <w:pPr>
                    <w:spacing w:line="276" w:lineRule="auto"/>
                    <w:jc w:val="center"/>
                    <w:rPr>
                      <w:rFonts w:cstheme="minorHAnsi"/>
                      <w:sz w:val="22"/>
                      <w:szCs w:val="22"/>
                      <w:lang w:eastAsia="es-ES_tradnl"/>
                    </w:rPr>
                  </w:pPr>
                  <w:r w:rsidRPr="00832EF8">
                    <w:rPr>
                      <w:rFonts w:cstheme="minorHAnsi"/>
                      <w:sz w:val="22"/>
                      <w:szCs w:val="22"/>
                      <w:lang w:eastAsia="es-ES_tradnl"/>
                    </w:rPr>
                    <w:t>F</w:t>
                  </w:r>
                </w:p>
              </w:tc>
              <w:tc>
                <w:tcPr>
                  <w:tcW w:w="1134" w:type="dxa"/>
                  <w:tcBorders>
                    <w:top w:val="single" w:sz="4" w:space="0" w:color="auto"/>
                    <w:left w:val="single" w:sz="4" w:space="0" w:color="auto"/>
                    <w:bottom w:val="single" w:sz="4" w:space="0" w:color="auto"/>
                    <w:right w:val="single" w:sz="4" w:space="0" w:color="auto"/>
                  </w:tcBorders>
                  <w:vAlign w:val="center"/>
                </w:tcPr>
                <w:p w14:paraId="10771F09" w14:textId="77777777" w:rsidR="00341879" w:rsidRPr="00832EF8" w:rsidRDefault="00341879" w:rsidP="00AF57AD">
                  <w:pPr>
                    <w:spacing w:line="276" w:lineRule="auto"/>
                    <w:jc w:val="center"/>
                    <w:rPr>
                      <w:rFonts w:cstheme="minorHAnsi"/>
                      <w:sz w:val="22"/>
                      <w:szCs w:val="22"/>
                      <w:lang w:eastAsia="es-ES_tradnl"/>
                    </w:rPr>
                  </w:pPr>
                  <w:r w:rsidRPr="00832EF8">
                    <w:rPr>
                      <w:rFonts w:cstheme="minorHAnsi"/>
                      <w:sz w:val="22"/>
                      <w:szCs w:val="22"/>
                      <w:lang w:eastAsia="es-ES_tradnl"/>
                    </w:rPr>
                    <w:t>V</w:t>
                  </w:r>
                </w:p>
              </w:tc>
              <w:tc>
                <w:tcPr>
                  <w:tcW w:w="1418" w:type="dxa"/>
                  <w:tcBorders>
                    <w:top w:val="single" w:sz="4" w:space="0" w:color="auto"/>
                    <w:left w:val="single" w:sz="4" w:space="0" w:color="auto"/>
                    <w:bottom w:val="single" w:sz="4" w:space="0" w:color="auto"/>
                    <w:right w:val="single" w:sz="4" w:space="0" w:color="auto"/>
                  </w:tcBorders>
                  <w:vAlign w:val="center"/>
                </w:tcPr>
                <w:p w14:paraId="44EE56A4" w14:textId="77777777" w:rsidR="00341879" w:rsidRPr="00832EF8" w:rsidRDefault="00341879" w:rsidP="00AF57AD">
                  <w:pPr>
                    <w:spacing w:line="276" w:lineRule="auto"/>
                    <w:jc w:val="center"/>
                    <w:rPr>
                      <w:rFonts w:cstheme="minorHAnsi"/>
                      <w:sz w:val="22"/>
                      <w:szCs w:val="22"/>
                      <w:lang w:eastAsia="es-ES_tradnl"/>
                    </w:rPr>
                  </w:pPr>
                  <w:r w:rsidRPr="00832EF8">
                    <w:rPr>
                      <w:rFonts w:cstheme="minorHAnsi"/>
                      <w:sz w:val="22"/>
                      <w:szCs w:val="22"/>
                      <w:lang w:eastAsia="es-ES_tradnl"/>
                    </w:rPr>
                    <w:t>V</w:t>
                  </w:r>
                </w:p>
              </w:tc>
            </w:tr>
            <w:tr w:rsidR="00341879" w:rsidRPr="00832EF8" w14:paraId="681E1838" w14:textId="77777777" w:rsidTr="00AF57AD">
              <w:trPr>
                <w:trHeight w:val="61"/>
                <w:jc w:val="center"/>
              </w:trPr>
              <w:tc>
                <w:tcPr>
                  <w:tcW w:w="1173" w:type="dxa"/>
                  <w:tcBorders>
                    <w:top w:val="single" w:sz="4" w:space="0" w:color="auto"/>
                    <w:left w:val="single" w:sz="4" w:space="0" w:color="auto"/>
                    <w:bottom w:val="single" w:sz="4" w:space="0" w:color="auto"/>
                    <w:right w:val="single" w:sz="4" w:space="0" w:color="auto"/>
                  </w:tcBorders>
                  <w:vAlign w:val="center"/>
                </w:tcPr>
                <w:p w14:paraId="41A03AC8" w14:textId="77777777" w:rsidR="00341879" w:rsidRPr="00832EF8" w:rsidRDefault="00341879" w:rsidP="00AF57AD">
                  <w:pPr>
                    <w:spacing w:line="276" w:lineRule="auto"/>
                    <w:jc w:val="center"/>
                    <w:rPr>
                      <w:rFonts w:cstheme="minorHAnsi"/>
                      <w:sz w:val="22"/>
                      <w:szCs w:val="22"/>
                      <w:lang w:eastAsia="es-ES_tradnl"/>
                    </w:rPr>
                  </w:pPr>
                  <w:r w:rsidRPr="00832EF8">
                    <w:rPr>
                      <w:rFonts w:cstheme="minorHAnsi"/>
                      <w:sz w:val="22"/>
                      <w:szCs w:val="22"/>
                      <w:lang w:eastAsia="es-ES_tradnl"/>
                    </w:rPr>
                    <w:t>F</w:t>
                  </w:r>
                </w:p>
              </w:tc>
              <w:tc>
                <w:tcPr>
                  <w:tcW w:w="1134" w:type="dxa"/>
                  <w:tcBorders>
                    <w:top w:val="single" w:sz="4" w:space="0" w:color="auto"/>
                    <w:left w:val="single" w:sz="4" w:space="0" w:color="auto"/>
                    <w:bottom w:val="single" w:sz="4" w:space="0" w:color="auto"/>
                    <w:right w:val="single" w:sz="4" w:space="0" w:color="auto"/>
                  </w:tcBorders>
                  <w:vAlign w:val="center"/>
                </w:tcPr>
                <w:p w14:paraId="3AFBD4FC" w14:textId="77777777" w:rsidR="00341879" w:rsidRPr="00832EF8" w:rsidRDefault="00341879" w:rsidP="00AF57AD">
                  <w:pPr>
                    <w:spacing w:line="276" w:lineRule="auto"/>
                    <w:jc w:val="center"/>
                    <w:rPr>
                      <w:rFonts w:cstheme="minorHAnsi"/>
                      <w:sz w:val="22"/>
                      <w:szCs w:val="22"/>
                      <w:lang w:eastAsia="es-ES_tradnl"/>
                    </w:rPr>
                  </w:pPr>
                  <w:r w:rsidRPr="00832EF8">
                    <w:rPr>
                      <w:rFonts w:cstheme="minorHAnsi"/>
                      <w:sz w:val="22"/>
                      <w:szCs w:val="22"/>
                      <w:lang w:eastAsia="es-ES_tradnl"/>
                    </w:rPr>
                    <w:t>F</w:t>
                  </w:r>
                </w:p>
              </w:tc>
              <w:tc>
                <w:tcPr>
                  <w:tcW w:w="1418" w:type="dxa"/>
                  <w:tcBorders>
                    <w:top w:val="single" w:sz="4" w:space="0" w:color="auto"/>
                    <w:left w:val="single" w:sz="4" w:space="0" w:color="auto"/>
                    <w:bottom w:val="single" w:sz="4" w:space="0" w:color="auto"/>
                    <w:right w:val="single" w:sz="4" w:space="0" w:color="auto"/>
                  </w:tcBorders>
                  <w:vAlign w:val="center"/>
                </w:tcPr>
                <w:p w14:paraId="6A26A894" w14:textId="77777777" w:rsidR="00341879" w:rsidRPr="00832EF8" w:rsidRDefault="00341879" w:rsidP="00AF57AD">
                  <w:pPr>
                    <w:spacing w:line="276" w:lineRule="auto"/>
                    <w:jc w:val="center"/>
                    <w:rPr>
                      <w:rFonts w:cstheme="minorHAnsi"/>
                      <w:sz w:val="22"/>
                      <w:szCs w:val="22"/>
                      <w:lang w:eastAsia="es-ES_tradnl"/>
                    </w:rPr>
                  </w:pPr>
                  <w:r w:rsidRPr="00832EF8">
                    <w:rPr>
                      <w:rFonts w:cstheme="minorHAnsi"/>
                      <w:sz w:val="22"/>
                      <w:szCs w:val="22"/>
                      <w:lang w:eastAsia="es-ES_tradnl"/>
                    </w:rPr>
                    <w:t>V</w:t>
                  </w:r>
                </w:p>
              </w:tc>
            </w:tr>
          </w:tbl>
          <w:p w14:paraId="6594101B" w14:textId="77777777" w:rsidR="00341879" w:rsidRPr="00832EF8" w:rsidRDefault="00341879" w:rsidP="00AF57AD">
            <w:pPr>
              <w:spacing w:line="276" w:lineRule="auto"/>
              <w:ind w:left="284"/>
              <w:contextualSpacing/>
              <w:jc w:val="both"/>
              <w:rPr>
                <w:rFonts w:cstheme="minorHAnsi"/>
                <w:sz w:val="22"/>
                <w:szCs w:val="22"/>
                <w:lang w:val="es-ES"/>
              </w:rPr>
            </w:pPr>
          </w:p>
          <w:p w14:paraId="7C3ACDFF" w14:textId="77777777" w:rsidR="00341879" w:rsidRPr="00832EF8" w:rsidRDefault="00341879" w:rsidP="00AF57AD">
            <w:pPr>
              <w:numPr>
                <w:ilvl w:val="0"/>
                <w:numId w:val="4"/>
              </w:numPr>
              <w:spacing w:line="276" w:lineRule="auto"/>
              <w:ind w:left="284" w:hanging="284"/>
              <w:contextualSpacing/>
              <w:jc w:val="both"/>
              <w:rPr>
                <w:rFonts w:eastAsiaTheme="minorEastAsia" w:cstheme="minorHAnsi"/>
                <w:sz w:val="22"/>
                <w:szCs w:val="22"/>
                <w:lang w:val="es-ES"/>
              </w:rPr>
            </w:pPr>
            <m:oMath>
              <m:r>
                <w:rPr>
                  <w:rFonts w:ascii="Cambria Math" w:hAnsi="Cambria Math" w:cstheme="minorHAnsi"/>
                  <w:sz w:val="22"/>
                  <w:szCs w:val="22"/>
                  <w:lang w:val="es-ES"/>
                </w:rPr>
                <m:t>U</m:t>
              </m:r>
              <m:d>
                <m:dPr>
                  <m:ctrlPr>
                    <w:ins w:id="15" w:author="Usuario" w:date="2022-04-17T22:35:00Z">
                      <w:rPr>
                        <w:rFonts w:ascii="Cambria Math" w:hAnsi="Cambria Math" w:cstheme="minorHAnsi"/>
                        <w:i/>
                        <w:sz w:val="22"/>
                        <w:szCs w:val="22"/>
                        <w:lang w:val="es-ES"/>
                      </w:rPr>
                    </w:ins>
                  </m:ctrlPr>
                </m:dPr>
                <m:e>
                  <m:r>
                    <w:rPr>
                      <w:rFonts w:ascii="Cambria Math" w:hAnsi="Cambria Math" w:cstheme="minorHAnsi"/>
                      <w:sz w:val="22"/>
                      <w:szCs w:val="22"/>
                      <w:lang w:val="es-ES"/>
                    </w:rPr>
                    <m:t>ϕ≡ψ</m:t>
                  </m:r>
                  <m:ctrlPr>
                    <w:ins w:id="16" w:author="Usuario" w:date="2022-04-17T22:35:00Z">
                      <w:rPr>
                        <w:rFonts w:ascii="Cambria Math" w:eastAsiaTheme="minorEastAsia" w:hAnsi="Cambria Math" w:cstheme="minorHAnsi"/>
                        <w:i/>
                        <w:sz w:val="22"/>
                        <w:szCs w:val="22"/>
                        <w:lang w:val="es-ES"/>
                      </w:rPr>
                    </w:ins>
                  </m:ctrlPr>
                </m:e>
              </m:d>
              <m:r>
                <w:rPr>
                  <w:rFonts w:ascii="Cambria Math" w:eastAsiaTheme="minorEastAsia" w:hAnsi="Cambria Math" w:cstheme="minorHAnsi"/>
                  <w:sz w:val="22"/>
                  <w:szCs w:val="22"/>
                  <w:lang w:val="es-ES"/>
                </w:rPr>
                <m:t>=V</m:t>
              </m:r>
            </m:oMath>
            <w:r w:rsidRPr="00832EF8">
              <w:rPr>
                <w:rFonts w:eastAsiaTheme="minorEastAsia" w:cstheme="minorHAnsi"/>
                <w:sz w:val="22"/>
                <w:szCs w:val="22"/>
                <w:lang w:val="es-ES"/>
              </w:rPr>
              <w:t xml:space="preserve"> </w:t>
            </w:r>
            <w:r w:rsidRPr="00832EF8">
              <w:rPr>
                <w:rFonts w:eastAsiaTheme="minorEastAsia" w:cstheme="minorHAnsi"/>
                <w:i/>
                <w:iCs/>
                <w:sz w:val="22"/>
                <w:szCs w:val="22"/>
                <w:lang w:val="es-ES"/>
              </w:rPr>
              <w:t>sii</w:t>
            </w:r>
            <w:r w:rsidRPr="00832EF8">
              <w:rPr>
                <w:rFonts w:eastAsiaTheme="minorEastAsia" w:cstheme="minorHAnsi"/>
                <w:sz w:val="22"/>
                <w:szCs w:val="22"/>
                <w:lang w:val="es-ES"/>
              </w:rPr>
              <w:t xml:space="preserve"> </w:t>
            </w:r>
            <m:oMath>
              <m:r>
                <w:rPr>
                  <w:rFonts w:ascii="Cambria Math" w:eastAsiaTheme="minorEastAsia" w:hAnsi="Cambria Math" w:cstheme="minorHAnsi"/>
                  <w:sz w:val="22"/>
                  <w:szCs w:val="22"/>
                  <w:lang w:val="es-ES"/>
                </w:rPr>
                <m:t>U</m:t>
              </m:r>
              <m:d>
                <m:dPr>
                  <m:ctrlPr>
                    <w:ins w:id="17" w:author="Usuario" w:date="2022-04-17T22:35:00Z">
                      <w:rPr>
                        <w:rFonts w:ascii="Cambria Math" w:eastAsiaTheme="minorEastAsia" w:hAnsi="Cambria Math" w:cstheme="minorHAnsi"/>
                        <w:i/>
                        <w:sz w:val="22"/>
                        <w:szCs w:val="22"/>
                        <w:lang w:val="es-ES"/>
                      </w:rPr>
                    </w:ins>
                  </m:ctrlPr>
                </m:dPr>
                <m:e>
                  <m:r>
                    <w:rPr>
                      <w:rFonts w:ascii="Cambria Math" w:hAnsi="Cambria Math" w:cstheme="minorHAnsi"/>
                      <w:sz w:val="22"/>
                      <w:szCs w:val="22"/>
                      <w:lang w:val="es-ES"/>
                    </w:rPr>
                    <m:t>ϕ</m:t>
                  </m:r>
                </m:e>
              </m:d>
              <m:r>
                <w:rPr>
                  <w:rFonts w:ascii="Cambria Math" w:eastAsiaTheme="minorEastAsia" w:hAnsi="Cambria Math" w:cstheme="minorHAnsi"/>
                  <w:sz w:val="22"/>
                  <w:szCs w:val="22"/>
                  <w:lang w:val="es-ES"/>
                </w:rPr>
                <m:t>=V</m:t>
              </m:r>
            </m:oMath>
            <w:r w:rsidRPr="00832EF8">
              <w:rPr>
                <w:rFonts w:eastAsiaTheme="minorEastAsia" w:cstheme="minorHAnsi"/>
                <w:i/>
                <w:iCs/>
                <w:sz w:val="22"/>
                <w:szCs w:val="22"/>
                <w:lang w:val="es-ES"/>
              </w:rPr>
              <w:t xml:space="preserve"> </w:t>
            </w:r>
            <w:r w:rsidRPr="00832EF8">
              <w:rPr>
                <w:rFonts w:eastAsiaTheme="minorEastAsia" w:cstheme="minorHAnsi"/>
                <w:sz w:val="22"/>
                <w:szCs w:val="22"/>
                <w:lang w:val="es-ES"/>
              </w:rPr>
              <w:t xml:space="preserve">y </w:t>
            </w:r>
            <m:oMath>
              <m:r>
                <w:rPr>
                  <w:rFonts w:ascii="Cambria Math" w:eastAsiaTheme="minorEastAsia" w:hAnsi="Cambria Math" w:cstheme="minorHAnsi"/>
                  <w:sz w:val="22"/>
                  <w:szCs w:val="22"/>
                  <w:lang w:val="es-ES"/>
                </w:rPr>
                <m:t>U</m:t>
              </m:r>
              <m:d>
                <m:dPr>
                  <m:ctrlPr>
                    <w:ins w:id="18" w:author="Usuario" w:date="2022-04-17T22:35:00Z">
                      <w:rPr>
                        <w:rFonts w:ascii="Cambria Math" w:eastAsiaTheme="minorEastAsia" w:hAnsi="Cambria Math" w:cstheme="minorHAnsi"/>
                        <w:i/>
                        <w:sz w:val="22"/>
                        <w:szCs w:val="22"/>
                        <w:lang w:val="es-ES"/>
                      </w:rPr>
                    </w:ins>
                  </m:ctrlPr>
                </m:dPr>
                <m:e>
                  <m:r>
                    <w:rPr>
                      <w:rFonts w:ascii="Cambria Math" w:hAnsi="Cambria Math" w:cstheme="minorHAnsi"/>
                      <w:sz w:val="22"/>
                      <w:szCs w:val="22"/>
                      <w:lang w:val="es-ES"/>
                    </w:rPr>
                    <m:t>ψ</m:t>
                  </m:r>
                </m:e>
              </m:d>
              <m:r>
                <w:rPr>
                  <w:rFonts w:ascii="Cambria Math" w:eastAsiaTheme="minorEastAsia" w:hAnsi="Cambria Math" w:cstheme="minorHAnsi"/>
                  <w:sz w:val="22"/>
                  <w:szCs w:val="22"/>
                  <w:lang w:val="es-ES"/>
                </w:rPr>
                <m:t>=V</m:t>
              </m:r>
            </m:oMath>
            <w:r w:rsidRPr="00832EF8">
              <w:rPr>
                <w:rFonts w:eastAsiaTheme="minorEastAsia" w:cstheme="minorHAnsi"/>
                <w:sz w:val="22"/>
                <w:szCs w:val="22"/>
                <w:lang w:val="es-ES"/>
              </w:rPr>
              <w:t xml:space="preserve">, o </w:t>
            </w:r>
            <m:oMath>
              <m:r>
                <w:rPr>
                  <w:rFonts w:ascii="Cambria Math" w:eastAsiaTheme="minorEastAsia" w:hAnsi="Cambria Math" w:cstheme="minorHAnsi"/>
                  <w:sz w:val="22"/>
                  <w:szCs w:val="22"/>
                  <w:lang w:val="es-ES"/>
                </w:rPr>
                <m:t>U</m:t>
              </m:r>
              <m:d>
                <m:dPr>
                  <m:ctrlPr>
                    <w:ins w:id="19" w:author="Usuario" w:date="2022-04-17T22:35:00Z">
                      <w:rPr>
                        <w:rFonts w:ascii="Cambria Math" w:eastAsiaTheme="minorEastAsia" w:hAnsi="Cambria Math" w:cstheme="minorHAnsi"/>
                        <w:i/>
                        <w:sz w:val="22"/>
                        <w:szCs w:val="22"/>
                        <w:lang w:val="es-ES"/>
                      </w:rPr>
                    </w:ins>
                  </m:ctrlPr>
                </m:dPr>
                <m:e>
                  <m:r>
                    <w:rPr>
                      <w:rFonts w:ascii="Cambria Math" w:hAnsi="Cambria Math" w:cstheme="minorHAnsi"/>
                      <w:sz w:val="22"/>
                      <w:szCs w:val="22"/>
                      <w:lang w:val="es-ES"/>
                    </w:rPr>
                    <m:t>ϕ</m:t>
                  </m:r>
                </m:e>
              </m:d>
              <m:r>
                <w:rPr>
                  <w:rFonts w:ascii="Cambria Math" w:eastAsiaTheme="minorEastAsia" w:hAnsi="Cambria Math" w:cstheme="minorHAnsi"/>
                  <w:sz w:val="22"/>
                  <w:szCs w:val="22"/>
                  <w:lang w:val="es-ES"/>
                </w:rPr>
                <m:t>=F</m:t>
              </m:r>
            </m:oMath>
            <w:r w:rsidRPr="00832EF8">
              <w:rPr>
                <w:rFonts w:eastAsiaTheme="minorEastAsia" w:cstheme="minorHAnsi"/>
                <w:iCs/>
                <w:sz w:val="22"/>
                <w:szCs w:val="22"/>
                <w:lang w:val="es-ES"/>
              </w:rPr>
              <w:t xml:space="preserve"> y </w:t>
            </w:r>
            <m:oMath>
              <m:r>
                <w:rPr>
                  <w:rFonts w:ascii="Cambria Math" w:eastAsiaTheme="minorEastAsia" w:hAnsi="Cambria Math" w:cstheme="minorHAnsi"/>
                  <w:sz w:val="22"/>
                  <w:szCs w:val="22"/>
                  <w:lang w:val="es-ES"/>
                </w:rPr>
                <m:t>U</m:t>
              </m:r>
              <m:d>
                <m:dPr>
                  <m:ctrlPr>
                    <w:ins w:id="20" w:author="Usuario" w:date="2022-04-17T22:35:00Z">
                      <w:rPr>
                        <w:rFonts w:ascii="Cambria Math" w:eastAsiaTheme="minorEastAsia" w:hAnsi="Cambria Math" w:cstheme="minorHAnsi"/>
                        <w:i/>
                        <w:sz w:val="22"/>
                        <w:szCs w:val="22"/>
                        <w:lang w:val="es-ES"/>
                      </w:rPr>
                    </w:ins>
                  </m:ctrlPr>
                </m:dPr>
                <m:e>
                  <m:r>
                    <w:rPr>
                      <w:rFonts w:ascii="Cambria Math" w:hAnsi="Cambria Math" w:cstheme="minorHAnsi"/>
                      <w:sz w:val="22"/>
                      <w:szCs w:val="22"/>
                      <w:lang w:val="es-ES"/>
                    </w:rPr>
                    <m:t>ψ</m:t>
                  </m:r>
                </m:e>
              </m:d>
              <m:r>
                <w:rPr>
                  <w:rFonts w:ascii="Cambria Math" w:eastAsiaTheme="minorEastAsia" w:hAnsi="Cambria Math" w:cstheme="minorHAnsi"/>
                  <w:sz w:val="22"/>
                  <w:szCs w:val="22"/>
                  <w:lang w:val="es-ES"/>
                </w:rPr>
                <m:t>=F</m:t>
              </m:r>
            </m:oMath>
          </w:p>
          <w:tbl>
            <w:tblPr>
              <w:tblStyle w:val="Tablaconcuadrcula"/>
              <w:tblW w:w="0" w:type="auto"/>
              <w:jc w:val="center"/>
              <w:tblLook w:val="04A0" w:firstRow="1" w:lastRow="0" w:firstColumn="1" w:lastColumn="0" w:noHBand="0" w:noVBand="1"/>
            </w:tblPr>
            <w:tblGrid>
              <w:gridCol w:w="1173"/>
              <w:gridCol w:w="1134"/>
              <w:gridCol w:w="1418"/>
            </w:tblGrid>
            <w:tr w:rsidR="00341879" w:rsidRPr="00832EF8" w14:paraId="1B9319FC" w14:textId="77777777" w:rsidTr="00AF57AD">
              <w:trPr>
                <w:trHeight w:val="300"/>
                <w:jc w:val="center"/>
              </w:trPr>
              <w:tc>
                <w:tcPr>
                  <w:tcW w:w="1173" w:type="dxa"/>
                  <w:tcBorders>
                    <w:top w:val="single" w:sz="4" w:space="0" w:color="auto"/>
                    <w:left w:val="single" w:sz="4" w:space="0" w:color="auto"/>
                    <w:bottom w:val="single" w:sz="4" w:space="0" w:color="auto"/>
                    <w:right w:val="single" w:sz="4" w:space="0" w:color="auto"/>
                  </w:tcBorders>
                  <w:vAlign w:val="center"/>
                </w:tcPr>
                <w:p w14:paraId="76FDA8F1" w14:textId="77777777" w:rsidR="00341879" w:rsidRPr="00832EF8" w:rsidRDefault="00341879" w:rsidP="00AF57AD">
                  <w:pPr>
                    <w:spacing w:line="276" w:lineRule="auto"/>
                    <w:jc w:val="center"/>
                    <w:rPr>
                      <w:rFonts w:cstheme="minorHAnsi"/>
                      <w:sz w:val="22"/>
                      <w:szCs w:val="22"/>
                      <w:lang w:val="es-ES" w:eastAsia="es-ES_tradnl"/>
                    </w:rPr>
                  </w:pPr>
                  <m:oMathPara>
                    <m:oMath>
                      <m:r>
                        <w:rPr>
                          <w:rFonts w:ascii="Cambria Math" w:hAnsi="Cambria Math" w:cstheme="minorHAnsi"/>
                          <w:sz w:val="22"/>
                          <w:szCs w:val="22"/>
                          <w:lang w:val="es-ES" w:eastAsia="es-ES_tradnl"/>
                        </w:rPr>
                        <m:t>ϕ</m:t>
                      </m:r>
                    </m:oMath>
                  </m:oMathPara>
                </w:p>
              </w:tc>
              <w:tc>
                <w:tcPr>
                  <w:tcW w:w="1134" w:type="dxa"/>
                  <w:tcBorders>
                    <w:top w:val="single" w:sz="4" w:space="0" w:color="auto"/>
                    <w:left w:val="single" w:sz="4" w:space="0" w:color="auto"/>
                    <w:bottom w:val="single" w:sz="4" w:space="0" w:color="auto"/>
                    <w:right w:val="single" w:sz="4" w:space="0" w:color="auto"/>
                  </w:tcBorders>
                  <w:vAlign w:val="center"/>
                </w:tcPr>
                <w:p w14:paraId="7C4728BF" w14:textId="77777777" w:rsidR="00341879" w:rsidRPr="00832EF8" w:rsidRDefault="00341879" w:rsidP="00AF57AD">
                  <w:pPr>
                    <w:spacing w:line="276" w:lineRule="auto"/>
                    <w:jc w:val="center"/>
                    <w:rPr>
                      <w:rFonts w:cstheme="minorHAnsi"/>
                      <w:i/>
                      <w:iCs/>
                      <w:sz w:val="22"/>
                      <w:szCs w:val="22"/>
                      <w:lang w:val="es-ES" w:eastAsia="es-ES_tradnl"/>
                    </w:rPr>
                  </w:pPr>
                  <m:oMathPara>
                    <m:oMath>
                      <m:r>
                        <w:rPr>
                          <w:rFonts w:ascii="Cambria Math" w:hAnsi="Cambria Math" w:cstheme="minorHAnsi"/>
                          <w:sz w:val="22"/>
                          <w:szCs w:val="22"/>
                          <w:lang w:val="es-ES" w:eastAsia="es-ES_tradnl"/>
                        </w:rPr>
                        <m:t>ψ</m:t>
                      </m:r>
                    </m:oMath>
                  </m:oMathPara>
                </w:p>
              </w:tc>
              <w:tc>
                <w:tcPr>
                  <w:tcW w:w="1418" w:type="dxa"/>
                  <w:tcBorders>
                    <w:top w:val="single" w:sz="4" w:space="0" w:color="auto"/>
                    <w:left w:val="single" w:sz="4" w:space="0" w:color="auto"/>
                    <w:bottom w:val="single" w:sz="4" w:space="0" w:color="auto"/>
                    <w:right w:val="single" w:sz="4" w:space="0" w:color="auto"/>
                  </w:tcBorders>
                  <w:vAlign w:val="center"/>
                </w:tcPr>
                <w:p w14:paraId="50F329B0" w14:textId="77777777" w:rsidR="00341879" w:rsidRPr="00832EF8" w:rsidRDefault="00341879" w:rsidP="00AF57AD">
                  <w:pPr>
                    <w:spacing w:line="276" w:lineRule="auto"/>
                    <w:jc w:val="both"/>
                    <w:rPr>
                      <w:rFonts w:cstheme="minorHAnsi"/>
                      <w:sz w:val="22"/>
                      <w:szCs w:val="22"/>
                      <w:lang w:val="es-ES" w:eastAsia="es-ES_tradnl"/>
                    </w:rPr>
                  </w:pPr>
                  <m:oMathPara>
                    <m:oMath>
                      <m:r>
                        <w:rPr>
                          <w:rFonts w:ascii="Cambria Math" w:hAnsi="Cambria Math" w:cstheme="minorHAnsi"/>
                          <w:sz w:val="22"/>
                          <w:szCs w:val="22"/>
                          <w:lang w:val="es-ES" w:eastAsia="es-ES_tradnl"/>
                        </w:rPr>
                        <m:t>(ϕ  ≡  ψ)</m:t>
                      </m:r>
                    </m:oMath>
                  </m:oMathPara>
                </w:p>
              </w:tc>
            </w:tr>
            <w:tr w:rsidR="00341879" w:rsidRPr="00832EF8" w14:paraId="10FF886C" w14:textId="77777777" w:rsidTr="00AF57AD">
              <w:trPr>
                <w:trHeight w:val="61"/>
                <w:jc w:val="center"/>
              </w:trPr>
              <w:tc>
                <w:tcPr>
                  <w:tcW w:w="1173" w:type="dxa"/>
                  <w:tcBorders>
                    <w:top w:val="single" w:sz="4" w:space="0" w:color="auto"/>
                    <w:left w:val="single" w:sz="4" w:space="0" w:color="auto"/>
                    <w:bottom w:val="single" w:sz="4" w:space="0" w:color="auto"/>
                    <w:right w:val="single" w:sz="4" w:space="0" w:color="auto"/>
                  </w:tcBorders>
                  <w:vAlign w:val="center"/>
                </w:tcPr>
                <w:p w14:paraId="7558923D" w14:textId="77777777" w:rsidR="00341879" w:rsidRPr="00832EF8" w:rsidRDefault="00341879" w:rsidP="00AF57AD">
                  <w:pPr>
                    <w:spacing w:line="276" w:lineRule="auto"/>
                    <w:jc w:val="center"/>
                    <w:rPr>
                      <w:rFonts w:cstheme="minorHAnsi"/>
                      <w:sz w:val="22"/>
                      <w:szCs w:val="22"/>
                      <w:lang w:eastAsia="es-ES_tradnl"/>
                    </w:rPr>
                  </w:pPr>
                  <w:r w:rsidRPr="00832EF8">
                    <w:rPr>
                      <w:rFonts w:cstheme="minorHAnsi"/>
                      <w:sz w:val="22"/>
                      <w:szCs w:val="22"/>
                      <w:lang w:eastAsia="es-ES_tradnl"/>
                    </w:rPr>
                    <w:t>V</w:t>
                  </w:r>
                </w:p>
              </w:tc>
              <w:tc>
                <w:tcPr>
                  <w:tcW w:w="1134" w:type="dxa"/>
                  <w:tcBorders>
                    <w:top w:val="single" w:sz="4" w:space="0" w:color="auto"/>
                    <w:left w:val="single" w:sz="4" w:space="0" w:color="auto"/>
                    <w:bottom w:val="single" w:sz="4" w:space="0" w:color="auto"/>
                    <w:right w:val="single" w:sz="4" w:space="0" w:color="auto"/>
                  </w:tcBorders>
                  <w:vAlign w:val="center"/>
                </w:tcPr>
                <w:p w14:paraId="61EF291E" w14:textId="77777777" w:rsidR="00341879" w:rsidRPr="00832EF8" w:rsidRDefault="00341879" w:rsidP="00AF57AD">
                  <w:pPr>
                    <w:spacing w:line="276" w:lineRule="auto"/>
                    <w:jc w:val="center"/>
                    <w:rPr>
                      <w:rFonts w:cstheme="minorHAnsi"/>
                      <w:sz w:val="22"/>
                      <w:szCs w:val="22"/>
                      <w:lang w:eastAsia="es-ES_tradnl"/>
                    </w:rPr>
                  </w:pPr>
                  <w:r w:rsidRPr="00832EF8">
                    <w:rPr>
                      <w:rFonts w:cstheme="minorHAnsi"/>
                      <w:sz w:val="22"/>
                      <w:szCs w:val="22"/>
                      <w:lang w:eastAsia="es-ES_tradnl"/>
                    </w:rPr>
                    <w:t>V</w:t>
                  </w:r>
                </w:p>
              </w:tc>
              <w:tc>
                <w:tcPr>
                  <w:tcW w:w="1418" w:type="dxa"/>
                  <w:tcBorders>
                    <w:top w:val="single" w:sz="4" w:space="0" w:color="auto"/>
                    <w:left w:val="single" w:sz="4" w:space="0" w:color="auto"/>
                    <w:bottom w:val="single" w:sz="4" w:space="0" w:color="auto"/>
                    <w:right w:val="single" w:sz="4" w:space="0" w:color="auto"/>
                  </w:tcBorders>
                  <w:vAlign w:val="center"/>
                </w:tcPr>
                <w:p w14:paraId="2F094096" w14:textId="77777777" w:rsidR="00341879" w:rsidRPr="00832EF8" w:rsidRDefault="00341879" w:rsidP="00AF57AD">
                  <w:pPr>
                    <w:spacing w:line="276" w:lineRule="auto"/>
                    <w:jc w:val="center"/>
                    <w:rPr>
                      <w:rFonts w:cstheme="minorHAnsi"/>
                      <w:sz w:val="22"/>
                      <w:szCs w:val="22"/>
                      <w:lang w:eastAsia="es-ES_tradnl"/>
                    </w:rPr>
                  </w:pPr>
                  <w:r w:rsidRPr="00832EF8">
                    <w:rPr>
                      <w:rFonts w:cstheme="minorHAnsi"/>
                      <w:sz w:val="22"/>
                      <w:szCs w:val="22"/>
                      <w:lang w:eastAsia="es-ES_tradnl"/>
                    </w:rPr>
                    <w:t>V</w:t>
                  </w:r>
                </w:p>
              </w:tc>
            </w:tr>
            <w:tr w:rsidR="00341879" w:rsidRPr="00832EF8" w14:paraId="64E4D76C" w14:textId="77777777" w:rsidTr="00AF57AD">
              <w:trPr>
                <w:trHeight w:val="61"/>
                <w:jc w:val="center"/>
              </w:trPr>
              <w:tc>
                <w:tcPr>
                  <w:tcW w:w="1173" w:type="dxa"/>
                  <w:tcBorders>
                    <w:top w:val="single" w:sz="4" w:space="0" w:color="auto"/>
                    <w:left w:val="single" w:sz="4" w:space="0" w:color="auto"/>
                    <w:bottom w:val="single" w:sz="4" w:space="0" w:color="auto"/>
                    <w:right w:val="single" w:sz="4" w:space="0" w:color="auto"/>
                  </w:tcBorders>
                  <w:vAlign w:val="center"/>
                </w:tcPr>
                <w:p w14:paraId="3621471D" w14:textId="77777777" w:rsidR="00341879" w:rsidRPr="00832EF8" w:rsidRDefault="00341879" w:rsidP="00AF57AD">
                  <w:pPr>
                    <w:spacing w:line="276" w:lineRule="auto"/>
                    <w:jc w:val="center"/>
                    <w:rPr>
                      <w:rFonts w:cstheme="minorHAnsi"/>
                      <w:sz w:val="22"/>
                      <w:szCs w:val="22"/>
                      <w:lang w:eastAsia="es-ES_tradnl"/>
                    </w:rPr>
                  </w:pPr>
                  <w:r w:rsidRPr="00832EF8">
                    <w:rPr>
                      <w:rFonts w:cstheme="minorHAnsi"/>
                      <w:sz w:val="22"/>
                      <w:szCs w:val="22"/>
                      <w:lang w:eastAsia="es-ES_tradnl"/>
                    </w:rPr>
                    <w:t>V</w:t>
                  </w:r>
                </w:p>
              </w:tc>
              <w:tc>
                <w:tcPr>
                  <w:tcW w:w="1134" w:type="dxa"/>
                  <w:tcBorders>
                    <w:top w:val="single" w:sz="4" w:space="0" w:color="auto"/>
                    <w:left w:val="single" w:sz="4" w:space="0" w:color="auto"/>
                    <w:bottom w:val="single" w:sz="4" w:space="0" w:color="auto"/>
                    <w:right w:val="single" w:sz="4" w:space="0" w:color="auto"/>
                  </w:tcBorders>
                  <w:vAlign w:val="center"/>
                </w:tcPr>
                <w:p w14:paraId="35B1FFFF" w14:textId="77777777" w:rsidR="00341879" w:rsidRPr="00832EF8" w:rsidRDefault="00341879" w:rsidP="00AF57AD">
                  <w:pPr>
                    <w:spacing w:line="276" w:lineRule="auto"/>
                    <w:jc w:val="center"/>
                    <w:rPr>
                      <w:rFonts w:cstheme="minorHAnsi"/>
                      <w:sz w:val="22"/>
                      <w:szCs w:val="22"/>
                      <w:lang w:eastAsia="es-ES_tradnl"/>
                    </w:rPr>
                  </w:pPr>
                  <w:r w:rsidRPr="00832EF8">
                    <w:rPr>
                      <w:rFonts w:cstheme="minorHAnsi"/>
                      <w:sz w:val="22"/>
                      <w:szCs w:val="22"/>
                      <w:lang w:eastAsia="es-ES_tradnl"/>
                    </w:rPr>
                    <w:t>F</w:t>
                  </w:r>
                </w:p>
              </w:tc>
              <w:tc>
                <w:tcPr>
                  <w:tcW w:w="1418" w:type="dxa"/>
                  <w:tcBorders>
                    <w:top w:val="single" w:sz="4" w:space="0" w:color="auto"/>
                    <w:left w:val="single" w:sz="4" w:space="0" w:color="auto"/>
                    <w:bottom w:val="single" w:sz="4" w:space="0" w:color="auto"/>
                    <w:right w:val="single" w:sz="4" w:space="0" w:color="auto"/>
                  </w:tcBorders>
                  <w:vAlign w:val="center"/>
                </w:tcPr>
                <w:p w14:paraId="08B6B906" w14:textId="77777777" w:rsidR="00341879" w:rsidRPr="00832EF8" w:rsidRDefault="00341879" w:rsidP="00AF57AD">
                  <w:pPr>
                    <w:spacing w:line="276" w:lineRule="auto"/>
                    <w:jc w:val="center"/>
                    <w:rPr>
                      <w:rFonts w:cstheme="minorHAnsi"/>
                      <w:sz w:val="22"/>
                      <w:szCs w:val="22"/>
                      <w:lang w:eastAsia="es-ES_tradnl"/>
                    </w:rPr>
                  </w:pPr>
                  <w:r w:rsidRPr="00832EF8">
                    <w:rPr>
                      <w:rFonts w:cstheme="minorHAnsi"/>
                      <w:sz w:val="22"/>
                      <w:szCs w:val="22"/>
                      <w:lang w:eastAsia="es-ES_tradnl"/>
                    </w:rPr>
                    <w:t>F</w:t>
                  </w:r>
                </w:p>
              </w:tc>
            </w:tr>
            <w:tr w:rsidR="00341879" w:rsidRPr="00832EF8" w14:paraId="7EC90C06" w14:textId="77777777" w:rsidTr="00AF57AD">
              <w:trPr>
                <w:trHeight w:val="61"/>
                <w:jc w:val="center"/>
              </w:trPr>
              <w:tc>
                <w:tcPr>
                  <w:tcW w:w="1173" w:type="dxa"/>
                  <w:tcBorders>
                    <w:top w:val="single" w:sz="4" w:space="0" w:color="auto"/>
                    <w:left w:val="single" w:sz="4" w:space="0" w:color="auto"/>
                    <w:bottom w:val="single" w:sz="4" w:space="0" w:color="auto"/>
                    <w:right w:val="single" w:sz="4" w:space="0" w:color="auto"/>
                  </w:tcBorders>
                  <w:vAlign w:val="center"/>
                </w:tcPr>
                <w:p w14:paraId="3A292593" w14:textId="77777777" w:rsidR="00341879" w:rsidRPr="00832EF8" w:rsidRDefault="00341879" w:rsidP="00AF57AD">
                  <w:pPr>
                    <w:spacing w:line="276" w:lineRule="auto"/>
                    <w:jc w:val="center"/>
                    <w:rPr>
                      <w:rFonts w:cstheme="minorHAnsi"/>
                      <w:sz w:val="22"/>
                      <w:szCs w:val="22"/>
                      <w:lang w:eastAsia="es-ES_tradnl"/>
                    </w:rPr>
                  </w:pPr>
                  <w:r w:rsidRPr="00832EF8">
                    <w:rPr>
                      <w:rFonts w:cstheme="minorHAnsi"/>
                      <w:sz w:val="22"/>
                      <w:szCs w:val="22"/>
                      <w:lang w:eastAsia="es-ES_tradnl"/>
                    </w:rPr>
                    <w:t>F</w:t>
                  </w:r>
                </w:p>
              </w:tc>
              <w:tc>
                <w:tcPr>
                  <w:tcW w:w="1134" w:type="dxa"/>
                  <w:tcBorders>
                    <w:top w:val="single" w:sz="4" w:space="0" w:color="auto"/>
                    <w:left w:val="single" w:sz="4" w:space="0" w:color="auto"/>
                    <w:bottom w:val="single" w:sz="4" w:space="0" w:color="auto"/>
                    <w:right w:val="single" w:sz="4" w:space="0" w:color="auto"/>
                  </w:tcBorders>
                  <w:vAlign w:val="center"/>
                </w:tcPr>
                <w:p w14:paraId="57933BFD" w14:textId="77777777" w:rsidR="00341879" w:rsidRPr="00832EF8" w:rsidRDefault="00341879" w:rsidP="00AF57AD">
                  <w:pPr>
                    <w:spacing w:line="276" w:lineRule="auto"/>
                    <w:jc w:val="center"/>
                    <w:rPr>
                      <w:rFonts w:cstheme="minorHAnsi"/>
                      <w:sz w:val="22"/>
                      <w:szCs w:val="22"/>
                      <w:lang w:eastAsia="es-ES_tradnl"/>
                    </w:rPr>
                  </w:pPr>
                  <w:r w:rsidRPr="00832EF8">
                    <w:rPr>
                      <w:rFonts w:cstheme="minorHAnsi"/>
                      <w:sz w:val="22"/>
                      <w:szCs w:val="22"/>
                      <w:lang w:eastAsia="es-ES_tradnl"/>
                    </w:rPr>
                    <w:t>V</w:t>
                  </w:r>
                </w:p>
              </w:tc>
              <w:tc>
                <w:tcPr>
                  <w:tcW w:w="1418" w:type="dxa"/>
                  <w:tcBorders>
                    <w:top w:val="single" w:sz="4" w:space="0" w:color="auto"/>
                    <w:left w:val="single" w:sz="4" w:space="0" w:color="auto"/>
                    <w:bottom w:val="single" w:sz="4" w:space="0" w:color="auto"/>
                    <w:right w:val="single" w:sz="4" w:space="0" w:color="auto"/>
                  </w:tcBorders>
                  <w:vAlign w:val="center"/>
                </w:tcPr>
                <w:p w14:paraId="46712C9B" w14:textId="77777777" w:rsidR="00341879" w:rsidRPr="00832EF8" w:rsidRDefault="00341879" w:rsidP="00AF57AD">
                  <w:pPr>
                    <w:spacing w:line="276" w:lineRule="auto"/>
                    <w:jc w:val="center"/>
                    <w:rPr>
                      <w:rFonts w:cstheme="minorHAnsi"/>
                      <w:sz w:val="22"/>
                      <w:szCs w:val="22"/>
                      <w:lang w:eastAsia="es-ES_tradnl"/>
                    </w:rPr>
                  </w:pPr>
                  <w:r w:rsidRPr="00832EF8">
                    <w:rPr>
                      <w:rFonts w:cstheme="minorHAnsi"/>
                      <w:sz w:val="22"/>
                      <w:szCs w:val="22"/>
                      <w:lang w:eastAsia="es-ES_tradnl"/>
                    </w:rPr>
                    <w:t>F</w:t>
                  </w:r>
                </w:p>
              </w:tc>
            </w:tr>
            <w:tr w:rsidR="00341879" w:rsidRPr="00832EF8" w14:paraId="31720365" w14:textId="77777777" w:rsidTr="00AF57AD">
              <w:trPr>
                <w:trHeight w:val="61"/>
                <w:jc w:val="center"/>
              </w:trPr>
              <w:tc>
                <w:tcPr>
                  <w:tcW w:w="1173" w:type="dxa"/>
                  <w:tcBorders>
                    <w:top w:val="single" w:sz="4" w:space="0" w:color="auto"/>
                    <w:left w:val="single" w:sz="4" w:space="0" w:color="auto"/>
                    <w:bottom w:val="single" w:sz="4" w:space="0" w:color="auto"/>
                    <w:right w:val="single" w:sz="4" w:space="0" w:color="auto"/>
                  </w:tcBorders>
                  <w:vAlign w:val="center"/>
                </w:tcPr>
                <w:p w14:paraId="01DF3A98" w14:textId="77777777" w:rsidR="00341879" w:rsidRPr="00832EF8" w:rsidRDefault="00341879" w:rsidP="00AF57AD">
                  <w:pPr>
                    <w:spacing w:line="276" w:lineRule="auto"/>
                    <w:jc w:val="center"/>
                    <w:rPr>
                      <w:rFonts w:cstheme="minorHAnsi"/>
                      <w:sz w:val="22"/>
                      <w:szCs w:val="22"/>
                      <w:lang w:eastAsia="es-ES_tradnl"/>
                    </w:rPr>
                  </w:pPr>
                  <w:r w:rsidRPr="00832EF8">
                    <w:rPr>
                      <w:rFonts w:cstheme="minorHAnsi"/>
                      <w:sz w:val="22"/>
                      <w:szCs w:val="22"/>
                      <w:lang w:eastAsia="es-ES_tradnl"/>
                    </w:rPr>
                    <w:t>F</w:t>
                  </w:r>
                </w:p>
              </w:tc>
              <w:tc>
                <w:tcPr>
                  <w:tcW w:w="1134" w:type="dxa"/>
                  <w:tcBorders>
                    <w:top w:val="single" w:sz="4" w:space="0" w:color="auto"/>
                    <w:left w:val="single" w:sz="4" w:space="0" w:color="auto"/>
                    <w:bottom w:val="single" w:sz="4" w:space="0" w:color="auto"/>
                    <w:right w:val="single" w:sz="4" w:space="0" w:color="auto"/>
                  </w:tcBorders>
                  <w:vAlign w:val="center"/>
                </w:tcPr>
                <w:p w14:paraId="6BD788CC" w14:textId="77777777" w:rsidR="00341879" w:rsidRPr="00832EF8" w:rsidRDefault="00341879" w:rsidP="00AF57AD">
                  <w:pPr>
                    <w:spacing w:line="276" w:lineRule="auto"/>
                    <w:jc w:val="center"/>
                    <w:rPr>
                      <w:rFonts w:cstheme="minorHAnsi"/>
                      <w:sz w:val="22"/>
                      <w:szCs w:val="22"/>
                      <w:lang w:eastAsia="es-ES_tradnl"/>
                    </w:rPr>
                  </w:pPr>
                  <w:r w:rsidRPr="00832EF8">
                    <w:rPr>
                      <w:rFonts w:cstheme="minorHAnsi"/>
                      <w:sz w:val="22"/>
                      <w:szCs w:val="22"/>
                      <w:lang w:eastAsia="es-ES_tradnl"/>
                    </w:rPr>
                    <w:t>F</w:t>
                  </w:r>
                </w:p>
              </w:tc>
              <w:tc>
                <w:tcPr>
                  <w:tcW w:w="1418" w:type="dxa"/>
                  <w:tcBorders>
                    <w:top w:val="single" w:sz="4" w:space="0" w:color="auto"/>
                    <w:left w:val="single" w:sz="4" w:space="0" w:color="auto"/>
                    <w:bottom w:val="single" w:sz="4" w:space="0" w:color="auto"/>
                    <w:right w:val="single" w:sz="4" w:space="0" w:color="auto"/>
                  </w:tcBorders>
                  <w:vAlign w:val="center"/>
                </w:tcPr>
                <w:p w14:paraId="46A7E110" w14:textId="77777777" w:rsidR="00341879" w:rsidRPr="00832EF8" w:rsidRDefault="00341879" w:rsidP="00AF57AD">
                  <w:pPr>
                    <w:spacing w:line="276" w:lineRule="auto"/>
                    <w:jc w:val="center"/>
                    <w:rPr>
                      <w:rFonts w:cstheme="minorHAnsi"/>
                      <w:sz w:val="22"/>
                      <w:szCs w:val="22"/>
                      <w:lang w:eastAsia="es-ES_tradnl"/>
                    </w:rPr>
                  </w:pPr>
                  <w:r w:rsidRPr="00832EF8">
                    <w:rPr>
                      <w:rFonts w:cstheme="minorHAnsi"/>
                      <w:sz w:val="22"/>
                      <w:szCs w:val="22"/>
                      <w:lang w:eastAsia="es-ES_tradnl"/>
                    </w:rPr>
                    <w:t>V</w:t>
                  </w:r>
                </w:p>
              </w:tc>
            </w:tr>
          </w:tbl>
          <w:p w14:paraId="7DF918B2" w14:textId="77777777" w:rsidR="00341879" w:rsidRPr="00832EF8" w:rsidRDefault="00341879" w:rsidP="00AF57AD">
            <w:pPr>
              <w:spacing w:line="276" w:lineRule="auto"/>
              <w:contextualSpacing/>
              <w:jc w:val="both"/>
              <w:rPr>
                <w:rFonts w:eastAsiaTheme="minorEastAsia" w:cstheme="minorHAnsi"/>
                <w:sz w:val="22"/>
                <w:szCs w:val="22"/>
                <w:lang w:val="es-ES"/>
              </w:rPr>
            </w:pPr>
          </w:p>
        </w:tc>
      </w:tr>
    </w:tbl>
    <w:p w14:paraId="1542D530" w14:textId="77777777" w:rsidR="00341879" w:rsidRPr="00832EF8" w:rsidRDefault="00341879" w:rsidP="00341879">
      <w:pPr>
        <w:spacing w:after="0" w:line="276" w:lineRule="auto"/>
        <w:jc w:val="both"/>
        <w:rPr>
          <w:rFonts w:eastAsia="Times New Roman" w:cstheme="minorHAnsi"/>
          <w:kern w:val="0"/>
          <w:vertAlign w:val="superscript"/>
          <w:lang w:val="en-US" w:eastAsia="es-ES_tradnl"/>
          <w14:ligatures w14:val="none"/>
        </w:rPr>
      </w:pPr>
      <w:r w:rsidRPr="00832EF8">
        <w:rPr>
          <w:rFonts w:eastAsia="Times New Roman" w:cstheme="minorHAnsi"/>
          <w:kern w:val="0"/>
          <w:lang w:val="en-US" w:eastAsia="es-ES_tradnl"/>
          <w14:ligatures w14:val="none"/>
        </w:rPr>
        <w:t xml:space="preserve"> </w:t>
      </w:r>
      <w:r w:rsidRPr="00832EF8">
        <w:rPr>
          <w:rFonts w:eastAsia="Times New Roman" w:cstheme="minorHAnsi"/>
          <w:kern w:val="0"/>
          <w:vertAlign w:val="superscript"/>
          <w:lang w:val="en-US" w:eastAsia="es-ES_tradnl"/>
          <w14:ligatures w14:val="none"/>
        </w:rPr>
        <w:t xml:space="preserve"> </w:t>
      </w:r>
    </w:p>
    <w:p w14:paraId="3FF95B1E" w14:textId="77777777" w:rsidR="00341879" w:rsidRDefault="00341879" w:rsidP="00341879">
      <w:pPr>
        <w:rPr>
          <w:rFonts w:eastAsia="Times New Roman" w:cstheme="minorHAnsi"/>
          <w:b/>
          <w:bCs/>
          <w:kern w:val="0"/>
          <w:lang w:val="es-ES" w:eastAsia="es-ES_tradnl"/>
          <w14:ligatures w14:val="none"/>
        </w:rPr>
      </w:pPr>
      <w:r>
        <w:rPr>
          <w:rFonts w:eastAsia="Times New Roman" w:cstheme="minorHAnsi"/>
          <w:b/>
          <w:bCs/>
          <w:kern w:val="0"/>
          <w:lang w:val="es-ES" w:eastAsia="es-ES_tradnl"/>
          <w14:ligatures w14:val="none"/>
        </w:rPr>
        <w:br w:type="page"/>
      </w:r>
    </w:p>
    <w:p w14:paraId="5C296F14" w14:textId="77777777" w:rsidR="00341879" w:rsidRPr="00832EF8" w:rsidRDefault="00341879" w:rsidP="00341879">
      <w:pPr>
        <w:spacing w:after="0" w:line="276" w:lineRule="auto"/>
        <w:jc w:val="both"/>
        <w:rPr>
          <w:rFonts w:eastAsia="Times New Roman" w:cstheme="minorHAnsi"/>
          <w:b/>
          <w:bCs/>
          <w:kern w:val="0"/>
          <w:lang w:val="es-ES" w:eastAsia="es-ES_tradnl"/>
          <w14:ligatures w14:val="none"/>
        </w:rPr>
      </w:pPr>
      <w:r w:rsidRPr="00832EF8">
        <w:rPr>
          <w:rFonts w:eastAsia="Times New Roman" w:cstheme="minorHAnsi"/>
          <w:b/>
          <w:bCs/>
          <w:kern w:val="0"/>
          <w:lang w:val="es-ES" w:eastAsia="es-ES_tradnl"/>
          <w14:ligatures w14:val="none"/>
        </w:rPr>
        <w:t xml:space="preserve">2. Consistencia e inconsistencia semántica </w:t>
      </w:r>
    </w:p>
    <w:p w14:paraId="3C9742A9" w14:textId="77777777" w:rsidR="00341879" w:rsidRPr="00832EF8" w:rsidRDefault="00341879" w:rsidP="00341879">
      <w:pPr>
        <w:spacing w:after="0" w:line="276" w:lineRule="auto"/>
        <w:ind w:firstLine="708"/>
        <w:jc w:val="both"/>
        <w:rPr>
          <w:rFonts w:eastAsia="Times New Roman" w:cstheme="minorHAnsi"/>
          <w:kern w:val="0"/>
          <w:lang w:val="es-ES" w:eastAsia="es-ES_tradnl"/>
          <w14:ligatures w14:val="none"/>
        </w:rPr>
      </w:pPr>
      <w:r w:rsidRPr="00832EF8">
        <w:rPr>
          <w:rFonts w:eastAsia="Times New Roman" w:cstheme="minorHAnsi"/>
          <w:kern w:val="0"/>
          <w:lang w:val="es-ES" w:eastAsia="es-ES_tradnl"/>
          <w14:ligatures w14:val="none"/>
        </w:rPr>
        <w:t>En tanto método decisorio, las tablas de verdad permiten calcular la consistencia lógica de cualquier conjunto de fórmulas y la consecuencia lógica de cualquier argumento formalizado. Esto es así porque la interpretación semántica ofrecida en la unidad anterior permite definir estas propiedades en términos de valores o modelos</w:t>
      </w:r>
      <w:r w:rsidRPr="00832EF8">
        <w:rPr>
          <w:rFonts w:eastAsia="Times New Roman" w:cstheme="minorHAnsi"/>
          <w:b/>
          <w:bCs/>
          <w:kern w:val="0"/>
          <w:lang w:val="es-ES" w:eastAsia="es-ES_tradnl"/>
          <w14:ligatures w14:val="none"/>
        </w:rPr>
        <w:t xml:space="preserve">. </w:t>
      </w:r>
      <w:r w:rsidRPr="00832EF8">
        <w:rPr>
          <w:rFonts w:eastAsia="Times New Roman" w:cstheme="minorHAnsi"/>
          <w:kern w:val="0"/>
          <w:lang w:val="es-ES" w:eastAsia="es-ES_tradnl"/>
          <w14:ligatures w14:val="none"/>
        </w:rPr>
        <w:t>En esta sección, se definirá la consistencia e inconsistencia semántica. Cada definición se formulará desde tres enfoques equivalentes.</w:t>
      </w:r>
    </w:p>
    <w:tbl>
      <w:tblPr>
        <w:tblStyle w:val="Tablaconcuadrcula"/>
        <w:tblW w:w="9923" w:type="dxa"/>
        <w:jc w:val="center"/>
        <w:tblLook w:val="04A0" w:firstRow="1" w:lastRow="0" w:firstColumn="1" w:lastColumn="0" w:noHBand="0" w:noVBand="1"/>
      </w:tblPr>
      <w:tblGrid>
        <w:gridCol w:w="9923"/>
      </w:tblGrid>
      <w:tr w:rsidR="00341879" w:rsidRPr="00832EF8" w14:paraId="1C059E2A" w14:textId="77777777" w:rsidTr="00AF57AD">
        <w:trPr>
          <w:trHeight w:val="72"/>
          <w:jc w:val="center"/>
        </w:trPr>
        <w:tc>
          <w:tcPr>
            <w:tcW w:w="9923" w:type="dxa"/>
            <w:shd w:val="clear" w:color="auto" w:fill="F0BCCF"/>
            <w:vAlign w:val="center"/>
          </w:tcPr>
          <w:p w14:paraId="11E5128E" w14:textId="77777777" w:rsidR="00341879" w:rsidRPr="00832EF8" w:rsidRDefault="00341879" w:rsidP="00AF57AD">
            <w:pPr>
              <w:spacing w:line="276" w:lineRule="auto"/>
              <w:jc w:val="both"/>
              <w:rPr>
                <w:rFonts w:cstheme="minorHAnsi"/>
                <w:b/>
                <w:bCs/>
                <w:sz w:val="22"/>
                <w:szCs w:val="22"/>
                <w:lang w:val="es-ES" w:eastAsia="es-ES_tradnl"/>
              </w:rPr>
            </w:pPr>
            <w:r w:rsidRPr="00832EF8">
              <w:rPr>
                <w:rFonts w:cstheme="minorHAnsi"/>
                <w:b/>
                <w:bCs/>
                <w:i/>
                <w:iCs/>
                <w:sz w:val="22"/>
                <w:szCs w:val="22"/>
                <w:lang w:val="es-ES" w:eastAsia="es-ES_tradnl"/>
              </w:rPr>
              <w:t>Def. 2.</w:t>
            </w:r>
            <w:r w:rsidRPr="00832EF8">
              <w:rPr>
                <w:rFonts w:cstheme="minorHAnsi"/>
                <w:b/>
                <w:bCs/>
                <w:sz w:val="22"/>
                <w:szCs w:val="22"/>
                <w:lang w:val="es-ES" w:eastAsia="es-ES_tradnl"/>
              </w:rPr>
              <w:t xml:space="preserve"> Consistencia semántica</w:t>
            </w:r>
          </w:p>
        </w:tc>
      </w:tr>
      <w:tr w:rsidR="00341879" w:rsidRPr="00832EF8" w14:paraId="4E7B67CF" w14:textId="77777777" w:rsidTr="00AF57AD">
        <w:trPr>
          <w:trHeight w:val="269"/>
          <w:jc w:val="center"/>
        </w:trPr>
        <w:tc>
          <w:tcPr>
            <w:tcW w:w="9923" w:type="dxa"/>
            <w:shd w:val="clear" w:color="auto" w:fill="A02B93" w:themeFill="accent5"/>
            <w:vAlign w:val="center"/>
          </w:tcPr>
          <w:p w14:paraId="1E917D2A" w14:textId="77777777" w:rsidR="00341879" w:rsidRPr="00832EF8" w:rsidRDefault="00341879" w:rsidP="00AF57AD">
            <w:pPr>
              <w:spacing w:line="276" w:lineRule="auto"/>
              <w:jc w:val="both"/>
              <w:rPr>
                <w:rFonts w:cstheme="minorHAnsi"/>
                <w:b/>
                <w:bCs/>
                <w:sz w:val="22"/>
                <w:szCs w:val="22"/>
                <w:lang w:val="es-ES" w:eastAsia="es-ES_tradnl"/>
              </w:rPr>
            </w:pPr>
            <w:r w:rsidRPr="00832EF8">
              <w:rPr>
                <w:rFonts w:cstheme="minorHAnsi"/>
                <w:b/>
                <w:bCs/>
                <w:sz w:val="22"/>
                <w:szCs w:val="22"/>
                <w:lang w:val="es-ES" w:eastAsia="es-ES_tradnl"/>
              </w:rPr>
              <w:t>I. En conjunto</w:t>
            </w:r>
            <w:r>
              <w:rPr>
                <w:rFonts w:cstheme="minorHAnsi"/>
                <w:b/>
                <w:bCs/>
                <w:sz w:val="22"/>
                <w:szCs w:val="22"/>
                <w:lang w:val="es-ES" w:eastAsia="es-ES_tradnl"/>
              </w:rPr>
              <w:t>s</w:t>
            </w:r>
            <w:r w:rsidRPr="00832EF8">
              <w:rPr>
                <w:rFonts w:cstheme="minorHAnsi"/>
                <w:b/>
                <w:bCs/>
                <w:sz w:val="22"/>
                <w:szCs w:val="22"/>
                <w:lang w:val="es-ES" w:eastAsia="es-ES_tradnl"/>
              </w:rPr>
              <w:t xml:space="preserve"> de una fórmula (fórmula</w:t>
            </w:r>
            <w:r>
              <w:rPr>
                <w:rFonts w:cstheme="minorHAnsi"/>
                <w:b/>
                <w:bCs/>
                <w:sz w:val="22"/>
                <w:szCs w:val="22"/>
                <w:lang w:val="es-ES" w:eastAsia="es-ES_tradnl"/>
              </w:rPr>
              <w:t>s</w:t>
            </w:r>
            <w:r w:rsidRPr="00832EF8">
              <w:rPr>
                <w:rFonts w:cstheme="minorHAnsi"/>
                <w:b/>
                <w:bCs/>
                <w:sz w:val="22"/>
                <w:szCs w:val="22"/>
                <w:lang w:val="es-ES" w:eastAsia="es-ES_tradnl"/>
              </w:rPr>
              <w:t xml:space="preserve"> única</w:t>
            </w:r>
            <w:r>
              <w:rPr>
                <w:rFonts w:cstheme="minorHAnsi"/>
                <w:b/>
                <w:bCs/>
                <w:sz w:val="22"/>
                <w:szCs w:val="22"/>
                <w:lang w:val="es-ES" w:eastAsia="es-ES_tradnl"/>
              </w:rPr>
              <w:t>s</w:t>
            </w:r>
            <w:r w:rsidRPr="00832EF8">
              <w:rPr>
                <w:rFonts w:cstheme="minorHAnsi"/>
                <w:b/>
                <w:bCs/>
                <w:sz w:val="22"/>
                <w:szCs w:val="22"/>
                <w:lang w:val="es-ES" w:eastAsia="es-ES_tradnl"/>
              </w:rPr>
              <w:t>)</w:t>
            </w:r>
          </w:p>
        </w:tc>
      </w:tr>
      <w:tr w:rsidR="00341879" w:rsidRPr="00832EF8" w14:paraId="66B30D44" w14:textId="77777777" w:rsidTr="00AF57AD">
        <w:trPr>
          <w:trHeight w:val="1589"/>
          <w:jc w:val="center"/>
        </w:trPr>
        <w:tc>
          <w:tcPr>
            <w:tcW w:w="9923" w:type="dxa"/>
            <w:vAlign w:val="center"/>
          </w:tcPr>
          <w:p w14:paraId="6F4A48D6" w14:textId="77777777" w:rsidR="00341879" w:rsidRPr="00832EF8" w:rsidRDefault="00341879" w:rsidP="00AF57AD">
            <w:pPr>
              <w:spacing w:line="276" w:lineRule="auto"/>
              <w:jc w:val="center"/>
              <w:rPr>
                <w:rFonts w:cstheme="minorHAnsi"/>
                <w:b/>
                <w:bCs/>
                <w:sz w:val="22"/>
                <w:szCs w:val="22"/>
                <w:lang w:val="es-ES" w:eastAsia="es-ES_tradnl"/>
              </w:rPr>
            </w:pPr>
            <m:oMath>
              <m:r>
                <m:rPr>
                  <m:sty m:val="bi"/>
                </m:rPr>
                <w:rPr>
                  <w:rFonts w:ascii="Cambria Math" w:hAnsi="Cambria Math" w:cstheme="minorHAnsi"/>
                  <w:sz w:val="22"/>
                  <w:szCs w:val="22"/>
                  <w:lang w:val="es-ES" w:eastAsia="es-ES_tradnl"/>
                </w:rPr>
                <m:t>ϕ</m:t>
              </m:r>
            </m:oMath>
            <w:r w:rsidRPr="00832EF8">
              <w:rPr>
                <w:rFonts w:cstheme="minorHAnsi"/>
                <w:b/>
                <w:bCs/>
                <w:sz w:val="22"/>
                <w:szCs w:val="22"/>
                <w:lang w:val="es-ES" w:eastAsia="es-ES_tradnl"/>
              </w:rPr>
              <w:t xml:space="preserve"> es consistente semánticamente</w:t>
            </w:r>
            <w:r w:rsidRPr="00832EF8">
              <w:rPr>
                <w:rFonts w:cstheme="minorHAnsi"/>
                <w:b/>
                <w:bCs/>
                <w:i/>
                <w:iCs/>
                <w:sz w:val="22"/>
                <w:szCs w:val="22"/>
                <w:lang w:val="es-ES" w:eastAsia="es-ES_tradnl"/>
              </w:rPr>
              <w:t xml:space="preserve"> sii</w:t>
            </w:r>
          </w:p>
          <w:p w14:paraId="0FD93561" w14:textId="77777777" w:rsidR="00341879" w:rsidRPr="00832EF8" w:rsidRDefault="00341879" w:rsidP="00AF57AD">
            <w:pPr>
              <w:spacing w:line="276" w:lineRule="auto"/>
              <w:jc w:val="both"/>
              <w:rPr>
                <w:rFonts w:cstheme="minorHAnsi"/>
                <w:b/>
                <w:bCs/>
                <w:sz w:val="22"/>
                <w:szCs w:val="22"/>
                <w:lang w:val="es-ES" w:eastAsia="es-ES_tradnl"/>
              </w:rPr>
            </w:pPr>
            <w:r w:rsidRPr="00832EF8">
              <w:rPr>
                <w:rFonts w:cstheme="minorHAnsi"/>
                <w:b/>
                <w:bCs/>
                <w:sz w:val="22"/>
                <w:szCs w:val="22"/>
                <w:lang w:val="es-ES" w:eastAsia="es-ES_tradnl"/>
              </w:rPr>
              <w:t>En términos de valores</w:t>
            </w:r>
          </w:p>
          <w:p w14:paraId="1AE172A1" w14:textId="77777777" w:rsidR="00341879" w:rsidRPr="00832EF8" w:rsidRDefault="00341879" w:rsidP="00AF57AD">
            <w:pPr>
              <w:spacing w:line="276" w:lineRule="auto"/>
              <w:jc w:val="both"/>
              <w:rPr>
                <w:rFonts w:cstheme="minorHAnsi"/>
                <w:sz w:val="22"/>
                <w:szCs w:val="22"/>
                <w:lang w:val="es-ES_tradnl" w:eastAsia="es-ES_tradnl"/>
              </w:rPr>
            </w:pPr>
            <w:r w:rsidRPr="00832EF8">
              <w:rPr>
                <w:rFonts w:cstheme="minorHAnsi"/>
                <w:sz w:val="22"/>
                <w:szCs w:val="22"/>
                <w:lang w:val="es-ES" w:eastAsia="es-ES_tradnl"/>
              </w:rPr>
              <w:t xml:space="preserve">Al menos una </w:t>
            </w:r>
            <m:oMath>
              <m:r>
                <w:rPr>
                  <w:rFonts w:ascii="Cambria Math" w:hAnsi="Cambria Math" w:cstheme="minorHAnsi"/>
                  <w:sz w:val="22"/>
                  <w:szCs w:val="22"/>
                  <w:lang w:val="es-ES_tradnl" w:eastAsia="es-ES_tradnl"/>
                </w:rPr>
                <m:t>U</m:t>
              </m:r>
            </m:oMath>
            <w:r w:rsidRPr="00832EF8">
              <w:rPr>
                <w:rFonts w:cstheme="minorHAnsi"/>
                <w:i/>
                <w:iCs/>
                <w:sz w:val="22"/>
                <w:szCs w:val="22"/>
                <w:lang w:val="es-ES_tradnl" w:eastAsia="es-ES_tradnl"/>
              </w:rPr>
              <w:t xml:space="preserve"> </w:t>
            </w:r>
            <w:r w:rsidRPr="00832EF8">
              <w:rPr>
                <w:rFonts w:cstheme="minorHAnsi"/>
                <w:sz w:val="22"/>
                <w:szCs w:val="22"/>
                <w:lang w:val="es-ES_tradnl" w:eastAsia="es-ES_tradnl"/>
              </w:rPr>
              <w:t xml:space="preserve">da el valor </w:t>
            </w:r>
            <m:oMath>
              <m:r>
                <w:rPr>
                  <w:rFonts w:ascii="Cambria Math" w:eastAsiaTheme="minorEastAsia" w:hAnsi="Cambria Math" w:cstheme="minorHAnsi"/>
                  <w:sz w:val="22"/>
                  <w:szCs w:val="22"/>
                  <w:lang w:val="es-ES" w:eastAsia="es-ES_tradnl"/>
                </w:rPr>
                <m:t>V</m:t>
              </m:r>
            </m:oMath>
            <w:r w:rsidRPr="00832EF8">
              <w:rPr>
                <w:rFonts w:cstheme="minorHAnsi"/>
                <w:sz w:val="22"/>
                <w:szCs w:val="22"/>
                <w:lang w:val="es-ES_tradnl" w:eastAsia="es-ES_tradnl"/>
              </w:rPr>
              <w:t xml:space="preserve"> a </w:t>
            </w:r>
            <m:oMath>
              <m:r>
                <w:rPr>
                  <w:rFonts w:ascii="Cambria Math" w:hAnsi="Cambria Math" w:cstheme="minorHAnsi"/>
                  <w:sz w:val="22"/>
                  <w:szCs w:val="22"/>
                  <w:lang w:val="es-ES" w:eastAsia="es-ES_tradnl"/>
                </w:rPr>
                <m:t>ϕ</m:t>
              </m:r>
            </m:oMath>
          </w:p>
          <w:p w14:paraId="55F73A4B" w14:textId="77777777" w:rsidR="00341879" w:rsidRPr="00832EF8" w:rsidRDefault="00341879" w:rsidP="00AF57AD">
            <w:pPr>
              <w:spacing w:line="276" w:lineRule="auto"/>
              <w:jc w:val="both"/>
              <w:rPr>
                <w:rFonts w:cstheme="minorHAnsi"/>
                <w:b/>
                <w:bCs/>
                <w:sz w:val="22"/>
                <w:szCs w:val="22"/>
                <w:lang w:val="es-ES" w:eastAsia="es-ES_tradnl"/>
              </w:rPr>
            </w:pPr>
            <w:r w:rsidRPr="00832EF8">
              <w:rPr>
                <w:rFonts w:cstheme="minorHAnsi"/>
                <w:b/>
                <w:bCs/>
                <w:sz w:val="22"/>
                <w:szCs w:val="22"/>
                <w:lang w:val="es-ES" w:eastAsia="es-ES_tradnl"/>
              </w:rPr>
              <w:t>En términos de modelos</w:t>
            </w:r>
          </w:p>
          <w:p w14:paraId="088424BE" w14:textId="77777777" w:rsidR="00341879" w:rsidRPr="00832EF8" w:rsidRDefault="00341879" w:rsidP="00AF57AD">
            <w:pPr>
              <w:spacing w:line="276" w:lineRule="auto"/>
              <w:jc w:val="both"/>
              <w:rPr>
                <w:rFonts w:cstheme="minorHAnsi"/>
                <w:sz w:val="22"/>
                <w:szCs w:val="22"/>
                <w:lang w:val="es-ES" w:eastAsia="es-ES_tradnl"/>
              </w:rPr>
            </w:pPr>
            <w:r w:rsidRPr="00832EF8">
              <w:rPr>
                <w:rFonts w:cstheme="minorHAnsi"/>
                <w:sz w:val="22"/>
                <w:szCs w:val="22"/>
                <w:lang w:val="es-ES" w:eastAsia="es-ES_tradnl"/>
              </w:rPr>
              <w:t xml:space="preserve">Al menos una </w:t>
            </w:r>
            <m:oMath>
              <m:r>
                <w:rPr>
                  <w:rFonts w:ascii="Cambria Math" w:hAnsi="Cambria Math" w:cstheme="minorHAnsi"/>
                  <w:sz w:val="22"/>
                  <w:szCs w:val="22"/>
                  <w:lang w:val="es-ES_tradnl" w:eastAsia="es-ES_tradnl"/>
                </w:rPr>
                <m:t>U</m:t>
              </m:r>
            </m:oMath>
            <w:r w:rsidRPr="00832EF8">
              <w:rPr>
                <w:rFonts w:cstheme="minorHAnsi"/>
                <w:i/>
                <w:iCs/>
                <w:sz w:val="22"/>
                <w:szCs w:val="22"/>
                <w:lang w:val="es-ES_tradnl" w:eastAsia="es-ES_tradnl"/>
              </w:rPr>
              <w:t xml:space="preserve"> </w:t>
            </w:r>
            <w:r w:rsidRPr="00832EF8">
              <w:rPr>
                <w:rFonts w:cstheme="minorHAnsi"/>
                <w:sz w:val="22"/>
                <w:szCs w:val="22"/>
                <w:lang w:val="es-ES_tradnl" w:eastAsia="es-ES_tradnl"/>
              </w:rPr>
              <w:t xml:space="preserve">es modelo de </w:t>
            </w:r>
            <m:oMath>
              <m:r>
                <w:rPr>
                  <w:rFonts w:ascii="Cambria Math" w:hAnsi="Cambria Math" w:cstheme="minorHAnsi"/>
                  <w:sz w:val="22"/>
                  <w:szCs w:val="22"/>
                  <w:lang w:val="es-ES" w:eastAsia="es-ES_tradnl"/>
                </w:rPr>
                <m:t>ϕ</m:t>
              </m:r>
            </m:oMath>
            <w:r w:rsidRPr="00832EF8">
              <w:rPr>
                <w:rFonts w:cstheme="minorHAnsi"/>
                <w:sz w:val="22"/>
                <w:szCs w:val="22"/>
                <w:lang w:val="es-ES" w:eastAsia="es-ES_tradnl"/>
              </w:rPr>
              <w:t>.</w:t>
            </w:r>
          </w:p>
          <w:p w14:paraId="50824A2A" w14:textId="77777777" w:rsidR="00341879" w:rsidRPr="00832EF8" w:rsidRDefault="00341879" w:rsidP="00AF57AD">
            <w:pPr>
              <w:spacing w:line="276" w:lineRule="auto"/>
              <w:jc w:val="both"/>
              <w:rPr>
                <w:rFonts w:cstheme="minorHAnsi"/>
                <w:b/>
                <w:bCs/>
                <w:sz w:val="22"/>
                <w:szCs w:val="22"/>
                <w:lang w:val="es-ES" w:eastAsia="es-ES_tradnl"/>
              </w:rPr>
            </w:pPr>
            <w:r w:rsidRPr="00832EF8">
              <w:rPr>
                <w:rFonts w:cstheme="minorHAnsi"/>
                <w:b/>
                <w:bCs/>
                <w:sz w:val="22"/>
                <w:szCs w:val="22"/>
                <w:lang w:val="es-ES" w:eastAsia="es-ES_tradnl"/>
              </w:rPr>
              <w:t>En tablas de verdad</w:t>
            </w:r>
          </w:p>
          <w:p w14:paraId="31640F7D" w14:textId="77777777" w:rsidR="00341879" w:rsidRPr="00832EF8" w:rsidRDefault="00341879" w:rsidP="00AF57AD">
            <w:pPr>
              <w:spacing w:line="276" w:lineRule="auto"/>
              <w:jc w:val="both"/>
              <w:rPr>
                <w:rFonts w:cstheme="minorHAnsi"/>
                <w:sz w:val="22"/>
                <w:szCs w:val="22"/>
                <w:lang w:val="es-ES" w:eastAsia="es-ES_tradnl"/>
              </w:rPr>
            </w:pPr>
            <m:oMath>
              <m:r>
                <w:rPr>
                  <w:rFonts w:ascii="Cambria Math" w:hAnsi="Cambria Math" w:cstheme="minorHAnsi"/>
                  <w:sz w:val="22"/>
                  <w:szCs w:val="22"/>
                  <w:lang w:val="es-ES" w:eastAsia="es-ES_tradnl"/>
                </w:rPr>
                <m:t>ϕ</m:t>
              </m:r>
            </m:oMath>
            <w:r w:rsidRPr="00832EF8">
              <w:rPr>
                <w:rFonts w:cstheme="minorHAnsi"/>
                <w:sz w:val="22"/>
                <w:szCs w:val="22"/>
                <w:lang w:val="es-ES" w:eastAsia="es-ES_tradnl"/>
              </w:rPr>
              <w:t xml:space="preserve"> tiene el valor </w:t>
            </w:r>
            <m:oMath>
              <m:r>
                <w:rPr>
                  <w:rFonts w:ascii="Cambria Math" w:hAnsi="Cambria Math" w:cstheme="minorHAnsi"/>
                  <w:sz w:val="22"/>
                  <w:szCs w:val="22"/>
                  <w:lang w:val="es-ES" w:eastAsia="es-ES_tradnl"/>
                </w:rPr>
                <m:t>V</m:t>
              </m:r>
            </m:oMath>
            <w:r w:rsidRPr="00832EF8">
              <w:rPr>
                <w:rFonts w:cstheme="minorHAnsi"/>
                <w:i/>
                <w:iCs/>
                <w:sz w:val="22"/>
                <w:szCs w:val="22"/>
                <w:lang w:val="es-ES" w:eastAsia="es-ES_tradnl"/>
              </w:rPr>
              <w:t xml:space="preserve"> </w:t>
            </w:r>
            <w:r w:rsidRPr="00832EF8">
              <w:rPr>
                <w:rFonts w:cstheme="minorHAnsi"/>
                <w:sz w:val="22"/>
                <w:szCs w:val="22"/>
                <w:lang w:val="es-ES" w:eastAsia="es-ES_tradnl"/>
              </w:rPr>
              <w:t>en al menos una fila.</w:t>
            </w:r>
          </w:p>
        </w:tc>
      </w:tr>
      <w:tr w:rsidR="00341879" w:rsidRPr="00832EF8" w14:paraId="69AAFDCC" w14:textId="77777777" w:rsidTr="00AF57AD">
        <w:trPr>
          <w:jc w:val="center"/>
        </w:trPr>
        <w:tc>
          <w:tcPr>
            <w:tcW w:w="9923" w:type="dxa"/>
            <w:shd w:val="clear" w:color="auto" w:fill="A02B93" w:themeFill="accent5"/>
            <w:vAlign w:val="center"/>
          </w:tcPr>
          <w:p w14:paraId="7E10E841" w14:textId="77777777" w:rsidR="00341879" w:rsidRPr="00832EF8" w:rsidRDefault="00341879" w:rsidP="00AF57AD">
            <w:pPr>
              <w:spacing w:line="276" w:lineRule="auto"/>
              <w:jc w:val="both"/>
              <w:rPr>
                <w:rFonts w:cstheme="minorHAnsi"/>
                <w:b/>
                <w:bCs/>
                <w:sz w:val="22"/>
                <w:szCs w:val="22"/>
                <w:lang w:val="es-ES" w:eastAsia="es-ES_tradnl"/>
              </w:rPr>
            </w:pPr>
            <w:r w:rsidRPr="00832EF8">
              <w:rPr>
                <w:rFonts w:cstheme="minorHAnsi"/>
                <w:b/>
                <w:bCs/>
                <w:sz w:val="22"/>
                <w:szCs w:val="22"/>
                <w:lang w:val="es-ES" w:eastAsia="es-ES_tradnl"/>
              </w:rPr>
              <w:t>II. En conjunto</w:t>
            </w:r>
            <w:r>
              <w:rPr>
                <w:rFonts w:cstheme="minorHAnsi"/>
                <w:b/>
                <w:bCs/>
                <w:sz w:val="22"/>
                <w:szCs w:val="22"/>
                <w:lang w:val="es-ES" w:eastAsia="es-ES_tradnl"/>
              </w:rPr>
              <w:t>s</w:t>
            </w:r>
            <w:r w:rsidRPr="00832EF8">
              <w:rPr>
                <w:rFonts w:cstheme="minorHAnsi"/>
                <w:b/>
                <w:bCs/>
                <w:sz w:val="22"/>
                <w:szCs w:val="22"/>
                <w:lang w:val="es-ES" w:eastAsia="es-ES_tradnl"/>
              </w:rPr>
              <w:t xml:space="preserve"> de más de una fórmula</w:t>
            </w:r>
          </w:p>
        </w:tc>
      </w:tr>
      <w:tr w:rsidR="00341879" w:rsidRPr="00832EF8" w14:paraId="5556B87F" w14:textId="77777777" w:rsidTr="00AF57AD">
        <w:trPr>
          <w:jc w:val="center"/>
        </w:trPr>
        <w:tc>
          <w:tcPr>
            <w:tcW w:w="9923" w:type="dxa"/>
            <w:vAlign w:val="center"/>
          </w:tcPr>
          <w:p w14:paraId="5FD7626F" w14:textId="77777777" w:rsidR="00341879" w:rsidRPr="00832EF8" w:rsidRDefault="00000000" w:rsidP="00AF57AD">
            <w:pPr>
              <w:spacing w:line="276" w:lineRule="auto"/>
              <w:jc w:val="center"/>
              <w:rPr>
                <w:rFonts w:cstheme="minorHAnsi"/>
                <w:b/>
                <w:bCs/>
                <w:sz w:val="22"/>
                <w:szCs w:val="22"/>
                <w:lang w:val="es-ES" w:eastAsia="es-ES_tradnl"/>
              </w:rPr>
            </w:pPr>
            <m:oMath>
              <m:d>
                <m:dPr>
                  <m:begChr m:val="{"/>
                  <m:endChr m:val="}"/>
                  <m:ctrlPr>
                    <w:ins w:id="21" w:author="Usuario" w:date="2022-04-17T22:35:00Z">
                      <w:rPr>
                        <w:rFonts w:ascii="Cambria Math" w:hAnsi="Cambria Math" w:cstheme="minorHAnsi"/>
                        <w:b/>
                        <w:i/>
                        <w:sz w:val="22"/>
                        <w:szCs w:val="22"/>
                        <w:lang w:val="es-ES" w:eastAsia="es-ES_tradnl"/>
                      </w:rPr>
                    </w:ins>
                  </m:ctrlPr>
                </m:dPr>
                <m:e>
                  <m:sSub>
                    <m:sSubPr>
                      <m:ctrlPr>
                        <w:ins w:id="22" w:author="Usuario" w:date="2022-04-17T22:35:00Z">
                          <w:rPr>
                            <w:rFonts w:ascii="Cambria Math" w:hAnsi="Cambria Math" w:cstheme="minorHAnsi"/>
                            <w:b/>
                            <w:i/>
                            <w:sz w:val="22"/>
                            <w:szCs w:val="22"/>
                            <w:lang w:val="es-ES" w:eastAsia="es-ES_tradnl"/>
                          </w:rPr>
                        </w:ins>
                      </m:ctrlPr>
                    </m:sSubPr>
                    <m:e>
                      <m:r>
                        <m:rPr>
                          <m:sty m:val="bi"/>
                        </m:rPr>
                        <w:rPr>
                          <w:rFonts w:ascii="Cambria Math" w:hAnsi="Cambria Math" w:cstheme="minorHAnsi"/>
                          <w:sz w:val="22"/>
                          <w:szCs w:val="22"/>
                          <w:lang w:val="es-ES" w:eastAsia="es-ES_tradnl"/>
                        </w:rPr>
                        <m:t>ϕ</m:t>
                      </m:r>
                    </m:e>
                    <m:sub>
                      <m:r>
                        <m:rPr>
                          <m:sty m:val="bi"/>
                        </m:rPr>
                        <w:rPr>
                          <w:rFonts w:ascii="Cambria Math" w:hAnsi="Cambria Math" w:cstheme="minorHAnsi"/>
                          <w:sz w:val="22"/>
                          <w:szCs w:val="22"/>
                          <w:lang w:val="es-ES" w:eastAsia="es-ES_tradnl"/>
                        </w:rPr>
                        <m:t>1</m:t>
                      </m:r>
                    </m:sub>
                  </m:sSub>
                  <m:r>
                    <m:rPr>
                      <m:sty m:val="bi"/>
                    </m:rPr>
                    <w:rPr>
                      <w:rFonts w:ascii="Cambria Math" w:hAnsi="Cambria Math" w:cstheme="minorHAnsi"/>
                      <w:sz w:val="22"/>
                      <w:szCs w:val="22"/>
                      <w:lang w:val="es-ES" w:eastAsia="es-ES_tradnl"/>
                    </w:rPr>
                    <m:t xml:space="preserve">,…, </m:t>
                  </m:r>
                  <m:sSub>
                    <m:sSubPr>
                      <m:ctrlPr>
                        <w:ins w:id="23" w:author="Usuario" w:date="2022-04-17T22:35:00Z">
                          <w:rPr>
                            <w:rFonts w:ascii="Cambria Math" w:hAnsi="Cambria Math" w:cstheme="minorHAnsi"/>
                            <w:b/>
                            <w:i/>
                            <w:sz w:val="22"/>
                            <w:szCs w:val="22"/>
                            <w:lang w:val="es-ES" w:eastAsia="es-ES_tradnl"/>
                          </w:rPr>
                        </w:ins>
                      </m:ctrlPr>
                    </m:sSubPr>
                    <m:e>
                      <m:r>
                        <m:rPr>
                          <m:sty m:val="bi"/>
                        </m:rPr>
                        <w:rPr>
                          <w:rFonts w:ascii="Cambria Math" w:hAnsi="Cambria Math" w:cstheme="minorHAnsi"/>
                          <w:sz w:val="22"/>
                          <w:szCs w:val="22"/>
                          <w:lang w:val="es-ES" w:eastAsia="es-ES_tradnl"/>
                        </w:rPr>
                        <m:t>ϕ</m:t>
                      </m:r>
                    </m:e>
                    <m:sub>
                      <m:r>
                        <m:rPr>
                          <m:sty m:val="bi"/>
                        </m:rPr>
                        <w:rPr>
                          <w:rFonts w:ascii="Cambria Math" w:hAnsi="Cambria Math" w:cstheme="minorHAnsi"/>
                          <w:sz w:val="22"/>
                          <w:szCs w:val="22"/>
                          <w:lang w:val="es-ES" w:eastAsia="es-ES_tradnl"/>
                        </w:rPr>
                        <m:t>n</m:t>
                      </m:r>
                    </m:sub>
                  </m:sSub>
                </m:e>
              </m:d>
              <m:r>
                <m:rPr>
                  <m:sty m:val="b"/>
                </m:rPr>
                <w:rPr>
                  <w:rFonts w:ascii="Cambria Math" w:eastAsiaTheme="minorEastAsia" w:hAnsi="Cambria Math" w:cstheme="minorHAnsi"/>
                  <w:sz w:val="22"/>
                  <w:szCs w:val="22"/>
                  <w:lang w:val="es-ES" w:eastAsia="es-ES_tradnl"/>
                </w:rPr>
                <m:t xml:space="preserve"> </m:t>
              </m:r>
            </m:oMath>
            <w:r w:rsidR="00341879" w:rsidRPr="00832EF8">
              <w:rPr>
                <w:rFonts w:cstheme="minorHAnsi"/>
                <w:b/>
                <w:bCs/>
                <w:sz w:val="22"/>
                <w:szCs w:val="22"/>
                <w:lang w:val="es-ES" w:eastAsia="es-ES_tradnl"/>
              </w:rPr>
              <w:t>es consistente semánticamente</w:t>
            </w:r>
            <w:r w:rsidR="00341879" w:rsidRPr="00832EF8">
              <w:rPr>
                <w:rFonts w:cstheme="minorHAnsi"/>
                <w:b/>
                <w:bCs/>
                <w:i/>
                <w:iCs/>
                <w:sz w:val="22"/>
                <w:szCs w:val="22"/>
                <w:lang w:val="es-ES" w:eastAsia="es-ES_tradnl"/>
              </w:rPr>
              <w:t xml:space="preserve"> sii</w:t>
            </w:r>
          </w:p>
          <w:p w14:paraId="64E828AB" w14:textId="77777777" w:rsidR="00341879" w:rsidRPr="00832EF8" w:rsidRDefault="00341879" w:rsidP="00AF57AD">
            <w:pPr>
              <w:spacing w:line="276" w:lineRule="auto"/>
              <w:jc w:val="both"/>
              <w:rPr>
                <w:rFonts w:cstheme="minorHAnsi"/>
                <w:b/>
                <w:bCs/>
                <w:sz w:val="22"/>
                <w:szCs w:val="22"/>
                <w:lang w:val="es-ES" w:eastAsia="es-ES_tradnl"/>
              </w:rPr>
            </w:pPr>
            <w:r w:rsidRPr="00832EF8">
              <w:rPr>
                <w:rFonts w:cstheme="minorHAnsi"/>
                <w:b/>
                <w:bCs/>
                <w:sz w:val="22"/>
                <w:szCs w:val="22"/>
                <w:lang w:val="es-ES" w:eastAsia="es-ES_tradnl"/>
              </w:rPr>
              <w:t>En términos de valores</w:t>
            </w:r>
          </w:p>
          <w:p w14:paraId="396D1AFD" w14:textId="77777777" w:rsidR="00341879" w:rsidRPr="00832EF8" w:rsidRDefault="00341879" w:rsidP="00AF57AD">
            <w:pPr>
              <w:spacing w:line="276" w:lineRule="auto"/>
              <w:jc w:val="both"/>
              <w:rPr>
                <w:rFonts w:cstheme="minorHAnsi"/>
                <w:sz w:val="22"/>
                <w:szCs w:val="22"/>
                <w:lang w:val="es-ES_tradnl" w:eastAsia="es-ES_tradnl"/>
              </w:rPr>
            </w:pPr>
            <w:r w:rsidRPr="00832EF8">
              <w:rPr>
                <w:rFonts w:cstheme="minorHAnsi"/>
                <w:sz w:val="22"/>
                <w:szCs w:val="22"/>
                <w:lang w:val="es-ES" w:eastAsia="es-ES_tradnl"/>
              </w:rPr>
              <w:t xml:space="preserve">Al menos una </w:t>
            </w:r>
            <m:oMath>
              <m:r>
                <w:rPr>
                  <w:rFonts w:ascii="Cambria Math" w:eastAsiaTheme="minorEastAsia" w:hAnsi="Cambria Math" w:cstheme="minorHAnsi"/>
                  <w:sz w:val="22"/>
                  <w:szCs w:val="22"/>
                  <w:lang w:val="es-ES" w:eastAsia="es-ES_tradnl"/>
                </w:rPr>
                <m:t>U</m:t>
              </m:r>
            </m:oMath>
            <w:r w:rsidRPr="00832EF8">
              <w:rPr>
                <w:rFonts w:cstheme="minorHAnsi"/>
                <w:i/>
                <w:iCs/>
                <w:sz w:val="22"/>
                <w:szCs w:val="22"/>
                <w:lang w:val="es-ES_tradnl" w:eastAsia="es-ES_tradnl"/>
              </w:rPr>
              <w:t xml:space="preserve"> </w:t>
            </w:r>
            <w:r w:rsidRPr="00832EF8">
              <w:rPr>
                <w:rFonts w:cstheme="minorHAnsi"/>
                <w:sz w:val="22"/>
                <w:szCs w:val="22"/>
                <w:lang w:val="es-ES_tradnl" w:eastAsia="es-ES_tradnl"/>
              </w:rPr>
              <w:t xml:space="preserve">da el valor </w:t>
            </w:r>
            <m:oMath>
              <m:r>
                <w:rPr>
                  <w:rFonts w:ascii="Cambria Math" w:eastAsiaTheme="minorEastAsia" w:hAnsi="Cambria Math" w:cstheme="minorHAnsi"/>
                  <w:sz w:val="22"/>
                  <w:szCs w:val="22"/>
                  <w:lang w:val="es-ES" w:eastAsia="es-ES_tradnl"/>
                </w:rPr>
                <m:t>V</m:t>
              </m:r>
            </m:oMath>
            <w:r w:rsidRPr="00832EF8">
              <w:rPr>
                <w:rFonts w:cstheme="minorHAnsi"/>
                <w:sz w:val="22"/>
                <w:szCs w:val="22"/>
                <w:lang w:val="es-ES_tradnl" w:eastAsia="es-ES_tradnl"/>
              </w:rPr>
              <w:t xml:space="preserve"> a </w:t>
            </w:r>
            <m:oMath>
              <m:sSub>
                <m:sSubPr>
                  <m:ctrlPr>
                    <w:ins w:id="24" w:author="Usuario" w:date="2022-04-17T22:35:00Z">
                      <w:rPr>
                        <w:rFonts w:ascii="Cambria Math" w:hAnsi="Cambria Math" w:cstheme="minorHAnsi"/>
                        <w:i/>
                        <w:sz w:val="22"/>
                        <w:szCs w:val="22"/>
                        <w:lang w:val="es-ES" w:eastAsia="es-ES_tradnl"/>
                      </w:rPr>
                    </w:ins>
                  </m:ctrlPr>
                </m:sSubPr>
                <m:e>
                  <m:r>
                    <w:rPr>
                      <w:rFonts w:ascii="Cambria Math" w:hAnsi="Cambria Math" w:cstheme="minorHAnsi"/>
                      <w:sz w:val="22"/>
                      <w:szCs w:val="22"/>
                      <w:lang w:val="es-ES" w:eastAsia="es-ES_tradnl"/>
                    </w:rPr>
                    <m:t>ϕ</m:t>
                  </m:r>
                </m:e>
                <m:sub>
                  <m:r>
                    <w:rPr>
                      <w:rFonts w:ascii="Cambria Math" w:hAnsi="Cambria Math" w:cstheme="minorHAnsi"/>
                      <w:sz w:val="22"/>
                      <w:szCs w:val="22"/>
                      <w:lang w:val="es-ES" w:eastAsia="es-ES_tradnl"/>
                    </w:rPr>
                    <m:t>1</m:t>
                  </m:r>
                </m:sub>
              </m:sSub>
              <m:r>
                <w:rPr>
                  <w:rFonts w:ascii="Cambria Math" w:hAnsi="Cambria Math" w:cstheme="minorHAnsi"/>
                  <w:sz w:val="22"/>
                  <w:szCs w:val="22"/>
                  <w:lang w:val="es-ES" w:eastAsia="es-ES_tradnl"/>
                </w:rPr>
                <m:t xml:space="preserve">,…, y </m:t>
              </m:r>
              <m:sSub>
                <m:sSubPr>
                  <m:ctrlPr>
                    <w:ins w:id="25" w:author="Usuario" w:date="2022-04-17T22:35:00Z">
                      <w:rPr>
                        <w:rFonts w:ascii="Cambria Math" w:hAnsi="Cambria Math" w:cstheme="minorHAnsi"/>
                        <w:i/>
                        <w:sz w:val="22"/>
                        <w:szCs w:val="22"/>
                        <w:lang w:val="es-ES" w:eastAsia="es-ES_tradnl"/>
                      </w:rPr>
                    </w:ins>
                  </m:ctrlPr>
                </m:sSubPr>
                <m:e>
                  <m:r>
                    <w:rPr>
                      <w:rFonts w:ascii="Cambria Math" w:hAnsi="Cambria Math" w:cstheme="minorHAnsi"/>
                      <w:sz w:val="22"/>
                      <w:szCs w:val="22"/>
                      <w:lang w:val="es-ES" w:eastAsia="es-ES_tradnl"/>
                    </w:rPr>
                    <m:t>ϕ</m:t>
                  </m:r>
                </m:e>
                <m:sub>
                  <m:r>
                    <w:rPr>
                      <w:rFonts w:ascii="Cambria Math" w:hAnsi="Cambria Math" w:cstheme="minorHAnsi"/>
                      <w:sz w:val="22"/>
                      <w:szCs w:val="22"/>
                      <w:lang w:val="es-ES" w:eastAsia="es-ES_tradnl"/>
                    </w:rPr>
                    <m:t>n</m:t>
                  </m:r>
                </m:sub>
              </m:sSub>
            </m:oMath>
            <w:r w:rsidRPr="00832EF8">
              <w:rPr>
                <w:rFonts w:cstheme="minorHAnsi"/>
                <w:sz w:val="22"/>
                <w:szCs w:val="22"/>
                <w:lang w:val="es-ES_tradnl" w:eastAsia="es-ES_tradnl"/>
              </w:rPr>
              <w:t xml:space="preserve"> conjuntamente.</w:t>
            </w:r>
          </w:p>
          <w:p w14:paraId="29B120D9" w14:textId="77777777" w:rsidR="00341879" w:rsidRPr="00832EF8" w:rsidRDefault="00341879" w:rsidP="00AF57AD">
            <w:pPr>
              <w:spacing w:line="276" w:lineRule="auto"/>
              <w:jc w:val="both"/>
              <w:rPr>
                <w:rFonts w:cstheme="minorHAnsi"/>
                <w:b/>
                <w:bCs/>
                <w:sz w:val="22"/>
                <w:szCs w:val="22"/>
                <w:lang w:val="es-ES" w:eastAsia="es-ES_tradnl"/>
              </w:rPr>
            </w:pPr>
            <w:r w:rsidRPr="00832EF8">
              <w:rPr>
                <w:rFonts w:cstheme="minorHAnsi"/>
                <w:b/>
                <w:bCs/>
                <w:sz w:val="22"/>
                <w:szCs w:val="22"/>
                <w:lang w:val="es-ES" w:eastAsia="es-ES_tradnl"/>
              </w:rPr>
              <w:t>En términos de modelos</w:t>
            </w:r>
          </w:p>
          <w:p w14:paraId="0B45DC82" w14:textId="77777777" w:rsidR="00341879" w:rsidRPr="00832EF8" w:rsidRDefault="00341879" w:rsidP="00AF57AD">
            <w:pPr>
              <w:spacing w:line="276" w:lineRule="auto"/>
              <w:jc w:val="both"/>
              <w:rPr>
                <w:rFonts w:cstheme="minorHAnsi"/>
                <w:sz w:val="22"/>
                <w:szCs w:val="22"/>
                <w:lang w:val="es-ES" w:eastAsia="es-ES_tradnl"/>
              </w:rPr>
            </w:pPr>
            <w:r w:rsidRPr="00832EF8">
              <w:rPr>
                <w:rFonts w:cstheme="minorHAnsi"/>
                <w:sz w:val="22"/>
                <w:szCs w:val="22"/>
                <w:lang w:val="es-ES" w:eastAsia="es-ES_tradnl"/>
              </w:rPr>
              <w:t xml:space="preserve">Al menos una </w:t>
            </w:r>
            <m:oMath>
              <m:r>
                <w:rPr>
                  <w:rFonts w:ascii="Cambria Math" w:hAnsi="Cambria Math" w:cstheme="minorHAnsi"/>
                  <w:sz w:val="22"/>
                  <w:szCs w:val="22"/>
                  <w:lang w:val="es-ES_tradnl" w:eastAsia="es-ES_tradnl"/>
                </w:rPr>
                <m:t>U</m:t>
              </m:r>
            </m:oMath>
            <w:r w:rsidRPr="00832EF8">
              <w:rPr>
                <w:rFonts w:cstheme="minorHAnsi"/>
                <w:i/>
                <w:iCs/>
                <w:sz w:val="22"/>
                <w:szCs w:val="22"/>
                <w:lang w:val="es-ES_tradnl" w:eastAsia="es-ES_tradnl"/>
              </w:rPr>
              <w:t xml:space="preserve"> </w:t>
            </w:r>
            <w:r w:rsidRPr="00832EF8">
              <w:rPr>
                <w:rFonts w:cstheme="minorHAnsi"/>
                <w:sz w:val="22"/>
                <w:szCs w:val="22"/>
                <w:lang w:val="es-ES_tradnl" w:eastAsia="es-ES_tradnl"/>
              </w:rPr>
              <w:t xml:space="preserve">es modelo de </w:t>
            </w:r>
            <m:oMath>
              <m:sSub>
                <m:sSubPr>
                  <m:ctrlPr>
                    <w:ins w:id="26" w:author="Usuario" w:date="2022-04-17T22:35:00Z">
                      <w:rPr>
                        <w:rFonts w:ascii="Cambria Math" w:hAnsi="Cambria Math" w:cstheme="minorHAnsi"/>
                        <w:i/>
                        <w:sz w:val="22"/>
                        <w:szCs w:val="22"/>
                        <w:lang w:val="es-ES" w:eastAsia="es-ES_tradnl"/>
                      </w:rPr>
                    </w:ins>
                  </m:ctrlPr>
                </m:sSubPr>
                <m:e>
                  <m:r>
                    <w:rPr>
                      <w:rFonts w:ascii="Cambria Math" w:hAnsi="Cambria Math" w:cstheme="minorHAnsi"/>
                      <w:sz w:val="22"/>
                      <w:szCs w:val="22"/>
                      <w:lang w:val="es-ES" w:eastAsia="es-ES_tradnl"/>
                    </w:rPr>
                    <m:t>ϕ</m:t>
                  </m:r>
                </m:e>
                <m:sub>
                  <m:r>
                    <w:rPr>
                      <w:rFonts w:ascii="Cambria Math" w:hAnsi="Cambria Math" w:cstheme="minorHAnsi"/>
                      <w:sz w:val="22"/>
                      <w:szCs w:val="22"/>
                      <w:lang w:val="es-ES" w:eastAsia="es-ES_tradnl"/>
                    </w:rPr>
                    <m:t>1</m:t>
                  </m:r>
                </m:sub>
              </m:sSub>
              <m:r>
                <w:rPr>
                  <w:rFonts w:ascii="Cambria Math" w:hAnsi="Cambria Math" w:cstheme="minorHAnsi"/>
                  <w:sz w:val="22"/>
                  <w:szCs w:val="22"/>
                  <w:lang w:val="es-ES" w:eastAsia="es-ES_tradnl"/>
                </w:rPr>
                <m:t xml:space="preserve">,…, y </m:t>
              </m:r>
              <m:sSub>
                <m:sSubPr>
                  <m:ctrlPr>
                    <w:ins w:id="27" w:author="Usuario" w:date="2022-04-17T22:35:00Z">
                      <w:rPr>
                        <w:rFonts w:ascii="Cambria Math" w:hAnsi="Cambria Math" w:cstheme="minorHAnsi"/>
                        <w:i/>
                        <w:sz w:val="22"/>
                        <w:szCs w:val="22"/>
                        <w:lang w:val="es-ES" w:eastAsia="es-ES_tradnl"/>
                      </w:rPr>
                    </w:ins>
                  </m:ctrlPr>
                </m:sSubPr>
                <m:e>
                  <m:r>
                    <w:rPr>
                      <w:rFonts w:ascii="Cambria Math" w:hAnsi="Cambria Math" w:cstheme="minorHAnsi"/>
                      <w:sz w:val="22"/>
                      <w:szCs w:val="22"/>
                      <w:lang w:val="es-ES" w:eastAsia="es-ES_tradnl"/>
                    </w:rPr>
                    <m:t>ϕ</m:t>
                  </m:r>
                </m:e>
                <m:sub>
                  <m:r>
                    <w:rPr>
                      <w:rFonts w:ascii="Cambria Math" w:hAnsi="Cambria Math" w:cstheme="minorHAnsi"/>
                      <w:sz w:val="22"/>
                      <w:szCs w:val="22"/>
                      <w:lang w:val="es-ES" w:eastAsia="es-ES_tradnl"/>
                    </w:rPr>
                    <m:t>n</m:t>
                  </m:r>
                </m:sub>
              </m:sSub>
            </m:oMath>
            <w:r w:rsidRPr="00832EF8">
              <w:rPr>
                <w:rFonts w:cstheme="minorHAnsi"/>
                <w:sz w:val="22"/>
                <w:szCs w:val="22"/>
                <w:lang w:val="es-ES" w:eastAsia="es-ES_tradnl"/>
              </w:rPr>
              <w:t xml:space="preserve"> conjuntamente.</w:t>
            </w:r>
          </w:p>
          <w:p w14:paraId="12291922" w14:textId="77777777" w:rsidR="00341879" w:rsidRPr="00832EF8" w:rsidRDefault="00341879" w:rsidP="00AF57AD">
            <w:pPr>
              <w:spacing w:line="276" w:lineRule="auto"/>
              <w:jc w:val="both"/>
              <w:rPr>
                <w:rFonts w:cstheme="minorHAnsi"/>
                <w:b/>
                <w:bCs/>
                <w:sz w:val="22"/>
                <w:szCs w:val="22"/>
                <w:lang w:val="es-ES" w:eastAsia="es-ES_tradnl"/>
              </w:rPr>
            </w:pPr>
            <w:r w:rsidRPr="00832EF8">
              <w:rPr>
                <w:rFonts w:cstheme="minorHAnsi"/>
                <w:b/>
                <w:bCs/>
                <w:sz w:val="22"/>
                <w:szCs w:val="22"/>
                <w:lang w:val="es-ES" w:eastAsia="es-ES_tradnl"/>
              </w:rPr>
              <w:t>En tablas de verdad</w:t>
            </w:r>
          </w:p>
          <w:p w14:paraId="4DB5DFC7" w14:textId="77777777" w:rsidR="00341879" w:rsidRPr="00832EF8" w:rsidRDefault="00000000" w:rsidP="00AF57AD">
            <w:pPr>
              <w:spacing w:line="276" w:lineRule="auto"/>
              <w:jc w:val="both"/>
              <w:rPr>
                <w:rFonts w:cstheme="minorHAnsi"/>
                <w:sz w:val="22"/>
                <w:szCs w:val="22"/>
                <w:lang w:val="es-ES" w:eastAsia="es-ES_tradnl"/>
              </w:rPr>
            </w:pPr>
            <m:oMath>
              <m:sSub>
                <m:sSubPr>
                  <m:ctrlPr>
                    <w:ins w:id="28" w:author="Usuario" w:date="2022-04-17T22:35:00Z">
                      <w:rPr>
                        <w:rFonts w:ascii="Cambria Math" w:hAnsi="Cambria Math" w:cstheme="minorHAnsi"/>
                        <w:i/>
                        <w:sz w:val="22"/>
                        <w:szCs w:val="22"/>
                        <w:lang w:val="es-ES" w:eastAsia="es-ES_tradnl"/>
                      </w:rPr>
                    </w:ins>
                  </m:ctrlPr>
                </m:sSubPr>
                <m:e>
                  <m:r>
                    <w:rPr>
                      <w:rFonts w:ascii="Cambria Math" w:hAnsi="Cambria Math" w:cstheme="minorHAnsi"/>
                      <w:sz w:val="22"/>
                      <w:szCs w:val="22"/>
                      <w:lang w:val="es-ES" w:eastAsia="es-ES_tradnl"/>
                    </w:rPr>
                    <m:t>ϕ</m:t>
                  </m:r>
                </m:e>
                <m:sub>
                  <m:r>
                    <w:rPr>
                      <w:rFonts w:ascii="Cambria Math" w:hAnsi="Cambria Math" w:cstheme="minorHAnsi"/>
                      <w:sz w:val="22"/>
                      <w:szCs w:val="22"/>
                      <w:lang w:val="es-ES" w:eastAsia="es-ES_tradnl"/>
                    </w:rPr>
                    <m:t>1</m:t>
                  </m:r>
                </m:sub>
              </m:sSub>
              <m:r>
                <w:rPr>
                  <w:rFonts w:ascii="Cambria Math" w:hAnsi="Cambria Math" w:cstheme="minorHAnsi"/>
                  <w:sz w:val="22"/>
                  <w:szCs w:val="22"/>
                  <w:lang w:val="es-ES" w:eastAsia="es-ES_tradnl"/>
                </w:rPr>
                <m:t xml:space="preserve">,…, y </m:t>
              </m:r>
              <m:sSub>
                <m:sSubPr>
                  <m:ctrlPr>
                    <w:ins w:id="29" w:author="Usuario" w:date="2022-04-17T22:35:00Z">
                      <w:rPr>
                        <w:rFonts w:ascii="Cambria Math" w:hAnsi="Cambria Math" w:cstheme="minorHAnsi"/>
                        <w:i/>
                        <w:sz w:val="22"/>
                        <w:szCs w:val="22"/>
                        <w:lang w:val="es-ES" w:eastAsia="es-ES_tradnl"/>
                      </w:rPr>
                    </w:ins>
                  </m:ctrlPr>
                </m:sSubPr>
                <m:e>
                  <m:r>
                    <w:rPr>
                      <w:rFonts w:ascii="Cambria Math" w:hAnsi="Cambria Math" w:cstheme="minorHAnsi"/>
                      <w:sz w:val="22"/>
                      <w:szCs w:val="22"/>
                      <w:lang w:val="es-ES" w:eastAsia="es-ES_tradnl"/>
                    </w:rPr>
                    <m:t>ϕ</m:t>
                  </m:r>
                </m:e>
                <m:sub>
                  <m:r>
                    <w:rPr>
                      <w:rFonts w:ascii="Cambria Math" w:hAnsi="Cambria Math" w:cstheme="minorHAnsi"/>
                      <w:sz w:val="22"/>
                      <w:szCs w:val="22"/>
                      <w:lang w:val="es-ES" w:eastAsia="es-ES_tradnl"/>
                    </w:rPr>
                    <m:t>n</m:t>
                  </m:r>
                </m:sub>
              </m:sSub>
            </m:oMath>
            <w:r w:rsidR="00341879" w:rsidRPr="00832EF8">
              <w:rPr>
                <w:rFonts w:cstheme="minorHAnsi"/>
                <w:sz w:val="22"/>
                <w:szCs w:val="22"/>
                <w:lang w:val="es-ES_tradnl" w:eastAsia="es-ES_tradnl"/>
              </w:rPr>
              <w:t xml:space="preserve"> </w:t>
            </w:r>
            <w:r w:rsidR="00341879" w:rsidRPr="00832EF8">
              <w:rPr>
                <w:rFonts w:cstheme="minorHAnsi"/>
                <w:sz w:val="22"/>
                <w:szCs w:val="22"/>
                <w:lang w:val="es-ES" w:eastAsia="es-ES_tradnl"/>
              </w:rPr>
              <w:t xml:space="preserve">tienen juntas el valor </w:t>
            </w:r>
            <m:oMath>
              <m:r>
                <w:rPr>
                  <w:rFonts w:ascii="Cambria Math" w:hAnsi="Cambria Math" w:cstheme="minorHAnsi"/>
                  <w:sz w:val="22"/>
                  <w:szCs w:val="22"/>
                  <w:lang w:val="es-ES" w:eastAsia="es-ES_tradnl"/>
                </w:rPr>
                <m:t>V</m:t>
              </m:r>
            </m:oMath>
            <w:r w:rsidR="00341879" w:rsidRPr="00832EF8">
              <w:rPr>
                <w:rFonts w:cstheme="minorHAnsi"/>
                <w:sz w:val="22"/>
                <w:szCs w:val="22"/>
                <w:lang w:val="es-ES" w:eastAsia="es-ES_tradnl"/>
              </w:rPr>
              <w:t xml:space="preserve"> en al menos una fila.</w:t>
            </w:r>
          </w:p>
        </w:tc>
      </w:tr>
    </w:tbl>
    <w:p w14:paraId="7AF0CCDB" w14:textId="77777777" w:rsidR="00341879" w:rsidRPr="00832EF8" w:rsidRDefault="00341879" w:rsidP="00341879">
      <w:pPr>
        <w:spacing w:after="0" w:line="276" w:lineRule="auto"/>
        <w:jc w:val="both"/>
        <w:rPr>
          <w:rFonts w:eastAsia="Times New Roman" w:cstheme="minorHAnsi"/>
          <w:kern w:val="0"/>
          <w:lang w:eastAsia="es-ES_tradnl"/>
          <w14:ligatures w14:val="none"/>
        </w:rPr>
      </w:pPr>
    </w:p>
    <w:tbl>
      <w:tblPr>
        <w:tblStyle w:val="Tablaconcuadrcula"/>
        <w:tblW w:w="9923" w:type="dxa"/>
        <w:jc w:val="center"/>
        <w:tblLook w:val="04A0" w:firstRow="1" w:lastRow="0" w:firstColumn="1" w:lastColumn="0" w:noHBand="0" w:noVBand="1"/>
      </w:tblPr>
      <w:tblGrid>
        <w:gridCol w:w="9923"/>
      </w:tblGrid>
      <w:tr w:rsidR="00341879" w:rsidRPr="00832EF8" w14:paraId="46FA60C2" w14:textId="77777777" w:rsidTr="00AF57AD">
        <w:trPr>
          <w:trHeight w:val="72"/>
          <w:jc w:val="center"/>
        </w:trPr>
        <w:tc>
          <w:tcPr>
            <w:tcW w:w="9923" w:type="dxa"/>
            <w:shd w:val="clear" w:color="auto" w:fill="B7EFCE"/>
            <w:vAlign w:val="center"/>
          </w:tcPr>
          <w:p w14:paraId="02EFDCE8" w14:textId="77777777" w:rsidR="00341879" w:rsidRPr="00832EF8" w:rsidRDefault="00341879" w:rsidP="00AF57AD">
            <w:pPr>
              <w:spacing w:line="276" w:lineRule="auto"/>
              <w:jc w:val="both"/>
              <w:rPr>
                <w:rFonts w:cstheme="minorHAnsi"/>
                <w:b/>
                <w:bCs/>
                <w:sz w:val="22"/>
                <w:szCs w:val="22"/>
                <w:lang w:val="es-ES" w:eastAsia="es-ES_tradnl"/>
              </w:rPr>
            </w:pPr>
            <w:r w:rsidRPr="00832EF8">
              <w:rPr>
                <w:rFonts w:cstheme="minorHAnsi"/>
                <w:b/>
                <w:bCs/>
                <w:i/>
                <w:iCs/>
                <w:sz w:val="22"/>
                <w:szCs w:val="22"/>
                <w:lang w:val="es-ES" w:eastAsia="es-ES_tradnl"/>
              </w:rPr>
              <w:t>Def. 3.</w:t>
            </w:r>
            <w:r w:rsidRPr="00832EF8">
              <w:rPr>
                <w:rFonts w:cstheme="minorHAnsi"/>
                <w:b/>
                <w:bCs/>
                <w:sz w:val="22"/>
                <w:szCs w:val="22"/>
                <w:lang w:val="es-ES" w:eastAsia="es-ES_tradnl"/>
              </w:rPr>
              <w:t xml:space="preserve"> Inconsistencia semántica</w:t>
            </w:r>
          </w:p>
        </w:tc>
      </w:tr>
      <w:tr w:rsidR="00341879" w:rsidRPr="00832EF8" w14:paraId="68D0A592" w14:textId="77777777" w:rsidTr="00AF57AD">
        <w:trPr>
          <w:trHeight w:val="61"/>
          <w:jc w:val="center"/>
        </w:trPr>
        <w:tc>
          <w:tcPr>
            <w:tcW w:w="9923" w:type="dxa"/>
            <w:shd w:val="clear" w:color="auto" w:fill="A02B93" w:themeFill="accent5"/>
            <w:vAlign w:val="center"/>
          </w:tcPr>
          <w:p w14:paraId="0E5EE054" w14:textId="77777777" w:rsidR="00341879" w:rsidRPr="00832EF8" w:rsidRDefault="00341879" w:rsidP="00AF57AD">
            <w:pPr>
              <w:rPr>
                <w:rFonts w:cstheme="minorHAnsi"/>
                <w:sz w:val="22"/>
                <w:szCs w:val="22"/>
                <w:lang w:eastAsia="es-ES_tradnl"/>
              </w:rPr>
            </w:pPr>
            <w:r w:rsidRPr="00832EF8">
              <w:rPr>
                <w:rFonts w:cstheme="minorHAnsi"/>
                <w:b/>
                <w:bCs/>
                <w:sz w:val="22"/>
                <w:szCs w:val="22"/>
                <w:lang w:val="es-ES" w:eastAsia="es-ES_tradnl"/>
              </w:rPr>
              <w:t>I. En conjunto</w:t>
            </w:r>
            <w:r>
              <w:rPr>
                <w:rFonts w:cstheme="minorHAnsi"/>
                <w:b/>
                <w:bCs/>
                <w:sz w:val="22"/>
                <w:szCs w:val="22"/>
                <w:lang w:val="es-ES" w:eastAsia="es-ES_tradnl"/>
              </w:rPr>
              <w:t>s</w:t>
            </w:r>
            <w:r w:rsidRPr="00832EF8">
              <w:rPr>
                <w:rFonts w:cstheme="minorHAnsi"/>
                <w:b/>
                <w:bCs/>
                <w:sz w:val="22"/>
                <w:szCs w:val="22"/>
                <w:lang w:val="es-ES" w:eastAsia="es-ES_tradnl"/>
              </w:rPr>
              <w:t xml:space="preserve"> de una fórmula (fórmula</w:t>
            </w:r>
            <w:r>
              <w:rPr>
                <w:rFonts w:cstheme="minorHAnsi"/>
                <w:b/>
                <w:bCs/>
                <w:sz w:val="22"/>
                <w:szCs w:val="22"/>
                <w:lang w:val="es-ES" w:eastAsia="es-ES_tradnl"/>
              </w:rPr>
              <w:t>s</w:t>
            </w:r>
            <w:r w:rsidRPr="00832EF8">
              <w:rPr>
                <w:rFonts w:cstheme="minorHAnsi"/>
                <w:b/>
                <w:bCs/>
                <w:sz w:val="22"/>
                <w:szCs w:val="22"/>
                <w:lang w:val="es-ES" w:eastAsia="es-ES_tradnl"/>
              </w:rPr>
              <w:t xml:space="preserve"> única</w:t>
            </w:r>
            <w:r>
              <w:rPr>
                <w:rFonts w:cstheme="minorHAnsi"/>
                <w:b/>
                <w:bCs/>
                <w:sz w:val="22"/>
                <w:szCs w:val="22"/>
                <w:lang w:val="es-ES" w:eastAsia="es-ES_tradnl"/>
              </w:rPr>
              <w:t>s</w:t>
            </w:r>
            <w:r w:rsidRPr="00832EF8">
              <w:rPr>
                <w:rFonts w:cstheme="minorHAnsi"/>
                <w:b/>
                <w:bCs/>
                <w:sz w:val="22"/>
                <w:szCs w:val="22"/>
                <w:lang w:val="es-ES" w:eastAsia="es-ES_tradnl"/>
              </w:rPr>
              <w:t>)</w:t>
            </w:r>
          </w:p>
        </w:tc>
      </w:tr>
      <w:tr w:rsidR="00341879" w:rsidRPr="00832EF8" w14:paraId="269EC6D6" w14:textId="77777777" w:rsidTr="00AF57AD">
        <w:trPr>
          <w:trHeight w:val="411"/>
          <w:jc w:val="center"/>
        </w:trPr>
        <w:tc>
          <w:tcPr>
            <w:tcW w:w="9923" w:type="dxa"/>
            <w:vAlign w:val="center"/>
          </w:tcPr>
          <w:p w14:paraId="276CAE94" w14:textId="77777777" w:rsidR="00341879" w:rsidRPr="00832EF8" w:rsidRDefault="00341879" w:rsidP="00AF57AD">
            <w:pPr>
              <w:spacing w:line="276" w:lineRule="auto"/>
              <w:jc w:val="center"/>
              <w:rPr>
                <w:rFonts w:cstheme="minorHAnsi"/>
                <w:b/>
                <w:bCs/>
                <w:sz w:val="22"/>
                <w:szCs w:val="22"/>
                <w:lang w:val="es-ES" w:eastAsia="es-ES_tradnl"/>
              </w:rPr>
            </w:pPr>
            <m:oMath>
              <m:r>
                <m:rPr>
                  <m:sty m:val="bi"/>
                </m:rPr>
                <w:rPr>
                  <w:rFonts w:ascii="Cambria Math" w:hAnsi="Cambria Math" w:cstheme="minorHAnsi"/>
                  <w:sz w:val="22"/>
                  <w:szCs w:val="22"/>
                  <w:lang w:val="es-ES" w:eastAsia="es-ES_tradnl"/>
                </w:rPr>
                <m:t>ϕ</m:t>
              </m:r>
            </m:oMath>
            <w:r w:rsidRPr="00832EF8">
              <w:rPr>
                <w:rFonts w:cstheme="minorHAnsi"/>
                <w:b/>
                <w:bCs/>
                <w:sz w:val="22"/>
                <w:szCs w:val="22"/>
                <w:lang w:val="es-ES" w:eastAsia="es-ES_tradnl"/>
              </w:rPr>
              <w:t xml:space="preserve"> es inconsistente semánticamente </w:t>
            </w:r>
            <w:r w:rsidRPr="00832EF8">
              <w:rPr>
                <w:rFonts w:cstheme="minorHAnsi"/>
                <w:b/>
                <w:bCs/>
                <w:i/>
                <w:iCs/>
                <w:sz w:val="22"/>
                <w:szCs w:val="22"/>
                <w:lang w:val="es-ES" w:eastAsia="es-ES_tradnl"/>
              </w:rPr>
              <w:t>sii</w:t>
            </w:r>
          </w:p>
          <w:p w14:paraId="0F7223C2" w14:textId="77777777" w:rsidR="00341879" w:rsidRPr="00832EF8" w:rsidRDefault="00341879" w:rsidP="00AF57AD">
            <w:pPr>
              <w:spacing w:line="276" w:lineRule="auto"/>
              <w:jc w:val="both"/>
              <w:rPr>
                <w:rFonts w:cstheme="minorHAnsi"/>
                <w:b/>
                <w:bCs/>
                <w:sz w:val="22"/>
                <w:szCs w:val="22"/>
                <w:lang w:val="es-ES" w:eastAsia="es-ES_tradnl"/>
              </w:rPr>
            </w:pPr>
            <w:r w:rsidRPr="00832EF8">
              <w:rPr>
                <w:rFonts w:cstheme="minorHAnsi"/>
                <w:b/>
                <w:bCs/>
                <w:sz w:val="22"/>
                <w:szCs w:val="22"/>
                <w:lang w:val="es-ES" w:eastAsia="es-ES_tradnl"/>
              </w:rPr>
              <w:t>En términos de valores</w:t>
            </w:r>
          </w:p>
          <w:p w14:paraId="28D28199" w14:textId="77777777" w:rsidR="00341879" w:rsidRPr="00832EF8" w:rsidRDefault="00341879" w:rsidP="00AF57AD">
            <w:pPr>
              <w:spacing w:line="276" w:lineRule="auto"/>
              <w:jc w:val="both"/>
              <w:rPr>
                <w:rFonts w:cstheme="minorHAnsi"/>
                <w:sz w:val="22"/>
                <w:szCs w:val="22"/>
                <w:lang w:val="es-ES_tradnl" w:eastAsia="es-ES_tradnl"/>
              </w:rPr>
            </w:pPr>
            <w:r w:rsidRPr="00832EF8">
              <w:rPr>
                <w:rFonts w:cstheme="minorHAnsi"/>
                <w:sz w:val="22"/>
                <w:szCs w:val="22"/>
                <w:lang w:val="es-ES" w:eastAsia="es-ES_tradnl"/>
              </w:rPr>
              <w:t xml:space="preserve">Ninguna </w:t>
            </w:r>
            <m:oMath>
              <m:r>
                <w:rPr>
                  <w:rFonts w:ascii="Cambria Math" w:eastAsiaTheme="minorEastAsia" w:hAnsi="Cambria Math" w:cstheme="minorHAnsi"/>
                  <w:sz w:val="22"/>
                  <w:szCs w:val="22"/>
                  <w:lang w:val="es-ES" w:eastAsia="es-ES_tradnl"/>
                </w:rPr>
                <m:t>U</m:t>
              </m:r>
            </m:oMath>
            <w:r w:rsidRPr="00832EF8">
              <w:rPr>
                <w:rFonts w:cstheme="minorHAnsi"/>
                <w:i/>
                <w:iCs/>
                <w:sz w:val="22"/>
                <w:szCs w:val="22"/>
                <w:lang w:val="es-ES_tradnl" w:eastAsia="es-ES_tradnl"/>
              </w:rPr>
              <w:t xml:space="preserve"> </w:t>
            </w:r>
            <w:r w:rsidRPr="00832EF8">
              <w:rPr>
                <w:rFonts w:cstheme="minorHAnsi"/>
                <w:sz w:val="22"/>
                <w:szCs w:val="22"/>
                <w:lang w:val="es-ES_tradnl" w:eastAsia="es-ES_tradnl"/>
              </w:rPr>
              <w:t xml:space="preserve">da el valor </w:t>
            </w:r>
            <m:oMath>
              <m:r>
                <w:rPr>
                  <w:rFonts w:ascii="Cambria Math" w:eastAsiaTheme="minorEastAsia" w:hAnsi="Cambria Math" w:cstheme="minorHAnsi"/>
                  <w:sz w:val="22"/>
                  <w:szCs w:val="22"/>
                  <w:lang w:val="es-ES" w:eastAsia="es-ES_tradnl"/>
                </w:rPr>
                <m:t>V</m:t>
              </m:r>
            </m:oMath>
            <w:r w:rsidRPr="00832EF8">
              <w:rPr>
                <w:rFonts w:cstheme="minorHAnsi"/>
                <w:sz w:val="22"/>
                <w:szCs w:val="22"/>
                <w:lang w:val="es-ES" w:eastAsia="es-ES_tradnl"/>
              </w:rPr>
              <w:t xml:space="preserve"> a </w:t>
            </w:r>
            <m:oMath>
              <m:r>
                <w:rPr>
                  <w:rFonts w:ascii="Cambria Math" w:hAnsi="Cambria Math" w:cstheme="minorHAnsi"/>
                  <w:sz w:val="22"/>
                  <w:szCs w:val="22"/>
                  <w:lang w:val="es-ES" w:eastAsia="es-ES_tradnl"/>
                </w:rPr>
                <m:t>ϕ</m:t>
              </m:r>
            </m:oMath>
            <w:r w:rsidRPr="00832EF8">
              <w:rPr>
                <w:rFonts w:cstheme="minorHAnsi"/>
                <w:sz w:val="22"/>
                <w:szCs w:val="22"/>
                <w:lang w:val="es-ES" w:eastAsia="es-ES_tradnl"/>
              </w:rPr>
              <w:t>.</w:t>
            </w:r>
          </w:p>
          <w:p w14:paraId="2EC2A64C" w14:textId="77777777" w:rsidR="00341879" w:rsidRPr="00832EF8" w:rsidRDefault="00341879" w:rsidP="00AF57AD">
            <w:pPr>
              <w:spacing w:line="276" w:lineRule="auto"/>
              <w:jc w:val="both"/>
              <w:rPr>
                <w:rFonts w:cstheme="minorHAnsi"/>
                <w:b/>
                <w:bCs/>
                <w:sz w:val="22"/>
                <w:szCs w:val="22"/>
                <w:lang w:val="es-ES" w:eastAsia="es-ES_tradnl"/>
              </w:rPr>
            </w:pPr>
            <w:r w:rsidRPr="00832EF8">
              <w:rPr>
                <w:rFonts w:cstheme="minorHAnsi"/>
                <w:b/>
                <w:bCs/>
                <w:sz w:val="22"/>
                <w:szCs w:val="22"/>
                <w:lang w:val="es-ES" w:eastAsia="es-ES_tradnl"/>
              </w:rPr>
              <w:t>En términos de modelos</w:t>
            </w:r>
          </w:p>
          <w:p w14:paraId="7C7271AB" w14:textId="77777777" w:rsidR="00341879" w:rsidRPr="00832EF8" w:rsidRDefault="00341879" w:rsidP="00AF57AD">
            <w:pPr>
              <w:spacing w:line="276" w:lineRule="auto"/>
              <w:jc w:val="both"/>
              <w:rPr>
                <w:rFonts w:cstheme="minorHAnsi"/>
                <w:sz w:val="22"/>
                <w:szCs w:val="22"/>
                <w:lang w:val="es-ES" w:eastAsia="es-ES_tradnl"/>
              </w:rPr>
            </w:pPr>
            <w:r w:rsidRPr="00832EF8">
              <w:rPr>
                <w:rFonts w:cstheme="minorHAnsi"/>
                <w:sz w:val="22"/>
                <w:szCs w:val="22"/>
                <w:lang w:val="es-ES" w:eastAsia="es-ES_tradnl"/>
              </w:rPr>
              <w:t xml:space="preserve">Ninguna </w:t>
            </w:r>
            <m:oMath>
              <m:r>
                <w:rPr>
                  <w:rFonts w:ascii="Cambria Math" w:hAnsi="Cambria Math" w:cstheme="minorHAnsi"/>
                  <w:sz w:val="22"/>
                  <w:szCs w:val="22"/>
                  <w:lang w:val="es-ES_tradnl" w:eastAsia="es-ES_tradnl"/>
                </w:rPr>
                <m:t>U</m:t>
              </m:r>
            </m:oMath>
            <w:r w:rsidRPr="00832EF8">
              <w:rPr>
                <w:rFonts w:cstheme="minorHAnsi"/>
                <w:i/>
                <w:iCs/>
                <w:sz w:val="22"/>
                <w:szCs w:val="22"/>
                <w:lang w:val="es-ES_tradnl" w:eastAsia="es-ES_tradnl"/>
              </w:rPr>
              <w:t xml:space="preserve"> </w:t>
            </w:r>
            <w:r w:rsidRPr="00832EF8">
              <w:rPr>
                <w:rFonts w:cstheme="minorHAnsi"/>
                <w:sz w:val="22"/>
                <w:szCs w:val="22"/>
                <w:lang w:val="es-ES_tradnl" w:eastAsia="es-ES_tradnl"/>
              </w:rPr>
              <w:t xml:space="preserve">es modelo de </w:t>
            </w:r>
            <m:oMath>
              <m:r>
                <w:rPr>
                  <w:rFonts w:ascii="Cambria Math" w:hAnsi="Cambria Math" w:cstheme="minorHAnsi"/>
                  <w:sz w:val="22"/>
                  <w:szCs w:val="22"/>
                  <w:lang w:val="es-ES" w:eastAsia="es-ES_tradnl"/>
                </w:rPr>
                <m:t>ϕ</m:t>
              </m:r>
            </m:oMath>
            <w:r w:rsidRPr="00832EF8">
              <w:rPr>
                <w:rFonts w:cstheme="minorHAnsi"/>
                <w:sz w:val="22"/>
                <w:szCs w:val="22"/>
                <w:lang w:val="es-ES" w:eastAsia="es-ES_tradnl"/>
              </w:rPr>
              <w:t>.</w:t>
            </w:r>
          </w:p>
          <w:p w14:paraId="4D7FB8F0" w14:textId="77777777" w:rsidR="00341879" w:rsidRPr="00832EF8" w:rsidRDefault="00341879" w:rsidP="00AF57AD">
            <w:pPr>
              <w:spacing w:line="276" w:lineRule="auto"/>
              <w:jc w:val="both"/>
              <w:rPr>
                <w:rFonts w:cstheme="minorHAnsi"/>
                <w:b/>
                <w:bCs/>
                <w:sz w:val="22"/>
                <w:szCs w:val="22"/>
                <w:lang w:val="es-ES" w:eastAsia="es-ES_tradnl"/>
              </w:rPr>
            </w:pPr>
            <w:r w:rsidRPr="00832EF8">
              <w:rPr>
                <w:rFonts w:cstheme="minorHAnsi"/>
                <w:b/>
                <w:bCs/>
                <w:sz w:val="22"/>
                <w:szCs w:val="22"/>
                <w:lang w:val="es-ES" w:eastAsia="es-ES_tradnl"/>
              </w:rPr>
              <w:t>En tablas de verdad</w:t>
            </w:r>
          </w:p>
          <w:p w14:paraId="37E6A6EE" w14:textId="77777777" w:rsidR="00341879" w:rsidRPr="00832EF8" w:rsidRDefault="00341879" w:rsidP="00AF57AD">
            <w:pPr>
              <w:spacing w:line="276" w:lineRule="auto"/>
              <w:rPr>
                <w:rFonts w:cstheme="minorHAnsi"/>
                <w:b/>
                <w:bCs/>
                <w:sz w:val="22"/>
                <w:szCs w:val="22"/>
                <w:lang w:val="es-ES" w:eastAsia="es-ES_tradnl"/>
              </w:rPr>
            </w:pPr>
            <m:oMath>
              <m:r>
                <w:rPr>
                  <w:rFonts w:ascii="Cambria Math" w:hAnsi="Cambria Math" w:cstheme="minorHAnsi"/>
                  <w:sz w:val="22"/>
                  <w:szCs w:val="22"/>
                  <w:lang w:val="es-ES" w:eastAsia="es-ES_tradnl"/>
                </w:rPr>
                <m:t>ϕ</m:t>
              </m:r>
            </m:oMath>
            <w:r w:rsidRPr="00832EF8">
              <w:rPr>
                <w:rFonts w:cstheme="minorHAnsi"/>
                <w:sz w:val="22"/>
                <w:szCs w:val="22"/>
                <w:lang w:val="es-ES" w:eastAsia="es-ES_tradnl"/>
              </w:rPr>
              <w:t xml:space="preserve"> no tiene el valor </w:t>
            </w:r>
            <m:oMath>
              <m:r>
                <w:rPr>
                  <w:rFonts w:ascii="Cambria Math" w:hAnsi="Cambria Math" w:cstheme="minorHAnsi"/>
                  <w:sz w:val="22"/>
                  <w:szCs w:val="22"/>
                  <w:lang w:val="es-ES" w:eastAsia="es-ES_tradnl"/>
                </w:rPr>
                <m:t>V</m:t>
              </m:r>
            </m:oMath>
            <w:r w:rsidRPr="00832EF8">
              <w:rPr>
                <w:rFonts w:cstheme="minorHAnsi"/>
                <w:i/>
                <w:iCs/>
                <w:sz w:val="22"/>
                <w:szCs w:val="22"/>
                <w:lang w:val="es-ES" w:eastAsia="es-ES_tradnl"/>
              </w:rPr>
              <w:t xml:space="preserve"> </w:t>
            </w:r>
            <w:r w:rsidRPr="00832EF8">
              <w:rPr>
                <w:rFonts w:cstheme="minorHAnsi"/>
                <w:sz w:val="22"/>
                <w:szCs w:val="22"/>
                <w:lang w:val="es-ES" w:eastAsia="es-ES_tradnl"/>
              </w:rPr>
              <w:t>en ninguna fila.</w:t>
            </w:r>
          </w:p>
        </w:tc>
      </w:tr>
      <w:tr w:rsidR="00341879" w:rsidRPr="00832EF8" w14:paraId="6A283B0F" w14:textId="77777777" w:rsidTr="00AF57AD">
        <w:trPr>
          <w:jc w:val="center"/>
        </w:trPr>
        <w:tc>
          <w:tcPr>
            <w:tcW w:w="9923" w:type="dxa"/>
            <w:shd w:val="clear" w:color="auto" w:fill="A02B93" w:themeFill="accent5"/>
            <w:vAlign w:val="center"/>
          </w:tcPr>
          <w:p w14:paraId="343ED96F" w14:textId="77777777" w:rsidR="00341879" w:rsidRPr="00832EF8" w:rsidRDefault="00341879" w:rsidP="00AF57AD">
            <w:pPr>
              <w:ind w:left="708" w:hanging="708"/>
              <w:rPr>
                <w:rFonts w:cstheme="minorHAnsi"/>
                <w:sz w:val="22"/>
                <w:szCs w:val="22"/>
                <w:lang w:eastAsia="es-ES_tradnl"/>
              </w:rPr>
            </w:pPr>
            <w:r w:rsidRPr="00832EF8">
              <w:rPr>
                <w:rFonts w:cstheme="minorHAnsi"/>
                <w:b/>
                <w:bCs/>
                <w:sz w:val="22"/>
                <w:szCs w:val="22"/>
                <w:lang w:val="es-ES" w:eastAsia="es-ES_tradnl"/>
              </w:rPr>
              <w:t>II. En conjunto</w:t>
            </w:r>
            <w:r>
              <w:rPr>
                <w:rFonts w:cstheme="minorHAnsi"/>
                <w:b/>
                <w:bCs/>
                <w:sz w:val="22"/>
                <w:szCs w:val="22"/>
                <w:lang w:val="es-ES" w:eastAsia="es-ES_tradnl"/>
              </w:rPr>
              <w:t>s</w:t>
            </w:r>
            <w:r w:rsidRPr="00832EF8">
              <w:rPr>
                <w:rFonts w:cstheme="minorHAnsi"/>
                <w:b/>
                <w:bCs/>
                <w:sz w:val="22"/>
                <w:szCs w:val="22"/>
                <w:lang w:val="es-ES" w:eastAsia="es-ES_tradnl"/>
              </w:rPr>
              <w:t xml:space="preserve"> de más de una fórmula</w:t>
            </w:r>
          </w:p>
        </w:tc>
      </w:tr>
      <w:tr w:rsidR="00341879" w:rsidRPr="00832EF8" w14:paraId="706E717A" w14:textId="77777777" w:rsidTr="00AF57AD">
        <w:trPr>
          <w:jc w:val="center"/>
        </w:trPr>
        <w:tc>
          <w:tcPr>
            <w:tcW w:w="9923" w:type="dxa"/>
            <w:vAlign w:val="center"/>
          </w:tcPr>
          <w:p w14:paraId="246E9015" w14:textId="77777777" w:rsidR="00341879" w:rsidRPr="00832EF8" w:rsidRDefault="00000000" w:rsidP="00AF57AD">
            <w:pPr>
              <w:spacing w:line="276" w:lineRule="auto"/>
              <w:jc w:val="center"/>
              <w:rPr>
                <w:rFonts w:cstheme="minorHAnsi"/>
                <w:b/>
                <w:bCs/>
                <w:sz w:val="22"/>
                <w:szCs w:val="22"/>
                <w:lang w:val="es-ES" w:eastAsia="es-ES_tradnl"/>
              </w:rPr>
            </w:pPr>
            <m:oMath>
              <m:d>
                <m:dPr>
                  <m:begChr m:val="{"/>
                  <m:endChr m:val="}"/>
                  <m:ctrlPr>
                    <w:ins w:id="30" w:author="Usuario" w:date="2022-04-17T22:35:00Z">
                      <w:rPr>
                        <w:rFonts w:ascii="Cambria Math" w:hAnsi="Cambria Math" w:cstheme="minorHAnsi"/>
                        <w:b/>
                        <w:i/>
                        <w:sz w:val="22"/>
                        <w:szCs w:val="22"/>
                        <w:lang w:val="es-ES" w:eastAsia="es-ES_tradnl"/>
                      </w:rPr>
                    </w:ins>
                  </m:ctrlPr>
                </m:dPr>
                <m:e>
                  <m:sSub>
                    <m:sSubPr>
                      <m:ctrlPr>
                        <w:ins w:id="31" w:author="Usuario" w:date="2022-04-17T22:35:00Z">
                          <w:rPr>
                            <w:rFonts w:ascii="Cambria Math" w:hAnsi="Cambria Math" w:cstheme="minorHAnsi"/>
                            <w:b/>
                            <w:i/>
                            <w:sz w:val="22"/>
                            <w:szCs w:val="22"/>
                            <w:lang w:val="es-ES" w:eastAsia="es-ES_tradnl"/>
                          </w:rPr>
                        </w:ins>
                      </m:ctrlPr>
                    </m:sSubPr>
                    <m:e>
                      <m:r>
                        <m:rPr>
                          <m:sty m:val="bi"/>
                        </m:rPr>
                        <w:rPr>
                          <w:rFonts w:ascii="Cambria Math" w:hAnsi="Cambria Math" w:cstheme="minorHAnsi"/>
                          <w:sz w:val="22"/>
                          <w:szCs w:val="22"/>
                          <w:lang w:val="es-ES" w:eastAsia="es-ES_tradnl"/>
                        </w:rPr>
                        <m:t>ϕ</m:t>
                      </m:r>
                    </m:e>
                    <m:sub>
                      <m:r>
                        <m:rPr>
                          <m:sty m:val="bi"/>
                        </m:rPr>
                        <w:rPr>
                          <w:rFonts w:ascii="Cambria Math" w:hAnsi="Cambria Math" w:cstheme="minorHAnsi"/>
                          <w:sz w:val="22"/>
                          <w:szCs w:val="22"/>
                          <w:lang w:val="es-ES" w:eastAsia="es-ES_tradnl"/>
                        </w:rPr>
                        <m:t>1</m:t>
                      </m:r>
                    </m:sub>
                  </m:sSub>
                  <m:r>
                    <m:rPr>
                      <m:sty m:val="bi"/>
                    </m:rPr>
                    <w:rPr>
                      <w:rFonts w:ascii="Cambria Math" w:hAnsi="Cambria Math" w:cstheme="minorHAnsi"/>
                      <w:sz w:val="22"/>
                      <w:szCs w:val="22"/>
                      <w:lang w:val="es-ES" w:eastAsia="es-ES_tradnl"/>
                    </w:rPr>
                    <m:t xml:space="preserve">,…, </m:t>
                  </m:r>
                  <m:sSub>
                    <m:sSubPr>
                      <m:ctrlPr>
                        <w:ins w:id="32" w:author="Usuario" w:date="2022-04-17T22:35:00Z">
                          <w:rPr>
                            <w:rFonts w:ascii="Cambria Math" w:hAnsi="Cambria Math" w:cstheme="minorHAnsi"/>
                            <w:b/>
                            <w:i/>
                            <w:sz w:val="22"/>
                            <w:szCs w:val="22"/>
                            <w:lang w:val="es-ES" w:eastAsia="es-ES_tradnl"/>
                          </w:rPr>
                        </w:ins>
                      </m:ctrlPr>
                    </m:sSubPr>
                    <m:e>
                      <m:r>
                        <m:rPr>
                          <m:sty m:val="bi"/>
                        </m:rPr>
                        <w:rPr>
                          <w:rFonts w:ascii="Cambria Math" w:hAnsi="Cambria Math" w:cstheme="minorHAnsi"/>
                          <w:sz w:val="22"/>
                          <w:szCs w:val="22"/>
                          <w:lang w:val="es-ES" w:eastAsia="es-ES_tradnl"/>
                        </w:rPr>
                        <m:t>ϕ</m:t>
                      </m:r>
                    </m:e>
                    <m:sub>
                      <m:r>
                        <m:rPr>
                          <m:sty m:val="bi"/>
                        </m:rPr>
                        <w:rPr>
                          <w:rFonts w:ascii="Cambria Math" w:hAnsi="Cambria Math" w:cstheme="minorHAnsi"/>
                          <w:sz w:val="22"/>
                          <w:szCs w:val="22"/>
                          <w:lang w:val="es-ES" w:eastAsia="es-ES_tradnl"/>
                        </w:rPr>
                        <m:t>n</m:t>
                      </m:r>
                    </m:sub>
                  </m:sSub>
                </m:e>
              </m:d>
              <m:r>
                <m:rPr>
                  <m:sty m:val="b"/>
                </m:rPr>
                <w:rPr>
                  <w:rFonts w:ascii="Cambria Math" w:eastAsiaTheme="minorEastAsia" w:hAnsi="Cambria Math" w:cstheme="minorHAnsi"/>
                  <w:sz w:val="22"/>
                  <w:szCs w:val="22"/>
                  <w:lang w:val="es-ES" w:eastAsia="es-ES_tradnl"/>
                </w:rPr>
                <m:t xml:space="preserve"> </m:t>
              </m:r>
            </m:oMath>
            <w:r w:rsidR="00341879" w:rsidRPr="00832EF8">
              <w:rPr>
                <w:rFonts w:cstheme="minorHAnsi"/>
                <w:b/>
                <w:bCs/>
                <w:sz w:val="22"/>
                <w:szCs w:val="22"/>
                <w:lang w:val="es-ES" w:eastAsia="es-ES_tradnl"/>
              </w:rPr>
              <w:t>es inconsistente semánticamente</w:t>
            </w:r>
            <w:r w:rsidR="00341879" w:rsidRPr="00832EF8">
              <w:rPr>
                <w:rFonts w:cstheme="minorHAnsi"/>
                <w:b/>
                <w:bCs/>
                <w:i/>
                <w:iCs/>
                <w:sz w:val="22"/>
                <w:szCs w:val="22"/>
                <w:lang w:val="es-ES" w:eastAsia="es-ES_tradnl"/>
              </w:rPr>
              <w:t xml:space="preserve"> sii</w:t>
            </w:r>
          </w:p>
          <w:p w14:paraId="409A431B" w14:textId="77777777" w:rsidR="00341879" w:rsidRPr="00832EF8" w:rsidRDefault="00341879" w:rsidP="00AF57AD">
            <w:pPr>
              <w:spacing w:line="276" w:lineRule="auto"/>
              <w:jc w:val="both"/>
              <w:rPr>
                <w:rFonts w:cstheme="minorHAnsi"/>
                <w:b/>
                <w:bCs/>
                <w:sz w:val="22"/>
                <w:szCs w:val="22"/>
                <w:lang w:val="es-ES" w:eastAsia="es-ES_tradnl"/>
              </w:rPr>
            </w:pPr>
            <w:r w:rsidRPr="00832EF8">
              <w:rPr>
                <w:rFonts w:cstheme="minorHAnsi"/>
                <w:b/>
                <w:bCs/>
                <w:sz w:val="22"/>
                <w:szCs w:val="22"/>
                <w:lang w:val="es-ES" w:eastAsia="es-ES_tradnl"/>
              </w:rPr>
              <w:t>En términos de valores</w:t>
            </w:r>
          </w:p>
          <w:p w14:paraId="790D359A" w14:textId="77777777" w:rsidR="00341879" w:rsidRPr="00832EF8" w:rsidRDefault="00341879" w:rsidP="00AF57AD">
            <w:pPr>
              <w:spacing w:line="276" w:lineRule="auto"/>
              <w:jc w:val="both"/>
              <w:rPr>
                <w:rFonts w:cstheme="minorHAnsi"/>
                <w:sz w:val="22"/>
                <w:szCs w:val="22"/>
                <w:lang w:val="es-ES_tradnl" w:eastAsia="es-ES_tradnl"/>
              </w:rPr>
            </w:pPr>
            <w:r w:rsidRPr="00832EF8">
              <w:rPr>
                <w:rFonts w:cstheme="minorHAnsi"/>
                <w:sz w:val="22"/>
                <w:szCs w:val="22"/>
                <w:lang w:val="es-ES" w:eastAsia="es-ES_tradnl"/>
              </w:rPr>
              <w:t xml:space="preserve">Ninguna </w:t>
            </w:r>
            <m:oMath>
              <m:r>
                <w:rPr>
                  <w:rFonts w:ascii="Cambria Math" w:hAnsi="Cambria Math" w:cstheme="minorHAnsi"/>
                  <w:sz w:val="22"/>
                  <w:szCs w:val="22"/>
                  <w:lang w:val="es-ES_tradnl" w:eastAsia="es-ES_tradnl"/>
                </w:rPr>
                <m:t>U</m:t>
              </m:r>
            </m:oMath>
            <w:r w:rsidRPr="00832EF8">
              <w:rPr>
                <w:rFonts w:cstheme="minorHAnsi"/>
                <w:i/>
                <w:iCs/>
                <w:sz w:val="22"/>
                <w:szCs w:val="22"/>
                <w:lang w:val="es-ES_tradnl" w:eastAsia="es-ES_tradnl"/>
              </w:rPr>
              <w:t xml:space="preserve"> </w:t>
            </w:r>
            <w:r w:rsidRPr="00832EF8">
              <w:rPr>
                <w:rFonts w:cstheme="minorHAnsi"/>
                <w:sz w:val="22"/>
                <w:szCs w:val="22"/>
                <w:lang w:val="es-ES_tradnl" w:eastAsia="es-ES_tradnl"/>
              </w:rPr>
              <w:t xml:space="preserve">da el valor </w:t>
            </w:r>
            <m:oMath>
              <m:r>
                <w:rPr>
                  <w:rFonts w:ascii="Cambria Math" w:hAnsi="Cambria Math" w:cstheme="minorHAnsi"/>
                  <w:sz w:val="22"/>
                  <w:szCs w:val="22"/>
                  <w:lang w:val="es-ES" w:eastAsia="es-ES_tradnl"/>
                </w:rPr>
                <m:t>V</m:t>
              </m:r>
            </m:oMath>
            <w:r w:rsidRPr="00832EF8">
              <w:rPr>
                <w:rFonts w:cstheme="minorHAnsi"/>
                <w:sz w:val="22"/>
                <w:szCs w:val="22"/>
                <w:lang w:val="es-ES_tradnl" w:eastAsia="es-ES_tradnl"/>
              </w:rPr>
              <w:t xml:space="preserve"> a </w:t>
            </w:r>
            <m:oMath>
              <m:sSub>
                <m:sSubPr>
                  <m:ctrlPr>
                    <w:ins w:id="33" w:author="Usuario" w:date="2022-04-17T22:35:00Z">
                      <w:rPr>
                        <w:rFonts w:ascii="Cambria Math" w:hAnsi="Cambria Math" w:cstheme="minorHAnsi"/>
                        <w:i/>
                        <w:sz w:val="22"/>
                        <w:szCs w:val="22"/>
                        <w:lang w:val="es-ES" w:eastAsia="es-ES_tradnl"/>
                      </w:rPr>
                    </w:ins>
                  </m:ctrlPr>
                </m:sSubPr>
                <m:e>
                  <m:r>
                    <w:rPr>
                      <w:rFonts w:ascii="Cambria Math" w:hAnsi="Cambria Math" w:cstheme="minorHAnsi"/>
                      <w:sz w:val="22"/>
                      <w:szCs w:val="22"/>
                      <w:lang w:val="es-ES" w:eastAsia="es-ES_tradnl"/>
                    </w:rPr>
                    <m:t>ϕ</m:t>
                  </m:r>
                </m:e>
                <m:sub>
                  <m:r>
                    <w:rPr>
                      <w:rFonts w:ascii="Cambria Math" w:hAnsi="Cambria Math" w:cstheme="minorHAnsi"/>
                      <w:sz w:val="22"/>
                      <w:szCs w:val="22"/>
                      <w:lang w:val="es-ES" w:eastAsia="es-ES_tradnl"/>
                    </w:rPr>
                    <m:t>1</m:t>
                  </m:r>
                </m:sub>
              </m:sSub>
              <m:r>
                <w:rPr>
                  <w:rFonts w:ascii="Cambria Math" w:hAnsi="Cambria Math" w:cstheme="minorHAnsi"/>
                  <w:sz w:val="22"/>
                  <w:szCs w:val="22"/>
                  <w:lang w:val="es-ES" w:eastAsia="es-ES_tradnl"/>
                </w:rPr>
                <m:t xml:space="preserve">,… y </m:t>
              </m:r>
              <m:sSub>
                <m:sSubPr>
                  <m:ctrlPr>
                    <w:ins w:id="34" w:author="Usuario" w:date="2022-04-17T22:35:00Z">
                      <w:rPr>
                        <w:rFonts w:ascii="Cambria Math" w:hAnsi="Cambria Math" w:cstheme="minorHAnsi"/>
                        <w:i/>
                        <w:sz w:val="22"/>
                        <w:szCs w:val="22"/>
                        <w:lang w:val="es-ES" w:eastAsia="es-ES_tradnl"/>
                      </w:rPr>
                    </w:ins>
                  </m:ctrlPr>
                </m:sSubPr>
                <m:e>
                  <m:r>
                    <w:rPr>
                      <w:rFonts w:ascii="Cambria Math" w:hAnsi="Cambria Math" w:cstheme="minorHAnsi"/>
                      <w:sz w:val="22"/>
                      <w:szCs w:val="22"/>
                      <w:lang w:val="es-ES" w:eastAsia="es-ES_tradnl"/>
                    </w:rPr>
                    <m:t>ϕ</m:t>
                  </m:r>
                </m:e>
                <m:sub>
                  <m:r>
                    <w:rPr>
                      <w:rFonts w:ascii="Cambria Math" w:hAnsi="Cambria Math" w:cstheme="minorHAnsi"/>
                      <w:sz w:val="22"/>
                      <w:szCs w:val="22"/>
                      <w:lang w:val="es-ES" w:eastAsia="es-ES_tradnl"/>
                    </w:rPr>
                    <m:t>n</m:t>
                  </m:r>
                </m:sub>
              </m:sSub>
            </m:oMath>
            <w:r w:rsidRPr="00832EF8">
              <w:rPr>
                <w:rFonts w:cstheme="minorHAnsi"/>
                <w:sz w:val="22"/>
                <w:szCs w:val="22"/>
                <w:lang w:val="es-ES_tradnl" w:eastAsia="es-ES_tradnl"/>
              </w:rPr>
              <w:t xml:space="preserve"> conjuntamente.</w:t>
            </w:r>
          </w:p>
          <w:p w14:paraId="0ACE4A23" w14:textId="77777777" w:rsidR="00341879" w:rsidRPr="00832EF8" w:rsidRDefault="00341879" w:rsidP="00AF57AD">
            <w:pPr>
              <w:spacing w:line="276" w:lineRule="auto"/>
              <w:jc w:val="both"/>
              <w:rPr>
                <w:rFonts w:cstheme="minorHAnsi"/>
                <w:b/>
                <w:bCs/>
                <w:sz w:val="22"/>
                <w:szCs w:val="22"/>
                <w:lang w:val="es-ES" w:eastAsia="es-ES_tradnl"/>
              </w:rPr>
            </w:pPr>
            <w:r w:rsidRPr="00832EF8">
              <w:rPr>
                <w:rFonts w:cstheme="minorHAnsi"/>
                <w:b/>
                <w:bCs/>
                <w:sz w:val="22"/>
                <w:szCs w:val="22"/>
                <w:lang w:val="es-ES" w:eastAsia="es-ES_tradnl"/>
              </w:rPr>
              <w:t>En términos de modelos</w:t>
            </w:r>
          </w:p>
          <w:p w14:paraId="26FED77D" w14:textId="77777777" w:rsidR="00341879" w:rsidRPr="00832EF8" w:rsidRDefault="00341879" w:rsidP="00AF57AD">
            <w:pPr>
              <w:spacing w:line="276" w:lineRule="auto"/>
              <w:jc w:val="both"/>
              <w:rPr>
                <w:rFonts w:cstheme="minorHAnsi"/>
                <w:sz w:val="22"/>
                <w:szCs w:val="22"/>
                <w:lang w:val="es-ES" w:eastAsia="es-ES_tradnl"/>
              </w:rPr>
            </w:pPr>
            <w:r w:rsidRPr="00832EF8">
              <w:rPr>
                <w:rFonts w:cstheme="minorHAnsi"/>
                <w:sz w:val="22"/>
                <w:szCs w:val="22"/>
                <w:lang w:val="es-ES" w:eastAsia="es-ES_tradnl"/>
              </w:rPr>
              <w:t xml:space="preserve">Ninguna </w:t>
            </w:r>
            <m:oMath>
              <m:r>
                <w:rPr>
                  <w:rFonts w:ascii="Cambria Math" w:hAnsi="Cambria Math" w:cstheme="minorHAnsi"/>
                  <w:sz w:val="22"/>
                  <w:szCs w:val="22"/>
                  <w:lang w:val="es-ES_tradnl" w:eastAsia="es-ES_tradnl"/>
                </w:rPr>
                <m:t>U</m:t>
              </m:r>
            </m:oMath>
            <w:r w:rsidRPr="00832EF8">
              <w:rPr>
                <w:rFonts w:cstheme="minorHAnsi"/>
                <w:i/>
                <w:iCs/>
                <w:sz w:val="22"/>
                <w:szCs w:val="22"/>
                <w:lang w:val="es-ES_tradnl" w:eastAsia="es-ES_tradnl"/>
              </w:rPr>
              <w:t xml:space="preserve"> </w:t>
            </w:r>
            <w:r w:rsidRPr="00832EF8">
              <w:rPr>
                <w:rFonts w:cstheme="minorHAnsi"/>
                <w:sz w:val="22"/>
                <w:szCs w:val="22"/>
                <w:lang w:val="es-ES_tradnl" w:eastAsia="es-ES_tradnl"/>
              </w:rPr>
              <w:t xml:space="preserve">es modelo de </w:t>
            </w:r>
            <m:oMath>
              <m:sSub>
                <m:sSubPr>
                  <m:ctrlPr>
                    <w:ins w:id="35" w:author="Usuario" w:date="2022-04-17T22:35:00Z">
                      <w:rPr>
                        <w:rFonts w:ascii="Cambria Math" w:hAnsi="Cambria Math" w:cstheme="minorHAnsi"/>
                        <w:i/>
                        <w:sz w:val="22"/>
                        <w:szCs w:val="22"/>
                        <w:lang w:val="es-ES" w:eastAsia="es-ES_tradnl"/>
                      </w:rPr>
                    </w:ins>
                  </m:ctrlPr>
                </m:sSubPr>
                <m:e>
                  <m:r>
                    <w:rPr>
                      <w:rFonts w:ascii="Cambria Math" w:hAnsi="Cambria Math" w:cstheme="minorHAnsi"/>
                      <w:sz w:val="22"/>
                      <w:szCs w:val="22"/>
                      <w:lang w:val="es-ES" w:eastAsia="es-ES_tradnl"/>
                    </w:rPr>
                    <m:t>ϕ</m:t>
                  </m:r>
                </m:e>
                <m:sub>
                  <m:r>
                    <w:rPr>
                      <w:rFonts w:ascii="Cambria Math" w:hAnsi="Cambria Math" w:cstheme="minorHAnsi"/>
                      <w:sz w:val="22"/>
                      <w:szCs w:val="22"/>
                      <w:lang w:val="es-ES" w:eastAsia="es-ES_tradnl"/>
                    </w:rPr>
                    <m:t>1</m:t>
                  </m:r>
                </m:sub>
              </m:sSub>
              <m:r>
                <w:rPr>
                  <w:rFonts w:ascii="Cambria Math" w:hAnsi="Cambria Math" w:cstheme="minorHAnsi"/>
                  <w:sz w:val="22"/>
                  <w:szCs w:val="22"/>
                  <w:lang w:val="es-ES" w:eastAsia="es-ES_tradnl"/>
                </w:rPr>
                <m:t xml:space="preserve">,… y </m:t>
              </m:r>
              <m:sSub>
                <m:sSubPr>
                  <m:ctrlPr>
                    <w:ins w:id="36" w:author="Usuario" w:date="2022-04-17T22:35:00Z">
                      <w:rPr>
                        <w:rFonts w:ascii="Cambria Math" w:hAnsi="Cambria Math" w:cstheme="minorHAnsi"/>
                        <w:i/>
                        <w:sz w:val="22"/>
                        <w:szCs w:val="22"/>
                        <w:lang w:val="es-ES" w:eastAsia="es-ES_tradnl"/>
                      </w:rPr>
                    </w:ins>
                  </m:ctrlPr>
                </m:sSubPr>
                <m:e>
                  <m:r>
                    <w:rPr>
                      <w:rFonts w:ascii="Cambria Math" w:hAnsi="Cambria Math" w:cstheme="minorHAnsi"/>
                      <w:sz w:val="22"/>
                      <w:szCs w:val="22"/>
                      <w:lang w:val="es-ES" w:eastAsia="es-ES_tradnl"/>
                    </w:rPr>
                    <m:t>ϕ</m:t>
                  </m:r>
                </m:e>
                <m:sub>
                  <m:r>
                    <w:rPr>
                      <w:rFonts w:ascii="Cambria Math" w:hAnsi="Cambria Math" w:cstheme="minorHAnsi"/>
                      <w:sz w:val="22"/>
                      <w:szCs w:val="22"/>
                      <w:lang w:val="es-ES" w:eastAsia="es-ES_tradnl"/>
                    </w:rPr>
                    <m:t>n</m:t>
                  </m:r>
                </m:sub>
              </m:sSub>
            </m:oMath>
            <w:r w:rsidRPr="00832EF8">
              <w:rPr>
                <w:rFonts w:cstheme="minorHAnsi"/>
                <w:sz w:val="22"/>
                <w:szCs w:val="22"/>
                <w:lang w:val="es-ES" w:eastAsia="es-ES_tradnl"/>
              </w:rPr>
              <w:t xml:space="preserve"> conjuntamente.</w:t>
            </w:r>
          </w:p>
          <w:p w14:paraId="199DA7C9" w14:textId="77777777" w:rsidR="00341879" w:rsidRPr="00832EF8" w:rsidRDefault="00341879" w:rsidP="00AF57AD">
            <w:pPr>
              <w:spacing w:line="276" w:lineRule="auto"/>
              <w:jc w:val="both"/>
              <w:rPr>
                <w:rFonts w:cstheme="minorHAnsi"/>
                <w:b/>
                <w:bCs/>
                <w:sz w:val="22"/>
                <w:szCs w:val="22"/>
                <w:lang w:val="es-ES" w:eastAsia="es-ES_tradnl"/>
              </w:rPr>
            </w:pPr>
            <w:r w:rsidRPr="00832EF8">
              <w:rPr>
                <w:rFonts w:cstheme="minorHAnsi"/>
                <w:b/>
                <w:bCs/>
                <w:sz w:val="22"/>
                <w:szCs w:val="22"/>
                <w:lang w:val="es-ES" w:eastAsia="es-ES_tradnl"/>
              </w:rPr>
              <w:t>En tablas de verdad</w:t>
            </w:r>
          </w:p>
          <w:p w14:paraId="503A8789" w14:textId="77777777" w:rsidR="00341879" w:rsidRPr="00832EF8" w:rsidRDefault="00000000" w:rsidP="00AF57AD">
            <w:pPr>
              <w:spacing w:line="276" w:lineRule="auto"/>
              <w:jc w:val="both"/>
              <w:rPr>
                <w:rFonts w:cstheme="minorHAnsi"/>
                <w:sz w:val="22"/>
                <w:szCs w:val="22"/>
                <w:lang w:val="es-ES" w:eastAsia="es-ES_tradnl"/>
              </w:rPr>
            </w:pPr>
            <m:oMath>
              <m:sSub>
                <m:sSubPr>
                  <m:ctrlPr>
                    <w:ins w:id="37" w:author="Usuario" w:date="2022-04-17T22:35:00Z">
                      <w:rPr>
                        <w:rFonts w:ascii="Cambria Math" w:hAnsi="Cambria Math" w:cstheme="minorHAnsi"/>
                        <w:i/>
                        <w:sz w:val="22"/>
                        <w:szCs w:val="22"/>
                        <w:lang w:val="es-ES" w:eastAsia="es-ES_tradnl"/>
                      </w:rPr>
                    </w:ins>
                  </m:ctrlPr>
                </m:sSubPr>
                <m:e>
                  <m:r>
                    <w:rPr>
                      <w:rFonts w:ascii="Cambria Math" w:hAnsi="Cambria Math" w:cstheme="minorHAnsi"/>
                      <w:sz w:val="22"/>
                      <w:szCs w:val="22"/>
                      <w:lang w:val="es-ES" w:eastAsia="es-ES_tradnl"/>
                    </w:rPr>
                    <m:t>ϕ</m:t>
                  </m:r>
                </m:e>
                <m:sub>
                  <m:r>
                    <w:rPr>
                      <w:rFonts w:ascii="Cambria Math" w:hAnsi="Cambria Math" w:cstheme="minorHAnsi"/>
                      <w:sz w:val="22"/>
                      <w:szCs w:val="22"/>
                      <w:lang w:val="es-ES" w:eastAsia="es-ES_tradnl"/>
                    </w:rPr>
                    <m:t>1</m:t>
                  </m:r>
                </m:sub>
              </m:sSub>
              <m:r>
                <w:rPr>
                  <w:rFonts w:ascii="Cambria Math" w:hAnsi="Cambria Math" w:cstheme="minorHAnsi"/>
                  <w:sz w:val="22"/>
                  <w:szCs w:val="22"/>
                  <w:lang w:val="es-ES" w:eastAsia="es-ES_tradnl"/>
                </w:rPr>
                <m:t xml:space="preserve">,…, y </m:t>
              </m:r>
              <m:sSub>
                <m:sSubPr>
                  <m:ctrlPr>
                    <w:ins w:id="38" w:author="Usuario" w:date="2022-04-17T22:35:00Z">
                      <w:rPr>
                        <w:rFonts w:ascii="Cambria Math" w:hAnsi="Cambria Math" w:cstheme="minorHAnsi"/>
                        <w:i/>
                        <w:sz w:val="22"/>
                        <w:szCs w:val="22"/>
                        <w:lang w:val="es-ES" w:eastAsia="es-ES_tradnl"/>
                      </w:rPr>
                    </w:ins>
                  </m:ctrlPr>
                </m:sSubPr>
                <m:e>
                  <m:r>
                    <w:rPr>
                      <w:rFonts w:ascii="Cambria Math" w:hAnsi="Cambria Math" w:cstheme="minorHAnsi"/>
                      <w:sz w:val="22"/>
                      <w:szCs w:val="22"/>
                      <w:lang w:val="es-ES" w:eastAsia="es-ES_tradnl"/>
                    </w:rPr>
                    <m:t>ϕ</m:t>
                  </m:r>
                </m:e>
                <m:sub>
                  <m:r>
                    <w:rPr>
                      <w:rFonts w:ascii="Cambria Math" w:hAnsi="Cambria Math" w:cstheme="minorHAnsi"/>
                      <w:sz w:val="22"/>
                      <w:szCs w:val="22"/>
                      <w:lang w:val="es-ES" w:eastAsia="es-ES_tradnl"/>
                    </w:rPr>
                    <m:t>n</m:t>
                  </m:r>
                </m:sub>
              </m:sSub>
            </m:oMath>
            <w:r w:rsidR="00341879" w:rsidRPr="00832EF8">
              <w:rPr>
                <w:rFonts w:cstheme="minorHAnsi"/>
                <w:sz w:val="22"/>
                <w:szCs w:val="22"/>
                <w:lang w:val="es-ES_tradnl" w:eastAsia="es-ES_tradnl"/>
              </w:rPr>
              <w:t xml:space="preserve"> no </w:t>
            </w:r>
            <w:r w:rsidR="00341879" w:rsidRPr="00832EF8">
              <w:rPr>
                <w:rFonts w:cstheme="minorHAnsi"/>
                <w:sz w:val="22"/>
                <w:szCs w:val="22"/>
                <w:lang w:val="es-ES" w:eastAsia="es-ES_tradnl"/>
              </w:rPr>
              <w:t xml:space="preserve">tienen juntas el valor </w:t>
            </w:r>
            <m:oMath>
              <m:r>
                <w:rPr>
                  <w:rFonts w:ascii="Cambria Math" w:hAnsi="Cambria Math" w:cstheme="minorHAnsi"/>
                  <w:sz w:val="22"/>
                  <w:szCs w:val="22"/>
                  <w:lang w:val="es-ES" w:eastAsia="es-ES_tradnl"/>
                </w:rPr>
                <m:t>V</m:t>
              </m:r>
            </m:oMath>
            <w:r w:rsidR="00341879" w:rsidRPr="00832EF8">
              <w:rPr>
                <w:rFonts w:cstheme="minorHAnsi"/>
                <w:sz w:val="22"/>
                <w:szCs w:val="22"/>
                <w:lang w:val="es-ES" w:eastAsia="es-ES_tradnl"/>
              </w:rPr>
              <w:t xml:space="preserve"> en ninguna fila.</w:t>
            </w:r>
          </w:p>
        </w:tc>
      </w:tr>
    </w:tbl>
    <w:p w14:paraId="580445F0" w14:textId="77777777" w:rsidR="00341879" w:rsidRPr="00832EF8" w:rsidRDefault="00341879" w:rsidP="00341879">
      <w:pPr>
        <w:spacing w:after="0" w:line="276" w:lineRule="auto"/>
        <w:jc w:val="both"/>
        <w:rPr>
          <w:rFonts w:eastAsia="Times New Roman" w:cstheme="minorHAnsi"/>
          <w:kern w:val="0"/>
          <w:lang w:eastAsia="es-ES_tradnl"/>
          <w14:ligatures w14:val="none"/>
        </w:rPr>
      </w:pPr>
    </w:p>
    <w:p w14:paraId="36FBE254" w14:textId="77777777" w:rsidR="00341879" w:rsidRPr="00832EF8" w:rsidRDefault="00341879" w:rsidP="00341879">
      <w:pPr>
        <w:spacing w:after="0" w:line="276" w:lineRule="auto"/>
        <w:ind w:firstLine="708"/>
        <w:jc w:val="both"/>
        <w:rPr>
          <w:rFonts w:eastAsia="Times New Roman" w:cstheme="minorHAnsi"/>
          <w:iCs/>
          <w:kern w:val="0"/>
          <w:lang w:val="es-ES" w:eastAsia="es-ES_tradnl"/>
          <w14:ligatures w14:val="none"/>
        </w:rPr>
      </w:pPr>
      <w:r w:rsidRPr="00832EF8">
        <w:rPr>
          <w:rFonts w:eastAsia="Times New Roman" w:cstheme="minorHAnsi"/>
          <w:kern w:val="0"/>
          <w:lang w:val="es-ES" w:eastAsia="es-ES_tradnl"/>
          <w14:ligatures w14:val="none"/>
        </w:rPr>
        <w:t xml:space="preserve">Teniendo en cuenta estas definiciones, si se revisan las tablas de verdad de </w:t>
      </w:r>
      <m:oMath>
        <m:r>
          <w:rPr>
            <w:rFonts w:ascii="Cambria Math" w:eastAsia="Times New Roman" w:hAnsi="Cambria Math" w:cstheme="minorHAnsi"/>
            <w:kern w:val="0"/>
            <w:lang w:val="es-ES" w:eastAsia="es-ES_tradnl"/>
            <w14:ligatures w14:val="none"/>
          </w:rPr>
          <m:t>ϕ</m:t>
        </m:r>
      </m:oMath>
      <w:r w:rsidRPr="00832EF8">
        <w:rPr>
          <w:rFonts w:eastAsia="Times New Roman" w:cstheme="minorHAnsi"/>
          <w:iCs/>
          <w:kern w:val="0"/>
          <w:lang w:val="es-ES" w:eastAsia="es-ES_tradnl"/>
          <w14:ligatures w14:val="none"/>
        </w:rPr>
        <w:t xml:space="preserve"> y </w:t>
      </w:r>
      <m:oMath>
        <m:r>
          <w:rPr>
            <w:rFonts w:ascii="Cambria Math" w:eastAsia="Times New Roman" w:hAnsi="Cambria Math" w:cstheme="minorHAnsi"/>
            <w:kern w:val="0"/>
            <w:lang w:val="es-ES" w:eastAsia="es-ES_tradnl"/>
            <w14:ligatures w14:val="none"/>
          </w:rPr>
          <m:t>ψ</m:t>
        </m:r>
      </m:oMath>
      <w:r w:rsidRPr="00832EF8">
        <w:rPr>
          <w:rFonts w:eastAsia="Times New Roman" w:cstheme="minorHAnsi"/>
          <w:kern w:val="0"/>
          <w:lang w:val="es-ES" w:eastAsia="es-ES_tradnl"/>
          <w14:ligatures w14:val="none"/>
        </w:rPr>
        <w:t xml:space="preserve"> de la sección anterior, se concluye que, a pesar de tener un distinto número de modelos, ambas son consistentes. Por otro lado, si se analiza la fórmula </w:t>
      </w:r>
      <m:oMath>
        <m:r>
          <w:rPr>
            <w:rFonts w:ascii="Cambria Math" w:eastAsia="Times New Roman" w:hAnsi="Cambria Math" w:cstheme="minorHAnsi"/>
            <w:kern w:val="0"/>
            <w:lang w:val="es-ES" w:eastAsia="es-ES_tradnl"/>
            <w14:ligatures w14:val="none"/>
          </w:rPr>
          <m:t>χ:</m:t>
        </m:r>
        <m:d>
          <m:dPr>
            <m:ctrlPr>
              <w:ins w:id="39" w:author="Usuario" w:date="2022-04-17T22:35:00Z">
                <w:rPr>
                  <w:rFonts w:ascii="Cambria Math" w:eastAsia="Times New Roman" w:hAnsi="Cambria Math" w:cstheme="minorHAnsi"/>
                  <w:i/>
                  <w:kern w:val="0"/>
                  <w:lang w:val="es-ES" w:eastAsia="es-ES_tradnl"/>
                  <w14:ligatures w14:val="none"/>
                </w:rPr>
              </w:ins>
            </m:ctrlPr>
          </m:dPr>
          <m:e>
            <m:r>
              <w:rPr>
                <w:rFonts w:ascii="Cambria Math" w:eastAsia="Times New Roman" w:hAnsi="Cambria Math" w:cstheme="minorHAnsi"/>
                <w:kern w:val="0"/>
                <w:lang w:val="es-ES" w:eastAsia="es-ES_tradnl"/>
                <w14:ligatures w14:val="none"/>
              </w:rPr>
              <m:t>P∧¬P</m:t>
            </m:r>
          </m:e>
        </m:d>
      </m:oMath>
      <w:r w:rsidRPr="00832EF8">
        <w:rPr>
          <w:rFonts w:eastAsia="Times New Roman" w:cstheme="minorHAnsi"/>
          <w:kern w:val="0"/>
          <w:lang w:val="es-ES" w:eastAsia="es-ES_tradnl"/>
          <w14:ligatures w14:val="none"/>
        </w:rPr>
        <w:t>,</w:t>
      </w:r>
      <w:r w:rsidRPr="00832EF8">
        <w:rPr>
          <w:rFonts w:eastAsia="Times New Roman" w:cstheme="minorHAnsi"/>
          <w:iCs/>
          <w:kern w:val="0"/>
          <w:lang w:val="es-ES" w:eastAsia="es-ES_tradnl"/>
          <w14:ligatures w14:val="none"/>
        </w:rPr>
        <w:t xml:space="preserve">  se puede demostrar que es inconsistente o, en otras palabras, que no tiene modelos:</w:t>
      </w:r>
    </w:p>
    <w:tbl>
      <w:tblPr>
        <w:tblpPr w:leftFromText="141" w:rightFromText="141"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1985"/>
      </w:tblGrid>
      <w:tr w:rsidR="00341879" w:rsidRPr="00832EF8" w14:paraId="5EA45E9F" w14:textId="77777777" w:rsidTr="00AF57AD">
        <w:tc>
          <w:tcPr>
            <w:tcW w:w="562" w:type="dxa"/>
            <w:vAlign w:val="center"/>
          </w:tcPr>
          <w:p w14:paraId="782677B2" w14:textId="77777777" w:rsidR="00341879" w:rsidRPr="00832EF8" w:rsidRDefault="00341879" w:rsidP="00AF57AD">
            <w:pPr>
              <w:spacing w:after="0" w:line="276" w:lineRule="auto"/>
              <w:jc w:val="center"/>
              <w:rPr>
                <w:rFonts w:eastAsia="Times New Roman" w:cstheme="minorHAnsi"/>
                <w:i/>
                <w:iCs/>
                <w:kern w:val="0"/>
                <w:lang w:val="es-ES" w:eastAsia="es-ES_tradnl"/>
                <w14:ligatures w14:val="none"/>
              </w:rPr>
            </w:pPr>
            <m:oMathPara>
              <m:oMath>
                <m:r>
                  <w:rPr>
                    <w:rFonts w:ascii="Cambria Math" w:eastAsia="Times New Roman" w:hAnsi="Cambria Math" w:cstheme="minorHAnsi"/>
                    <w:kern w:val="0"/>
                    <w:lang w:val="es-ES" w:eastAsia="es-ES_tradnl"/>
                    <w14:ligatures w14:val="none"/>
                  </w:rPr>
                  <m:t>P</m:t>
                </m:r>
              </m:oMath>
            </m:oMathPara>
          </w:p>
        </w:tc>
        <w:tc>
          <w:tcPr>
            <w:tcW w:w="1985" w:type="dxa"/>
            <w:vAlign w:val="center"/>
          </w:tcPr>
          <w:p w14:paraId="76CAD6EE" w14:textId="77777777" w:rsidR="00341879" w:rsidRPr="00832EF8" w:rsidRDefault="00341879" w:rsidP="00AF57AD">
            <w:pPr>
              <w:spacing w:after="0" w:line="276" w:lineRule="auto"/>
              <w:jc w:val="center"/>
              <w:rPr>
                <w:rFonts w:eastAsiaTheme="minorEastAsia" w:cstheme="minorHAnsi"/>
                <w:kern w:val="0"/>
                <w:lang w:val="es-ES" w:eastAsia="es-ES_tradnl"/>
                <w14:ligatures w14:val="none"/>
              </w:rPr>
            </w:pPr>
            <m:oMathPara>
              <m:oMathParaPr>
                <m:jc m:val="center"/>
              </m:oMathParaPr>
              <m:oMath>
                <m:r>
                  <w:rPr>
                    <w:rFonts w:ascii="Cambria Math" w:eastAsia="Times New Roman" w:hAnsi="Cambria Math" w:cstheme="minorHAnsi"/>
                    <w:kern w:val="0"/>
                    <w:lang w:val="es-ES" w:eastAsia="es-ES_tradnl"/>
                    <w14:ligatures w14:val="none"/>
                  </w:rPr>
                  <m:t xml:space="preserve"> (  P  </m:t>
                </m:r>
                <m:r>
                  <w:rPr>
                    <w:rFonts w:ascii="Cambria Math" w:eastAsia="Times New Roman" w:hAnsi="Cambria Math" w:cstheme="minorHAnsi"/>
                    <w:kern w:val="0"/>
                    <w:highlight w:val="green"/>
                    <w:lang w:val="es-ES" w:eastAsia="es-ES_tradnl"/>
                    <w14:ligatures w14:val="none"/>
                  </w:rPr>
                  <m:t>∧</m:t>
                </m:r>
                <m:r>
                  <w:rPr>
                    <w:rFonts w:ascii="Cambria Math" w:eastAsia="Times New Roman" w:hAnsi="Cambria Math" w:cstheme="minorHAnsi"/>
                    <w:kern w:val="0"/>
                    <w:lang w:val="es-ES" w:eastAsia="es-ES_tradnl"/>
                    <w14:ligatures w14:val="none"/>
                  </w:rPr>
                  <m:t xml:space="preserve">  ¬ P  )</m:t>
                </m:r>
              </m:oMath>
            </m:oMathPara>
          </w:p>
        </w:tc>
      </w:tr>
      <w:tr w:rsidR="00341879" w:rsidRPr="00832EF8" w14:paraId="119A85A5" w14:textId="77777777" w:rsidTr="00AF57AD">
        <w:trPr>
          <w:trHeight w:val="61"/>
        </w:trPr>
        <w:tc>
          <w:tcPr>
            <w:tcW w:w="562" w:type="dxa"/>
            <w:vAlign w:val="center"/>
          </w:tcPr>
          <w:p w14:paraId="62CEE4D5" w14:textId="77777777" w:rsidR="00341879" w:rsidRPr="00832EF8" w:rsidRDefault="00341879" w:rsidP="00AF57AD">
            <w:pPr>
              <w:spacing w:after="0" w:line="276" w:lineRule="auto"/>
              <w:jc w:val="center"/>
              <w:rPr>
                <w:rFonts w:eastAsia="Times New Roman" w:cstheme="minorHAnsi"/>
                <w:kern w:val="0"/>
                <w:lang w:val="es-ES" w:eastAsia="es-ES_tradnl"/>
                <w14:ligatures w14:val="none"/>
              </w:rPr>
            </w:pPr>
            <w:r w:rsidRPr="00832EF8">
              <w:rPr>
                <w:rFonts w:eastAsia="Times New Roman" w:cstheme="minorHAnsi"/>
                <w:kern w:val="0"/>
                <w:lang w:val="es-ES" w:eastAsia="es-ES_tradnl"/>
                <w14:ligatures w14:val="none"/>
              </w:rPr>
              <w:t xml:space="preserve">V          </w:t>
            </w:r>
          </w:p>
        </w:tc>
        <w:tc>
          <w:tcPr>
            <w:tcW w:w="1985" w:type="dxa"/>
            <w:vAlign w:val="center"/>
          </w:tcPr>
          <w:p w14:paraId="362DAEE0" w14:textId="77777777" w:rsidR="00341879" w:rsidRPr="00832EF8" w:rsidRDefault="00341879" w:rsidP="00AF57AD">
            <w:pPr>
              <w:spacing w:after="0" w:line="276" w:lineRule="auto"/>
              <w:jc w:val="both"/>
              <w:rPr>
                <w:rFonts w:eastAsia="Times New Roman" w:cstheme="minorHAnsi"/>
                <w:kern w:val="0"/>
                <w:lang w:val="es-ES" w:eastAsia="es-ES_tradnl"/>
                <w14:ligatures w14:val="none"/>
              </w:rPr>
            </w:pPr>
            <w:r w:rsidRPr="00832EF8">
              <w:rPr>
                <w:rFonts w:eastAsia="Times New Roman" w:cstheme="minorHAnsi"/>
                <w:kern w:val="0"/>
                <w:lang w:val="es-ES" w:eastAsia="es-ES_tradnl"/>
                <w14:ligatures w14:val="none"/>
              </w:rPr>
              <w:t xml:space="preserve">         V   </w:t>
            </w:r>
            <w:r w:rsidRPr="00832EF8">
              <w:rPr>
                <w:rFonts w:eastAsia="Times New Roman" w:cstheme="minorHAnsi"/>
                <w:kern w:val="0"/>
                <w:highlight w:val="green"/>
                <w:lang w:val="es-ES" w:eastAsia="es-ES_tradnl"/>
                <w14:ligatures w14:val="none"/>
              </w:rPr>
              <w:t>F</w:t>
            </w:r>
            <w:r w:rsidRPr="00832EF8">
              <w:rPr>
                <w:rFonts w:eastAsia="Times New Roman" w:cstheme="minorHAnsi"/>
                <w:kern w:val="0"/>
                <w:lang w:val="es-ES" w:eastAsia="es-ES_tradnl"/>
                <w14:ligatures w14:val="none"/>
              </w:rPr>
              <w:t xml:space="preserve">    </w:t>
            </w:r>
            <w:proofErr w:type="spellStart"/>
            <w:r w:rsidRPr="00832EF8">
              <w:rPr>
                <w:rFonts w:eastAsia="Times New Roman" w:cstheme="minorHAnsi"/>
                <w:kern w:val="0"/>
                <w:lang w:val="es-ES" w:eastAsia="es-ES_tradnl"/>
                <w14:ligatures w14:val="none"/>
              </w:rPr>
              <w:t>F</w:t>
            </w:r>
            <w:proofErr w:type="spellEnd"/>
            <w:r w:rsidRPr="00832EF8">
              <w:rPr>
                <w:rFonts w:eastAsia="Times New Roman" w:cstheme="minorHAnsi"/>
                <w:kern w:val="0"/>
                <w:lang w:val="es-ES" w:eastAsia="es-ES_tradnl"/>
                <w14:ligatures w14:val="none"/>
              </w:rPr>
              <w:t xml:space="preserve"> V</w:t>
            </w:r>
          </w:p>
        </w:tc>
      </w:tr>
      <w:tr w:rsidR="00341879" w:rsidRPr="00832EF8" w14:paraId="32C70F22" w14:textId="77777777" w:rsidTr="00AF57AD">
        <w:trPr>
          <w:trHeight w:val="282"/>
        </w:trPr>
        <w:tc>
          <w:tcPr>
            <w:tcW w:w="562" w:type="dxa"/>
            <w:vAlign w:val="center"/>
          </w:tcPr>
          <w:p w14:paraId="7005BC3E" w14:textId="77777777" w:rsidR="00341879" w:rsidRPr="00832EF8" w:rsidRDefault="00341879" w:rsidP="00AF57AD">
            <w:pPr>
              <w:spacing w:after="0" w:line="276" w:lineRule="auto"/>
              <w:jc w:val="center"/>
              <w:rPr>
                <w:rFonts w:eastAsia="Times New Roman" w:cstheme="minorHAnsi"/>
                <w:kern w:val="0"/>
                <w:lang w:val="es-ES" w:eastAsia="es-ES_tradnl"/>
                <w14:ligatures w14:val="none"/>
              </w:rPr>
            </w:pPr>
            <w:r w:rsidRPr="00832EF8">
              <w:rPr>
                <w:rFonts w:eastAsia="Times New Roman" w:cstheme="minorHAnsi"/>
                <w:kern w:val="0"/>
                <w:lang w:val="es-ES" w:eastAsia="es-ES_tradnl"/>
                <w14:ligatures w14:val="none"/>
              </w:rPr>
              <w:t>F</w:t>
            </w:r>
          </w:p>
        </w:tc>
        <w:tc>
          <w:tcPr>
            <w:tcW w:w="1985" w:type="dxa"/>
            <w:vAlign w:val="center"/>
          </w:tcPr>
          <w:p w14:paraId="2713844C" w14:textId="77777777" w:rsidR="00341879" w:rsidRPr="00832EF8" w:rsidRDefault="00341879" w:rsidP="00AF57AD">
            <w:pPr>
              <w:spacing w:after="0" w:line="276" w:lineRule="auto"/>
              <w:jc w:val="both"/>
              <w:rPr>
                <w:rFonts w:eastAsia="Times New Roman" w:cstheme="minorHAnsi"/>
                <w:kern w:val="0"/>
                <w:lang w:val="es-ES" w:eastAsia="es-ES_tradnl"/>
                <w14:ligatures w14:val="none"/>
              </w:rPr>
            </w:pPr>
            <w:r w:rsidRPr="00832EF8">
              <w:rPr>
                <w:rFonts w:eastAsia="Times New Roman" w:cstheme="minorHAnsi"/>
                <w:kern w:val="0"/>
                <w:lang w:val="es-ES" w:eastAsia="es-ES_tradnl"/>
                <w14:ligatures w14:val="none"/>
              </w:rPr>
              <w:t xml:space="preserve">         F    </w:t>
            </w:r>
            <w:proofErr w:type="spellStart"/>
            <w:r w:rsidRPr="00832EF8">
              <w:rPr>
                <w:rFonts w:eastAsia="Times New Roman" w:cstheme="minorHAnsi"/>
                <w:kern w:val="0"/>
                <w:highlight w:val="green"/>
                <w:lang w:val="es-ES" w:eastAsia="es-ES_tradnl"/>
                <w14:ligatures w14:val="none"/>
              </w:rPr>
              <w:t>F</w:t>
            </w:r>
            <w:proofErr w:type="spellEnd"/>
            <w:r w:rsidRPr="00832EF8">
              <w:rPr>
                <w:rFonts w:eastAsia="Times New Roman" w:cstheme="minorHAnsi"/>
                <w:kern w:val="0"/>
                <w:lang w:val="es-ES" w:eastAsia="es-ES_tradnl"/>
                <w14:ligatures w14:val="none"/>
              </w:rPr>
              <w:t xml:space="preserve">   V F</w:t>
            </w:r>
          </w:p>
        </w:tc>
      </w:tr>
    </w:tbl>
    <w:p w14:paraId="199C55AF" w14:textId="77777777" w:rsidR="00341879" w:rsidRPr="00832EF8" w:rsidRDefault="00341879" w:rsidP="00341879">
      <w:pPr>
        <w:spacing w:after="0" w:line="276" w:lineRule="auto"/>
        <w:jc w:val="both"/>
        <w:rPr>
          <w:rFonts w:eastAsia="Times New Roman" w:cstheme="minorHAnsi"/>
          <w:kern w:val="0"/>
          <w:lang w:eastAsia="es-ES_tradnl"/>
          <w14:ligatures w14:val="none"/>
        </w:rPr>
      </w:pPr>
      <w:r w:rsidRPr="00832EF8">
        <w:rPr>
          <w:rFonts w:eastAsia="Times New Roman" w:cstheme="minorHAnsi"/>
          <w:kern w:val="0"/>
          <w:lang w:eastAsia="es-ES_tradnl"/>
          <w14:ligatures w14:val="none"/>
        </w:rPr>
        <w:br w:type="textWrapping" w:clear="all"/>
      </w:r>
    </w:p>
    <w:p w14:paraId="1D8FD53F" w14:textId="77777777" w:rsidR="00341879" w:rsidRPr="00832EF8" w:rsidRDefault="00341879" w:rsidP="00341879">
      <w:pPr>
        <w:spacing w:after="0" w:line="276" w:lineRule="auto"/>
        <w:ind w:firstLine="708"/>
        <w:jc w:val="both"/>
        <w:rPr>
          <w:rFonts w:eastAsia="Times New Roman" w:cstheme="minorHAnsi"/>
          <w:kern w:val="0"/>
          <w:lang w:val="es-ES" w:eastAsia="es-ES_tradnl"/>
          <w14:ligatures w14:val="none"/>
        </w:rPr>
      </w:pPr>
      <w:r w:rsidRPr="00832EF8">
        <w:rPr>
          <w:rFonts w:eastAsia="Times New Roman" w:cstheme="minorHAnsi"/>
          <w:kern w:val="0"/>
          <w:lang w:val="es-ES" w:eastAsia="es-ES_tradnl"/>
          <w14:ligatures w14:val="none"/>
        </w:rPr>
        <w:t xml:space="preserve">Toda propiedad cumplida por una fórmula en LC depende exclusivamente de las reglas </w:t>
      </w:r>
      <w:r w:rsidRPr="00832EF8">
        <w:rPr>
          <w:rFonts w:eastAsia="Times New Roman" w:cstheme="minorHAnsi"/>
          <w:i/>
          <w:iCs/>
          <w:kern w:val="0"/>
          <w:lang w:val="es-ES" w:eastAsia="es-ES_tradnl"/>
          <w14:ligatures w14:val="none"/>
        </w:rPr>
        <w:t>ri1-ri6</w:t>
      </w:r>
      <w:r w:rsidRPr="00832EF8">
        <w:rPr>
          <w:rFonts w:eastAsia="Times New Roman" w:cstheme="minorHAnsi"/>
          <w:kern w:val="0"/>
          <w:lang w:val="es-ES" w:eastAsia="es-ES_tradnl"/>
          <w14:ligatures w14:val="none"/>
        </w:rPr>
        <w:t xml:space="preserve">, al margen de la </w:t>
      </w:r>
      <m:oMath>
        <m:r>
          <w:rPr>
            <w:rFonts w:ascii="Cambria Math" w:eastAsia="Times New Roman" w:hAnsi="Cambria Math" w:cstheme="minorHAnsi"/>
            <w:kern w:val="0"/>
            <w:lang w:val="es-ES" w:eastAsia="es-ES_tradnl"/>
            <w14:ligatures w14:val="none"/>
          </w:rPr>
          <m:t>U</m:t>
        </m:r>
      </m:oMath>
      <w:r w:rsidRPr="00832EF8">
        <w:rPr>
          <w:rFonts w:eastAsia="Times New Roman" w:cstheme="minorHAnsi"/>
          <w:i/>
          <w:iCs/>
          <w:kern w:val="0"/>
          <w:lang w:val="es-ES" w:eastAsia="es-ES_tradnl"/>
          <w14:ligatures w14:val="none"/>
        </w:rPr>
        <w:t xml:space="preserve"> </w:t>
      </w:r>
      <w:r w:rsidRPr="00832EF8">
        <w:rPr>
          <w:rFonts w:eastAsia="Times New Roman" w:cstheme="minorHAnsi"/>
          <w:kern w:val="0"/>
          <w:lang w:val="es-ES" w:eastAsia="es-ES_tradnl"/>
          <w14:ligatures w14:val="none"/>
        </w:rPr>
        <w:t xml:space="preserve">en la que se la evalúe. Así, lo único que interesa para calcular dichas propiedades es tomar todas las combinaciones posibles de los valores </w:t>
      </w:r>
      <m:oMath>
        <m:r>
          <w:rPr>
            <w:rFonts w:ascii="Cambria Math" w:eastAsia="Times New Roman" w:hAnsi="Cambria Math" w:cstheme="minorHAnsi"/>
            <w:kern w:val="0"/>
            <w:lang w:val="es-ES" w:eastAsia="es-ES_tradnl"/>
            <w14:ligatures w14:val="none"/>
          </w:rPr>
          <m:t>V</m:t>
        </m:r>
      </m:oMath>
      <w:r w:rsidRPr="00832EF8">
        <w:rPr>
          <w:rFonts w:eastAsia="Times New Roman" w:cstheme="minorHAnsi"/>
          <w:kern w:val="0"/>
          <w:lang w:val="es-ES" w:eastAsia="es-ES_tradnl"/>
          <w14:ligatures w14:val="none"/>
        </w:rPr>
        <w:t xml:space="preserve"> o </w:t>
      </w:r>
      <m:oMath>
        <m:r>
          <w:rPr>
            <w:rFonts w:ascii="Cambria Math" w:eastAsia="Times New Roman" w:hAnsi="Cambria Math" w:cstheme="minorHAnsi"/>
            <w:kern w:val="0"/>
            <w:lang w:val="es-ES" w:eastAsia="es-ES_tradnl"/>
            <w14:ligatures w14:val="none"/>
          </w:rPr>
          <m:t>F</m:t>
        </m:r>
      </m:oMath>
      <w:r w:rsidRPr="00832EF8">
        <w:rPr>
          <w:rFonts w:eastAsia="Times New Roman" w:cstheme="minorHAnsi"/>
          <w:kern w:val="0"/>
          <w:lang w:val="es-ES" w:eastAsia="es-ES_tradnl"/>
          <w14:ligatures w14:val="none"/>
        </w:rPr>
        <w:t xml:space="preserve"> asignables a las letras oracionales de un léxico determinado</w:t>
      </w:r>
      <w:r w:rsidRPr="00832EF8">
        <w:rPr>
          <w:rFonts w:eastAsia="Times New Roman" w:cstheme="minorHAnsi"/>
          <w:kern w:val="0"/>
          <w:vertAlign w:val="superscript"/>
          <w:lang w:val="es-ES" w:eastAsia="es-ES_tradnl"/>
          <w14:ligatures w14:val="none"/>
        </w:rPr>
        <w:footnoteReference w:id="2"/>
      </w:r>
      <w:r w:rsidRPr="00832EF8">
        <w:rPr>
          <w:rFonts w:eastAsia="Times New Roman" w:cstheme="minorHAnsi"/>
          <w:kern w:val="0"/>
          <w:lang w:val="es-ES" w:eastAsia="es-ES_tradnl"/>
          <w14:ligatures w14:val="none"/>
        </w:rPr>
        <w:t xml:space="preserve">. Dado que la LC es un sistema bivalente, cualquier fórmula molecular toma también cualquiera de esos dos valores. Así, la forma </w:t>
      </w:r>
      <m:oMath>
        <m:d>
          <m:dPr>
            <m:ctrlPr>
              <w:ins w:id="40" w:author="Usuario" w:date="2022-04-17T22:35:00Z">
                <w:rPr>
                  <w:rFonts w:ascii="Cambria Math" w:eastAsia="Times New Roman" w:hAnsi="Cambria Math" w:cstheme="minorHAnsi"/>
                  <w:i/>
                  <w:kern w:val="0"/>
                  <w:lang w:val="es-ES" w:eastAsia="es-ES_tradnl"/>
                  <w14:ligatures w14:val="none"/>
                </w:rPr>
              </w:ins>
            </m:ctrlPr>
          </m:dPr>
          <m:e>
            <m:r>
              <w:rPr>
                <w:rFonts w:ascii="Cambria Math" w:eastAsia="Times New Roman" w:hAnsi="Cambria Math" w:cstheme="minorHAnsi"/>
                <w:kern w:val="0"/>
                <w:lang w:val="es-ES" w:eastAsia="es-ES_tradnl"/>
                <w14:ligatures w14:val="none"/>
              </w:rPr>
              <m:t>ϕ</m:t>
            </m:r>
            <m:r>
              <w:rPr>
                <w:rFonts w:ascii="Cambria Math" w:eastAsiaTheme="minorEastAsia" w:hAnsi="Cambria Math" w:cstheme="minorHAnsi"/>
                <w:kern w:val="0"/>
                <w:lang w:val="es-ES" w:eastAsia="es-ES_tradnl"/>
                <w14:ligatures w14:val="none"/>
              </w:rPr>
              <m:t>∧</m:t>
            </m:r>
            <m:r>
              <w:rPr>
                <w:rFonts w:ascii="Cambria Math" w:eastAsia="Times New Roman" w:hAnsi="Cambria Math" w:cstheme="minorHAnsi"/>
                <w:kern w:val="0"/>
                <w:lang w:val="es-ES" w:eastAsia="es-ES_tradnl"/>
                <w14:ligatures w14:val="none"/>
              </w:rPr>
              <m:t>¬ϕ</m:t>
            </m:r>
          </m:e>
        </m:d>
      </m:oMath>
      <w:r w:rsidRPr="00832EF8">
        <w:rPr>
          <w:rFonts w:eastAsia="Times New Roman" w:cstheme="minorHAnsi"/>
          <w:kern w:val="0"/>
          <w:lang w:val="es-ES" w:eastAsia="es-ES_tradnl"/>
          <w14:ligatures w14:val="none"/>
        </w:rPr>
        <w:t xml:space="preserve"> será inconsistente, al margen de la fórmula con la que se reemplace </w:t>
      </w:r>
      <m:oMath>
        <m:r>
          <w:rPr>
            <w:rFonts w:ascii="Cambria Math" w:eastAsia="Times New Roman" w:hAnsi="Cambria Math" w:cstheme="minorHAnsi"/>
            <w:kern w:val="0"/>
            <w:lang w:val="es-ES" w:eastAsia="es-ES_tradnl"/>
            <w14:ligatures w14:val="none"/>
          </w:rPr>
          <m:t>ϕ</m:t>
        </m:r>
      </m:oMath>
      <w:r w:rsidRPr="00832EF8">
        <w:rPr>
          <w:rFonts w:eastAsia="Times New Roman" w:cstheme="minorHAnsi"/>
          <w:kern w:val="0"/>
          <w:lang w:val="es-ES" w:eastAsia="es-ES_tradnl"/>
          <w14:ligatures w14:val="none"/>
        </w:rPr>
        <w:t xml:space="preserve">, sea esta atómica, como </w:t>
      </w:r>
      <m:oMath>
        <m:r>
          <w:rPr>
            <w:rFonts w:ascii="Cambria Math" w:eastAsia="Times New Roman" w:hAnsi="Cambria Math" w:cstheme="minorHAnsi"/>
            <w:kern w:val="0"/>
            <w:lang w:val="es-ES" w:eastAsia="es-ES_tradnl"/>
            <w14:ligatures w14:val="none"/>
          </w:rPr>
          <m:t>P</m:t>
        </m:r>
      </m:oMath>
      <w:r w:rsidRPr="00832EF8">
        <w:rPr>
          <w:rFonts w:eastAsia="Times New Roman" w:cstheme="minorHAnsi"/>
          <w:kern w:val="0"/>
          <w:lang w:val="es-ES" w:eastAsia="es-ES_tradnl"/>
          <w14:ligatures w14:val="none"/>
        </w:rPr>
        <w:t>,</w:t>
      </w:r>
      <w:r w:rsidRPr="00832EF8">
        <w:rPr>
          <w:rFonts w:eastAsia="Times New Roman" w:cstheme="minorHAnsi"/>
          <w:i/>
          <w:iCs/>
          <w:kern w:val="0"/>
          <w:lang w:val="es-ES" w:eastAsia="es-ES_tradnl"/>
          <w14:ligatures w14:val="none"/>
        </w:rPr>
        <w:t xml:space="preserve"> </w:t>
      </w:r>
      <w:r w:rsidRPr="00832EF8">
        <w:rPr>
          <w:rFonts w:eastAsia="Times New Roman" w:cstheme="minorHAnsi"/>
          <w:kern w:val="0"/>
          <w:lang w:val="es-ES" w:eastAsia="es-ES_tradnl"/>
          <w14:ligatures w14:val="none"/>
        </w:rPr>
        <w:t xml:space="preserve">o molecular, como </w:t>
      </w:r>
      <m:oMath>
        <m:d>
          <m:dPr>
            <m:ctrlPr>
              <w:ins w:id="41" w:author="Usuario" w:date="2022-04-17T22:35:00Z">
                <w:rPr>
                  <w:rFonts w:ascii="Cambria Math" w:eastAsia="Times New Roman" w:hAnsi="Cambria Math" w:cstheme="minorHAnsi"/>
                  <w:i/>
                  <w:kern w:val="0"/>
                  <w:lang w:val="es-ES" w:eastAsia="es-ES_tradnl"/>
                  <w14:ligatures w14:val="none"/>
                </w:rPr>
              </w:ins>
            </m:ctrlPr>
          </m:dPr>
          <m:e>
            <m:r>
              <w:rPr>
                <w:rFonts w:ascii="Cambria Math" w:eastAsia="Times New Roman" w:hAnsi="Cambria Math" w:cstheme="minorHAnsi"/>
                <w:kern w:val="0"/>
                <w:lang w:val="es-ES" w:eastAsia="es-ES_tradnl"/>
                <w14:ligatures w14:val="none"/>
              </w:rPr>
              <m:t>¬S≡</m:t>
            </m:r>
            <m:d>
              <m:dPr>
                <m:ctrlPr>
                  <w:ins w:id="42" w:author="Usuario" w:date="2022-04-17T22:35:00Z">
                    <w:rPr>
                      <w:rFonts w:ascii="Cambria Math" w:eastAsia="Times New Roman" w:hAnsi="Cambria Math" w:cstheme="minorHAnsi"/>
                      <w:i/>
                      <w:kern w:val="0"/>
                      <w:lang w:val="es-ES" w:eastAsia="es-ES_tradnl"/>
                      <w14:ligatures w14:val="none"/>
                    </w:rPr>
                  </w:ins>
                </m:ctrlPr>
              </m:dPr>
              <m:e>
                <m:r>
                  <w:rPr>
                    <w:rFonts w:ascii="Cambria Math" w:eastAsia="Times New Roman" w:hAnsi="Cambria Math" w:cstheme="minorHAnsi"/>
                    <w:kern w:val="0"/>
                    <w:lang w:val="es-ES" w:eastAsia="es-ES_tradnl"/>
                    <w14:ligatures w14:val="none"/>
                  </w:rPr>
                  <m:t>¬T∨S</m:t>
                </m:r>
              </m:e>
            </m:d>
          </m:e>
        </m:d>
      </m:oMath>
      <w:r w:rsidRPr="00832EF8">
        <w:rPr>
          <w:rFonts w:eastAsia="Times New Roman" w:cstheme="minorHAnsi"/>
          <w:kern w:val="0"/>
          <w:lang w:val="es-ES" w:eastAsia="es-ES_tradnl"/>
          <w14:ligatures w14:val="none"/>
        </w:rPr>
        <w:t xml:space="preserve">. Esta, por ejemplo, da lugar a </w:t>
      </w:r>
      <m:oMath>
        <m:r>
          <m:rPr>
            <m:sty m:val="p"/>
          </m:rPr>
          <w:rPr>
            <w:rFonts w:ascii="Cambria Math" w:eastAsia="Times New Roman" w:hAnsi="Cambria Math" w:cstheme="minorHAnsi"/>
            <w:kern w:val="0"/>
            <w:lang w:val="es-ES" w:eastAsia="es-ES_tradnl"/>
            <w14:ligatures w14:val="none"/>
          </w:rPr>
          <m:t>ω</m:t>
        </m:r>
        <m:r>
          <w:rPr>
            <w:rFonts w:ascii="Cambria Math" w:eastAsia="Times New Roman" w:hAnsi="Cambria Math" w:cstheme="minorHAnsi"/>
            <w:kern w:val="0"/>
            <w:lang w:val="es-ES" w:eastAsia="es-ES_tradnl"/>
            <w14:ligatures w14:val="none"/>
          </w:rPr>
          <m:t>:</m:t>
        </m:r>
        <m:d>
          <m:dPr>
            <m:ctrlPr>
              <w:ins w:id="43" w:author="Usuario" w:date="2022-04-17T22:35:00Z">
                <w:rPr>
                  <w:rFonts w:ascii="Cambria Math" w:eastAsia="Times New Roman" w:hAnsi="Cambria Math" w:cstheme="minorHAnsi"/>
                  <w:i/>
                  <w:kern w:val="0"/>
                  <w:lang w:val="es-ES" w:eastAsia="es-ES_tradnl"/>
                  <w14:ligatures w14:val="none"/>
                </w:rPr>
              </w:ins>
            </m:ctrlPr>
          </m:dPr>
          <m:e>
            <m:d>
              <m:dPr>
                <m:ctrlPr>
                  <w:ins w:id="44" w:author="Usuario" w:date="2022-04-17T22:35:00Z">
                    <w:rPr>
                      <w:rFonts w:ascii="Cambria Math" w:eastAsia="Times New Roman" w:hAnsi="Cambria Math" w:cstheme="minorHAnsi"/>
                      <w:i/>
                      <w:kern w:val="0"/>
                      <w:lang w:val="es-ES" w:eastAsia="es-ES_tradnl"/>
                      <w14:ligatures w14:val="none"/>
                    </w:rPr>
                  </w:ins>
                </m:ctrlPr>
              </m:dPr>
              <m:e>
                <m:r>
                  <w:rPr>
                    <w:rFonts w:ascii="Cambria Math" w:eastAsia="Times New Roman" w:hAnsi="Cambria Math" w:cstheme="minorHAnsi"/>
                    <w:kern w:val="0"/>
                    <w:lang w:val="es-ES" w:eastAsia="es-ES_tradnl"/>
                    <w14:ligatures w14:val="none"/>
                  </w:rPr>
                  <m:t>¬ S≡</m:t>
                </m:r>
                <m:d>
                  <m:dPr>
                    <m:ctrlPr>
                      <w:ins w:id="45" w:author="Usuario" w:date="2022-04-17T22:35:00Z">
                        <w:rPr>
                          <w:rFonts w:ascii="Cambria Math" w:eastAsia="Times New Roman" w:hAnsi="Cambria Math" w:cstheme="minorHAnsi"/>
                          <w:i/>
                          <w:kern w:val="0"/>
                          <w:lang w:val="es-ES" w:eastAsia="es-ES_tradnl"/>
                          <w14:ligatures w14:val="none"/>
                        </w:rPr>
                      </w:ins>
                    </m:ctrlPr>
                  </m:dPr>
                  <m:e>
                    <m:r>
                      <w:rPr>
                        <w:rFonts w:ascii="Cambria Math" w:eastAsia="Times New Roman" w:hAnsi="Cambria Math" w:cstheme="minorHAnsi"/>
                        <w:kern w:val="0"/>
                        <w:lang w:val="es-ES" w:eastAsia="es-ES_tradnl"/>
                        <w14:ligatures w14:val="none"/>
                      </w:rPr>
                      <m:t>¬ T ∨ S</m:t>
                    </m:r>
                  </m:e>
                </m:d>
              </m:e>
            </m:d>
            <m:r>
              <w:rPr>
                <w:rFonts w:ascii="Cambria Math" w:eastAsia="Times New Roman" w:hAnsi="Cambria Math" w:cstheme="minorHAnsi"/>
                <w:kern w:val="0"/>
                <w:highlight w:val="green"/>
                <w:lang w:val="es-ES" w:eastAsia="es-ES_tradnl"/>
                <w14:ligatures w14:val="none"/>
              </w:rPr>
              <m:t xml:space="preserve"> ∧</m:t>
            </m:r>
            <m:r>
              <w:rPr>
                <w:rFonts w:ascii="Cambria Math" w:eastAsia="Times New Roman" w:hAnsi="Cambria Math" w:cstheme="minorHAnsi"/>
                <w:kern w:val="0"/>
                <w:lang w:val="es-ES" w:eastAsia="es-ES_tradnl"/>
                <w14:ligatures w14:val="none"/>
              </w:rPr>
              <m:t xml:space="preserve"> ¬ </m:t>
            </m:r>
            <m:d>
              <m:dPr>
                <m:ctrlPr>
                  <w:ins w:id="46" w:author="Usuario" w:date="2022-04-17T22:35:00Z">
                    <w:rPr>
                      <w:rFonts w:ascii="Cambria Math" w:eastAsia="Times New Roman" w:hAnsi="Cambria Math" w:cstheme="minorHAnsi"/>
                      <w:i/>
                      <w:kern w:val="0"/>
                      <w:lang w:val="es-ES" w:eastAsia="es-ES_tradnl"/>
                      <w14:ligatures w14:val="none"/>
                    </w:rPr>
                  </w:ins>
                </m:ctrlPr>
              </m:dPr>
              <m:e>
                <m:r>
                  <w:rPr>
                    <w:rFonts w:ascii="Cambria Math" w:eastAsia="Times New Roman" w:hAnsi="Cambria Math" w:cstheme="minorHAnsi"/>
                    <w:kern w:val="0"/>
                    <w:lang w:val="es-ES" w:eastAsia="es-ES_tradnl"/>
                    <w14:ligatures w14:val="none"/>
                  </w:rPr>
                  <m:t xml:space="preserve">¬ S ≡ </m:t>
                </m:r>
                <m:d>
                  <m:dPr>
                    <m:ctrlPr>
                      <w:ins w:id="47" w:author="Usuario" w:date="2022-04-17T22:35:00Z">
                        <w:rPr>
                          <w:rFonts w:ascii="Cambria Math" w:eastAsia="Times New Roman" w:hAnsi="Cambria Math" w:cstheme="minorHAnsi"/>
                          <w:i/>
                          <w:kern w:val="0"/>
                          <w:lang w:val="es-ES" w:eastAsia="es-ES_tradnl"/>
                          <w14:ligatures w14:val="none"/>
                        </w:rPr>
                      </w:ins>
                    </m:ctrlPr>
                  </m:dPr>
                  <m:e>
                    <m:r>
                      <w:rPr>
                        <w:rFonts w:ascii="Cambria Math" w:eastAsia="Times New Roman" w:hAnsi="Cambria Math" w:cstheme="minorHAnsi"/>
                        <w:kern w:val="0"/>
                        <w:lang w:val="es-ES" w:eastAsia="es-ES_tradnl"/>
                        <w14:ligatures w14:val="none"/>
                      </w:rPr>
                      <m:t>¬ T ∨ S</m:t>
                    </m:r>
                  </m:e>
                </m:d>
              </m:e>
            </m:d>
          </m:e>
        </m:d>
      </m:oMath>
      <w:r w:rsidRPr="00832EF8">
        <w:rPr>
          <w:rFonts w:eastAsia="Times New Roman" w:cstheme="minorHAnsi"/>
          <w:kern w:val="0"/>
          <w:lang w:val="es-ES" w:eastAsia="es-ES_tradnl"/>
          <w14:ligatures w14:val="none"/>
        </w:rPr>
        <w:t>, cuya inconsistencia se puede calcular en una tabla:</w:t>
      </w:r>
    </w:p>
    <w:tbl>
      <w:tblPr>
        <w:tblW w:w="6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580"/>
        <w:gridCol w:w="5528"/>
      </w:tblGrid>
      <w:tr w:rsidR="00341879" w:rsidRPr="00832EF8" w14:paraId="1B1385BD" w14:textId="77777777" w:rsidTr="00AF57AD">
        <w:trPr>
          <w:jc w:val="center"/>
        </w:trPr>
        <w:tc>
          <w:tcPr>
            <w:tcW w:w="559" w:type="dxa"/>
            <w:vAlign w:val="center"/>
          </w:tcPr>
          <w:p w14:paraId="31F48DFB" w14:textId="77777777" w:rsidR="00341879" w:rsidRPr="00832EF8" w:rsidRDefault="00341879" w:rsidP="00AF57AD">
            <w:pPr>
              <w:spacing w:after="0" w:line="276" w:lineRule="auto"/>
              <w:jc w:val="center"/>
              <w:rPr>
                <w:rFonts w:eastAsia="Times New Roman" w:cstheme="minorHAnsi"/>
                <w:i/>
                <w:iCs/>
                <w:kern w:val="0"/>
                <w:lang w:val="es-ES" w:eastAsia="es-ES_tradnl"/>
                <w14:ligatures w14:val="none"/>
              </w:rPr>
            </w:pPr>
            <m:oMathPara>
              <m:oMath>
                <m:r>
                  <w:rPr>
                    <w:rFonts w:ascii="Cambria Math" w:eastAsia="Times New Roman" w:hAnsi="Cambria Math" w:cstheme="minorHAnsi"/>
                    <w:kern w:val="0"/>
                    <w:lang w:val="es-ES" w:eastAsia="es-ES_tradnl"/>
                    <w14:ligatures w14:val="none"/>
                  </w:rPr>
                  <m:t>S</m:t>
                </m:r>
              </m:oMath>
            </m:oMathPara>
          </w:p>
        </w:tc>
        <w:tc>
          <w:tcPr>
            <w:tcW w:w="580" w:type="dxa"/>
            <w:vAlign w:val="center"/>
          </w:tcPr>
          <w:p w14:paraId="0DF7A397" w14:textId="77777777" w:rsidR="00341879" w:rsidRPr="00832EF8" w:rsidRDefault="00341879" w:rsidP="00AF57AD">
            <w:pPr>
              <w:spacing w:after="0" w:line="276" w:lineRule="auto"/>
              <w:rPr>
                <w:rFonts w:eastAsia="Times New Roman" w:cstheme="minorHAnsi"/>
                <w:kern w:val="0"/>
                <w:lang w:val="es-ES" w:eastAsia="es-ES_tradnl"/>
                <w14:ligatures w14:val="none"/>
              </w:rPr>
            </w:pPr>
            <m:oMathPara>
              <m:oMathParaPr>
                <m:jc m:val="center"/>
              </m:oMathParaPr>
              <m:oMath>
                <m:r>
                  <w:rPr>
                    <w:rFonts w:ascii="Cambria Math" w:eastAsia="Times New Roman" w:hAnsi="Cambria Math" w:cstheme="minorHAnsi"/>
                    <w:kern w:val="0"/>
                    <w:lang w:val="es-ES" w:eastAsia="es-ES_tradnl"/>
                    <w14:ligatures w14:val="none"/>
                  </w:rPr>
                  <m:t>T</m:t>
                </m:r>
              </m:oMath>
            </m:oMathPara>
          </w:p>
        </w:tc>
        <w:tc>
          <w:tcPr>
            <w:tcW w:w="5528" w:type="dxa"/>
            <w:vAlign w:val="center"/>
          </w:tcPr>
          <w:p w14:paraId="704B7D51" w14:textId="77777777" w:rsidR="00341879" w:rsidRPr="00832EF8" w:rsidRDefault="00341879" w:rsidP="00AF57AD">
            <w:pPr>
              <w:spacing w:after="0" w:line="276" w:lineRule="auto"/>
              <w:jc w:val="center"/>
              <w:rPr>
                <w:rFonts w:eastAsia="Times New Roman" w:cstheme="minorHAnsi"/>
                <w:kern w:val="0"/>
                <w:lang w:val="es-ES" w:eastAsia="es-ES_tradnl"/>
                <w14:ligatures w14:val="none"/>
              </w:rPr>
            </w:pPr>
            <m:oMathPara>
              <m:oMathParaPr>
                <m:jc m:val="center"/>
              </m:oMathParaPr>
              <m:oMath>
                <m:r>
                  <w:rPr>
                    <w:rFonts w:ascii="Cambria Math" w:eastAsia="Times New Roman" w:hAnsi="Cambria Math" w:cstheme="minorHAnsi"/>
                    <w:kern w:val="0"/>
                    <w:lang w:val="es-ES" w:eastAsia="es-ES_tradnl"/>
                    <w14:ligatures w14:val="none"/>
                  </w:rPr>
                  <m:t xml:space="preserve"> </m:t>
                </m:r>
                <m:d>
                  <m:dPr>
                    <m:ctrlPr>
                      <w:ins w:id="48" w:author="Usuario" w:date="2022-04-17T22:35:00Z">
                        <w:rPr>
                          <w:rFonts w:ascii="Cambria Math" w:eastAsia="Times New Roman" w:hAnsi="Cambria Math" w:cstheme="minorHAnsi"/>
                          <w:i/>
                          <w:kern w:val="0"/>
                          <w:lang w:val="es-ES" w:eastAsia="es-ES_tradnl"/>
                          <w14:ligatures w14:val="none"/>
                        </w:rPr>
                      </w:ins>
                    </m:ctrlPr>
                  </m:dPr>
                  <m:e>
                    <m:d>
                      <m:dPr>
                        <m:ctrlPr>
                          <w:ins w:id="49" w:author="Usuario" w:date="2022-04-17T22:35:00Z">
                            <w:rPr>
                              <w:rFonts w:ascii="Cambria Math" w:eastAsia="Times New Roman" w:hAnsi="Cambria Math" w:cstheme="minorHAnsi"/>
                              <w:i/>
                              <w:kern w:val="0"/>
                              <w:lang w:val="es-ES" w:eastAsia="es-ES_tradnl"/>
                              <w14:ligatures w14:val="none"/>
                            </w:rPr>
                          </w:ins>
                        </m:ctrlPr>
                      </m:dPr>
                      <m:e>
                        <m:r>
                          <w:rPr>
                            <w:rFonts w:ascii="Cambria Math" w:eastAsia="Times New Roman" w:hAnsi="Cambria Math" w:cstheme="minorHAnsi"/>
                            <w:kern w:val="0"/>
                            <w:lang w:val="es-ES" w:eastAsia="es-ES_tradnl"/>
                            <w14:ligatures w14:val="none"/>
                          </w:rPr>
                          <m:t>¬ S≡</m:t>
                        </m:r>
                        <m:d>
                          <m:dPr>
                            <m:ctrlPr>
                              <w:ins w:id="50" w:author="Usuario" w:date="2022-04-17T22:35:00Z">
                                <w:rPr>
                                  <w:rFonts w:ascii="Cambria Math" w:eastAsia="Times New Roman" w:hAnsi="Cambria Math" w:cstheme="minorHAnsi"/>
                                  <w:i/>
                                  <w:kern w:val="0"/>
                                  <w:lang w:val="es-ES" w:eastAsia="es-ES_tradnl"/>
                                  <w14:ligatures w14:val="none"/>
                                </w:rPr>
                              </w:ins>
                            </m:ctrlPr>
                          </m:dPr>
                          <m:e>
                            <m:r>
                              <w:rPr>
                                <w:rFonts w:ascii="Cambria Math" w:eastAsia="Times New Roman" w:hAnsi="Cambria Math" w:cstheme="minorHAnsi"/>
                                <w:kern w:val="0"/>
                                <w:lang w:val="es-ES" w:eastAsia="es-ES_tradnl"/>
                                <w14:ligatures w14:val="none"/>
                              </w:rPr>
                              <m:t>¬ T ∨ S</m:t>
                            </m:r>
                          </m:e>
                        </m:d>
                      </m:e>
                    </m:d>
                    <m:r>
                      <w:rPr>
                        <w:rFonts w:ascii="Cambria Math" w:eastAsia="Times New Roman" w:hAnsi="Cambria Math" w:cstheme="minorHAnsi"/>
                        <w:kern w:val="0"/>
                        <w:highlight w:val="green"/>
                        <w:lang w:val="es-ES" w:eastAsia="es-ES_tradnl"/>
                        <w14:ligatures w14:val="none"/>
                      </w:rPr>
                      <m:t xml:space="preserve"> ∧</m:t>
                    </m:r>
                    <m:r>
                      <w:rPr>
                        <w:rFonts w:ascii="Cambria Math" w:eastAsia="Times New Roman" w:hAnsi="Cambria Math" w:cstheme="minorHAnsi"/>
                        <w:kern w:val="0"/>
                        <w:lang w:val="es-ES" w:eastAsia="es-ES_tradnl"/>
                        <w14:ligatures w14:val="none"/>
                      </w:rPr>
                      <m:t xml:space="preserve"> ¬ </m:t>
                    </m:r>
                    <m:d>
                      <m:dPr>
                        <m:ctrlPr>
                          <w:ins w:id="51" w:author="Usuario" w:date="2022-04-17T22:35:00Z">
                            <w:rPr>
                              <w:rFonts w:ascii="Cambria Math" w:eastAsia="Times New Roman" w:hAnsi="Cambria Math" w:cstheme="minorHAnsi"/>
                              <w:i/>
                              <w:kern w:val="0"/>
                              <w:lang w:val="es-ES" w:eastAsia="es-ES_tradnl"/>
                              <w14:ligatures w14:val="none"/>
                            </w:rPr>
                          </w:ins>
                        </m:ctrlPr>
                      </m:dPr>
                      <m:e>
                        <m:r>
                          <w:rPr>
                            <w:rFonts w:ascii="Cambria Math" w:eastAsia="Times New Roman" w:hAnsi="Cambria Math" w:cstheme="minorHAnsi"/>
                            <w:kern w:val="0"/>
                            <w:lang w:val="es-ES" w:eastAsia="es-ES_tradnl"/>
                            <w14:ligatures w14:val="none"/>
                          </w:rPr>
                          <m:t xml:space="preserve">¬ S ≡ </m:t>
                        </m:r>
                        <m:d>
                          <m:dPr>
                            <m:ctrlPr>
                              <w:ins w:id="52" w:author="Usuario" w:date="2022-04-17T22:35:00Z">
                                <w:rPr>
                                  <w:rFonts w:ascii="Cambria Math" w:eastAsia="Times New Roman" w:hAnsi="Cambria Math" w:cstheme="minorHAnsi"/>
                                  <w:i/>
                                  <w:kern w:val="0"/>
                                  <w:lang w:val="es-ES" w:eastAsia="es-ES_tradnl"/>
                                  <w14:ligatures w14:val="none"/>
                                </w:rPr>
                              </w:ins>
                            </m:ctrlPr>
                          </m:dPr>
                          <m:e>
                            <m:r>
                              <w:rPr>
                                <w:rFonts w:ascii="Cambria Math" w:eastAsia="Times New Roman" w:hAnsi="Cambria Math" w:cstheme="minorHAnsi"/>
                                <w:kern w:val="0"/>
                                <w:lang w:val="es-ES" w:eastAsia="es-ES_tradnl"/>
                                <w14:ligatures w14:val="none"/>
                              </w:rPr>
                              <m:t>¬ T ∨ S</m:t>
                            </m:r>
                          </m:e>
                        </m:d>
                      </m:e>
                    </m:d>
                  </m:e>
                </m:d>
              </m:oMath>
            </m:oMathPara>
          </w:p>
        </w:tc>
      </w:tr>
      <w:tr w:rsidR="00341879" w:rsidRPr="00D4195B" w14:paraId="36FDCF78" w14:textId="77777777" w:rsidTr="00AF57AD">
        <w:trPr>
          <w:jc w:val="center"/>
        </w:trPr>
        <w:tc>
          <w:tcPr>
            <w:tcW w:w="559" w:type="dxa"/>
            <w:vAlign w:val="center"/>
          </w:tcPr>
          <w:p w14:paraId="56FE5A22" w14:textId="77777777" w:rsidR="00341879" w:rsidRPr="00832EF8" w:rsidRDefault="00341879" w:rsidP="00AF57AD">
            <w:pPr>
              <w:spacing w:after="0" w:line="276" w:lineRule="auto"/>
              <w:jc w:val="center"/>
              <w:rPr>
                <w:rFonts w:eastAsia="Times New Roman" w:cstheme="minorHAnsi"/>
                <w:kern w:val="0"/>
                <w:lang w:val="es-ES" w:eastAsia="es-ES_tradnl"/>
                <w14:ligatures w14:val="none"/>
              </w:rPr>
            </w:pPr>
            <w:r w:rsidRPr="00832EF8">
              <w:rPr>
                <w:rFonts w:eastAsia="Times New Roman" w:cstheme="minorHAnsi"/>
                <w:kern w:val="0"/>
                <w:lang w:val="es-ES" w:eastAsia="es-ES_tradnl"/>
                <w14:ligatures w14:val="none"/>
              </w:rPr>
              <w:t xml:space="preserve">V           </w:t>
            </w:r>
          </w:p>
        </w:tc>
        <w:tc>
          <w:tcPr>
            <w:tcW w:w="580" w:type="dxa"/>
            <w:vAlign w:val="center"/>
          </w:tcPr>
          <w:p w14:paraId="76D4A636" w14:textId="77777777" w:rsidR="00341879" w:rsidRPr="00832EF8" w:rsidRDefault="00341879" w:rsidP="00AF57AD">
            <w:pPr>
              <w:spacing w:after="0" w:line="276" w:lineRule="auto"/>
              <w:jc w:val="center"/>
              <w:rPr>
                <w:rFonts w:eastAsia="Times New Roman" w:cstheme="minorHAnsi"/>
                <w:kern w:val="0"/>
                <w:lang w:val="es-ES" w:eastAsia="es-ES_tradnl"/>
                <w14:ligatures w14:val="none"/>
              </w:rPr>
            </w:pPr>
            <w:r w:rsidRPr="00832EF8">
              <w:rPr>
                <w:rFonts w:eastAsia="Times New Roman" w:cstheme="minorHAnsi"/>
                <w:kern w:val="0"/>
                <w:lang w:val="es-ES" w:eastAsia="es-ES_tradnl"/>
                <w14:ligatures w14:val="none"/>
              </w:rPr>
              <w:t>V</w:t>
            </w:r>
          </w:p>
        </w:tc>
        <w:tc>
          <w:tcPr>
            <w:tcW w:w="5528" w:type="dxa"/>
            <w:vAlign w:val="center"/>
          </w:tcPr>
          <w:p w14:paraId="56F959FB" w14:textId="77777777" w:rsidR="00341879" w:rsidRPr="00832EF8" w:rsidRDefault="00341879" w:rsidP="00AF57AD">
            <w:pPr>
              <w:tabs>
                <w:tab w:val="left" w:pos="1899"/>
              </w:tabs>
              <w:spacing w:after="0" w:line="276" w:lineRule="auto"/>
              <w:jc w:val="both"/>
              <w:rPr>
                <w:rFonts w:eastAsia="Times New Roman" w:cstheme="minorHAnsi"/>
                <w:kern w:val="0"/>
                <w:lang w:val="en-US" w:eastAsia="es-ES_tradnl"/>
                <w14:ligatures w14:val="none"/>
              </w:rPr>
            </w:pPr>
            <w:r w:rsidRPr="00832EF8">
              <w:rPr>
                <w:rFonts w:eastAsia="Times New Roman" w:cstheme="minorHAnsi"/>
                <w:kern w:val="0"/>
                <w:lang w:val="en-US" w:eastAsia="es-ES_tradnl"/>
                <w14:ligatures w14:val="none"/>
              </w:rPr>
              <w:t xml:space="preserve">              F      </w:t>
            </w:r>
            <w:proofErr w:type="spellStart"/>
            <w:r w:rsidRPr="00832EF8">
              <w:rPr>
                <w:rFonts w:eastAsia="Times New Roman" w:cstheme="minorHAnsi"/>
                <w:kern w:val="0"/>
                <w:lang w:val="en-US" w:eastAsia="es-ES_tradnl"/>
                <w14:ligatures w14:val="none"/>
              </w:rPr>
              <w:t>F</w:t>
            </w:r>
            <w:proofErr w:type="spellEnd"/>
            <w:r w:rsidRPr="00832EF8">
              <w:rPr>
                <w:rFonts w:eastAsia="Times New Roman" w:cstheme="minorHAnsi"/>
                <w:kern w:val="0"/>
                <w:lang w:val="en-US" w:eastAsia="es-ES_tradnl"/>
                <w14:ligatures w14:val="none"/>
              </w:rPr>
              <w:t xml:space="preserve">     </w:t>
            </w:r>
            <w:proofErr w:type="spellStart"/>
            <w:r w:rsidRPr="00832EF8">
              <w:rPr>
                <w:rFonts w:eastAsia="Times New Roman" w:cstheme="minorHAnsi"/>
                <w:kern w:val="0"/>
                <w:lang w:val="en-US" w:eastAsia="es-ES_tradnl"/>
                <w14:ligatures w14:val="none"/>
              </w:rPr>
              <w:t>F</w:t>
            </w:r>
            <w:proofErr w:type="spellEnd"/>
            <w:r w:rsidRPr="00832EF8">
              <w:rPr>
                <w:rFonts w:eastAsia="Times New Roman" w:cstheme="minorHAnsi"/>
                <w:kern w:val="0"/>
                <w:lang w:val="en-US" w:eastAsia="es-ES_tradnl"/>
                <w14:ligatures w14:val="none"/>
              </w:rPr>
              <w:t xml:space="preserve">      V         </w:t>
            </w:r>
            <w:r w:rsidRPr="00832EF8">
              <w:rPr>
                <w:rFonts w:eastAsia="Times New Roman" w:cstheme="minorHAnsi"/>
                <w:kern w:val="0"/>
                <w:highlight w:val="green"/>
                <w:lang w:val="en-US" w:eastAsia="es-ES_tradnl"/>
                <w14:ligatures w14:val="none"/>
              </w:rPr>
              <w:t>F</w:t>
            </w:r>
            <w:r w:rsidRPr="00832EF8">
              <w:rPr>
                <w:rFonts w:eastAsia="Times New Roman" w:cstheme="minorHAnsi"/>
                <w:kern w:val="0"/>
                <w:lang w:val="en-US" w:eastAsia="es-ES_tradnl"/>
                <w14:ligatures w14:val="none"/>
              </w:rPr>
              <w:t xml:space="preserve">    V    F       </w:t>
            </w:r>
            <w:proofErr w:type="spellStart"/>
            <w:r w:rsidRPr="00832EF8">
              <w:rPr>
                <w:rFonts w:eastAsia="Times New Roman" w:cstheme="minorHAnsi"/>
                <w:kern w:val="0"/>
                <w:lang w:val="en-US" w:eastAsia="es-ES_tradnl"/>
                <w14:ligatures w14:val="none"/>
              </w:rPr>
              <w:t>F</w:t>
            </w:r>
            <w:proofErr w:type="spellEnd"/>
            <w:r w:rsidRPr="00832EF8">
              <w:rPr>
                <w:rFonts w:eastAsia="Times New Roman" w:cstheme="minorHAnsi"/>
                <w:kern w:val="0"/>
                <w:lang w:val="en-US" w:eastAsia="es-ES_tradnl"/>
                <w14:ligatures w14:val="none"/>
              </w:rPr>
              <w:t xml:space="preserve">      </w:t>
            </w:r>
            <w:proofErr w:type="spellStart"/>
            <w:r w:rsidRPr="00832EF8">
              <w:rPr>
                <w:rFonts w:eastAsia="Times New Roman" w:cstheme="minorHAnsi"/>
                <w:kern w:val="0"/>
                <w:lang w:val="en-US" w:eastAsia="es-ES_tradnl"/>
                <w14:ligatures w14:val="none"/>
              </w:rPr>
              <w:t>F</w:t>
            </w:r>
            <w:proofErr w:type="spellEnd"/>
            <w:r w:rsidRPr="00832EF8">
              <w:rPr>
                <w:rFonts w:eastAsia="Times New Roman" w:cstheme="minorHAnsi"/>
                <w:kern w:val="0"/>
                <w:lang w:val="en-US" w:eastAsia="es-ES_tradnl"/>
                <w14:ligatures w14:val="none"/>
              </w:rPr>
              <w:t xml:space="preserve">     V </w:t>
            </w:r>
          </w:p>
        </w:tc>
      </w:tr>
      <w:tr w:rsidR="00341879" w:rsidRPr="00D4195B" w14:paraId="6744FC91" w14:textId="77777777" w:rsidTr="00AF57AD">
        <w:trPr>
          <w:jc w:val="center"/>
        </w:trPr>
        <w:tc>
          <w:tcPr>
            <w:tcW w:w="559" w:type="dxa"/>
            <w:vAlign w:val="center"/>
          </w:tcPr>
          <w:p w14:paraId="420D0DE7" w14:textId="77777777" w:rsidR="00341879" w:rsidRPr="00832EF8" w:rsidRDefault="00341879" w:rsidP="00AF57AD">
            <w:pPr>
              <w:spacing w:after="0" w:line="276" w:lineRule="auto"/>
              <w:jc w:val="center"/>
              <w:rPr>
                <w:rFonts w:eastAsia="Times New Roman" w:cstheme="minorHAnsi"/>
                <w:kern w:val="0"/>
                <w:lang w:val="es-ES" w:eastAsia="es-ES_tradnl"/>
                <w14:ligatures w14:val="none"/>
              </w:rPr>
            </w:pPr>
            <w:r w:rsidRPr="00832EF8">
              <w:rPr>
                <w:rFonts w:eastAsia="Times New Roman" w:cstheme="minorHAnsi"/>
                <w:kern w:val="0"/>
                <w:lang w:val="es-ES" w:eastAsia="es-ES_tradnl"/>
                <w14:ligatures w14:val="none"/>
              </w:rPr>
              <w:t>V</w:t>
            </w:r>
          </w:p>
        </w:tc>
        <w:tc>
          <w:tcPr>
            <w:tcW w:w="580" w:type="dxa"/>
            <w:vAlign w:val="center"/>
          </w:tcPr>
          <w:p w14:paraId="09DB328F" w14:textId="77777777" w:rsidR="00341879" w:rsidRPr="00832EF8" w:rsidRDefault="00341879" w:rsidP="00AF57AD">
            <w:pPr>
              <w:spacing w:after="0" w:line="276" w:lineRule="auto"/>
              <w:jc w:val="center"/>
              <w:rPr>
                <w:rFonts w:eastAsia="Times New Roman" w:cstheme="minorHAnsi"/>
                <w:kern w:val="0"/>
                <w:lang w:val="es-ES" w:eastAsia="es-ES_tradnl"/>
                <w14:ligatures w14:val="none"/>
              </w:rPr>
            </w:pPr>
            <w:r w:rsidRPr="00832EF8">
              <w:rPr>
                <w:rFonts w:eastAsia="Times New Roman" w:cstheme="minorHAnsi"/>
                <w:kern w:val="0"/>
                <w:lang w:val="es-ES" w:eastAsia="es-ES_tradnl"/>
                <w14:ligatures w14:val="none"/>
              </w:rPr>
              <w:t>F</w:t>
            </w:r>
          </w:p>
        </w:tc>
        <w:tc>
          <w:tcPr>
            <w:tcW w:w="5528" w:type="dxa"/>
            <w:vAlign w:val="center"/>
          </w:tcPr>
          <w:p w14:paraId="392F510C" w14:textId="77777777" w:rsidR="00341879" w:rsidRPr="00832EF8" w:rsidRDefault="00341879" w:rsidP="00AF57AD">
            <w:pPr>
              <w:tabs>
                <w:tab w:val="left" w:pos="1899"/>
              </w:tabs>
              <w:spacing w:after="0" w:line="276" w:lineRule="auto"/>
              <w:jc w:val="both"/>
              <w:rPr>
                <w:rFonts w:eastAsia="Times New Roman" w:cstheme="minorHAnsi"/>
                <w:kern w:val="0"/>
                <w:lang w:val="en-US" w:eastAsia="es-ES_tradnl"/>
                <w14:ligatures w14:val="none"/>
              </w:rPr>
            </w:pPr>
            <w:r w:rsidRPr="00832EF8">
              <w:rPr>
                <w:rFonts w:eastAsia="Times New Roman" w:cstheme="minorHAnsi"/>
                <w:kern w:val="0"/>
                <w:lang w:val="en-US" w:eastAsia="es-ES_tradnl"/>
                <w14:ligatures w14:val="none"/>
              </w:rPr>
              <w:t xml:space="preserve">              F      </w:t>
            </w:r>
            <w:proofErr w:type="spellStart"/>
            <w:r w:rsidRPr="00832EF8">
              <w:rPr>
                <w:rFonts w:eastAsia="Times New Roman" w:cstheme="minorHAnsi"/>
                <w:kern w:val="0"/>
                <w:lang w:val="en-US" w:eastAsia="es-ES_tradnl"/>
                <w14:ligatures w14:val="none"/>
              </w:rPr>
              <w:t>F</w:t>
            </w:r>
            <w:proofErr w:type="spellEnd"/>
            <w:r w:rsidRPr="00832EF8">
              <w:rPr>
                <w:rFonts w:eastAsia="Times New Roman" w:cstheme="minorHAnsi"/>
                <w:kern w:val="0"/>
                <w:lang w:val="en-US" w:eastAsia="es-ES_tradnl"/>
                <w14:ligatures w14:val="none"/>
              </w:rPr>
              <w:t xml:space="preserve">     V      </w:t>
            </w:r>
            <w:proofErr w:type="spellStart"/>
            <w:r w:rsidRPr="00832EF8">
              <w:rPr>
                <w:rFonts w:eastAsia="Times New Roman" w:cstheme="minorHAnsi"/>
                <w:kern w:val="0"/>
                <w:lang w:val="en-US" w:eastAsia="es-ES_tradnl"/>
                <w14:ligatures w14:val="none"/>
              </w:rPr>
              <w:t>V</w:t>
            </w:r>
            <w:proofErr w:type="spellEnd"/>
            <w:r w:rsidRPr="00832EF8">
              <w:rPr>
                <w:rFonts w:eastAsia="Times New Roman" w:cstheme="minorHAnsi"/>
                <w:kern w:val="0"/>
                <w:lang w:val="en-US" w:eastAsia="es-ES_tradnl"/>
                <w14:ligatures w14:val="none"/>
              </w:rPr>
              <w:t xml:space="preserve">        </w:t>
            </w:r>
            <w:r w:rsidRPr="00832EF8">
              <w:rPr>
                <w:rFonts w:eastAsia="Times New Roman" w:cstheme="minorHAnsi"/>
                <w:kern w:val="0"/>
                <w:highlight w:val="green"/>
                <w:lang w:val="en-US" w:eastAsia="es-ES_tradnl"/>
                <w14:ligatures w14:val="none"/>
              </w:rPr>
              <w:t>F</w:t>
            </w:r>
            <w:r w:rsidRPr="00832EF8">
              <w:rPr>
                <w:rFonts w:eastAsia="Times New Roman" w:cstheme="minorHAnsi"/>
                <w:kern w:val="0"/>
                <w:lang w:val="en-US" w:eastAsia="es-ES_tradnl"/>
                <w14:ligatures w14:val="none"/>
              </w:rPr>
              <w:t xml:space="preserve">    V    F      </w:t>
            </w:r>
            <w:proofErr w:type="spellStart"/>
            <w:r w:rsidRPr="00832EF8">
              <w:rPr>
                <w:rFonts w:eastAsia="Times New Roman" w:cstheme="minorHAnsi"/>
                <w:kern w:val="0"/>
                <w:lang w:val="en-US" w:eastAsia="es-ES_tradnl"/>
                <w14:ligatures w14:val="none"/>
              </w:rPr>
              <w:t>F</w:t>
            </w:r>
            <w:proofErr w:type="spellEnd"/>
            <w:r w:rsidRPr="00832EF8">
              <w:rPr>
                <w:rFonts w:eastAsia="Times New Roman" w:cstheme="minorHAnsi"/>
                <w:kern w:val="0"/>
                <w:lang w:val="en-US" w:eastAsia="es-ES_tradnl"/>
                <w14:ligatures w14:val="none"/>
              </w:rPr>
              <w:t xml:space="preserve">      V     </w:t>
            </w:r>
            <w:proofErr w:type="spellStart"/>
            <w:r w:rsidRPr="00832EF8">
              <w:rPr>
                <w:rFonts w:eastAsia="Times New Roman" w:cstheme="minorHAnsi"/>
                <w:kern w:val="0"/>
                <w:lang w:val="en-US" w:eastAsia="es-ES_tradnl"/>
                <w14:ligatures w14:val="none"/>
              </w:rPr>
              <w:t>V</w:t>
            </w:r>
            <w:proofErr w:type="spellEnd"/>
          </w:p>
        </w:tc>
      </w:tr>
      <w:tr w:rsidR="00341879" w:rsidRPr="00D4195B" w14:paraId="30946EE6" w14:textId="77777777" w:rsidTr="00AF57AD">
        <w:trPr>
          <w:jc w:val="center"/>
        </w:trPr>
        <w:tc>
          <w:tcPr>
            <w:tcW w:w="559" w:type="dxa"/>
            <w:vAlign w:val="center"/>
          </w:tcPr>
          <w:p w14:paraId="5C9A4441" w14:textId="77777777" w:rsidR="00341879" w:rsidRPr="00832EF8" w:rsidRDefault="00341879" w:rsidP="00AF57AD">
            <w:pPr>
              <w:spacing w:after="0" w:line="276" w:lineRule="auto"/>
              <w:jc w:val="center"/>
              <w:rPr>
                <w:rFonts w:eastAsia="Times New Roman" w:cstheme="minorHAnsi"/>
                <w:kern w:val="0"/>
                <w:lang w:val="es-ES" w:eastAsia="es-ES_tradnl"/>
                <w14:ligatures w14:val="none"/>
              </w:rPr>
            </w:pPr>
            <w:r w:rsidRPr="00832EF8">
              <w:rPr>
                <w:rFonts w:eastAsia="Times New Roman" w:cstheme="minorHAnsi"/>
                <w:kern w:val="0"/>
                <w:lang w:val="es-ES" w:eastAsia="es-ES_tradnl"/>
                <w14:ligatures w14:val="none"/>
              </w:rPr>
              <w:t>F</w:t>
            </w:r>
          </w:p>
        </w:tc>
        <w:tc>
          <w:tcPr>
            <w:tcW w:w="580" w:type="dxa"/>
            <w:vAlign w:val="center"/>
          </w:tcPr>
          <w:p w14:paraId="25395BF0" w14:textId="77777777" w:rsidR="00341879" w:rsidRPr="00832EF8" w:rsidRDefault="00341879" w:rsidP="00AF57AD">
            <w:pPr>
              <w:spacing w:after="0" w:line="276" w:lineRule="auto"/>
              <w:jc w:val="center"/>
              <w:rPr>
                <w:rFonts w:eastAsia="Times New Roman" w:cstheme="minorHAnsi"/>
                <w:kern w:val="0"/>
                <w:lang w:val="es-ES" w:eastAsia="es-ES_tradnl"/>
                <w14:ligatures w14:val="none"/>
              </w:rPr>
            </w:pPr>
            <w:r w:rsidRPr="00832EF8">
              <w:rPr>
                <w:rFonts w:eastAsia="Times New Roman" w:cstheme="minorHAnsi"/>
                <w:kern w:val="0"/>
                <w:lang w:val="es-ES" w:eastAsia="es-ES_tradnl"/>
                <w14:ligatures w14:val="none"/>
              </w:rPr>
              <w:t>V</w:t>
            </w:r>
          </w:p>
        </w:tc>
        <w:tc>
          <w:tcPr>
            <w:tcW w:w="5528" w:type="dxa"/>
            <w:vAlign w:val="center"/>
          </w:tcPr>
          <w:p w14:paraId="2488D65D" w14:textId="77777777" w:rsidR="00341879" w:rsidRPr="00832EF8" w:rsidRDefault="00341879" w:rsidP="00AF57AD">
            <w:pPr>
              <w:tabs>
                <w:tab w:val="left" w:pos="1899"/>
              </w:tabs>
              <w:spacing w:after="0" w:line="276" w:lineRule="auto"/>
              <w:jc w:val="both"/>
              <w:rPr>
                <w:rFonts w:eastAsia="Times New Roman" w:cstheme="minorHAnsi"/>
                <w:kern w:val="0"/>
                <w:lang w:val="en-US" w:eastAsia="es-ES_tradnl"/>
                <w14:ligatures w14:val="none"/>
              </w:rPr>
            </w:pPr>
            <w:r w:rsidRPr="00832EF8">
              <w:rPr>
                <w:rFonts w:eastAsia="Times New Roman" w:cstheme="minorHAnsi"/>
                <w:kern w:val="0"/>
                <w:lang w:val="en-US" w:eastAsia="es-ES_tradnl"/>
                <w14:ligatures w14:val="none"/>
              </w:rPr>
              <w:t xml:space="preserve">              V     F      </w:t>
            </w:r>
            <w:proofErr w:type="spellStart"/>
            <w:r w:rsidRPr="00832EF8">
              <w:rPr>
                <w:rFonts w:eastAsia="Times New Roman" w:cstheme="minorHAnsi"/>
                <w:kern w:val="0"/>
                <w:lang w:val="en-US" w:eastAsia="es-ES_tradnl"/>
                <w14:ligatures w14:val="none"/>
              </w:rPr>
              <w:t>F</w:t>
            </w:r>
            <w:proofErr w:type="spellEnd"/>
            <w:r w:rsidRPr="00832EF8">
              <w:rPr>
                <w:rFonts w:eastAsia="Times New Roman" w:cstheme="minorHAnsi"/>
                <w:kern w:val="0"/>
                <w:lang w:val="en-US" w:eastAsia="es-ES_tradnl"/>
                <w14:ligatures w14:val="none"/>
              </w:rPr>
              <w:t xml:space="preserve">      </w:t>
            </w:r>
            <w:proofErr w:type="spellStart"/>
            <w:r w:rsidRPr="00832EF8">
              <w:rPr>
                <w:rFonts w:eastAsia="Times New Roman" w:cstheme="minorHAnsi"/>
                <w:kern w:val="0"/>
                <w:lang w:val="en-US" w:eastAsia="es-ES_tradnl"/>
                <w14:ligatures w14:val="none"/>
              </w:rPr>
              <w:t>F</w:t>
            </w:r>
            <w:proofErr w:type="spellEnd"/>
            <w:r w:rsidRPr="00832EF8">
              <w:rPr>
                <w:rFonts w:eastAsia="Times New Roman" w:cstheme="minorHAnsi"/>
                <w:kern w:val="0"/>
                <w:lang w:val="en-US" w:eastAsia="es-ES_tradnl"/>
                <w14:ligatures w14:val="none"/>
              </w:rPr>
              <w:t xml:space="preserve">        </w:t>
            </w:r>
            <w:proofErr w:type="spellStart"/>
            <w:r w:rsidRPr="00832EF8">
              <w:rPr>
                <w:rFonts w:eastAsia="Times New Roman" w:cstheme="minorHAnsi"/>
                <w:kern w:val="0"/>
                <w:highlight w:val="green"/>
                <w:lang w:val="en-US" w:eastAsia="es-ES_tradnl"/>
                <w14:ligatures w14:val="none"/>
              </w:rPr>
              <w:t>F</w:t>
            </w:r>
            <w:proofErr w:type="spellEnd"/>
            <w:r w:rsidRPr="00832EF8">
              <w:rPr>
                <w:rFonts w:eastAsia="Times New Roman" w:cstheme="minorHAnsi"/>
                <w:kern w:val="0"/>
                <w:lang w:val="en-US" w:eastAsia="es-ES_tradnl"/>
                <w14:ligatures w14:val="none"/>
              </w:rPr>
              <w:t xml:space="preserve">    V   </w:t>
            </w:r>
            <w:proofErr w:type="spellStart"/>
            <w:r w:rsidRPr="00832EF8">
              <w:rPr>
                <w:rFonts w:eastAsia="Times New Roman" w:cstheme="minorHAnsi"/>
                <w:kern w:val="0"/>
                <w:lang w:val="en-US" w:eastAsia="es-ES_tradnl"/>
                <w14:ligatures w14:val="none"/>
              </w:rPr>
              <w:t>V</w:t>
            </w:r>
            <w:proofErr w:type="spellEnd"/>
            <w:r w:rsidRPr="00832EF8">
              <w:rPr>
                <w:rFonts w:eastAsia="Times New Roman" w:cstheme="minorHAnsi"/>
                <w:kern w:val="0"/>
                <w:lang w:val="en-US" w:eastAsia="es-ES_tradnl"/>
                <w14:ligatures w14:val="none"/>
              </w:rPr>
              <w:t xml:space="preserve">      F      </w:t>
            </w:r>
            <w:proofErr w:type="spellStart"/>
            <w:r w:rsidRPr="00832EF8">
              <w:rPr>
                <w:rFonts w:eastAsia="Times New Roman" w:cstheme="minorHAnsi"/>
                <w:kern w:val="0"/>
                <w:lang w:val="en-US" w:eastAsia="es-ES_tradnl"/>
                <w14:ligatures w14:val="none"/>
              </w:rPr>
              <w:t>F</w:t>
            </w:r>
            <w:proofErr w:type="spellEnd"/>
            <w:r w:rsidRPr="00832EF8">
              <w:rPr>
                <w:rFonts w:eastAsia="Times New Roman" w:cstheme="minorHAnsi"/>
                <w:kern w:val="0"/>
                <w:lang w:val="en-US" w:eastAsia="es-ES_tradnl"/>
                <w14:ligatures w14:val="none"/>
              </w:rPr>
              <w:t xml:space="preserve">      </w:t>
            </w:r>
            <w:proofErr w:type="spellStart"/>
            <w:r w:rsidRPr="00832EF8">
              <w:rPr>
                <w:rFonts w:eastAsia="Times New Roman" w:cstheme="minorHAnsi"/>
                <w:kern w:val="0"/>
                <w:lang w:val="en-US" w:eastAsia="es-ES_tradnl"/>
                <w14:ligatures w14:val="none"/>
              </w:rPr>
              <w:t>F</w:t>
            </w:r>
            <w:proofErr w:type="spellEnd"/>
          </w:p>
        </w:tc>
      </w:tr>
      <w:tr w:rsidR="00341879" w:rsidRPr="00D4195B" w14:paraId="44D2C88E" w14:textId="77777777" w:rsidTr="00AF57AD">
        <w:trPr>
          <w:jc w:val="center"/>
        </w:trPr>
        <w:tc>
          <w:tcPr>
            <w:tcW w:w="559" w:type="dxa"/>
            <w:vAlign w:val="center"/>
          </w:tcPr>
          <w:p w14:paraId="496F4179" w14:textId="77777777" w:rsidR="00341879" w:rsidRPr="00832EF8" w:rsidRDefault="00341879" w:rsidP="00AF57AD">
            <w:pPr>
              <w:spacing w:after="0" w:line="276" w:lineRule="auto"/>
              <w:jc w:val="center"/>
              <w:rPr>
                <w:rFonts w:eastAsia="Times New Roman" w:cstheme="minorHAnsi"/>
                <w:kern w:val="0"/>
                <w:lang w:val="es-ES" w:eastAsia="es-ES_tradnl"/>
                <w14:ligatures w14:val="none"/>
              </w:rPr>
            </w:pPr>
            <w:r w:rsidRPr="00832EF8">
              <w:rPr>
                <w:rFonts w:eastAsia="Times New Roman" w:cstheme="minorHAnsi"/>
                <w:kern w:val="0"/>
                <w:lang w:val="es-ES" w:eastAsia="es-ES_tradnl"/>
                <w14:ligatures w14:val="none"/>
              </w:rPr>
              <w:t>F</w:t>
            </w:r>
          </w:p>
        </w:tc>
        <w:tc>
          <w:tcPr>
            <w:tcW w:w="580" w:type="dxa"/>
            <w:vAlign w:val="center"/>
          </w:tcPr>
          <w:p w14:paraId="4C2FA994" w14:textId="77777777" w:rsidR="00341879" w:rsidRPr="00832EF8" w:rsidRDefault="00341879" w:rsidP="00AF57AD">
            <w:pPr>
              <w:spacing w:after="0" w:line="276" w:lineRule="auto"/>
              <w:jc w:val="center"/>
              <w:rPr>
                <w:rFonts w:eastAsia="Times New Roman" w:cstheme="minorHAnsi"/>
                <w:kern w:val="0"/>
                <w:lang w:val="es-ES" w:eastAsia="es-ES_tradnl"/>
                <w14:ligatures w14:val="none"/>
              </w:rPr>
            </w:pPr>
            <w:r w:rsidRPr="00832EF8">
              <w:rPr>
                <w:rFonts w:eastAsia="Times New Roman" w:cstheme="minorHAnsi"/>
                <w:kern w:val="0"/>
                <w:lang w:val="es-ES" w:eastAsia="es-ES_tradnl"/>
                <w14:ligatures w14:val="none"/>
              </w:rPr>
              <w:t>F</w:t>
            </w:r>
          </w:p>
        </w:tc>
        <w:tc>
          <w:tcPr>
            <w:tcW w:w="5528" w:type="dxa"/>
            <w:vAlign w:val="center"/>
          </w:tcPr>
          <w:p w14:paraId="5B897ED0" w14:textId="77777777" w:rsidR="00341879" w:rsidRPr="00832EF8" w:rsidRDefault="00341879" w:rsidP="00AF57AD">
            <w:pPr>
              <w:tabs>
                <w:tab w:val="left" w:pos="1899"/>
              </w:tabs>
              <w:spacing w:after="0" w:line="276" w:lineRule="auto"/>
              <w:jc w:val="both"/>
              <w:rPr>
                <w:rFonts w:eastAsia="Times New Roman" w:cstheme="minorHAnsi"/>
                <w:kern w:val="0"/>
                <w:lang w:val="en-US" w:eastAsia="es-ES_tradnl"/>
                <w14:ligatures w14:val="none"/>
              </w:rPr>
            </w:pPr>
            <w:r w:rsidRPr="00832EF8">
              <w:rPr>
                <w:rFonts w:eastAsia="Times New Roman" w:cstheme="minorHAnsi"/>
                <w:kern w:val="0"/>
                <w:lang w:val="en-US" w:eastAsia="es-ES_tradnl"/>
                <w14:ligatures w14:val="none"/>
              </w:rPr>
              <w:t xml:space="preserve">              V     </w:t>
            </w:r>
            <w:proofErr w:type="spellStart"/>
            <w:r w:rsidRPr="00832EF8">
              <w:rPr>
                <w:rFonts w:eastAsia="Times New Roman" w:cstheme="minorHAnsi"/>
                <w:kern w:val="0"/>
                <w:lang w:val="en-US" w:eastAsia="es-ES_tradnl"/>
                <w14:ligatures w14:val="none"/>
              </w:rPr>
              <w:t>V</w:t>
            </w:r>
            <w:proofErr w:type="spellEnd"/>
            <w:r w:rsidRPr="00832EF8">
              <w:rPr>
                <w:rFonts w:eastAsia="Times New Roman" w:cstheme="minorHAnsi"/>
                <w:kern w:val="0"/>
                <w:lang w:val="en-US" w:eastAsia="es-ES_tradnl"/>
                <w14:ligatures w14:val="none"/>
              </w:rPr>
              <w:t xml:space="preserve">     </w:t>
            </w:r>
            <w:proofErr w:type="spellStart"/>
            <w:r w:rsidRPr="00832EF8">
              <w:rPr>
                <w:rFonts w:eastAsia="Times New Roman" w:cstheme="minorHAnsi"/>
                <w:kern w:val="0"/>
                <w:lang w:val="en-US" w:eastAsia="es-ES_tradnl"/>
                <w14:ligatures w14:val="none"/>
              </w:rPr>
              <w:t>V</w:t>
            </w:r>
            <w:proofErr w:type="spellEnd"/>
            <w:r w:rsidRPr="00832EF8">
              <w:rPr>
                <w:rFonts w:eastAsia="Times New Roman" w:cstheme="minorHAnsi"/>
                <w:kern w:val="0"/>
                <w:lang w:val="en-US" w:eastAsia="es-ES_tradnl"/>
                <w14:ligatures w14:val="none"/>
              </w:rPr>
              <w:t xml:space="preserve">      </w:t>
            </w:r>
            <w:proofErr w:type="spellStart"/>
            <w:r w:rsidRPr="00832EF8">
              <w:rPr>
                <w:rFonts w:eastAsia="Times New Roman" w:cstheme="minorHAnsi"/>
                <w:kern w:val="0"/>
                <w:lang w:val="en-US" w:eastAsia="es-ES_tradnl"/>
                <w14:ligatures w14:val="none"/>
              </w:rPr>
              <w:t>V</w:t>
            </w:r>
            <w:proofErr w:type="spellEnd"/>
            <w:r w:rsidRPr="00832EF8">
              <w:rPr>
                <w:rFonts w:eastAsia="Times New Roman" w:cstheme="minorHAnsi"/>
                <w:kern w:val="0"/>
                <w:lang w:val="en-US" w:eastAsia="es-ES_tradnl"/>
                <w14:ligatures w14:val="none"/>
              </w:rPr>
              <w:t xml:space="preserve">        </w:t>
            </w:r>
            <w:r w:rsidRPr="00832EF8">
              <w:rPr>
                <w:rFonts w:eastAsia="Times New Roman" w:cstheme="minorHAnsi"/>
                <w:kern w:val="0"/>
                <w:highlight w:val="green"/>
                <w:lang w:val="en-US" w:eastAsia="es-ES_tradnl"/>
                <w14:ligatures w14:val="none"/>
              </w:rPr>
              <w:t>F</w:t>
            </w:r>
            <w:r w:rsidRPr="00832EF8">
              <w:rPr>
                <w:rFonts w:eastAsia="Times New Roman" w:cstheme="minorHAnsi"/>
                <w:kern w:val="0"/>
                <w:lang w:val="en-US" w:eastAsia="es-ES_tradnl"/>
                <w14:ligatures w14:val="none"/>
              </w:rPr>
              <w:t xml:space="preserve">    </w:t>
            </w:r>
            <w:proofErr w:type="spellStart"/>
            <w:r w:rsidRPr="00832EF8">
              <w:rPr>
                <w:rFonts w:eastAsia="Times New Roman" w:cstheme="minorHAnsi"/>
                <w:kern w:val="0"/>
                <w:lang w:val="en-US" w:eastAsia="es-ES_tradnl"/>
                <w14:ligatures w14:val="none"/>
              </w:rPr>
              <w:t>F</w:t>
            </w:r>
            <w:proofErr w:type="spellEnd"/>
            <w:r w:rsidRPr="00832EF8">
              <w:rPr>
                <w:rFonts w:eastAsia="Times New Roman" w:cstheme="minorHAnsi"/>
                <w:kern w:val="0"/>
                <w:lang w:val="en-US" w:eastAsia="es-ES_tradnl"/>
                <w14:ligatures w14:val="none"/>
              </w:rPr>
              <w:t xml:space="preserve">    V      </w:t>
            </w:r>
            <w:proofErr w:type="spellStart"/>
            <w:r w:rsidRPr="00832EF8">
              <w:rPr>
                <w:rFonts w:eastAsia="Times New Roman" w:cstheme="minorHAnsi"/>
                <w:kern w:val="0"/>
                <w:lang w:val="en-US" w:eastAsia="es-ES_tradnl"/>
                <w14:ligatures w14:val="none"/>
              </w:rPr>
              <w:t>V</w:t>
            </w:r>
            <w:proofErr w:type="spellEnd"/>
            <w:r w:rsidRPr="00832EF8">
              <w:rPr>
                <w:rFonts w:eastAsia="Times New Roman" w:cstheme="minorHAnsi"/>
                <w:kern w:val="0"/>
                <w:lang w:val="en-US" w:eastAsia="es-ES_tradnl"/>
                <w14:ligatures w14:val="none"/>
              </w:rPr>
              <w:t xml:space="preserve">      </w:t>
            </w:r>
            <w:proofErr w:type="spellStart"/>
            <w:r w:rsidRPr="00832EF8">
              <w:rPr>
                <w:rFonts w:eastAsia="Times New Roman" w:cstheme="minorHAnsi"/>
                <w:kern w:val="0"/>
                <w:lang w:val="en-US" w:eastAsia="es-ES_tradnl"/>
                <w14:ligatures w14:val="none"/>
              </w:rPr>
              <w:t>V</w:t>
            </w:r>
            <w:proofErr w:type="spellEnd"/>
            <w:r w:rsidRPr="00832EF8">
              <w:rPr>
                <w:rFonts w:eastAsia="Times New Roman" w:cstheme="minorHAnsi"/>
                <w:kern w:val="0"/>
                <w:lang w:val="en-US" w:eastAsia="es-ES_tradnl"/>
                <w14:ligatures w14:val="none"/>
              </w:rPr>
              <w:t xml:space="preserve">     </w:t>
            </w:r>
            <w:proofErr w:type="spellStart"/>
            <w:r w:rsidRPr="00832EF8">
              <w:rPr>
                <w:rFonts w:eastAsia="Times New Roman" w:cstheme="minorHAnsi"/>
                <w:kern w:val="0"/>
                <w:lang w:val="en-US" w:eastAsia="es-ES_tradnl"/>
                <w14:ligatures w14:val="none"/>
              </w:rPr>
              <w:t>V</w:t>
            </w:r>
            <w:proofErr w:type="spellEnd"/>
          </w:p>
        </w:tc>
      </w:tr>
    </w:tbl>
    <w:p w14:paraId="6564C501" w14:textId="77777777" w:rsidR="00341879" w:rsidRPr="00832EF8" w:rsidRDefault="00341879" w:rsidP="00341879">
      <w:pPr>
        <w:spacing w:after="0" w:line="276" w:lineRule="auto"/>
        <w:jc w:val="both"/>
        <w:rPr>
          <w:rFonts w:eastAsia="Times New Roman" w:cstheme="minorHAnsi"/>
          <w:kern w:val="0"/>
          <w:lang w:val="en-US" w:eastAsia="es-ES_tradnl"/>
          <w14:ligatures w14:val="none"/>
        </w:rPr>
      </w:pPr>
    </w:p>
    <w:p w14:paraId="65E693E6" w14:textId="77777777" w:rsidR="00341879" w:rsidRPr="00832EF8" w:rsidRDefault="00341879" w:rsidP="00341879">
      <w:pPr>
        <w:spacing w:after="0" w:line="276" w:lineRule="auto"/>
        <w:ind w:firstLine="708"/>
        <w:jc w:val="both"/>
        <w:rPr>
          <w:rFonts w:eastAsia="Times New Roman" w:cstheme="minorHAnsi"/>
          <w:kern w:val="0"/>
          <w:lang w:val="es-ES" w:eastAsia="es-ES_tradnl"/>
          <w14:ligatures w14:val="none"/>
        </w:rPr>
      </w:pPr>
      <w:r w:rsidRPr="00832EF8">
        <w:rPr>
          <w:rFonts w:eastAsia="Times New Roman" w:cstheme="minorHAnsi"/>
          <w:kern w:val="0"/>
          <w:lang w:val="es-ES" w:eastAsia="es-ES_tradnl"/>
          <w14:ligatures w14:val="none"/>
        </w:rPr>
        <w:t>A continuación, tómense en cuenta las siguientes fórmulas:</w:t>
      </w:r>
    </w:p>
    <w:p w14:paraId="59C4C4E8" w14:textId="77777777" w:rsidR="00341879" w:rsidRPr="00832EF8" w:rsidRDefault="00341879" w:rsidP="00341879">
      <w:pPr>
        <w:spacing w:after="0" w:line="276" w:lineRule="auto"/>
        <w:ind w:left="708" w:firstLine="708"/>
        <w:jc w:val="both"/>
        <w:rPr>
          <w:rFonts w:eastAsia="Times New Roman" w:cstheme="minorHAnsi"/>
          <w:i/>
          <w:iCs/>
          <w:kern w:val="0"/>
          <w:lang w:val="es-ES" w:eastAsia="es-ES_tradnl"/>
          <w14:ligatures w14:val="none"/>
        </w:rPr>
      </w:pPr>
      <m:oMathPara>
        <m:oMath>
          <m:r>
            <w:rPr>
              <w:rFonts w:ascii="Cambria Math" w:eastAsia="Times New Roman" w:hAnsi="Cambria Math" w:cstheme="minorHAnsi"/>
              <w:kern w:val="0"/>
              <w:lang w:val="es-ES" w:eastAsia="es-ES_tradnl"/>
              <w14:ligatures w14:val="none"/>
            </w:rPr>
            <m:t>ϕ:(¬P∨Q)</m:t>
          </m:r>
        </m:oMath>
      </m:oMathPara>
    </w:p>
    <w:p w14:paraId="6CC2D6C3" w14:textId="77777777" w:rsidR="00341879" w:rsidRPr="00832EF8" w:rsidRDefault="00341879" w:rsidP="00341879">
      <w:pPr>
        <w:spacing w:after="0" w:line="276" w:lineRule="auto"/>
        <w:ind w:left="708" w:firstLine="708"/>
        <w:jc w:val="both"/>
        <w:rPr>
          <w:rFonts w:eastAsia="Times New Roman" w:cstheme="minorHAnsi"/>
          <w:i/>
          <w:iCs/>
          <w:kern w:val="0"/>
          <w:lang w:val="es-ES" w:eastAsia="es-ES_tradnl"/>
          <w14:ligatures w14:val="none"/>
        </w:rPr>
      </w:pPr>
      <m:oMathPara>
        <m:oMath>
          <m:r>
            <w:rPr>
              <w:rFonts w:ascii="Cambria Math" w:eastAsia="Times New Roman" w:hAnsi="Cambria Math" w:cstheme="minorHAnsi"/>
              <w:kern w:val="0"/>
              <w:lang w:val="es-ES" w:eastAsia="es-ES_tradnl"/>
              <w14:ligatures w14:val="none"/>
            </w:rPr>
            <m:t>ψ:(P⊃Q)</m:t>
          </m:r>
        </m:oMath>
      </m:oMathPara>
    </w:p>
    <w:p w14:paraId="09B5F8EB" w14:textId="77777777" w:rsidR="00341879" w:rsidRPr="00832EF8" w:rsidRDefault="00341879" w:rsidP="00341879">
      <w:pPr>
        <w:spacing w:after="0" w:line="276" w:lineRule="auto"/>
        <w:ind w:left="708" w:firstLine="708"/>
        <w:jc w:val="both"/>
        <w:rPr>
          <w:rFonts w:eastAsia="Times New Roman" w:cstheme="minorHAnsi"/>
          <w:i/>
          <w:iCs/>
          <w:kern w:val="0"/>
          <w:lang w:val="es-ES" w:eastAsia="es-ES_tradnl"/>
          <w14:ligatures w14:val="none"/>
        </w:rPr>
      </w:pPr>
      <m:oMathPara>
        <m:oMath>
          <m:r>
            <w:rPr>
              <w:rFonts w:ascii="Cambria Math" w:eastAsia="Times New Roman" w:hAnsi="Cambria Math" w:cstheme="minorHAnsi"/>
              <w:kern w:val="0"/>
              <w:lang w:val="es-ES" w:eastAsia="es-ES_tradnl"/>
              <w14:ligatures w14:val="none"/>
            </w:rPr>
            <m:t>χ:¬¬P</m:t>
          </m:r>
        </m:oMath>
      </m:oMathPara>
    </w:p>
    <w:p w14:paraId="251B0F70" w14:textId="77777777" w:rsidR="00341879" w:rsidRPr="00832EF8" w:rsidRDefault="00341879" w:rsidP="00341879">
      <w:pPr>
        <w:spacing w:after="0" w:line="276" w:lineRule="auto"/>
        <w:ind w:left="708" w:firstLine="708"/>
        <w:jc w:val="both"/>
        <w:rPr>
          <w:rFonts w:eastAsia="Times New Roman" w:cstheme="minorHAnsi"/>
          <w:i/>
          <w:kern w:val="0"/>
          <w:lang w:val="es-ES" w:eastAsia="es-ES_tradnl"/>
          <w14:ligatures w14:val="none"/>
        </w:rPr>
      </w:pPr>
      <m:oMathPara>
        <m:oMath>
          <m:r>
            <m:rPr>
              <m:sty m:val="p"/>
            </m:rPr>
            <w:rPr>
              <w:rFonts w:ascii="Cambria Math" w:eastAsia="Times New Roman" w:hAnsi="Cambria Math" w:cstheme="minorHAnsi"/>
              <w:kern w:val="0"/>
              <w:lang w:val="es-ES" w:eastAsia="es-ES_tradnl"/>
              <w14:ligatures w14:val="none"/>
            </w:rPr>
            <m:t>ω:</m:t>
          </m:r>
          <m:r>
            <w:rPr>
              <w:rFonts w:ascii="Cambria Math" w:eastAsia="Times New Roman" w:hAnsi="Cambria Math" w:cstheme="minorHAnsi"/>
              <w:kern w:val="0"/>
              <w:lang w:val="es-ES" w:eastAsia="es-ES_tradnl"/>
              <w14:ligatures w14:val="none"/>
            </w:rPr>
            <m:t>(P∧¬ Q)</m:t>
          </m:r>
        </m:oMath>
      </m:oMathPara>
    </w:p>
    <w:p w14:paraId="1A2BFAC8" w14:textId="77777777" w:rsidR="00341879" w:rsidRPr="00832EF8" w:rsidRDefault="00341879" w:rsidP="00341879">
      <w:pPr>
        <w:spacing w:after="0" w:line="276" w:lineRule="auto"/>
        <w:ind w:firstLine="708"/>
        <w:jc w:val="both"/>
        <w:rPr>
          <w:rFonts w:eastAsia="Times New Roman" w:cstheme="minorHAnsi"/>
          <w:kern w:val="0"/>
          <w:lang w:val="es-ES" w:eastAsia="es-ES_tradnl"/>
          <w14:ligatures w14:val="none"/>
        </w:rPr>
      </w:pPr>
    </w:p>
    <w:p w14:paraId="24407BE3" w14:textId="77777777" w:rsidR="00341879" w:rsidRPr="00832EF8" w:rsidRDefault="00341879" w:rsidP="00341879">
      <w:pPr>
        <w:spacing w:after="0" w:line="276" w:lineRule="auto"/>
        <w:ind w:firstLine="708"/>
        <w:jc w:val="both"/>
        <w:rPr>
          <w:rFonts w:eastAsia="Times New Roman" w:cstheme="minorHAnsi"/>
          <w:iCs/>
          <w:kern w:val="0"/>
          <w:lang w:val="es-ES" w:eastAsia="es-ES_tradnl"/>
          <w14:ligatures w14:val="none"/>
        </w:rPr>
      </w:pPr>
      <w:r w:rsidRPr="00832EF8">
        <w:rPr>
          <w:rFonts w:eastAsia="Times New Roman" w:cstheme="minorHAnsi"/>
          <w:kern w:val="0"/>
          <w:lang w:val="es-ES" w:eastAsia="es-ES_tradnl"/>
          <w14:ligatures w14:val="none"/>
        </w:rPr>
        <w:t xml:space="preserve">Se calculará si el conjunto </w:t>
      </w:r>
      <m:oMath>
        <m:d>
          <m:dPr>
            <m:begChr m:val="{"/>
            <m:endChr m:val="}"/>
            <m:ctrlPr>
              <w:ins w:id="53" w:author="Usuario" w:date="2022-04-17T22:35:00Z">
                <w:rPr>
                  <w:rFonts w:ascii="Cambria Math" w:eastAsia="Times New Roman" w:hAnsi="Cambria Math" w:cstheme="minorHAnsi"/>
                  <w:kern w:val="0"/>
                  <w:lang w:val="es-ES" w:eastAsia="es-ES_tradnl"/>
                  <w14:ligatures w14:val="none"/>
                </w:rPr>
              </w:ins>
            </m:ctrlPr>
          </m:dPr>
          <m:e>
            <m:r>
              <w:rPr>
                <w:rFonts w:ascii="Cambria Math" w:eastAsia="Times New Roman" w:hAnsi="Cambria Math" w:cstheme="minorHAnsi"/>
                <w:kern w:val="0"/>
                <w:lang w:val="es-ES" w:eastAsia="es-ES_tradnl"/>
                <w14:ligatures w14:val="none"/>
              </w:rPr>
              <m:t>ϕ,ψ,χ</m:t>
            </m:r>
          </m:e>
        </m:d>
        <m:r>
          <w:rPr>
            <w:rFonts w:ascii="Cambria Math" w:eastAsia="Times New Roman" w:hAnsi="Cambria Math" w:cstheme="minorHAnsi"/>
            <w:kern w:val="0"/>
            <w:lang w:val="es-ES" w:eastAsia="es-ES_tradnl"/>
            <w14:ligatures w14:val="none"/>
          </w:rPr>
          <m:t xml:space="preserve"> </m:t>
        </m:r>
      </m:oMath>
      <w:r w:rsidRPr="00832EF8">
        <w:rPr>
          <w:rFonts w:eastAsia="Times New Roman" w:cstheme="minorHAnsi"/>
          <w:kern w:val="0"/>
          <w:lang w:val="es-ES" w:eastAsia="es-ES_tradnl"/>
          <w14:ligatures w14:val="none"/>
        </w:rPr>
        <w:t xml:space="preserve">es consistente o no a través de una tabla de verdad. Para ello, se debe consignar, en la primera celda de la primera columna, el léxico de dos letras oracionales compartido por </w:t>
      </w:r>
      <m:oMath>
        <m:r>
          <w:rPr>
            <w:rFonts w:ascii="Cambria Math" w:eastAsia="Times New Roman" w:hAnsi="Cambria Math" w:cstheme="minorHAnsi"/>
            <w:kern w:val="0"/>
            <w:lang w:val="es-ES" w:eastAsia="es-ES_tradnl"/>
            <w14:ligatures w14:val="none"/>
          </w:rPr>
          <m:t>ϕ</m:t>
        </m:r>
      </m:oMath>
      <w:r w:rsidRPr="00832EF8">
        <w:rPr>
          <w:rFonts w:eastAsia="Times New Roman" w:cstheme="minorHAnsi"/>
          <w:kern w:val="0"/>
          <w:lang w:val="es-ES" w:eastAsia="es-ES_tradnl"/>
          <w14:ligatures w14:val="none"/>
        </w:rPr>
        <w:t xml:space="preserve">, </w:t>
      </w:r>
      <m:oMath>
        <m:r>
          <w:rPr>
            <w:rFonts w:ascii="Cambria Math" w:eastAsia="Times New Roman" w:hAnsi="Cambria Math" w:cstheme="minorHAnsi"/>
            <w:kern w:val="0"/>
            <w:lang w:val="es-ES" w:eastAsia="es-ES_tradnl"/>
            <w14:ligatures w14:val="none"/>
          </w:rPr>
          <m:t>ψ</m:t>
        </m:r>
      </m:oMath>
      <w:r w:rsidRPr="00832EF8">
        <w:rPr>
          <w:rFonts w:eastAsia="Times New Roman" w:cstheme="minorHAnsi"/>
          <w:kern w:val="0"/>
          <w:lang w:val="es-ES" w:eastAsia="es-ES_tradnl"/>
          <w14:ligatures w14:val="none"/>
        </w:rPr>
        <w:t xml:space="preserve"> y </w:t>
      </w:r>
      <m:oMath>
        <m:r>
          <w:rPr>
            <w:rFonts w:ascii="Cambria Math" w:eastAsia="Times New Roman" w:hAnsi="Cambria Math" w:cstheme="minorHAnsi"/>
            <w:kern w:val="0"/>
            <w:lang w:val="es-ES" w:eastAsia="es-ES_tradnl"/>
            <w14:ligatures w14:val="none"/>
          </w:rPr>
          <m:t>χ</m:t>
        </m:r>
      </m:oMath>
      <w:r w:rsidRPr="00832EF8">
        <w:rPr>
          <w:rFonts w:eastAsia="Times New Roman" w:cstheme="minorHAnsi"/>
          <w:iCs/>
          <w:kern w:val="0"/>
          <w:lang w:val="es-ES" w:eastAsia="es-ES_tradnl"/>
          <w14:ligatures w14:val="none"/>
        </w:rPr>
        <w:t xml:space="preserve">.  En las siguientes tres columnas, se establecerán las fórmulas </w:t>
      </w:r>
      <m:oMath>
        <m:r>
          <w:rPr>
            <w:rFonts w:ascii="Cambria Math" w:eastAsia="Times New Roman" w:hAnsi="Cambria Math" w:cstheme="minorHAnsi"/>
            <w:kern w:val="0"/>
            <w:lang w:val="es-ES" w:eastAsia="es-ES_tradnl"/>
            <w14:ligatures w14:val="none"/>
          </w:rPr>
          <m:t>ϕ</m:t>
        </m:r>
      </m:oMath>
      <w:r w:rsidRPr="00832EF8">
        <w:rPr>
          <w:rFonts w:eastAsia="Times New Roman" w:cstheme="minorHAnsi"/>
          <w:kern w:val="0"/>
          <w:lang w:val="es-ES" w:eastAsia="es-ES_tradnl"/>
          <w14:ligatures w14:val="none"/>
        </w:rPr>
        <w:t xml:space="preserve">, </w:t>
      </w:r>
      <m:oMath>
        <m:r>
          <w:rPr>
            <w:rFonts w:ascii="Cambria Math" w:eastAsia="Times New Roman" w:hAnsi="Cambria Math" w:cstheme="minorHAnsi"/>
            <w:kern w:val="0"/>
            <w:lang w:val="es-ES" w:eastAsia="es-ES_tradnl"/>
            <w14:ligatures w14:val="none"/>
          </w:rPr>
          <m:t>ψ</m:t>
        </m:r>
      </m:oMath>
      <w:r w:rsidRPr="00832EF8">
        <w:rPr>
          <w:rFonts w:eastAsia="Times New Roman" w:cstheme="minorHAnsi"/>
          <w:kern w:val="0"/>
          <w:lang w:val="es-ES" w:eastAsia="es-ES_tradnl"/>
          <w14:ligatures w14:val="none"/>
        </w:rPr>
        <w:t xml:space="preserve"> y </w:t>
      </w:r>
      <m:oMath>
        <m:r>
          <w:rPr>
            <w:rFonts w:ascii="Cambria Math" w:eastAsia="Times New Roman" w:hAnsi="Cambria Math" w:cstheme="minorHAnsi"/>
            <w:kern w:val="0"/>
            <w:lang w:val="es-ES" w:eastAsia="es-ES_tradnl"/>
            <w14:ligatures w14:val="none"/>
          </w:rPr>
          <m:t>χ</m:t>
        </m:r>
      </m:oMath>
      <w:r w:rsidRPr="00832EF8">
        <w:rPr>
          <w:rFonts w:eastAsia="Times New Roman" w:cstheme="minorHAnsi"/>
          <w:iCs/>
          <w:kern w:val="0"/>
          <w:lang w:val="es-ES" w:eastAsia="es-ES_tradnl"/>
          <w14:ligatures w14:val="none"/>
        </w:rPr>
        <w:t xml:space="preserve">, en ese orden. A continuación, se elaborarán </w:t>
      </w:r>
      <m:oMath>
        <m:r>
          <w:rPr>
            <w:rFonts w:ascii="Cambria Math" w:eastAsia="Times New Roman" w:hAnsi="Cambria Math" w:cstheme="minorHAnsi"/>
            <w:kern w:val="0"/>
            <w:lang w:val="es-ES" w:eastAsia="es-ES_tradnl"/>
            <w14:ligatures w14:val="none"/>
          </w:rPr>
          <m:t>4 (</m:t>
        </m:r>
        <m:sSup>
          <m:sSupPr>
            <m:ctrlPr>
              <w:ins w:id="54" w:author="Usuario" w:date="2022-04-17T22:35:00Z">
                <w:rPr>
                  <w:rFonts w:ascii="Cambria Math" w:eastAsia="Times New Roman" w:hAnsi="Cambria Math" w:cstheme="minorHAnsi"/>
                  <w:i/>
                  <w:kern w:val="0"/>
                  <w:lang w:val="es-ES" w:eastAsia="es-ES_tradnl"/>
                  <w14:ligatures w14:val="none"/>
                </w:rPr>
              </w:ins>
            </m:ctrlPr>
          </m:sSupPr>
          <m:e>
            <m:r>
              <w:rPr>
                <w:rFonts w:ascii="Cambria Math" w:eastAsia="Times New Roman" w:hAnsi="Cambria Math" w:cstheme="minorHAnsi"/>
                <w:kern w:val="0"/>
                <w:lang w:val="es-ES" w:eastAsia="es-ES_tradnl"/>
                <w14:ligatures w14:val="none"/>
              </w:rPr>
              <m:t>2</m:t>
            </m:r>
          </m:e>
          <m:sup>
            <m:r>
              <w:rPr>
                <w:rFonts w:ascii="Cambria Math" w:eastAsia="Times New Roman" w:hAnsi="Cambria Math" w:cstheme="minorHAnsi"/>
                <w:kern w:val="0"/>
                <w:lang w:val="es-ES" w:eastAsia="es-ES_tradnl"/>
                <w14:ligatures w14:val="none"/>
              </w:rPr>
              <m:t>2</m:t>
            </m:r>
          </m:sup>
        </m:sSup>
        <m:r>
          <w:rPr>
            <w:rFonts w:ascii="Cambria Math" w:eastAsia="Times New Roman" w:hAnsi="Cambria Math" w:cstheme="minorHAnsi"/>
            <w:kern w:val="0"/>
            <w:lang w:val="es-ES" w:eastAsia="es-ES_tradnl"/>
            <w14:ligatures w14:val="none"/>
          </w:rPr>
          <m:t>)</m:t>
        </m:r>
      </m:oMath>
      <w:r w:rsidRPr="00832EF8">
        <w:rPr>
          <w:rFonts w:eastAsia="Times New Roman" w:cstheme="minorHAnsi"/>
          <w:iCs/>
          <w:kern w:val="0"/>
          <w:lang w:val="es-ES" w:eastAsia="es-ES_tradnl"/>
          <w14:ligatures w14:val="none"/>
        </w:rPr>
        <w:t xml:space="preserve"> filas debajo, se consignarán todas estructuras </w:t>
      </w:r>
      <m:oMath>
        <m:r>
          <w:rPr>
            <w:rFonts w:ascii="Cambria Math" w:eastAsia="Times New Roman" w:hAnsi="Cambria Math" w:cstheme="minorHAnsi"/>
            <w:kern w:val="0"/>
            <w:lang w:val="es-ES" w:eastAsia="es-ES_tradnl"/>
            <w14:ligatures w14:val="none"/>
          </w:rPr>
          <m:t>U</m:t>
        </m:r>
      </m:oMath>
      <w:r w:rsidRPr="00832EF8">
        <w:rPr>
          <w:rFonts w:eastAsia="Times New Roman" w:cstheme="minorHAnsi"/>
          <w:i/>
          <w:kern w:val="0"/>
          <w:lang w:val="es-ES" w:eastAsia="es-ES_tradnl"/>
          <w14:ligatures w14:val="none"/>
        </w:rPr>
        <w:t xml:space="preserve"> </w:t>
      </w:r>
      <w:r w:rsidRPr="00832EF8">
        <w:rPr>
          <w:rFonts w:eastAsia="Times New Roman" w:cstheme="minorHAnsi"/>
          <w:iCs/>
          <w:kern w:val="0"/>
          <w:lang w:val="es-ES" w:eastAsia="es-ES_tradnl"/>
          <w14:ligatures w14:val="none"/>
        </w:rPr>
        <w:t xml:space="preserve">posibles y relevantes debajo de las celdas de las letras oracionales, y se operarán los cálculos correspondientes debajo de la celda de cada fórmula: </w:t>
      </w:r>
    </w:p>
    <w:tbl>
      <w:tblPr>
        <w:tblStyle w:val="Tablaconcuadrcula"/>
        <w:tblW w:w="0" w:type="auto"/>
        <w:jc w:val="center"/>
        <w:tblLook w:val="04A0" w:firstRow="1" w:lastRow="0" w:firstColumn="1" w:lastColumn="0" w:noHBand="0" w:noVBand="1"/>
      </w:tblPr>
      <w:tblGrid>
        <w:gridCol w:w="430"/>
        <w:gridCol w:w="425"/>
        <w:gridCol w:w="2127"/>
        <w:gridCol w:w="2409"/>
        <w:gridCol w:w="2256"/>
      </w:tblGrid>
      <w:tr w:rsidR="00341879" w:rsidRPr="00832EF8" w14:paraId="4FD674EE" w14:textId="77777777" w:rsidTr="00AF57AD">
        <w:trPr>
          <w:jc w:val="center"/>
        </w:trPr>
        <w:tc>
          <w:tcPr>
            <w:tcW w:w="430" w:type="dxa"/>
          </w:tcPr>
          <w:p w14:paraId="58DD73E7" w14:textId="77777777" w:rsidR="00341879" w:rsidRPr="00832EF8" w:rsidRDefault="00341879" w:rsidP="00AF57AD">
            <w:pPr>
              <w:spacing w:line="276" w:lineRule="auto"/>
              <w:jc w:val="center"/>
              <w:rPr>
                <w:rFonts w:ascii="Cambria Math" w:hAnsi="Cambria Math" w:cstheme="minorHAnsi"/>
                <w:sz w:val="22"/>
                <w:szCs w:val="22"/>
                <w:lang w:val="es-ES" w:eastAsia="es-ES_tradnl"/>
                <w:oMath/>
              </w:rPr>
            </w:pPr>
            <m:oMathPara>
              <m:oMath>
                <m:r>
                  <w:rPr>
                    <w:rFonts w:ascii="Cambria Math" w:hAnsi="Cambria Math" w:cstheme="minorHAnsi"/>
                    <w:sz w:val="22"/>
                    <w:szCs w:val="22"/>
                    <w:lang w:val="es-ES" w:eastAsia="es-ES_tradnl"/>
                  </w:rPr>
                  <m:t>P</m:t>
                </m:r>
              </m:oMath>
            </m:oMathPara>
          </w:p>
        </w:tc>
        <w:tc>
          <w:tcPr>
            <w:tcW w:w="425" w:type="dxa"/>
          </w:tcPr>
          <w:p w14:paraId="42B446D9" w14:textId="77777777" w:rsidR="00341879" w:rsidRPr="00832EF8" w:rsidRDefault="00341879" w:rsidP="00AF57AD">
            <w:pPr>
              <w:spacing w:line="276" w:lineRule="auto"/>
              <w:jc w:val="center"/>
              <w:rPr>
                <w:rFonts w:ascii="Cambria Math" w:hAnsi="Cambria Math" w:cstheme="minorHAnsi"/>
                <w:sz w:val="22"/>
                <w:szCs w:val="22"/>
                <w:lang w:val="es-ES" w:eastAsia="es-ES_tradnl"/>
                <w:oMath/>
              </w:rPr>
            </w:pPr>
            <m:oMathPara>
              <m:oMath>
                <m:r>
                  <w:rPr>
                    <w:rFonts w:ascii="Cambria Math" w:hAnsi="Cambria Math" w:cstheme="minorHAnsi"/>
                    <w:sz w:val="22"/>
                    <w:szCs w:val="22"/>
                    <w:lang w:val="es-ES" w:eastAsia="es-ES_tradnl"/>
                  </w:rPr>
                  <m:t>Q</m:t>
                </m:r>
              </m:oMath>
            </m:oMathPara>
          </w:p>
        </w:tc>
        <w:tc>
          <w:tcPr>
            <w:tcW w:w="2127" w:type="dxa"/>
          </w:tcPr>
          <w:p w14:paraId="190EDC2F" w14:textId="77777777" w:rsidR="00341879" w:rsidRPr="00832EF8" w:rsidRDefault="00341879" w:rsidP="00AF57AD">
            <w:pPr>
              <w:spacing w:line="276" w:lineRule="auto"/>
              <w:jc w:val="center"/>
              <w:rPr>
                <w:rFonts w:cstheme="minorHAnsi"/>
                <w:sz w:val="22"/>
                <w:szCs w:val="22"/>
                <w:lang w:val="es-ES" w:eastAsia="es-ES_tradnl"/>
              </w:rPr>
            </w:pPr>
            <m:oMathPara>
              <m:oMath>
                <m:r>
                  <w:rPr>
                    <w:rFonts w:ascii="Cambria Math" w:hAnsi="Cambria Math" w:cstheme="minorHAnsi"/>
                    <w:sz w:val="22"/>
                    <w:szCs w:val="22"/>
                    <w:lang w:val="es-ES" w:eastAsia="es-ES_tradnl"/>
                  </w:rPr>
                  <m:t>(¬ P ∨ Q)</m:t>
                </m:r>
              </m:oMath>
            </m:oMathPara>
          </w:p>
        </w:tc>
        <w:tc>
          <w:tcPr>
            <w:tcW w:w="2409" w:type="dxa"/>
          </w:tcPr>
          <w:p w14:paraId="6A21B962" w14:textId="77777777" w:rsidR="00341879" w:rsidRPr="00832EF8" w:rsidRDefault="00341879" w:rsidP="00AF57AD">
            <w:pPr>
              <w:spacing w:line="276" w:lineRule="auto"/>
              <w:jc w:val="center"/>
              <w:rPr>
                <w:rFonts w:cstheme="minorHAnsi"/>
                <w:sz w:val="22"/>
                <w:szCs w:val="22"/>
                <w:lang w:val="es-ES" w:eastAsia="es-ES_tradnl"/>
              </w:rPr>
            </w:pPr>
            <m:oMathPara>
              <m:oMath>
                <m:r>
                  <w:rPr>
                    <w:rFonts w:ascii="Cambria Math" w:hAnsi="Cambria Math" w:cstheme="minorHAnsi"/>
                    <w:sz w:val="22"/>
                    <w:szCs w:val="22"/>
                    <w:lang w:val="es-ES" w:eastAsia="es-ES_tradnl"/>
                  </w:rPr>
                  <m:t>(P ⊃ Q)</m:t>
                </m:r>
              </m:oMath>
            </m:oMathPara>
          </w:p>
        </w:tc>
        <w:tc>
          <w:tcPr>
            <w:tcW w:w="2256" w:type="dxa"/>
          </w:tcPr>
          <w:p w14:paraId="2AD1DB4A" w14:textId="77777777" w:rsidR="00341879" w:rsidRPr="00832EF8" w:rsidRDefault="00341879" w:rsidP="00AF57AD">
            <w:pPr>
              <w:spacing w:line="276" w:lineRule="auto"/>
              <w:jc w:val="center"/>
              <w:rPr>
                <w:rFonts w:cstheme="minorHAnsi"/>
                <w:sz w:val="22"/>
                <w:szCs w:val="22"/>
                <w:lang w:val="es-ES" w:eastAsia="es-ES_tradnl"/>
              </w:rPr>
            </w:pPr>
            <m:oMathPara>
              <m:oMath>
                <m:r>
                  <w:rPr>
                    <w:rFonts w:ascii="Cambria Math" w:hAnsi="Cambria Math" w:cstheme="minorHAnsi"/>
                    <w:sz w:val="22"/>
                    <w:szCs w:val="22"/>
                    <w:lang w:val="es-ES" w:eastAsia="es-ES_tradnl"/>
                  </w:rPr>
                  <m:t>¬ ¬ P</m:t>
                </m:r>
              </m:oMath>
            </m:oMathPara>
          </w:p>
        </w:tc>
      </w:tr>
      <w:tr w:rsidR="00341879" w:rsidRPr="00832EF8" w14:paraId="4E490B46" w14:textId="77777777" w:rsidTr="00AF57AD">
        <w:trPr>
          <w:jc w:val="center"/>
        </w:trPr>
        <w:tc>
          <w:tcPr>
            <w:tcW w:w="430" w:type="dxa"/>
            <w:shd w:val="clear" w:color="auto" w:fill="A02B93" w:themeFill="accent5"/>
          </w:tcPr>
          <w:p w14:paraId="7150C080"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V</w:t>
            </w:r>
          </w:p>
        </w:tc>
        <w:tc>
          <w:tcPr>
            <w:tcW w:w="425" w:type="dxa"/>
            <w:shd w:val="clear" w:color="auto" w:fill="A02B93" w:themeFill="accent5"/>
          </w:tcPr>
          <w:p w14:paraId="41F5D9DF"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V</w:t>
            </w:r>
          </w:p>
        </w:tc>
        <w:tc>
          <w:tcPr>
            <w:tcW w:w="2127" w:type="dxa"/>
            <w:shd w:val="clear" w:color="auto" w:fill="A02B93" w:themeFill="accent5"/>
          </w:tcPr>
          <w:p w14:paraId="0FB42518" w14:textId="77777777" w:rsidR="00341879" w:rsidRPr="00832EF8" w:rsidRDefault="00341879" w:rsidP="00AF57AD">
            <w:pPr>
              <w:spacing w:line="276" w:lineRule="auto"/>
              <w:rPr>
                <w:rFonts w:cstheme="minorHAnsi"/>
                <w:iCs/>
                <w:sz w:val="22"/>
                <w:szCs w:val="22"/>
                <w:lang w:val="es-ES" w:eastAsia="es-ES_tradnl"/>
              </w:rPr>
            </w:pPr>
            <w:r w:rsidRPr="00832EF8">
              <w:rPr>
                <w:rFonts w:cstheme="minorHAnsi"/>
                <w:iCs/>
                <w:sz w:val="22"/>
                <w:szCs w:val="22"/>
                <w:lang w:val="es-ES" w:eastAsia="es-ES_tradnl"/>
              </w:rPr>
              <w:t xml:space="preserve">           F V   </w:t>
            </w:r>
            <w:proofErr w:type="spellStart"/>
            <w:r w:rsidRPr="00832EF8">
              <w:rPr>
                <w:rFonts w:cstheme="minorHAnsi"/>
                <w:b/>
                <w:bCs/>
                <w:iCs/>
                <w:sz w:val="22"/>
                <w:szCs w:val="22"/>
                <w:lang w:val="es-ES" w:eastAsia="es-ES_tradnl"/>
              </w:rPr>
              <w:t>V</w:t>
            </w:r>
            <w:proofErr w:type="spellEnd"/>
            <w:r w:rsidRPr="00832EF8">
              <w:rPr>
                <w:rFonts w:cstheme="minorHAnsi"/>
                <w:iCs/>
                <w:sz w:val="22"/>
                <w:szCs w:val="22"/>
                <w:lang w:val="es-ES" w:eastAsia="es-ES_tradnl"/>
              </w:rPr>
              <w:t xml:space="preserve">  </w:t>
            </w:r>
            <w:proofErr w:type="spellStart"/>
            <w:r w:rsidRPr="00832EF8">
              <w:rPr>
                <w:rFonts w:cstheme="minorHAnsi"/>
                <w:iCs/>
                <w:sz w:val="22"/>
                <w:szCs w:val="22"/>
                <w:lang w:val="es-ES" w:eastAsia="es-ES_tradnl"/>
              </w:rPr>
              <w:t>V</w:t>
            </w:r>
            <w:proofErr w:type="spellEnd"/>
          </w:p>
        </w:tc>
        <w:tc>
          <w:tcPr>
            <w:tcW w:w="2409" w:type="dxa"/>
            <w:shd w:val="clear" w:color="auto" w:fill="A02B93" w:themeFill="accent5"/>
          </w:tcPr>
          <w:p w14:paraId="0CFFBE79"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 xml:space="preserve">V  </w:t>
            </w:r>
            <w:proofErr w:type="spellStart"/>
            <w:r w:rsidRPr="00832EF8">
              <w:rPr>
                <w:rFonts w:cstheme="minorHAnsi"/>
                <w:b/>
                <w:bCs/>
                <w:sz w:val="22"/>
                <w:szCs w:val="22"/>
                <w:lang w:val="es-ES" w:eastAsia="es-ES_tradnl"/>
              </w:rPr>
              <w:t>V</w:t>
            </w:r>
            <w:proofErr w:type="spellEnd"/>
            <w:r w:rsidRPr="00832EF8">
              <w:rPr>
                <w:rFonts w:cstheme="minorHAnsi"/>
                <w:sz w:val="22"/>
                <w:szCs w:val="22"/>
                <w:lang w:val="es-ES" w:eastAsia="es-ES_tradnl"/>
              </w:rPr>
              <w:t xml:space="preserve">  </w:t>
            </w:r>
            <w:proofErr w:type="spellStart"/>
            <w:r w:rsidRPr="00832EF8">
              <w:rPr>
                <w:rFonts w:cstheme="minorHAnsi"/>
                <w:sz w:val="22"/>
                <w:szCs w:val="22"/>
                <w:lang w:val="es-ES" w:eastAsia="es-ES_tradnl"/>
              </w:rPr>
              <w:t>V</w:t>
            </w:r>
            <w:proofErr w:type="spellEnd"/>
          </w:p>
        </w:tc>
        <w:tc>
          <w:tcPr>
            <w:tcW w:w="2256" w:type="dxa"/>
            <w:shd w:val="clear" w:color="auto" w:fill="A02B93" w:themeFill="accent5"/>
          </w:tcPr>
          <w:p w14:paraId="4A3AD6A3" w14:textId="77777777" w:rsidR="00341879" w:rsidRPr="00832EF8" w:rsidRDefault="00341879" w:rsidP="00AF57AD">
            <w:pPr>
              <w:spacing w:line="276" w:lineRule="auto"/>
              <w:jc w:val="center"/>
              <w:rPr>
                <w:rFonts w:cstheme="minorHAnsi"/>
                <w:iCs/>
                <w:sz w:val="22"/>
                <w:szCs w:val="22"/>
                <w:lang w:val="es-ES" w:eastAsia="es-ES_tradnl"/>
              </w:rPr>
            </w:pPr>
            <w:r w:rsidRPr="00832EF8">
              <w:rPr>
                <w:rFonts w:cstheme="minorHAnsi"/>
                <w:b/>
                <w:bCs/>
                <w:iCs/>
                <w:sz w:val="22"/>
                <w:szCs w:val="22"/>
                <w:lang w:val="es-ES" w:eastAsia="es-ES_tradnl"/>
              </w:rPr>
              <w:t>V</w:t>
            </w:r>
            <w:r w:rsidRPr="00832EF8">
              <w:rPr>
                <w:rFonts w:cstheme="minorHAnsi"/>
                <w:iCs/>
                <w:sz w:val="22"/>
                <w:szCs w:val="22"/>
                <w:lang w:val="es-ES" w:eastAsia="es-ES_tradnl"/>
              </w:rPr>
              <w:t xml:space="preserve">  F  V</w:t>
            </w:r>
          </w:p>
        </w:tc>
      </w:tr>
      <w:tr w:rsidR="00341879" w:rsidRPr="00832EF8" w14:paraId="5882ABBA" w14:textId="77777777" w:rsidTr="00AF57AD">
        <w:tblPrEx>
          <w:jc w:val="left"/>
        </w:tblPrEx>
        <w:tc>
          <w:tcPr>
            <w:tcW w:w="430" w:type="dxa"/>
          </w:tcPr>
          <w:p w14:paraId="63425106"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V</w:t>
            </w:r>
          </w:p>
        </w:tc>
        <w:tc>
          <w:tcPr>
            <w:tcW w:w="425" w:type="dxa"/>
          </w:tcPr>
          <w:p w14:paraId="022B2FCC"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F</w:t>
            </w:r>
          </w:p>
        </w:tc>
        <w:tc>
          <w:tcPr>
            <w:tcW w:w="2127" w:type="dxa"/>
          </w:tcPr>
          <w:p w14:paraId="4DD545B4" w14:textId="77777777" w:rsidR="00341879" w:rsidRPr="00832EF8" w:rsidRDefault="00341879" w:rsidP="00AF57AD">
            <w:pPr>
              <w:spacing w:line="276" w:lineRule="auto"/>
              <w:rPr>
                <w:rFonts w:cstheme="minorHAnsi"/>
                <w:iCs/>
                <w:sz w:val="22"/>
                <w:szCs w:val="22"/>
                <w:lang w:val="es-ES" w:eastAsia="es-ES_tradnl"/>
              </w:rPr>
            </w:pPr>
            <w:r w:rsidRPr="00832EF8">
              <w:rPr>
                <w:rFonts w:cstheme="minorHAnsi"/>
                <w:iCs/>
                <w:sz w:val="22"/>
                <w:szCs w:val="22"/>
                <w:lang w:val="es-ES" w:eastAsia="es-ES_tradnl"/>
              </w:rPr>
              <w:t xml:space="preserve">           F V   </w:t>
            </w:r>
            <w:r w:rsidRPr="00832EF8">
              <w:rPr>
                <w:rFonts w:cstheme="minorHAnsi"/>
                <w:b/>
                <w:bCs/>
                <w:iCs/>
                <w:color w:val="FF0000"/>
                <w:sz w:val="22"/>
                <w:szCs w:val="22"/>
                <w:lang w:val="es-ES" w:eastAsia="es-ES_tradnl"/>
              </w:rPr>
              <w:t>F</w:t>
            </w:r>
            <w:r w:rsidRPr="00832EF8">
              <w:rPr>
                <w:rFonts w:cstheme="minorHAnsi"/>
                <w:iCs/>
                <w:sz w:val="22"/>
                <w:szCs w:val="22"/>
                <w:lang w:val="es-ES" w:eastAsia="es-ES_tradnl"/>
              </w:rPr>
              <w:t xml:space="preserve">  </w:t>
            </w:r>
            <w:proofErr w:type="spellStart"/>
            <w:r w:rsidRPr="00832EF8">
              <w:rPr>
                <w:rFonts w:cstheme="minorHAnsi"/>
                <w:iCs/>
                <w:sz w:val="22"/>
                <w:szCs w:val="22"/>
                <w:lang w:val="es-ES" w:eastAsia="es-ES_tradnl"/>
              </w:rPr>
              <w:t>F</w:t>
            </w:r>
            <w:proofErr w:type="spellEnd"/>
          </w:p>
        </w:tc>
        <w:tc>
          <w:tcPr>
            <w:tcW w:w="2409" w:type="dxa"/>
          </w:tcPr>
          <w:p w14:paraId="09DFE4C3"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 xml:space="preserve">V  </w:t>
            </w:r>
            <w:r w:rsidRPr="00832EF8">
              <w:rPr>
                <w:rFonts w:cstheme="minorHAnsi"/>
                <w:b/>
                <w:bCs/>
                <w:color w:val="FF0000"/>
                <w:sz w:val="22"/>
                <w:szCs w:val="22"/>
                <w:lang w:val="es-ES" w:eastAsia="es-ES_tradnl"/>
              </w:rPr>
              <w:t>F</w:t>
            </w:r>
            <w:r w:rsidRPr="00832EF8">
              <w:rPr>
                <w:rFonts w:cstheme="minorHAnsi"/>
                <w:sz w:val="22"/>
                <w:szCs w:val="22"/>
                <w:lang w:val="es-ES" w:eastAsia="es-ES_tradnl"/>
              </w:rPr>
              <w:t xml:space="preserve">  </w:t>
            </w:r>
            <w:proofErr w:type="spellStart"/>
            <w:r w:rsidRPr="00832EF8">
              <w:rPr>
                <w:rFonts w:cstheme="minorHAnsi"/>
                <w:sz w:val="22"/>
                <w:szCs w:val="22"/>
                <w:lang w:val="es-ES" w:eastAsia="es-ES_tradnl"/>
              </w:rPr>
              <w:t>F</w:t>
            </w:r>
            <w:proofErr w:type="spellEnd"/>
          </w:p>
        </w:tc>
        <w:tc>
          <w:tcPr>
            <w:tcW w:w="2256" w:type="dxa"/>
          </w:tcPr>
          <w:p w14:paraId="6D57B333" w14:textId="77777777" w:rsidR="00341879" w:rsidRPr="00832EF8" w:rsidRDefault="00341879" w:rsidP="00AF57AD">
            <w:pPr>
              <w:spacing w:line="276" w:lineRule="auto"/>
              <w:jc w:val="center"/>
              <w:rPr>
                <w:rFonts w:cstheme="minorHAnsi"/>
                <w:iCs/>
                <w:sz w:val="22"/>
                <w:szCs w:val="22"/>
                <w:lang w:val="es-ES" w:eastAsia="es-ES_tradnl"/>
              </w:rPr>
            </w:pPr>
            <w:r w:rsidRPr="00832EF8">
              <w:rPr>
                <w:rFonts w:cstheme="minorHAnsi"/>
                <w:b/>
                <w:bCs/>
                <w:iCs/>
                <w:color w:val="FF0000"/>
                <w:sz w:val="22"/>
                <w:szCs w:val="22"/>
                <w:lang w:val="es-ES" w:eastAsia="es-ES_tradnl"/>
              </w:rPr>
              <w:t>V</w:t>
            </w:r>
            <w:r w:rsidRPr="00832EF8">
              <w:rPr>
                <w:rFonts w:cstheme="minorHAnsi"/>
                <w:iCs/>
                <w:sz w:val="22"/>
                <w:szCs w:val="22"/>
                <w:lang w:val="es-ES" w:eastAsia="es-ES_tradnl"/>
              </w:rPr>
              <w:t xml:space="preserve">  F  V</w:t>
            </w:r>
          </w:p>
        </w:tc>
      </w:tr>
      <w:tr w:rsidR="00341879" w:rsidRPr="00832EF8" w14:paraId="00AB006B" w14:textId="77777777" w:rsidTr="00AF57AD">
        <w:tblPrEx>
          <w:jc w:val="left"/>
        </w:tblPrEx>
        <w:tc>
          <w:tcPr>
            <w:tcW w:w="430" w:type="dxa"/>
          </w:tcPr>
          <w:p w14:paraId="2802F6AF"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F</w:t>
            </w:r>
          </w:p>
        </w:tc>
        <w:tc>
          <w:tcPr>
            <w:tcW w:w="425" w:type="dxa"/>
          </w:tcPr>
          <w:p w14:paraId="14BE5192"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V</w:t>
            </w:r>
          </w:p>
        </w:tc>
        <w:tc>
          <w:tcPr>
            <w:tcW w:w="2127" w:type="dxa"/>
          </w:tcPr>
          <w:p w14:paraId="644C1824" w14:textId="77777777" w:rsidR="00341879" w:rsidRPr="00832EF8" w:rsidRDefault="00341879" w:rsidP="00AF57AD">
            <w:pPr>
              <w:spacing w:line="276" w:lineRule="auto"/>
              <w:rPr>
                <w:rFonts w:cstheme="minorHAnsi"/>
                <w:iCs/>
                <w:sz w:val="22"/>
                <w:szCs w:val="22"/>
                <w:lang w:val="es-ES" w:eastAsia="es-ES_tradnl"/>
              </w:rPr>
            </w:pPr>
            <w:r w:rsidRPr="00832EF8">
              <w:rPr>
                <w:rFonts w:cstheme="minorHAnsi"/>
                <w:iCs/>
                <w:sz w:val="22"/>
                <w:szCs w:val="22"/>
                <w:lang w:val="es-ES" w:eastAsia="es-ES_tradnl"/>
              </w:rPr>
              <w:t xml:space="preserve">           V F   </w:t>
            </w:r>
            <w:r w:rsidRPr="00832EF8">
              <w:rPr>
                <w:rFonts w:cstheme="minorHAnsi"/>
                <w:b/>
                <w:bCs/>
                <w:iCs/>
                <w:color w:val="FF0000"/>
                <w:sz w:val="22"/>
                <w:szCs w:val="22"/>
                <w:lang w:val="es-ES" w:eastAsia="es-ES_tradnl"/>
              </w:rPr>
              <w:t>V</w:t>
            </w:r>
            <w:r w:rsidRPr="00832EF8">
              <w:rPr>
                <w:rFonts w:cstheme="minorHAnsi"/>
                <w:iCs/>
                <w:sz w:val="22"/>
                <w:szCs w:val="22"/>
                <w:lang w:val="es-ES" w:eastAsia="es-ES_tradnl"/>
              </w:rPr>
              <w:t xml:space="preserve">  </w:t>
            </w:r>
            <w:proofErr w:type="spellStart"/>
            <w:r w:rsidRPr="00832EF8">
              <w:rPr>
                <w:rFonts w:cstheme="minorHAnsi"/>
                <w:iCs/>
                <w:sz w:val="22"/>
                <w:szCs w:val="22"/>
                <w:lang w:val="es-ES" w:eastAsia="es-ES_tradnl"/>
              </w:rPr>
              <w:t>V</w:t>
            </w:r>
            <w:proofErr w:type="spellEnd"/>
          </w:p>
        </w:tc>
        <w:tc>
          <w:tcPr>
            <w:tcW w:w="2409" w:type="dxa"/>
          </w:tcPr>
          <w:p w14:paraId="56470F91"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 xml:space="preserve">F  </w:t>
            </w:r>
            <w:r w:rsidRPr="00832EF8">
              <w:rPr>
                <w:rFonts w:cstheme="minorHAnsi"/>
                <w:b/>
                <w:bCs/>
                <w:color w:val="FF0000"/>
                <w:sz w:val="22"/>
                <w:szCs w:val="22"/>
                <w:lang w:val="es-ES" w:eastAsia="es-ES_tradnl"/>
              </w:rPr>
              <w:t>V</w:t>
            </w:r>
            <w:r w:rsidRPr="00832EF8">
              <w:rPr>
                <w:rFonts w:cstheme="minorHAnsi"/>
                <w:sz w:val="22"/>
                <w:szCs w:val="22"/>
                <w:lang w:val="es-ES" w:eastAsia="es-ES_tradnl"/>
              </w:rPr>
              <w:t xml:space="preserve">  </w:t>
            </w:r>
            <w:proofErr w:type="spellStart"/>
            <w:r w:rsidRPr="00832EF8">
              <w:rPr>
                <w:rFonts w:cstheme="minorHAnsi"/>
                <w:sz w:val="22"/>
                <w:szCs w:val="22"/>
                <w:lang w:val="es-ES" w:eastAsia="es-ES_tradnl"/>
              </w:rPr>
              <w:t>V</w:t>
            </w:r>
            <w:proofErr w:type="spellEnd"/>
          </w:p>
        </w:tc>
        <w:tc>
          <w:tcPr>
            <w:tcW w:w="2256" w:type="dxa"/>
          </w:tcPr>
          <w:p w14:paraId="7F2D1C7E" w14:textId="77777777" w:rsidR="00341879" w:rsidRPr="00832EF8" w:rsidRDefault="00341879" w:rsidP="00AF57AD">
            <w:pPr>
              <w:spacing w:line="276" w:lineRule="auto"/>
              <w:jc w:val="center"/>
              <w:rPr>
                <w:rFonts w:cstheme="minorHAnsi"/>
                <w:iCs/>
                <w:sz w:val="22"/>
                <w:szCs w:val="22"/>
                <w:lang w:val="es-ES" w:eastAsia="es-ES_tradnl"/>
              </w:rPr>
            </w:pPr>
            <w:r w:rsidRPr="00832EF8">
              <w:rPr>
                <w:rFonts w:cstheme="minorHAnsi"/>
                <w:b/>
                <w:bCs/>
                <w:iCs/>
                <w:color w:val="FF0000"/>
                <w:sz w:val="22"/>
                <w:szCs w:val="22"/>
                <w:lang w:val="es-ES" w:eastAsia="es-ES_tradnl"/>
              </w:rPr>
              <w:t>F</w:t>
            </w:r>
            <w:r w:rsidRPr="00832EF8">
              <w:rPr>
                <w:rFonts w:cstheme="minorHAnsi"/>
                <w:iCs/>
                <w:sz w:val="22"/>
                <w:szCs w:val="22"/>
                <w:lang w:val="es-ES" w:eastAsia="es-ES_tradnl"/>
              </w:rPr>
              <w:t xml:space="preserve">  V  F</w:t>
            </w:r>
          </w:p>
        </w:tc>
      </w:tr>
      <w:tr w:rsidR="00341879" w:rsidRPr="00832EF8" w14:paraId="130DF253" w14:textId="77777777" w:rsidTr="00AF57AD">
        <w:tblPrEx>
          <w:jc w:val="left"/>
        </w:tblPrEx>
        <w:tc>
          <w:tcPr>
            <w:tcW w:w="430" w:type="dxa"/>
          </w:tcPr>
          <w:p w14:paraId="3B3BB90D"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F</w:t>
            </w:r>
          </w:p>
        </w:tc>
        <w:tc>
          <w:tcPr>
            <w:tcW w:w="425" w:type="dxa"/>
          </w:tcPr>
          <w:p w14:paraId="7D36F9B1"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F</w:t>
            </w:r>
          </w:p>
        </w:tc>
        <w:tc>
          <w:tcPr>
            <w:tcW w:w="2127" w:type="dxa"/>
          </w:tcPr>
          <w:p w14:paraId="4115FC07" w14:textId="77777777" w:rsidR="00341879" w:rsidRPr="00832EF8" w:rsidRDefault="00341879" w:rsidP="00AF57AD">
            <w:pPr>
              <w:spacing w:line="276" w:lineRule="auto"/>
              <w:jc w:val="center"/>
              <w:rPr>
                <w:rFonts w:cstheme="minorHAnsi"/>
                <w:iCs/>
                <w:sz w:val="22"/>
                <w:szCs w:val="22"/>
                <w:lang w:val="es-ES" w:eastAsia="es-ES_tradnl"/>
              </w:rPr>
            </w:pPr>
            <w:r w:rsidRPr="00832EF8">
              <w:rPr>
                <w:rFonts w:cstheme="minorHAnsi"/>
                <w:iCs/>
                <w:sz w:val="22"/>
                <w:szCs w:val="22"/>
                <w:lang w:val="es-ES" w:eastAsia="es-ES_tradnl"/>
              </w:rPr>
              <w:t xml:space="preserve">V F   </w:t>
            </w:r>
            <w:r w:rsidRPr="00832EF8">
              <w:rPr>
                <w:rFonts w:cstheme="minorHAnsi"/>
                <w:b/>
                <w:bCs/>
                <w:iCs/>
                <w:color w:val="FF0000"/>
                <w:sz w:val="22"/>
                <w:szCs w:val="22"/>
                <w:lang w:val="es-ES" w:eastAsia="es-ES_tradnl"/>
              </w:rPr>
              <w:t>V</w:t>
            </w:r>
            <w:r w:rsidRPr="00832EF8">
              <w:rPr>
                <w:rFonts w:cstheme="minorHAnsi"/>
                <w:iCs/>
                <w:sz w:val="22"/>
                <w:szCs w:val="22"/>
                <w:lang w:val="es-ES" w:eastAsia="es-ES_tradnl"/>
              </w:rPr>
              <w:t xml:space="preserve">  F</w:t>
            </w:r>
          </w:p>
        </w:tc>
        <w:tc>
          <w:tcPr>
            <w:tcW w:w="2409" w:type="dxa"/>
          </w:tcPr>
          <w:p w14:paraId="037274C9"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 xml:space="preserve">F  </w:t>
            </w:r>
            <w:r w:rsidRPr="00832EF8">
              <w:rPr>
                <w:rFonts w:cstheme="minorHAnsi"/>
                <w:b/>
                <w:bCs/>
                <w:color w:val="FF0000"/>
                <w:sz w:val="22"/>
                <w:szCs w:val="22"/>
                <w:lang w:val="es-ES" w:eastAsia="es-ES_tradnl"/>
              </w:rPr>
              <w:t>V</w:t>
            </w:r>
            <w:r w:rsidRPr="00832EF8">
              <w:rPr>
                <w:rFonts w:cstheme="minorHAnsi"/>
                <w:sz w:val="22"/>
                <w:szCs w:val="22"/>
                <w:lang w:val="es-ES" w:eastAsia="es-ES_tradnl"/>
              </w:rPr>
              <w:t xml:space="preserve">  F</w:t>
            </w:r>
          </w:p>
        </w:tc>
        <w:tc>
          <w:tcPr>
            <w:tcW w:w="2256" w:type="dxa"/>
          </w:tcPr>
          <w:p w14:paraId="58F6E722" w14:textId="77777777" w:rsidR="00341879" w:rsidRPr="00832EF8" w:rsidRDefault="00341879" w:rsidP="00AF57AD">
            <w:pPr>
              <w:spacing w:line="276" w:lineRule="auto"/>
              <w:jc w:val="center"/>
              <w:rPr>
                <w:rFonts w:cstheme="minorHAnsi"/>
                <w:iCs/>
                <w:sz w:val="22"/>
                <w:szCs w:val="22"/>
                <w:lang w:val="es-ES" w:eastAsia="es-ES_tradnl"/>
              </w:rPr>
            </w:pPr>
            <w:r w:rsidRPr="00832EF8">
              <w:rPr>
                <w:rFonts w:cstheme="minorHAnsi"/>
                <w:b/>
                <w:bCs/>
                <w:iCs/>
                <w:color w:val="FF0000"/>
                <w:sz w:val="22"/>
                <w:szCs w:val="22"/>
                <w:lang w:val="es-ES" w:eastAsia="es-ES_tradnl"/>
              </w:rPr>
              <w:t>F</w:t>
            </w:r>
            <w:r w:rsidRPr="00832EF8">
              <w:rPr>
                <w:rFonts w:cstheme="minorHAnsi"/>
                <w:iCs/>
                <w:sz w:val="22"/>
                <w:szCs w:val="22"/>
                <w:lang w:val="es-ES" w:eastAsia="es-ES_tradnl"/>
              </w:rPr>
              <w:t xml:space="preserve"> V  F</w:t>
            </w:r>
          </w:p>
        </w:tc>
      </w:tr>
    </w:tbl>
    <w:p w14:paraId="19160E01" w14:textId="77777777" w:rsidR="00341879" w:rsidRPr="00832EF8" w:rsidRDefault="00341879" w:rsidP="00341879">
      <w:pPr>
        <w:spacing w:after="0" w:line="276" w:lineRule="auto"/>
        <w:ind w:firstLine="708"/>
        <w:jc w:val="both"/>
        <w:rPr>
          <w:rFonts w:eastAsia="Times New Roman" w:cstheme="minorHAnsi"/>
          <w:kern w:val="0"/>
          <w:lang w:val="es-ES" w:eastAsia="es-ES_tradnl"/>
          <w14:ligatures w14:val="none"/>
        </w:rPr>
      </w:pPr>
    </w:p>
    <w:p w14:paraId="7E240A83" w14:textId="77777777" w:rsidR="00341879" w:rsidRPr="00832EF8" w:rsidRDefault="00341879" w:rsidP="00341879">
      <w:pPr>
        <w:spacing w:after="0" w:line="276" w:lineRule="auto"/>
        <w:ind w:firstLine="708"/>
        <w:jc w:val="both"/>
        <w:rPr>
          <w:rFonts w:eastAsia="Times New Roman" w:cstheme="minorHAnsi"/>
          <w:iCs/>
          <w:kern w:val="0"/>
          <w:lang w:val="es-ES" w:eastAsia="es-ES_tradnl"/>
          <w14:ligatures w14:val="none"/>
        </w:rPr>
      </w:pPr>
      <w:r w:rsidRPr="00832EF8">
        <w:rPr>
          <w:rFonts w:eastAsia="Times New Roman" w:cstheme="minorHAnsi"/>
          <w:kern w:val="0"/>
          <w:lang w:val="es-ES" w:eastAsia="es-ES_tradnl"/>
          <w14:ligatures w14:val="none"/>
        </w:rPr>
        <w:t xml:space="preserve">La primera fila de la tabla da a </w:t>
      </w:r>
      <m:oMath>
        <m:r>
          <w:rPr>
            <w:rFonts w:ascii="Cambria Math" w:eastAsia="Times New Roman" w:hAnsi="Cambria Math" w:cstheme="minorHAnsi"/>
            <w:kern w:val="0"/>
            <w:lang w:val="es-ES" w:eastAsia="es-ES_tradnl"/>
            <w14:ligatures w14:val="none"/>
          </w:rPr>
          <m:t>ϕ</m:t>
        </m:r>
      </m:oMath>
      <w:r w:rsidRPr="00832EF8">
        <w:rPr>
          <w:rFonts w:eastAsia="Times New Roman" w:cstheme="minorHAnsi"/>
          <w:kern w:val="0"/>
          <w:lang w:val="es-ES" w:eastAsia="es-ES_tradnl"/>
          <w14:ligatures w14:val="none"/>
        </w:rPr>
        <w:t xml:space="preserve">, </w:t>
      </w:r>
      <m:oMath>
        <m:r>
          <w:rPr>
            <w:rFonts w:ascii="Cambria Math" w:eastAsia="Times New Roman" w:hAnsi="Cambria Math" w:cstheme="minorHAnsi"/>
            <w:kern w:val="0"/>
            <w:lang w:val="es-ES" w:eastAsia="es-ES_tradnl"/>
            <w14:ligatures w14:val="none"/>
          </w:rPr>
          <m:t>ψ</m:t>
        </m:r>
      </m:oMath>
      <w:r w:rsidRPr="00832EF8">
        <w:rPr>
          <w:rFonts w:eastAsia="Times New Roman" w:cstheme="minorHAnsi"/>
          <w:kern w:val="0"/>
          <w:lang w:val="es-ES" w:eastAsia="es-ES_tradnl"/>
          <w14:ligatures w14:val="none"/>
        </w:rPr>
        <w:t xml:space="preserve"> y </w:t>
      </w:r>
      <m:oMath>
        <m:r>
          <w:rPr>
            <w:rFonts w:ascii="Cambria Math" w:eastAsia="Times New Roman" w:hAnsi="Cambria Math" w:cstheme="minorHAnsi"/>
            <w:kern w:val="0"/>
            <w:lang w:val="es-ES" w:eastAsia="es-ES_tradnl"/>
            <w14:ligatures w14:val="none"/>
          </w:rPr>
          <m:t>χ</m:t>
        </m:r>
      </m:oMath>
      <w:r w:rsidRPr="00832EF8">
        <w:rPr>
          <w:rFonts w:eastAsia="Times New Roman" w:cstheme="minorHAnsi"/>
          <w:kern w:val="0"/>
          <w:lang w:val="es-ES" w:eastAsia="es-ES_tradnl"/>
          <w14:ligatures w14:val="none"/>
        </w:rPr>
        <w:t xml:space="preserve"> el valor </w:t>
      </w:r>
      <m:oMath>
        <m:r>
          <w:rPr>
            <w:rFonts w:ascii="Cambria Math" w:eastAsia="Times New Roman" w:hAnsi="Cambria Math" w:cstheme="minorHAnsi"/>
            <w:kern w:val="0"/>
            <w:lang w:val="es-ES" w:eastAsia="es-ES_tradnl"/>
            <w14:ligatures w14:val="none"/>
          </w:rPr>
          <m:t>V</m:t>
        </m:r>
      </m:oMath>
      <w:r w:rsidRPr="00832EF8">
        <w:rPr>
          <w:rFonts w:eastAsia="Times New Roman" w:cstheme="minorHAnsi"/>
          <w:kern w:val="0"/>
          <w:lang w:val="es-ES" w:eastAsia="es-ES_tradnl"/>
          <w14:ligatures w14:val="none"/>
        </w:rPr>
        <w:t xml:space="preserve">; por lo tanto, el conjunto que conforman es consistente. Esto equivale a decir que la estructura </w:t>
      </w:r>
      <m:oMath>
        <m:r>
          <w:rPr>
            <w:rFonts w:ascii="Cambria Math" w:eastAsia="Times New Roman" w:hAnsi="Cambria Math" w:cstheme="minorHAnsi"/>
            <w:kern w:val="0"/>
            <w:lang w:val="es-ES" w:eastAsia="es-ES_tradnl"/>
            <w14:ligatures w14:val="none"/>
          </w:rPr>
          <m:t>U</m:t>
        </m:r>
      </m:oMath>
      <w:r w:rsidRPr="00832EF8">
        <w:rPr>
          <w:rFonts w:eastAsia="Times New Roman" w:cstheme="minorHAnsi"/>
          <w:i/>
          <w:iCs/>
          <w:kern w:val="0"/>
          <w:lang w:val="es-ES" w:eastAsia="es-ES_tradnl"/>
          <w14:ligatures w14:val="none"/>
        </w:rPr>
        <w:t xml:space="preserve"> </w:t>
      </w:r>
      <w:r w:rsidRPr="00832EF8">
        <w:rPr>
          <w:rFonts w:eastAsia="Times New Roman" w:cstheme="minorHAnsi"/>
          <w:kern w:val="0"/>
          <w:lang w:val="es-ES" w:eastAsia="es-ES_tradnl"/>
          <w14:ligatures w14:val="none"/>
        </w:rPr>
        <w:t xml:space="preserve">de la primera fila de valores es modelo de </w:t>
      </w:r>
      <m:oMath>
        <m:r>
          <w:rPr>
            <w:rFonts w:ascii="Cambria Math" w:eastAsia="Times New Roman" w:hAnsi="Cambria Math" w:cstheme="minorHAnsi"/>
            <w:kern w:val="0"/>
            <w:lang w:val="es-ES" w:eastAsia="es-ES_tradnl"/>
            <w14:ligatures w14:val="none"/>
          </w:rPr>
          <m:t>Γ</m:t>
        </m:r>
      </m:oMath>
      <w:r w:rsidRPr="00832EF8">
        <w:rPr>
          <w:rFonts w:eastAsia="Times New Roman" w:cstheme="minorHAnsi"/>
          <w:iCs/>
          <w:kern w:val="0"/>
          <w:lang w:val="es-ES" w:eastAsia="es-ES_tradnl"/>
          <w14:ligatures w14:val="none"/>
        </w:rPr>
        <w:t xml:space="preserve">. Ahora, se puede dar la definición de </w:t>
      </w:r>
      <w:r w:rsidRPr="00832EF8">
        <w:rPr>
          <w:rFonts w:eastAsia="Times New Roman" w:cstheme="minorHAnsi"/>
          <w:b/>
          <w:bCs/>
          <w:iCs/>
          <w:kern w:val="0"/>
          <w:lang w:val="es-ES" w:eastAsia="es-ES_tradnl"/>
          <w14:ligatures w14:val="none"/>
        </w:rPr>
        <w:t>ejemplo</w:t>
      </w:r>
      <w:r w:rsidRPr="00832EF8">
        <w:rPr>
          <w:rFonts w:eastAsia="Times New Roman" w:cstheme="minorHAnsi"/>
          <w:iCs/>
          <w:kern w:val="0"/>
          <w:lang w:val="es-ES" w:eastAsia="es-ES_tradnl"/>
          <w14:ligatures w14:val="none"/>
        </w:rPr>
        <w:t xml:space="preserve"> de un conjunto de fórmulas:</w:t>
      </w:r>
    </w:p>
    <w:tbl>
      <w:tblPr>
        <w:tblStyle w:val="Tablaconcuadrcula"/>
        <w:tblW w:w="0" w:type="auto"/>
        <w:tblLook w:val="04A0" w:firstRow="1" w:lastRow="0" w:firstColumn="1" w:lastColumn="0" w:noHBand="0" w:noVBand="1"/>
      </w:tblPr>
      <w:tblGrid>
        <w:gridCol w:w="8488"/>
      </w:tblGrid>
      <w:tr w:rsidR="00341879" w:rsidRPr="00832EF8" w14:paraId="58B28E25" w14:textId="77777777" w:rsidTr="00AF57AD">
        <w:tc>
          <w:tcPr>
            <w:tcW w:w="8488" w:type="dxa"/>
          </w:tcPr>
          <w:p w14:paraId="47B42EBD" w14:textId="77777777" w:rsidR="00341879" w:rsidRPr="00832EF8" w:rsidRDefault="00341879" w:rsidP="00AF57AD">
            <w:pPr>
              <w:spacing w:line="276" w:lineRule="auto"/>
              <w:jc w:val="both"/>
              <w:rPr>
                <w:rFonts w:cstheme="minorHAnsi"/>
                <w:b/>
                <w:bCs/>
                <w:i/>
                <w:sz w:val="22"/>
                <w:szCs w:val="22"/>
                <w:lang w:val="es-ES" w:eastAsia="es-ES_tradnl"/>
              </w:rPr>
            </w:pPr>
            <w:r w:rsidRPr="00832EF8">
              <w:rPr>
                <w:rFonts w:cstheme="minorHAnsi"/>
                <w:b/>
                <w:bCs/>
                <w:i/>
                <w:sz w:val="22"/>
                <w:szCs w:val="22"/>
                <w:lang w:val="es-ES" w:eastAsia="es-ES_tradnl"/>
              </w:rPr>
              <w:t xml:space="preserve">Def. 4. Ejemplo  </w:t>
            </w:r>
          </w:p>
          <w:p w14:paraId="6671D8E8" w14:textId="77777777" w:rsidR="00341879" w:rsidRPr="00832EF8" w:rsidRDefault="00341879" w:rsidP="00AF57AD">
            <w:pPr>
              <w:spacing w:line="276" w:lineRule="auto"/>
              <w:jc w:val="both"/>
              <w:rPr>
                <w:rFonts w:cstheme="minorHAnsi"/>
                <w:sz w:val="22"/>
                <w:szCs w:val="22"/>
                <w:lang w:eastAsia="es-ES_tradnl"/>
              </w:rPr>
            </w:pPr>
            <w:r w:rsidRPr="00832EF8">
              <w:rPr>
                <w:rFonts w:cstheme="minorHAnsi"/>
                <w:sz w:val="22"/>
                <w:szCs w:val="22"/>
                <w:lang w:eastAsia="es-ES_tradnl"/>
              </w:rPr>
              <w:t>Un ejemplo</w:t>
            </w:r>
            <w:r w:rsidRPr="00832EF8">
              <w:rPr>
                <w:rFonts w:cstheme="minorHAnsi"/>
                <w:i/>
                <w:iCs/>
                <w:sz w:val="22"/>
                <w:szCs w:val="22"/>
                <w:lang w:eastAsia="es-ES_tradnl"/>
              </w:rPr>
              <w:t xml:space="preserve"> </w:t>
            </w:r>
            <w:r w:rsidRPr="00832EF8">
              <w:rPr>
                <w:rFonts w:cstheme="minorHAnsi"/>
                <w:sz w:val="22"/>
                <w:szCs w:val="22"/>
                <w:lang w:eastAsia="es-ES_tradnl"/>
              </w:rPr>
              <w:t>de</w:t>
            </w:r>
            <w:r w:rsidRPr="00832EF8">
              <w:rPr>
                <w:rFonts w:cstheme="minorHAnsi"/>
                <w:b/>
                <w:bCs/>
                <w:sz w:val="22"/>
                <w:szCs w:val="22"/>
                <w:lang w:eastAsia="es-ES_tradnl"/>
              </w:rPr>
              <w:t xml:space="preserve"> </w:t>
            </w:r>
            <m:oMath>
              <m:r>
                <w:rPr>
                  <w:rFonts w:ascii="Cambria Math" w:hAnsi="Cambria Math" w:cstheme="minorHAnsi"/>
                  <w:sz w:val="22"/>
                  <w:szCs w:val="22"/>
                  <w:lang w:val="es-ES" w:eastAsia="es-ES_tradnl"/>
                </w:rPr>
                <m:t>Γ</m:t>
              </m:r>
            </m:oMath>
            <w:r w:rsidRPr="00832EF8">
              <w:rPr>
                <w:rFonts w:cstheme="minorHAnsi"/>
                <w:sz w:val="22"/>
                <w:szCs w:val="22"/>
                <w:lang w:eastAsia="es-ES_tradnl"/>
              </w:rPr>
              <w:t xml:space="preserve"> demuestra que este conjunto es consistente. Consiste en la reproducción de un cálculo lineal de valores según las siguientes reglas:</w:t>
            </w:r>
          </w:p>
          <w:p w14:paraId="389B2ABA" w14:textId="77777777" w:rsidR="00341879" w:rsidRPr="00832EF8" w:rsidRDefault="00341879" w:rsidP="00AF57AD">
            <w:pPr>
              <w:spacing w:line="276" w:lineRule="auto"/>
              <w:jc w:val="both"/>
              <w:rPr>
                <w:rFonts w:cstheme="minorHAnsi"/>
                <w:sz w:val="22"/>
                <w:szCs w:val="22"/>
                <w:lang w:val="es-ES" w:eastAsia="es-ES_tradnl"/>
              </w:rPr>
            </w:pPr>
            <w:r w:rsidRPr="00832EF8">
              <w:rPr>
                <w:rFonts w:cstheme="minorHAnsi"/>
                <w:i/>
                <w:iCs/>
                <w:sz w:val="22"/>
                <w:szCs w:val="22"/>
                <w:lang w:val="es-ES" w:eastAsia="es-ES_tradnl"/>
              </w:rPr>
              <w:t>i.</w:t>
            </w:r>
            <w:r w:rsidRPr="00832EF8">
              <w:rPr>
                <w:rFonts w:cstheme="minorHAnsi"/>
                <w:sz w:val="22"/>
                <w:szCs w:val="22"/>
                <w:lang w:val="es-ES" w:eastAsia="es-ES_tradnl"/>
              </w:rPr>
              <w:t xml:space="preserve"> </w:t>
            </w:r>
            <w:r>
              <w:rPr>
                <w:rFonts w:cstheme="minorHAnsi"/>
                <w:sz w:val="22"/>
                <w:szCs w:val="22"/>
                <w:lang w:val="es-ES" w:eastAsia="es-ES_tradnl"/>
              </w:rPr>
              <w:t xml:space="preserve">Para </w:t>
            </w:r>
            <m:oMath>
              <m:r>
                <w:rPr>
                  <w:rFonts w:ascii="Cambria Math" w:hAnsi="Cambria Math" w:cstheme="minorHAnsi"/>
                  <w:sz w:val="22"/>
                  <w:szCs w:val="22"/>
                  <w:lang w:val="es-ES" w:eastAsia="es-ES_tradnl"/>
                </w:rPr>
                <m:t>ϕ</m:t>
              </m:r>
            </m:oMath>
            <w:r w:rsidRPr="00832EF8">
              <w:rPr>
                <w:rFonts w:cstheme="minorHAnsi"/>
                <w:sz w:val="22"/>
                <w:szCs w:val="22"/>
                <w:lang w:val="es-ES" w:eastAsia="es-ES_tradnl"/>
              </w:rPr>
              <w:t>,</w:t>
            </w:r>
            <w:r w:rsidRPr="00832EF8">
              <w:rPr>
                <w:rFonts w:cstheme="minorHAnsi"/>
                <w:sz w:val="22"/>
                <w:szCs w:val="22"/>
                <w:lang w:eastAsia="es-ES_tradnl"/>
              </w:rPr>
              <w:t xml:space="preserve"> se hace el cálculo a partir de una </w:t>
            </w:r>
            <m:oMath>
              <m:r>
                <w:rPr>
                  <w:rFonts w:ascii="Cambria Math" w:hAnsi="Cambria Math" w:cstheme="minorHAnsi"/>
                  <w:sz w:val="22"/>
                  <w:szCs w:val="22"/>
                  <w:lang w:eastAsia="es-ES_tradnl"/>
                </w:rPr>
                <m:t>U</m:t>
              </m:r>
            </m:oMath>
            <w:r w:rsidRPr="00832EF8">
              <w:rPr>
                <w:rFonts w:cstheme="minorHAnsi"/>
                <w:i/>
                <w:iCs/>
                <w:sz w:val="22"/>
                <w:szCs w:val="22"/>
                <w:lang w:eastAsia="es-ES_tradnl"/>
              </w:rPr>
              <w:t xml:space="preserve"> </w:t>
            </w:r>
            <w:r w:rsidRPr="00832EF8">
              <w:rPr>
                <w:rFonts w:cstheme="minorHAnsi"/>
                <w:sz w:val="22"/>
                <w:szCs w:val="22"/>
                <w:lang w:eastAsia="es-ES_tradnl"/>
              </w:rPr>
              <w:t xml:space="preserve">que es modelo de </w:t>
            </w:r>
            <m:oMath>
              <m:r>
                <w:rPr>
                  <w:rFonts w:ascii="Cambria Math" w:hAnsi="Cambria Math" w:cstheme="minorHAnsi"/>
                  <w:sz w:val="22"/>
                  <w:szCs w:val="22"/>
                  <w:lang w:val="es-ES" w:eastAsia="es-ES_tradnl"/>
                </w:rPr>
                <m:t>ϕ</m:t>
              </m:r>
            </m:oMath>
          </w:p>
          <w:p w14:paraId="33C2F15F" w14:textId="77777777" w:rsidR="00341879" w:rsidRPr="00832EF8" w:rsidRDefault="00341879" w:rsidP="00AF57AD">
            <w:pPr>
              <w:spacing w:line="276" w:lineRule="auto"/>
              <w:jc w:val="both"/>
              <w:rPr>
                <w:rFonts w:cstheme="minorHAnsi"/>
                <w:sz w:val="22"/>
                <w:szCs w:val="22"/>
                <w:lang w:eastAsia="es-ES_tradnl"/>
              </w:rPr>
            </w:pPr>
            <w:proofErr w:type="spellStart"/>
            <w:r w:rsidRPr="00832EF8">
              <w:rPr>
                <w:rFonts w:cstheme="minorHAnsi"/>
                <w:i/>
                <w:iCs/>
                <w:sz w:val="22"/>
                <w:szCs w:val="22"/>
                <w:lang w:eastAsia="es-ES_tradnl"/>
              </w:rPr>
              <w:t>ii</w:t>
            </w:r>
            <w:proofErr w:type="spellEnd"/>
            <w:r w:rsidRPr="00832EF8">
              <w:rPr>
                <w:rFonts w:cstheme="minorHAnsi"/>
                <w:i/>
                <w:iCs/>
                <w:sz w:val="22"/>
                <w:szCs w:val="22"/>
                <w:lang w:eastAsia="es-ES_tradnl"/>
              </w:rPr>
              <w:t>.</w:t>
            </w:r>
            <w:r w:rsidRPr="00832EF8">
              <w:rPr>
                <w:rFonts w:cstheme="minorHAnsi"/>
                <w:sz w:val="22"/>
                <w:szCs w:val="22"/>
                <w:lang w:eastAsia="es-ES_tradnl"/>
              </w:rPr>
              <w:t xml:space="preserve"> </w:t>
            </w:r>
            <w:r>
              <w:rPr>
                <w:rFonts w:cstheme="minorHAnsi"/>
                <w:sz w:val="22"/>
                <w:szCs w:val="22"/>
                <w:lang w:eastAsia="es-ES_tradnl"/>
              </w:rPr>
              <w:t xml:space="preserve">Para </w:t>
            </w:r>
            <m:oMath>
              <m:d>
                <m:dPr>
                  <m:begChr m:val="{"/>
                  <m:endChr m:val="}"/>
                  <m:ctrlPr>
                    <w:ins w:id="55" w:author="Usuario" w:date="2022-04-17T22:35:00Z">
                      <w:rPr>
                        <w:rFonts w:ascii="Cambria Math" w:hAnsi="Cambria Math" w:cstheme="minorHAnsi"/>
                        <w:i/>
                        <w:sz w:val="22"/>
                        <w:szCs w:val="22"/>
                        <w:lang w:val="es-ES" w:eastAsia="es-ES_tradnl"/>
                      </w:rPr>
                    </w:ins>
                  </m:ctrlPr>
                </m:dPr>
                <m:e>
                  <m:sSub>
                    <m:sSubPr>
                      <m:ctrlPr>
                        <w:ins w:id="56" w:author="Usuario" w:date="2022-04-17T22:35:00Z">
                          <w:rPr>
                            <w:rFonts w:ascii="Cambria Math" w:hAnsi="Cambria Math" w:cstheme="minorHAnsi"/>
                            <w:i/>
                            <w:sz w:val="22"/>
                            <w:szCs w:val="22"/>
                            <w:lang w:val="es-ES" w:eastAsia="es-ES_tradnl"/>
                          </w:rPr>
                        </w:ins>
                      </m:ctrlPr>
                    </m:sSubPr>
                    <m:e>
                      <m:r>
                        <w:rPr>
                          <w:rFonts w:ascii="Cambria Math" w:hAnsi="Cambria Math" w:cstheme="minorHAnsi"/>
                          <w:sz w:val="22"/>
                          <w:szCs w:val="22"/>
                          <w:lang w:val="es-ES" w:eastAsia="es-ES_tradnl"/>
                        </w:rPr>
                        <m:t>ϕ</m:t>
                      </m:r>
                    </m:e>
                    <m:sub>
                      <m:r>
                        <w:rPr>
                          <w:rFonts w:ascii="Cambria Math" w:hAnsi="Cambria Math" w:cstheme="minorHAnsi"/>
                          <w:sz w:val="22"/>
                          <w:szCs w:val="22"/>
                          <w:lang w:val="es-ES" w:eastAsia="es-ES_tradnl"/>
                        </w:rPr>
                        <m:t>1</m:t>
                      </m:r>
                    </m:sub>
                  </m:sSub>
                  <m:r>
                    <w:rPr>
                      <w:rFonts w:ascii="Cambria Math" w:hAnsi="Cambria Math" w:cstheme="minorHAnsi"/>
                      <w:sz w:val="22"/>
                      <w:szCs w:val="22"/>
                      <w:lang w:val="es-ES" w:eastAsia="es-ES_tradnl"/>
                    </w:rPr>
                    <m:t xml:space="preserve">,…, </m:t>
                  </m:r>
                  <m:sSub>
                    <m:sSubPr>
                      <m:ctrlPr>
                        <w:ins w:id="57" w:author="Usuario" w:date="2022-04-17T22:35:00Z">
                          <w:rPr>
                            <w:rFonts w:ascii="Cambria Math" w:hAnsi="Cambria Math" w:cstheme="minorHAnsi"/>
                            <w:i/>
                            <w:sz w:val="22"/>
                            <w:szCs w:val="22"/>
                            <w:lang w:val="es-ES" w:eastAsia="es-ES_tradnl"/>
                          </w:rPr>
                        </w:ins>
                      </m:ctrlPr>
                    </m:sSubPr>
                    <m:e>
                      <m:r>
                        <w:rPr>
                          <w:rFonts w:ascii="Cambria Math" w:hAnsi="Cambria Math" w:cstheme="minorHAnsi"/>
                          <w:sz w:val="22"/>
                          <w:szCs w:val="22"/>
                          <w:lang w:val="es-ES" w:eastAsia="es-ES_tradnl"/>
                        </w:rPr>
                        <m:t>ϕ</m:t>
                      </m:r>
                    </m:e>
                    <m:sub>
                      <m:r>
                        <w:rPr>
                          <w:rFonts w:ascii="Cambria Math" w:hAnsi="Cambria Math" w:cstheme="minorHAnsi"/>
                          <w:sz w:val="22"/>
                          <w:szCs w:val="22"/>
                          <w:lang w:val="es-ES" w:eastAsia="es-ES_tradnl"/>
                        </w:rPr>
                        <m:t>n</m:t>
                      </m:r>
                    </m:sub>
                  </m:sSub>
                </m:e>
              </m:d>
            </m:oMath>
            <w:r w:rsidRPr="00832EF8">
              <w:rPr>
                <w:rFonts w:cstheme="minorHAnsi"/>
                <w:sz w:val="22"/>
                <w:szCs w:val="22"/>
                <w:lang w:val="es-ES" w:eastAsia="es-ES_tradnl"/>
              </w:rPr>
              <w:t xml:space="preserve">, se hace el cálculo a partir de una </w:t>
            </w:r>
            <m:oMath>
              <m:r>
                <w:rPr>
                  <w:rFonts w:ascii="Cambria Math" w:hAnsi="Cambria Math" w:cstheme="minorHAnsi"/>
                  <w:sz w:val="22"/>
                  <w:szCs w:val="22"/>
                  <w:lang w:val="es-ES" w:eastAsia="es-ES_tradnl"/>
                </w:rPr>
                <m:t>U</m:t>
              </m:r>
            </m:oMath>
            <w:r w:rsidRPr="00832EF8">
              <w:rPr>
                <w:rFonts w:cstheme="minorHAnsi"/>
                <w:i/>
                <w:iCs/>
                <w:sz w:val="22"/>
                <w:szCs w:val="22"/>
                <w:lang w:val="es-ES" w:eastAsia="es-ES_tradnl"/>
              </w:rPr>
              <w:t xml:space="preserve"> </w:t>
            </w:r>
            <w:r w:rsidRPr="00832EF8">
              <w:rPr>
                <w:rFonts w:cstheme="minorHAnsi"/>
                <w:sz w:val="22"/>
                <w:szCs w:val="22"/>
                <w:lang w:val="es-ES" w:eastAsia="es-ES_tradnl"/>
              </w:rPr>
              <w:t xml:space="preserve">que es modelo de </w:t>
            </w:r>
            <m:oMath>
              <m:sSub>
                <m:sSubPr>
                  <m:ctrlPr>
                    <w:ins w:id="58" w:author="Usuario" w:date="2022-04-17T22:35:00Z">
                      <w:rPr>
                        <w:rFonts w:ascii="Cambria Math" w:hAnsi="Cambria Math" w:cstheme="minorHAnsi"/>
                        <w:i/>
                        <w:sz w:val="22"/>
                        <w:szCs w:val="22"/>
                        <w:lang w:val="es-ES" w:eastAsia="es-ES_tradnl"/>
                      </w:rPr>
                    </w:ins>
                  </m:ctrlPr>
                </m:sSubPr>
                <m:e>
                  <m:r>
                    <w:rPr>
                      <w:rFonts w:ascii="Cambria Math" w:hAnsi="Cambria Math" w:cstheme="minorHAnsi"/>
                      <w:sz w:val="22"/>
                      <w:szCs w:val="22"/>
                      <w:lang w:val="es-ES" w:eastAsia="es-ES_tradnl"/>
                    </w:rPr>
                    <m:t>ϕ</m:t>
                  </m:r>
                </m:e>
                <m:sub>
                  <m:r>
                    <w:rPr>
                      <w:rFonts w:ascii="Cambria Math" w:hAnsi="Cambria Math" w:cstheme="minorHAnsi"/>
                      <w:sz w:val="22"/>
                      <w:szCs w:val="22"/>
                      <w:lang w:val="es-ES" w:eastAsia="es-ES_tradnl"/>
                    </w:rPr>
                    <m:t>1</m:t>
                  </m:r>
                </m:sub>
              </m:sSub>
              <m:r>
                <w:rPr>
                  <w:rFonts w:ascii="Cambria Math" w:hAnsi="Cambria Math" w:cstheme="minorHAnsi"/>
                  <w:sz w:val="22"/>
                  <w:szCs w:val="22"/>
                  <w:lang w:val="es-ES" w:eastAsia="es-ES_tradnl"/>
                </w:rPr>
                <m:t xml:space="preserve">,…,y </m:t>
              </m:r>
              <m:sSub>
                <m:sSubPr>
                  <m:ctrlPr>
                    <w:ins w:id="59" w:author="Usuario" w:date="2022-04-17T22:35:00Z">
                      <w:rPr>
                        <w:rFonts w:ascii="Cambria Math" w:hAnsi="Cambria Math" w:cstheme="minorHAnsi"/>
                        <w:i/>
                        <w:sz w:val="22"/>
                        <w:szCs w:val="22"/>
                        <w:lang w:val="es-ES" w:eastAsia="es-ES_tradnl"/>
                      </w:rPr>
                    </w:ins>
                  </m:ctrlPr>
                </m:sSubPr>
                <m:e>
                  <m:r>
                    <w:rPr>
                      <w:rFonts w:ascii="Cambria Math" w:hAnsi="Cambria Math" w:cstheme="minorHAnsi"/>
                      <w:sz w:val="22"/>
                      <w:szCs w:val="22"/>
                      <w:lang w:val="es-ES" w:eastAsia="es-ES_tradnl"/>
                    </w:rPr>
                    <m:t>ϕ</m:t>
                  </m:r>
                </m:e>
                <m:sub>
                  <m:r>
                    <w:rPr>
                      <w:rFonts w:ascii="Cambria Math" w:hAnsi="Cambria Math" w:cstheme="minorHAnsi"/>
                      <w:sz w:val="22"/>
                      <w:szCs w:val="22"/>
                      <w:lang w:val="es-ES" w:eastAsia="es-ES_tradnl"/>
                    </w:rPr>
                    <m:t>n</m:t>
                  </m:r>
                </m:sub>
              </m:sSub>
            </m:oMath>
            <w:r w:rsidRPr="00832EF8">
              <w:rPr>
                <w:rFonts w:cstheme="minorHAnsi"/>
                <w:iCs/>
                <w:sz w:val="22"/>
                <w:szCs w:val="22"/>
                <w:lang w:val="es-ES" w:eastAsia="es-ES_tradnl"/>
              </w:rPr>
              <w:t xml:space="preserve"> conjuntamente</w:t>
            </w:r>
          </w:p>
        </w:tc>
      </w:tr>
    </w:tbl>
    <w:p w14:paraId="550409F7" w14:textId="77777777" w:rsidR="00341879" w:rsidRPr="00832EF8" w:rsidRDefault="00341879" w:rsidP="00341879">
      <w:pPr>
        <w:spacing w:after="0" w:line="276" w:lineRule="auto"/>
        <w:jc w:val="both"/>
        <w:rPr>
          <w:rFonts w:eastAsia="Times New Roman" w:cstheme="minorHAnsi"/>
          <w:iCs/>
          <w:kern w:val="0"/>
          <w:lang w:val="es-ES" w:eastAsia="es-ES_tradnl"/>
          <w14:ligatures w14:val="none"/>
        </w:rPr>
      </w:pPr>
    </w:p>
    <w:p w14:paraId="16FF317C" w14:textId="77777777" w:rsidR="00341879" w:rsidRPr="00832EF8" w:rsidRDefault="00341879" w:rsidP="00341879">
      <w:pPr>
        <w:spacing w:after="0" w:line="276" w:lineRule="auto"/>
        <w:ind w:firstLine="708"/>
        <w:jc w:val="both"/>
        <w:rPr>
          <w:rFonts w:eastAsia="Times New Roman" w:cstheme="minorHAnsi"/>
          <w:kern w:val="0"/>
          <w:lang w:val="es-ES" w:eastAsia="es-ES_tradnl"/>
          <w14:ligatures w14:val="none"/>
        </w:rPr>
      </w:pPr>
      <w:r w:rsidRPr="00832EF8">
        <w:rPr>
          <w:rFonts w:eastAsia="Times New Roman" w:cstheme="minorHAnsi"/>
          <w:iCs/>
          <w:kern w:val="0"/>
          <w:lang w:val="es-ES" w:eastAsia="es-ES_tradnl"/>
          <w14:ligatures w14:val="none"/>
        </w:rPr>
        <w:t xml:space="preserve">De acuerdo con esto, la tabla de </w:t>
      </w:r>
      <m:oMath>
        <m:d>
          <m:dPr>
            <m:begChr m:val="{"/>
            <m:endChr m:val="}"/>
            <m:ctrlPr>
              <w:ins w:id="60" w:author="Usuario" w:date="2022-04-17T22:35:00Z">
                <w:rPr>
                  <w:rFonts w:ascii="Cambria Math" w:eastAsia="Times New Roman" w:hAnsi="Cambria Math" w:cstheme="minorHAnsi"/>
                  <w:kern w:val="0"/>
                  <w:lang w:val="es-ES" w:eastAsia="es-ES_tradnl"/>
                  <w14:ligatures w14:val="none"/>
                </w:rPr>
              </w:ins>
            </m:ctrlPr>
          </m:dPr>
          <m:e>
            <m:r>
              <w:rPr>
                <w:rFonts w:ascii="Cambria Math" w:eastAsia="Times New Roman" w:hAnsi="Cambria Math" w:cstheme="minorHAnsi"/>
                <w:kern w:val="0"/>
                <w:lang w:val="es-ES" w:eastAsia="es-ES_tradnl"/>
                <w14:ligatures w14:val="none"/>
              </w:rPr>
              <m:t>ϕ,ψ,χ</m:t>
            </m:r>
          </m:e>
        </m:d>
      </m:oMath>
      <w:r w:rsidRPr="00832EF8">
        <w:rPr>
          <w:rFonts w:eastAsia="Times New Roman" w:cstheme="minorHAnsi"/>
          <w:kern w:val="0"/>
          <w:lang w:val="es-ES" w:eastAsia="es-ES_tradnl"/>
          <w14:ligatures w14:val="none"/>
        </w:rPr>
        <w:t xml:space="preserve"> consignada más arriba revela su único ejemplo en la fila rellenada con azul. En general, cada ejemplo de un conjunto consistente en LC</w:t>
      </w:r>
      <w:r w:rsidRPr="00832EF8">
        <w:rPr>
          <w:rFonts w:eastAsia="Times New Roman" w:cstheme="minorHAnsi"/>
          <w:i/>
          <w:iCs/>
          <w:kern w:val="0"/>
          <w:lang w:val="es-ES" w:eastAsia="es-ES_tradnl"/>
          <w14:ligatures w14:val="none"/>
        </w:rPr>
        <w:t xml:space="preserve"> </w:t>
      </w:r>
      <w:r w:rsidRPr="00832EF8">
        <w:rPr>
          <w:rFonts w:eastAsia="Times New Roman" w:cstheme="minorHAnsi"/>
          <w:kern w:val="0"/>
          <w:lang w:val="es-ES" w:eastAsia="es-ES_tradnl"/>
          <w14:ligatures w14:val="none"/>
        </w:rPr>
        <w:t xml:space="preserve">se corresponde directamente con una fila de su tabla de verdad. A continuación, se determinará si el conjunto </w:t>
      </w:r>
      <m:oMath>
        <m:d>
          <m:dPr>
            <m:begChr m:val="{"/>
            <m:endChr m:val="}"/>
            <m:ctrlPr>
              <w:ins w:id="61" w:author="Usuario" w:date="2022-04-17T22:35:00Z">
                <w:rPr>
                  <w:rFonts w:ascii="Cambria Math" w:eastAsia="Times New Roman" w:hAnsi="Cambria Math" w:cstheme="minorHAnsi"/>
                  <w:kern w:val="0"/>
                  <w:lang w:val="es-ES" w:eastAsia="es-ES_tradnl"/>
                  <w14:ligatures w14:val="none"/>
                </w:rPr>
              </w:ins>
            </m:ctrlPr>
          </m:dPr>
          <m:e>
            <m:r>
              <w:rPr>
                <w:rFonts w:ascii="Cambria Math" w:eastAsia="Times New Roman" w:hAnsi="Cambria Math" w:cstheme="minorHAnsi"/>
                <w:kern w:val="0"/>
                <w:lang w:val="es-ES" w:eastAsia="es-ES_tradnl"/>
                <w14:ligatures w14:val="none"/>
              </w:rPr>
              <m:t>ϕ,ψ,ω</m:t>
            </m:r>
          </m:e>
        </m:d>
        <m:r>
          <w:rPr>
            <w:rFonts w:ascii="Cambria Math" w:eastAsia="Times New Roman" w:hAnsi="Cambria Math" w:cstheme="minorHAnsi"/>
            <w:kern w:val="0"/>
            <w:lang w:val="es-ES" w:eastAsia="es-ES_tradnl"/>
            <w14:ligatures w14:val="none"/>
          </w:rPr>
          <m:t xml:space="preserve"> </m:t>
        </m:r>
      </m:oMath>
      <w:r w:rsidRPr="00832EF8">
        <w:rPr>
          <w:rFonts w:eastAsia="Times New Roman" w:cstheme="minorHAnsi"/>
          <w:kern w:val="0"/>
          <w:lang w:val="es-ES" w:eastAsia="es-ES_tradnl"/>
          <w14:ligatures w14:val="none"/>
        </w:rPr>
        <w:t>es consistente o no:</w:t>
      </w:r>
    </w:p>
    <w:tbl>
      <w:tblPr>
        <w:tblStyle w:val="Tablaconcuadrcula"/>
        <w:tblW w:w="0" w:type="auto"/>
        <w:jc w:val="center"/>
        <w:tblLook w:val="04A0" w:firstRow="1" w:lastRow="0" w:firstColumn="1" w:lastColumn="0" w:noHBand="0" w:noVBand="1"/>
      </w:tblPr>
      <w:tblGrid>
        <w:gridCol w:w="846"/>
        <w:gridCol w:w="850"/>
        <w:gridCol w:w="2127"/>
        <w:gridCol w:w="2409"/>
        <w:gridCol w:w="2256"/>
      </w:tblGrid>
      <w:tr w:rsidR="00341879" w:rsidRPr="00832EF8" w14:paraId="31CF7E3F" w14:textId="77777777" w:rsidTr="00AF57AD">
        <w:trPr>
          <w:jc w:val="center"/>
        </w:trPr>
        <w:tc>
          <w:tcPr>
            <w:tcW w:w="846" w:type="dxa"/>
          </w:tcPr>
          <w:p w14:paraId="571A12F9" w14:textId="77777777" w:rsidR="00341879" w:rsidRPr="00832EF8" w:rsidRDefault="00341879" w:rsidP="00AF57AD">
            <w:pPr>
              <w:spacing w:line="276" w:lineRule="auto"/>
              <w:jc w:val="center"/>
              <w:rPr>
                <w:rFonts w:cstheme="minorHAnsi"/>
                <w:i/>
                <w:iCs/>
                <w:sz w:val="22"/>
                <w:szCs w:val="22"/>
                <w:lang w:val="es-ES" w:eastAsia="es-ES_tradnl"/>
              </w:rPr>
            </w:pPr>
            <w:r w:rsidRPr="00832EF8">
              <w:rPr>
                <w:rFonts w:cstheme="minorHAnsi"/>
                <w:i/>
                <w:iCs/>
                <w:sz w:val="22"/>
                <w:szCs w:val="22"/>
                <w:lang w:val="es-ES" w:eastAsia="es-ES_tradnl"/>
              </w:rPr>
              <w:t>P</w:t>
            </w:r>
          </w:p>
        </w:tc>
        <w:tc>
          <w:tcPr>
            <w:tcW w:w="850" w:type="dxa"/>
          </w:tcPr>
          <w:p w14:paraId="1E56CBC0" w14:textId="77777777" w:rsidR="00341879" w:rsidRPr="00832EF8" w:rsidRDefault="00341879" w:rsidP="00AF57AD">
            <w:pPr>
              <w:spacing w:line="276" w:lineRule="auto"/>
              <w:jc w:val="center"/>
              <w:rPr>
                <w:rFonts w:cstheme="minorHAnsi"/>
                <w:i/>
                <w:iCs/>
                <w:sz w:val="22"/>
                <w:szCs w:val="22"/>
                <w:lang w:val="es-ES" w:eastAsia="es-ES_tradnl"/>
              </w:rPr>
            </w:pPr>
            <w:r w:rsidRPr="00832EF8">
              <w:rPr>
                <w:rFonts w:cstheme="minorHAnsi"/>
                <w:i/>
                <w:iCs/>
                <w:sz w:val="22"/>
                <w:szCs w:val="22"/>
                <w:lang w:val="es-ES" w:eastAsia="es-ES_tradnl"/>
              </w:rPr>
              <w:t>Q</w:t>
            </w:r>
          </w:p>
        </w:tc>
        <w:tc>
          <w:tcPr>
            <w:tcW w:w="2127" w:type="dxa"/>
          </w:tcPr>
          <w:p w14:paraId="02D350CE" w14:textId="77777777" w:rsidR="00341879" w:rsidRPr="00832EF8" w:rsidRDefault="00341879" w:rsidP="00AF57AD">
            <w:pPr>
              <w:spacing w:line="276" w:lineRule="auto"/>
              <w:jc w:val="center"/>
              <w:rPr>
                <w:rFonts w:cstheme="minorHAnsi"/>
                <w:sz w:val="22"/>
                <w:szCs w:val="22"/>
                <w:lang w:val="es-ES" w:eastAsia="es-ES_tradnl"/>
              </w:rPr>
            </w:pPr>
            <m:oMathPara>
              <m:oMath>
                <m:r>
                  <w:rPr>
                    <w:rFonts w:ascii="Cambria Math" w:hAnsi="Cambria Math" w:cstheme="minorHAnsi"/>
                    <w:sz w:val="22"/>
                    <w:szCs w:val="22"/>
                    <w:lang w:val="es-ES" w:eastAsia="es-ES_tradnl"/>
                  </w:rPr>
                  <m:t>(¬ P ∨ Q)</m:t>
                </m:r>
              </m:oMath>
            </m:oMathPara>
          </w:p>
        </w:tc>
        <w:tc>
          <w:tcPr>
            <w:tcW w:w="2409" w:type="dxa"/>
          </w:tcPr>
          <w:p w14:paraId="7FCFB052" w14:textId="77777777" w:rsidR="00341879" w:rsidRPr="00832EF8" w:rsidRDefault="00341879" w:rsidP="00AF57AD">
            <w:pPr>
              <w:spacing w:line="276" w:lineRule="auto"/>
              <w:jc w:val="center"/>
              <w:rPr>
                <w:rFonts w:cstheme="minorHAnsi"/>
                <w:sz w:val="22"/>
                <w:szCs w:val="22"/>
                <w:lang w:val="es-ES" w:eastAsia="es-ES_tradnl"/>
              </w:rPr>
            </w:pPr>
            <m:oMathPara>
              <m:oMath>
                <m:r>
                  <w:rPr>
                    <w:rFonts w:ascii="Cambria Math" w:hAnsi="Cambria Math" w:cstheme="minorHAnsi"/>
                    <w:sz w:val="22"/>
                    <w:szCs w:val="22"/>
                    <w:lang w:val="es-ES" w:eastAsia="es-ES_tradnl"/>
                  </w:rPr>
                  <m:t>(P ⊃ Q)</m:t>
                </m:r>
              </m:oMath>
            </m:oMathPara>
          </w:p>
        </w:tc>
        <w:tc>
          <w:tcPr>
            <w:tcW w:w="2256" w:type="dxa"/>
          </w:tcPr>
          <w:p w14:paraId="5DAC308D" w14:textId="77777777" w:rsidR="00341879" w:rsidRPr="00832EF8" w:rsidRDefault="00341879" w:rsidP="00AF57AD">
            <w:pPr>
              <w:spacing w:line="276" w:lineRule="auto"/>
              <w:jc w:val="center"/>
              <w:rPr>
                <w:rFonts w:cstheme="minorHAnsi"/>
                <w:sz w:val="22"/>
                <w:szCs w:val="22"/>
                <w:lang w:val="es-ES" w:eastAsia="es-ES_tradnl"/>
              </w:rPr>
            </w:pPr>
            <m:oMathPara>
              <m:oMath>
                <m:r>
                  <w:rPr>
                    <w:rFonts w:ascii="Cambria Math" w:hAnsi="Cambria Math" w:cstheme="minorHAnsi"/>
                    <w:sz w:val="22"/>
                    <w:szCs w:val="22"/>
                    <w:lang w:val="es-ES" w:eastAsia="es-ES_tradnl"/>
                  </w:rPr>
                  <m:t>(P∧¬ Q)</m:t>
                </m:r>
              </m:oMath>
            </m:oMathPara>
          </w:p>
        </w:tc>
      </w:tr>
      <w:tr w:rsidR="00341879" w:rsidRPr="00832EF8" w14:paraId="2B289E25" w14:textId="77777777" w:rsidTr="00AF57AD">
        <w:trPr>
          <w:jc w:val="center"/>
        </w:trPr>
        <w:tc>
          <w:tcPr>
            <w:tcW w:w="846" w:type="dxa"/>
          </w:tcPr>
          <w:p w14:paraId="002AF562"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V</w:t>
            </w:r>
          </w:p>
        </w:tc>
        <w:tc>
          <w:tcPr>
            <w:tcW w:w="850" w:type="dxa"/>
          </w:tcPr>
          <w:p w14:paraId="0B145073"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V</w:t>
            </w:r>
          </w:p>
        </w:tc>
        <w:tc>
          <w:tcPr>
            <w:tcW w:w="2127" w:type="dxa"/>
          </w:tcPr>
          <w:p w14:paraId="255F06D3" w14:textId="77777777" w:rsidR="00341879" w:rsidRPr="00832EF8" w:rsidRDefault="00341879" w:rsidP="00AF57AD">
            <w:pPr>
              <w:spacing w:line="276" w:lineRule="auto"/>
              <w:rPr>
                <w:rFonts w:cstheme="minorHAnsi"/>
                <w:iCs/>
                <w:sz w:val="22"/>
                <w:szCs w:val="22"/>
                <w:lang w:val="es-ES" w:eastAsia="es-ES_tradnl"/>
              </w:rPr>
            </w:pPr>
            <w:r w:rsidRPr="00832EF8">
              <w:rPr>
                <w:rFonts w:cstheme="minorHAnsi"/>
                <w:iCs/>
                <w:sz w:val="22"/>
                <w:szCs w:val="22"/>
                <w:lang w:val="es-ES" w:eastAsia="es-ES_tradnl"/>
              </w:rPr>
              <w:t xml:space="preserve">           F V   </w:t>
            </w:r>
            <w:proofErr w:type="spellStart"/>
            <w:r w:rsidRPr="00832EF8">
              <w:rPr>
                <w:rFonts w:cstheme="minorHAnsi"/>
                <w:b/>
                <w:bCs/>
                <w:iCs/>
                <w:color w:val="FF0000"/>
                <w:sz w:val="22"/>
                <w:szCs w:val="22"/>
                <w:lang w:val="es-ES" w:eastAsia="es-ES_tradnl"/>
              </w:rPr>
              <w:t>V</w:t>
            </w:r>
            <w:proofErr w:type="spellEnd"/>
            <w:r w:rsidRPr="00832EF8">
              <w:rPr>
                <w:rFonts w:cstheme="minorHAnsi"/>
                <w:iCs/>
                <w:sz w:val="22"/>
                <w:szCs w:val="22"/>
                <w:lang w:val="es-ES" w:eastAsia="es-ES_tradnl"/>
              </w:rPr>
              <w:t xml:space="preserve">  </w:t>
            </w:r>
            <w:proofErr w:type="spellStart"/>
            <w:r w:rsidRPr="00832EF8">
              <w:rPr>
                <w:rFonts w:cstheme="minorHAnsi"/>
                <w:iCs/>
                <w:sz w:val="22"/>
                <w:szCs w:val="22"/>
                <w:lang w:val="es-ES" w:eastAsia="es-ES_tradnl"/>
              </w:rPr>
              <w:t>V</w:t>
            </w:r>
            <w:proofErr w:type="spellEnd"/>
          </w:p>
        </w:tc>
        <w:tc>
          <w:tcPr>
            <w:tcW w:w="2409" w:type="dxa"/>
          </w:tcPr>
          <w:p w14:paraId="4995939A"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 xml:space="preserve">V  </w:t>
            </w:r>
            <w:proofErr w:type="spellStart"/>
            <w:r w:rsidRPr="00832EF8">
              <w:rPr>
                <w:rFonts w:cstheme="minorHAnsi"/>
                <w:b/>
                <w:bCs/>
                <w:color w:val="FF0000"/>
                <w:sz w:val="22"/>
                <w:szCs w:val="22"/>
                <w:lang w:val="es-ES" w:eastAsia="es-ES_tradnl"/>
              </w:rPr>
              <w:t>V</w:t>
            </w:r>
            <w:proofErr w:type="spellEnd"/>
            <w:r w:rsidRPr="00832EF8">
              <w:rPr>
                <w:rFonts w:cstheme="minorHAnsi"/>
                <w:color w:val="FF0000"/>
                <w:sz w:val="22"/>
                <w:szCs w:val="22"/>
                <w:lang w:val="es-ES" w:eastAsia="es-ES_tradnl"/>
              </w:rPr>
              <w:t xml:space="preserve">  </w:t>
            </w:r>
            <w:proofErr w:type="spellStart"/>
            <w:r w:rsidRPr="00832EF8">
              <w:rPr>
                <w:rFonts w:cstheme="minorHAnsi"/>
                <w:sz w:val="22"/>
                <w:szCs w:val="22"/>
                <w:lang w:val="es-ES" w:eastAsia="es-ES_tradnl"/>
              </w:rPr>
              <w:t>V</w:t>
            </w:r>
            <w:proofErr w:type="spellEnd"/>
          </w:p>
        </w:tc>
        <w:tc>
          <w:tcPr>
            <w:tcW w:w="2256" w:type="dxa"/>
          </w:tcPr>
          <w:p w14:paraId="0A4C4611" w14:textId="77777777" w:rsidR="00341879" w:rsidRPr="00832EF8" w:rsidRDefault="00341879" w:rsidP="00AF57AD">
            <w:pPr>
              <w:spacing w:line="276" w:lineRule="auto"/>
              <w:rPr>
                <w:rFonts w:cstheme="minorHAnsi"/>
                <w:iCs/>
                <w:sz w:val="22"/>
                <w:szCs w:val="22"/>
                <w:lang w:val="es-ES" w:eastAsia="es-ES_tradnl"/>
              </w:rPr>
            </w:pPr>
            <w:r w:rsidRPr="00832EF8">
              <w:rPr>
                <w:rFonts w:cstheme="minorHAnsi"/>
                <w:iCs/>
                <w:sz w:val="22"/>
                <w:szCs w:val="22"/>
                <w:lang w:val="es-ES" w:eastAsia="es-ES_tradnl"/>
              </w:rPr>
              <w:t xml:space="preserve">           V  </w:t>
            </w:r>
            <w:r w:rsidRPr="00832EF8">
              <w:rPr>
                <w:rFonts w:cstheme="minorHAnsi"/>
                <w:b/>
                <w:bCs/>
                <w:iCs/>
                <w:color w:val="FF0000"/>
                <w:sz w:val="22"/>
                <w:szCs w:val="22"/>
                <w:lang w:val="es-ES" w:eastAsia="es-ES_tradnl"/>
              </w:rPr>
              <w:t>F</w:t>
            </w:r>
            <w:r w:rsidRPr="00832EF8">
              <w:rPr>
                <w:rFonts w:cstheme="minorHAnsi"/>
                <w:iCs/>
                <w:sz w:val="22"/>
                <w:szCs w:val="22"/>
                <w:lang w:val="es-ES" w:eastAsia="es-ES_tradnl"/>
              </w:rPr>
              <w:t xml:space="preserve">   </w:t>
            </w:r>
            <w:proofErr w:type="spellStart"/>
            <w:r w:rsidRPr="00832EF8">
              <w:rPr>
                <w:rFonts w:cstheme="minorHAnsi"/>
                <w:iCs/>
                <w:sz w:val="22"/>
                <w:szCs w:val="22"/>
                <w:lang w:val="es-ES" w:eastAsia="es-ES_tradnl"/>
              </w:rPr>
              <w:t>F</w:t>
            </w:r>
            <w:proofErr w:type="spellEnd"/>
            <w:r w:rsidRPr="00832EF8">
              <w:rPr>
                <w:rFonts w:cstheme="minorHAnsi"/>
                <w:iCs/>
                <w:sz w:val="22"/>
                <w:szCs w:val="22"/>
                <w:lang w:val="es-ES" w:eastAsia="es-ES_tradnl"/>
              </w:rPr>
              <w:t xml:space="preserve"> V</w:t>
            </w:r>
          </w:p>
        </w:tc>
      </w:tr>
      <w:tr w:rsidR="00341879" w:rsidRPr="00832EF8" w14:paraId="35DF4D95" w14:textId="77777777" w:rsidTr="00AF57AD">
        <w:tblPrEx>
          <w:jc w:val="left"/>
        </w:tblPrEx>
        <w:tc>
          <w:tcPr>
            <w:tcW w:w="846" w:type="dxa"/>
          </w:tcPr>
          <w:p w14:paraId="5047AC1C"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V</w:t>
            </w:r>
          </w:p>
        </w:tc>
        <w:tc>
          <w:tcPr>
            <w:tcW w:w="850" w:type="dxa"/>
          </w:tcPr>
          <w:p w14:paraId="68A290A0"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F</w:t>
            </w:r>
          </w:p>
        </w:tc>
        <w:tc>
          <w:tcPr>
            <w:tcW w:w="2127" w:type="dxa"/>
          </w:tcPr>
          <w:p w14:paraId="3F933DE4" w14:textId="77777777" w:rsidR="00341879" w:rsidRPr="00832EF8" w:rsidRDefault="00341879" w:rsidP="00AF57AD">
            <w:pPr>
              <w:spacing w:line="276" w:lineRule="auto"/>
              <w:rPr>
                <w:rFonts w:cstheme="minorHAnsi"/>
                <w:iCs/>
                <w:sz w:val="22"/>
                <w:szCs w:val="22"/>
                <w:lang w:val="es-ES" w:eastAsia="es-ES_tradnl"/>
              </w:rPr>
            </w:pPr>
            <w:r w:rsidRPr="00832EF8">
              <w:rPr>
                <w:rFonts w:cstheme="minorHAnsi"/>
                <w:iCs/>
                <w:sz w:val="22"/>
                <w:szCs w:val="22"/>
                <w:lang w:val="es-ES" w:eastAsia="es-ES_tradnl"/>
              </w:rPr>
              <w:t xml:space="preserve">           F V   </w:t>
            </w:r>
            <w:r w:rsidRPr="00832EF8">
              <w:rPr>
                <w:rFonts w:cstheme="minorHAnsi"/>
                <w:b/>
                <w:bCs/>
                <w:iCs/>
                <w:color w:val="FF0000"/>
                <w:sz w:val="22"/>
                <w:szCs w:val="22"/>
                <w:lang w:val="es-ES" w:eastAsia="es-ES_tradnl"/>
              </w:rPr>
              <w:t>F</w:t>
            </w:r>
            <w:r w:rsidRPr="00832EF8">
              <w:rPr>
                <w:rFonts w:cstheme="minorHAnsi"/>
                <w:iCs/>
                <w:sz w:val="22"/>
                <w:szCs w:val="22"/>
                <w:lang w:val="es-ES" w:eastAsia="es-ES_tradnl"/>
              </w:rPr>
              <w:t xml:space="preserve">  </w:t>
            </w:r>
            <w:proofErr w:type="spellStart"/>
            <w:r w:rsidRPr="00832EF8">
              <w:rPr>
                <w:rFonts w:cstheme="minorHAnsi"/>
                <w:iCs/>
                <w:sz w:val="22"/>
                <w:szCs w:val="22"/>
                <w:lang w:val="es-ES" w:eastAsia="es-ES_tradnl"/>
              </w:rPr>
              <w:t>F</w:t>
            </w:r>
            <w:proofErr w:type="spellEnd"/>
          </w:p>
        </w:tc>
        <w:tc>
          <w:tcPr>
            <w:tcW w:w="2409" w:type="dxa"/>
          </w:tcPr>
          <w:p w14:paraId="0EBA1FA9"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 xml:space="preserve">V  </w:t>
            </w:r>
            <w:r w:rsidRPr="00832EF8">
              <w:rPr>
                <w:rFonts w:cstheme="minorHAnsi"/>
                <w:b/>
                <w:bCs/>
                <w:color w:val="FF0000"/>
                <w:sz w:val="22"/>
                <w:szCs w:val="22"/>
                <w:lang w:val="es-ES" w:eastAsia="es-ES_tradnl"/>
              </w:rPr>
              <w:t>F</w:t>
            </w:r>
            <w:r w:rsidRPr="00832EF8">
              <w:rPr>
                <w:rFonts w:cstheme="minorHAnsi"/>
                <w:sz w:val="22"/>
                <w:szCs w:val="22"/>
                <w:lang w:val="es-ES" w:eastAsia="es-ES_tradnl"/>
              </w:rPr>
              <w:t xml:space="preserve">  </w:t>
            </w:r>
            <w:proofErr w:type="spellStart"/>
            <w:r w:rsidRPr="00832EF8">
              <w:rPr>
                <w:rFonts w:cstheme="minorHAnsi"/>
                <w:sz w:val="22"/>
                <w:szCs w:val="22"/>
                <w:lang w:val="es-ES" w:eastAsia="es-ES_tradnl"/>
              </w:rPr>
              <w:t>F</w:t>
            </w:r>
            <w:proofErr w:type="spellEnd"/>
          </w:p>
        </w:tc>
        <w:tc>
          <w:tcPr>
            <w:tcW w:w="2256" w:type="dxa"/>
          </w:tcPr>
          <w:p w14:paraId="155D42FB" w14:textId="77777777" w:rsidR="00341879" w:rsidRPr="00832EF8" w:rsidRDefault="00341879" w:rsidP="00AF57AD">
            <w:pPr>
              <w:spacing w:line="276" w:lineRule="auto"/>
              <w:rPr>
                <w:rFonts w:cstheme="minorHAnsi"/>
                <w:iCs/>
                <w:sz w:val="22"/>
                <w:szCs w:val="22"/>
                <w:lang w:val="es-ES" w:eastAsia="es-ES_tradnl"/>
              </w:rPr>
            </w:pPr>
            <w:r w:rsidRPr="00832EF8">
              <w:rPr>
                <w:rFonts w:cstheme="minorHAnsi"/>
                <w:iCs/>
                <w:sz w:val="22"/>
                <w:szCs w:val="22"/>
                <w:lang w:val="es-ES" w:eastAsia="es-ES_tradnl"/>
              </w:rPr>
              <w:t xml:space="preserve">           V  </w:t>
            </w:r>
            <w:proofErr w:type="spellStart"/>
            <w:r w:rsidRPr="00832EF8">
              <w:rPr>
                <w:rFonts w:cstheme="minorHAnsi"/>
                <w:b/>
                <w:bCs/>
                <w:iCs/>
                <w:color w:val="FF0000"/>
                <w:sz w:val="22"/>
                <w:szCs w:val="22"/>
                <w:lang w:val="es-ES" w:eastAsia="es-ES_tradnl"/>
              </w:rPr>
              <w:t>V</w:t>
            </w:r>
            <w:proofErr w:type="spellEnd"/>
            <w:r w:rsidRPr="00832EF8">
              <w:rPr>
                <w:rFonts w:cstheme="minorHAnsi"/>
                <w:iCs/>
                <w:sz w:val="22"/>
                <w:szCs w:val="22"/>
                <w:lang w:val="es-ES" w:eastAsia="es-ES_tradnl"/>
              </w:rPr>
              <w:t xml:space="preserve">   </w:t>
            </w:r>
            <w:proofErr w:type="spellStart"/>
            <w:r w:rsidRPr="00832EF8">
              <w:rPr>
                <w:rFonts w:cstheme="minorHAnsi"/>
                <w:iCs/>
                <w:sz w:val="22"/>
                <w:szCs w:val="22"/>
                <w:lang w:val="es-ES" w:eastAsia="es-ES_tradnl"/>
              </w:rPr>
              <w:t>V</w:t>
            </w:r>
            <w:proofErr w:type="spellEnd"/>
            <w:r w:rsidRPr="00832EF8">
              <w:rPr>
                <w:rFonts w:cstheme="minorHAnsi"/>
                <w:iCs/>
                <w:sz w:val="22"/>
                <w:szCs w:val="22"/>
                <w:lang w:val="es-ES" w:eastAsia="es-ES_tradnl"/>
              </w:rPr>
              <w:t xml:space="preserve"> F</w:t>
            </w:r>
          </w:p>
        </w:tc>
      </w:tr>
      <w:tr w:rsidR="00341879" w:rsidRPr="00832EF8" w14:paraId="1140E8DA" w14:textId="77777777" w:rsidTr="00AF57AD">
        <w:tblPrEx>
          <w:jc w:val="left"/>
        </w:tblPrEx>
        <w:tc>
          <w:tcPr>
            <w:tcW w:w="846" w:type="dxa"/>
          </w:tcPr>
          <w:p w14:paraId="52B02206"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F</w:t>
            </w:r>
          </w:p>
        </w:tc>
        <w:tc>
          <w:tcPr>
            <w:tcW w:w="850" w:type="dxa"/>
          </w:tcPr>
          <w:p w14:paraId="4A16124D"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V</w:t>
            </w:r>
          </w:p>
        </w:tc>
        <w:tc>
          <w:tcPr>
            <w:tcW w:w="2127" w:type="dxa"/>
          </w:tcPr>
          <w:p w14:paraId="4BC8F0CF" w14:textId="77777777" w:rsidR="00341879" w:rsidRPr="00832EF8" w:rsidRDefault="00341879" w:rsidP="00AF57AD">
            <w:pPr>
              <w:spacing w:line="276" w:lineRule="auto"/>
              <w:jc w:val="center"/>
              <w:rPr>
                <w:rFonts w:cstheme="minorHAnsi"/>
                <w:iCs/>
                <w:sz w:val="22"/>
                <w:szCs w:val="22"/>
                <w:lang w:val="es-ES" w:eastAsia="es-ES_tradnl"/>
              </w:rPr>
            </w:pPr>
            <w:r w:rsidRPr="00832EF8">
              <w:rPr>
                <w:rFonts w:cstheme="minorHAnsi"/>
                <w:iCs/>
                <w:sz w:val="22"/>
                <w:szCs w:val="22"/>
                <w:lang w:val="es-ES" w:eastAsia="es-ES_tradnl"/>
              </w:rPr>
              <w:t xml:space="preserve">V F   </w:t>
            </w:r>
            <w:r w:rsidRPr="00832EF8">
              <w:rPr>
                <w:rFonts w:cstheme="minorHAnsi"/>
                <w:b/>
                <w:bCs/>
                <w:iCs/>
                <w:color w:val="FF0000"/>
                <w:sz w:val="22"/>
                <w:szCs w:val="22"/>
                <w:lang w:val="es-ES" w:eastAsia="es-ES_tradnl"/>
              </w:rPr>
              <w:t>V</w:t>
            </w:r>
            <w:r w:rsidRPr="00832EF8">
              <w:rPr>
                <w:rFonts w:cstheme="minorHAnsi"/>
                <w:iCs/>
                <w:sz w:val="22"/>
                <w:szCs w:val="22"/>
                <w:lang w:val="es-ES" w:eastAsia="es-ES_tradnl"/>
              </w:rPr>
              <w:t xml:space="preserve">  </w:t>
            </w:r>
            <w:proofErr w:type="spellStart"/>
            <w:r w:rsidRPr="00832EF8">
              <w:rPr>
                <w:rFonts w:cstheme="minorHAnsi"/>
                <w:iCs/>
                <w:sz w:val="22"/>
                <w:szCs w:val="22"/>
                <w:lang w:val="es-ES" w:eastAsia="es-ES_tradnl"/>
              </w:rPr>
              <w:t>V</w:t>
            </w:r>
            <w:proofErr w:type="spellEnd"/>
          </w:p>
        </w:tc>
        <w:tc>
          <w:tcPr>
            <w:tcW w:w="2409" w:type="dxa"/>
          </w:tcPr>
          <w:p w14:paraId="76CB110F"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 xml:space="preserve">F  </w:t>
            </w:r>
            <w:r w:rsidRPr="00832EF8">
              <w:rPr>
                <w:rFonts w:cstheme="minorHAnsi"/>
                <w:b/>
                <w:bCs/>
                <w:color w:val="FF0000"/>
                <w:sz w:val="22"/>
                <w:szCs w:val="22"/>
                <w:lang w:val="es-ES" w:eastAsia="es-ES_tradnl"/>
              </w:rPr>
              <w:t>V</w:t>
            </w:r>
            <w:r w:rsidRPr="00832EF8">
              <w:rPr>
                <w:rFonts w:cstheme="minorHAnsi"/>
                <w:sz w:val="22"/>
                <w:szCs w:val="22"/>
                <w:lang w:val="es-ES" w:eastAsia="es-ES_tradnl"/>
              </w:rPr>
              <w:t xml:space="preserve">  </w:t>
            </w:r>
            <w:proofErr w:type="spellStart"/>
            <w:r w:rsidRPr="00832EF8">
              <w:rPr>
                <w:rFonts w:cstheme="minorHAnsi"/>
                <w:sz w:val="22"/>
                <w:szCs w:val="22"/>
                <w:lang w:val="es-ES" w:eastAsia="es-ES_tradnl"/>
              </w:rPr>
              <w:t>V</w:t>
            </w:r>
            <w:proofErr w:type="spellEnd"/>
          </w:p>
        </w:tc>
        <w:tc>
          <w:tcPr>
            <w:tcW w:w="2256" w:type="dxa"/>
          </w:tcPr>
          <w:p w14:paraId="675A60D0" w14:textId="77777777" w:rsidR="00341879" w:rsidRPr="00832EF8" w:rsidRDefault="00341879" w:rsidP="00AF57AD">
            <w:pPr>
              <w:spacing w:line="276" w:lineRule="auto"/>
              <w:rPr>
                <w:rFonts w:cstheme="minorHAnsi"/>
                <w:iCs/>
                <w:sz w:val="22"/>
                <w:szCs w:val="22"/>
                <w:lang w:val="es-ES" w:eastAsia="es-ES_tradnl"/>
              </w:rPr>
            </w:pPr>
            <w:r w:rsidRPr="00832EF8">
              <w:rPr>
                <w:rFonts w:cstheme="minorHAnsi"/>
                <w:iCs/>
                <w:sz w:val="22"/>
                <w:szCs w:val="22"/>
                <w:lang w:val="es-ES" w:eastAsia="es-ES_tradnl"/>
              </w:rPr>
              <w:t xml:space="preserve">           F  </w:t>
            </w:r>
            <w:proofErr w:type="spellStart"/>
            <w:r w:rsidRPr="00832EF8">
              <w:rPr>
                <w:rFonts w:cstheme="minorHAnsi"/>
                <w:b/>
                <w:bCs/>
                <w:iCs/>
                <w:color w:val="FF0000"/>
                <w:sz w:val="22"/>
                <w:szCs w:val="22"/>
                <w:lang w:val="es-ES" w:eastAsia="es-ES_tradnl"/>
              </w:rPr>
              <w:t>F</w:t>
            </w:r>
            <w:proofErr w:type="spellEnd"/>
            <w:r w:rsidRPr="00832EF8">
              <w:rPr>
                <w:rFonts w:cstheme="minorHAnsi"/>
                <w:iCs/>
                <w:sz w:val="22"/>
                <w:szCs w:val="22"/>
                <w:lang w:val="es-ES" w:eastAsia="es-ES_tradnl"/>
              </w:rPr>
              <w:t xml:space="preserve">   </w:t>
            </w:r>
            <w:proofErr w:type="spellStart"/>
            <w:r w:rsidRPr="00832EF8">
              <w:rPr>
                <w:rFonts w:cstheme="minorHAnsi"/>
                <w:iCs/>
                <w:sz w:val="22"/>
                <w:szCs w:val="22"/>
                <w:lang w:val="es-ES" w:eastAsia="es-ES_tradnl"/>
              </w:rPr>
              <w:t>F</w:t>
            </w:r>
            <w:proofErr w:type="spellEnd"/>
            <w:r w:rsidRPr="00832EF8">
              <w:rPr>
                <w:rFonts w:cstheme="minorHAnsi"/>
                <w:iCs/>
                <w:sz w:val="22"/>
                <w:szCs w:val="22"/>
                <w:lang w:val="es-ES" w:eastAsia="es-ES_tradnl"/>
              </w:rPr>
              <w:t xml:space="preserve"> V</w:t>
            </w:r>
          </w:p>
        </w:tc>
      </w:tr>
      <w:tr w:rsidR="00341879" w:rsidRPr="00832EF8" w14:paraId="343BA2D8" w14:textId="77777777" w:rsidTr="00AF57AD">
        <w:tblPrEx>
          <w:jc w:val="left"/>
        </w:tblPrEx>
        <w:tc>
          <w:tcPr>
            <w:tcW w:w="846" w:type="dxa"/>
          </w:tcPr>
          <w:p w14:paraId="0231AC25"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F</w:t>
            </w:r>
          </w:p>
        </w:tc>
        <w:tc>
          <w:tcPr>
            <w:tcW w:w="850" w:type="dxa"/>
          </w:tcPr>
          <w:p w14:paraId="46A5BCB7"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F</w:t>
            </w:r>
          </w:p>
        </w:tc>
        <w:tc>
          <w:tcPr>
            <w:tcW w:w="2127" w:type="dxa"/>
          </w:tcPr>
          <w:p w14:paraId="5F4597F1" w14:textId="77777777" w:rsidR="00341879" w:rsidRPr="00832EF8" w:rsidRDefault="00341879" w:rsidP="00AF57AD">
            <w:pPr>
              <w:spacing w:line="276" w:lineRule="auto"/>
              <w:jc w:val="center"/>
              <w:rPr>
                <w:rFonts w:cstheme="minorHAnsi"/>
                <w:iCs/>
                <w:sz w:val="22"/>
                <w:szCs w:val="22"/>
                <w:lang w:val="es-ES" w:eastAsia="es-ES_tradnl"/>
              </w:rPr>
            </w:pPr>
            <w:r w:rsidRPr="00832EF8">
              <w:rPr>
                <w:rFonts w:cstheme="minorHAnsi"/>
                <w:iCs/>
                <w:sz w:val="22"/>
                <w:szCs w:val="22"/>
                <w:lang w:val="es-ES" w:eastAsia="es-ES_tradnl"/>
              </w:rPr>
              <w:t xml:space="preserve">V F   </w:t>
            </w:r>
            <w:r w:rsidRPr="00832EF8">
              <w:rPr>
                <w:rFonts w:cstheme="minorHAnsi"/>
                <w:b/>
                <w:bCs/>
                <w:iCs/>
                <w:color w:val="FF0000"/>
                <w:sz w:val="22"/>
                <w:szCs w:val="22"/>
                <w:lang w:val="es-ES" w:eastAsia="es-ES_tradnl"/>
              </w:rPr>
              <w:t>V</w:t>
            </w:r>
            <w:r w:rsidRPr="00832EF8">
              <w:rPr>
                <w:rFonts w:cstheme="minorHAnsi"/>
                <w:iCs/>
                <w:sz w:val="22"/>
                <w:szCs w:val="22"/>
                <w:lang w:val="es-ES" w:eastAsia="es-ES_tradnl"/>
              </w:rPr>
              <w:t xml:space="preserve">  F</w:t>
            </w:r>
          </w:p>
        </w:tc>
        <w:tc>
          <w:tcPr>
            <w:tcW w:w="2409" w:type="dxa"/>
          </w:tcPr>
          <w:p w14:paraId="0BE2D2C5"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 xml:space="preserve">F  </w:t>
            </w:r>
            <w:r w:rsidRPr="00832EF8">
              <w:rPr>
                <w:rFonts w:cstheme="minorHAnsi"/>
                <w:b/>
                <w:bCs/>
                <w:color w:val="FF0000"/>
                <w:sz w:val="22"/>
                <w:szCs w:val="22"/>
                <w:lang w:val="es-ES" w:eastAsia="es-ES_tradnl"/>
              </w:rPr>
              <w:t>V</w:t>
            </w:r>
            <w:r w:rsidRPr="00832EF8">
              <w:rPr>
                <w:rFonts w:cstheme="minorHAnsi"/>
                <w:sz w:val="22"/>
                <w:szCs w:val="22"/>
                <w:lang w:val="es-ES" w:eastAsia="es-ES_tradnl"/>
              </w:rPr>
              <w:t xml:space="preserve">  F</w:t>
            </w:r>
          </w:p>
        </w:tc>
        <w:tc>
          <w:tcPr>
            <w:tcW w:w="2256" w:type="dxa"/>
          </w:tcPr>
          <w:p w14:paraId="17BC775B" w14:textId="77777777" w:rsidR="00341879" w:rsidRPr="00832EF8" w:rsidRDefault="00341879" w:rsidP="00AF57AD">
            <w:pPr>
              <w:spacing w:line="276" w:lineRule="auto"/>
              <w:rPr>
                <w:rFonts w:cstheme="minorHAnsi"/>
                <w:iCs/>
                <w:sz w:val="22"/>
                <w:szCs w:val="22"/>
                <w:lang w:val="es-ES" w:eastAsia="es-ES_tradnl"/>
              </w:rPr>
            </w:pPr>
            <w:r w:rsidRPr="00832EF8">
              <w:rPr>
                <w:rFonts w:cstheme="minorHAnsi"/>
                <w:iCs/>
                <w:sz w:val="22"/>
                <w:szCs w:val="22"/>
                <w:lang w:val="es-ES" w:eastAsia="es-ES_tradnl"/>
              </w:rPr>
              <w:t xml:space="preserve">           F  </w:t>
            </w:r>
            <w:proofErr w:type="spellStart"/>
            <w:r w:rsidRPr="00832EF8">
              <w:rPr>
                <w:rFonts w:cstheme="minorHAnsi"/>
                <w:b/>
                <w:bCs/>
                <w:iCs/>
                <w:color w:val="FF0000"/>
                <w:sz w:val="22"/>
                <w:szCs w:val="22"/>
                <w:lang w:val="es-ES" w:eastAsia="es-ES_tradnl"/>
              </w:rPr>
              <w:t>F</w:t>
            </w:r>
            <w:proofErr w:type="spellEnd"/>
            <w:r w:rsidRPr="00832EF8">
              <w:rPr>
                <w:rFonts w:cstheme="minorHAnsi"/>
                <w:iCs/>
                <w:sz w:val="22"/>
                <w:szCs w:val="22"/>
                <w:lang w:val="es-ES" w:eastAsia="es-ES_tradnl"/>
              </w:rPr>
              <w:t xml:space="preserve">   V F</w:t>
            </w:r>
          </w:p>
        </w:tc>
      </w:tr>
    </w:tbl>
    <w:p w14:paraId="6EE30891" w14:textId="77777777" w:rsidR="00341879" w:rsidRPr="00832EF8" w:rsidRDefault="00341879" w:rsidP="00341879">
      <w:pPr>
        <w:spacing w:after="0" w:line="276" w:lineRule="auto"/>
        <w:ind w:firstLine="708"/>
        <w:jc w:val="both"/>
        <w:rPr>
          <w:rFonts w:eastAsia="Times New Roman" w:cstheme="minorHAnsi"/>
          <w:kern w:val="0"/>
          <w:lang w:val="es-ES" w:eastAsia="es-ES_tradnl"/>
          <w14:ligatures w14:val="none"/>
        </w:rPr>
      </w:pPr>
    </w:p>
    <w:p w14:paraId="16CC8330" w14:textId="77777777" w:rsidR="00341879" w:rsidRPr="00832EF8" w:rsidRDefault="00341879" w:rsidP="00341879">
      <w:pPr>
        <w:spacing w:after="0" w:line="276" w:lineRule="auto"/>
        <w:ind w:firstLine="708"/>
        <w:jc w:val="both"/>
        <w:rPr>
          <w:rFonts w:eastAsia="Times New Roman" w:cstheme="minorHAnsi"/>
          <w:kern w:val="0"/>
          <w:lang w:val="es-ES" w:eastAsia="es-ES_tradnl"/>
          <w14:ligatures w14:val="none"/>
        </w:rPr>
      </w:pPr>
      <w:r w:rsidRPr="00832EF8">
        <w:rPr>
          <w:rFonts w:eastAsia="Times New Roman" w:cstheme="minorHAnsi"/>
          <w:kern w:val="0"/>
          <w:lang w:val="es-ES" w:eastAsia="es-ES_tradnl"/>
          <w14:ligatures w14:val="none"/>
        </w:rPr>
        <w:t xml:space="preserve">No hay una estructura </w:t>
      </w:r>
      <m:oMath>
        <m:r>
          <w:rPr>
            <w:rFonts w:ascii="Cambria Math" w:eastAsia="Times New Roman" w:hAnsi="Cambria Math" w:cstheme="minorHAnsi"/>
            <w:kern w:val="0"/>
            <w:lang w:val="es-ES" w:eastAsia="es-ES_tradnl"/>
            <w14:ligatures w14:val="none"/>
          </w:rPr>
          <m:t>U</m:t>
        </m:r>
      </m:oMath>
      <w:r w:rsidRPr="00832EF8">
        <w:rPr>
          <w:rFonts w:eastAsia="Times New Roman" w:cstheme="minorHAnsi"/>
          <w:i/>
          <w:iCs/>
          <w:kern w:val="0"/>
          <w:lang w:val="es-ES" w:eastAsia="es-ES_tradnl"/>
          <w14:ligatures w14:val="none"/>
        </w:rPr>
        <w:t xml:space="preserve"> </w:t>
      </w:r>
      <w:r w:rsidRPr="00832EF8">
        <w:rPr>
          <w:rFonts w:eastAsia="Times New Roman" w:cstheme="minorHAnsi"/>
          <w:kern w:val="0"/>
          <w:lang w:val="es-ES" w:eastAsia="es-ES_tradnl"/>
          <w14:ligatures w14:val="none"/>
        </w:rPr>
        <w:t xml:space="preserve">que haga verdaderas a </w:t>
      </w:r>
      <m:oMath>
        <m:r>
          <w:rPr>
            <w:rFonts w:ascii="Cambria Math" w:eastAsia="Times New Roman" w:hAnsi="Cambria Math" w:cstheme="minorHAnsi"/>
            <w:kern w:val="0"/>
            <w:lang w:val="es-ES" w:eastAsia="es-ES_tradnl"/>
            <w14:ligatures w14:val="none"/>
          </w:rPr>
          <m:t>ϕ</m:t>
        </m:r>
      </m:oMath>
      <w:r w:rsidRPr="00832EF8">
        <w:rPr>
          <w:rFonts w:eastAsia="Times New Roman" w:cstheme="minorHAnsi"/>
          <w:kern w:val="0"/>
          <w:lang w:val="es-ES" w:eastAsia="es-ES_tradnl"/>
          <w14:ligatures w14:val="none"/>
        </w:rPr>
        <w:t xml:space="preserve">, </w:t>
      </w:r>
      <m:oMath>
        <m:r>
          <w:rPr>
            <w:rFonts w:ascii="Cambria Math" w:eastAsia="Times New Roman" w:hAnsi="Cambria Math" w:cstheme="minorHAnsi"/>
            <w:kern w:val="0"/>
            <w:lang w:val="es-ES" w:eastAsia="es-ES_tradnl"/>
            <w14:ligatures w14:val="none"/>
          </w:rPr>
          <m:t>ψ</m:t>
        </m:r>
      </m:oMath>
      <w:r w:rsidRPr="00832EF8">
        <w:rPr>
          <w:rFonts w:eastAsia="Times New Roman" w:cstheme="minorHAnsi"/>
          <w:kern w:val="0"/>
          <w:lang w:val="es-ES" w:eastAsia="es-ES_tradnl"/>
          <w14:ligatures w14:val="none"/>
        </w:rPr>
        <w:t xml:space="preserve"> y </w:t>
      </w:r>
      <m:oMath>
        <m:r>
          <w:rPr>
            <w:rFonts w:ascii="Cambria Math" w:eastAsia="Times New Roman" w:hAnsi="Cambria Math" w:cstheme="minorHAnsi"/>
            <w:kern w:val="0"/>
            <w:lang w:val="es-ES" w:eastAsia="es-ES_tradnl"/>
            <w14:ligatures w14:val="none"/>
          </w:rPr>
          <m:t>ω</m:t>
        </m:r>
      </m:oMath>
      <w:r w:rsidRPr="00832EF8">
        <w:rPr>
          <w:rFonts w:eastAsia="Times New Roman" w:cstheme="minorHAnsi"/>
          <w:iCs/>
          <w:kern w:val="0"/>
          <w:lang w:val="es-ES" w:eastAsia="es-ES_tradnl"/>
          <w14:ligatures w14:val="none"/>
        </w:rPr>
        <w:t xml:space="preserve"> conjuntamente</w:t>
      </w:r>
      <w:r w:rsidRPr="00832EF8">
        <w:rPr>
          <w:rFonts w:eastAsia="Times New Roman" w:cstheme="minorHAnsi"/>
          <w:kern w:val="0"/>
          <w:lang w:val="es-ES" w:eastAsia="es-ES_tradnl"/>
          <w14:ligatures w14:val="none"/>
        </w:rPr>
        <w:t xml:space="preserve">; así que </w:t>
      </w:r>
      <m:oMath>
        <m:d>
          <m:dPr>
            <m:begChr m:val="{"/>
            <m:endChr m:val="}"/>
            <m:ctrlPr>
              <w:ins w:id="62" w:author="Usuario" w:date="2022-04-17T22:35:00Z">
                <w:rPr>
                  <w:rFonts w:ascii="Cambria Math" w:eastAsia="Times New Roman" w:hAnsi="Cambria Math" w:cstheme="minorHAnsi"/>
                  <w:kern w:val="0"/>
                  <w:lang w:val="es-ES" w:eastAsia="es-ES_tradnl"/>
                  <w14:ligatures w14:val="none"/>
                </w:rPr>
              </w:ins>
            </m:ctrlPr>
          </m:dPr>
          <m:e>
            <m:r>
              <w:rPr>
                <w:rFonts w:ascii="Cambria Math" w:eastAsia="Times New Roman" w:hAnsi="Cambria Math" w:cstheme="minorHAnsi"/>
                <w:kern w:val="0"/>
                <w:lang w:val="es-ES" w:eastAsia="es-ES_tradnl"/>
                <w14:ligatures w14:val="none"/>
              </w:rPr>
              <m:t>ϕ,ψ,ω</m:t>
            </m:r>
          </m:e>
        </m:d>
      </m:oMath>
      <w:r w:rsidRPr="00832EF8">
        <w:rPr>
          <w:rFonts w:eastAsia="Times New Roman" w:cstheme="minorHAnsi"/>
          <w:kern w:val="0"/>
          <w:lang w:val="es-ES" w:eastAsia="es-ES_tradnl"/>
          <w14:ligatures w14:val="none"/>
        </w:rPr>
        <w:t xml:space="preserve"> es inconsistente o, lo que es lo mismo, no tiene modelos ni hay ejemplos de él.</w:t>
      </w:r>
    </w:p>
    <w:p w14:paraId="3ED17A1E" w14:textId="77777777" w:rsidR="00341879" w:rsidRDefault="00341879" w:rsidP="00341879">
      <w:pPr>
        <w:spacing w:after="0" w:line="276" w:lineRule="auto"/>
        <w:jc w:val="both"/>
        <w:rPr>
          <w:rFonts w:eastAsia="Times New Roman" w:cstheme="minorHAnsi"/>
          <w:kern w:val="0"/>
          <w:lang w:val="es-ES" w:eastAsia="es-ES_tradnl"/>
          <w14:ligatures w14:val="none"/>
        </w:rPr>
      </w:pPr>
    </w:p>
    <w:p w14:paraId="03D590D3" w14:textId="77777777" w:rsidR="00D4195B" w:rsidRDefault="00D4195B" w:rsidP="00341879">
      <w:pPr>
        <w:spacing w:after="0" w:line="276" w:lineRule="auto"/>
        <w:jc w:val="both"/>
        <w:rPr>
          <w:rFonts w:eastAsia="Times New Roman" w:cstheme="minorHAnsi"/>
          <w:kern w:val="0"/>
          <w:lang w:val="es-ES" w:eastAsia="es-ES_tradnl"/>
          <w14:ligatures w14:val="none"/>
        </w:rPr>
      </w:pPr>
    </w:p>
    <w:p w14:paraId="2E6965BC" w14:textId="77777777" w:rsidR="00D4195B" w:rsidRDefault="00D4195B" w:rsidP="00341879">
      <w:pPr>
        <w:spacing w:after="0" w:line="276" w:lineRule="auto"/>
        <w:jc w:val="both"/>
        <w:rPr>
          <w:rFonts w:eastAsia="Times New Roman" w:cstheme="minorHAnsi"/>
          <w:kern w:val="0"/>
          <w:lang w:val="es-ES" w:eastAsia="es-ES_tradnl"/>
          <w14:ligatures w14:val="none"/>
        </w:rPr>
      </w:pPr>
    </w:p>
    <w:p w14:paraId="2BD823C2" w14:textId="77777777" w:rsidR="00D4195B" w:rsidRDefault="00D4195B" w:rsidP="00341879">
      <w:pPr>
        <w:spacing w:after="0" w:line="276" w:lineRule="auto"/>
        <w:jc w:val="both"/>
        <w:rPr>
          <w:rFonts w:eastAsia="Times New Roman" w:cstheme="minorHAnsi"/>
          <w:kern w:val="0"/>
          <w:lang w:val="es-ES" w:eastAsia="es-ES_tradnl"/>
          <w14:ligatures w14:val="none"/>
        </w:rPr>
      </w:pPr>
    </w:p>
    <w:p w14:paraId="4BE3A33F" w14:textId="77777777" w:rsidR="00D4195B" w:rsidRDefault="00D4195B" w:rsidP="00341879">
      <w:pPr>
        <w:spacing w:after="0" w:line="276" w:lineRule="auto"/>
        <w:jc w:val="both"/>
        <w:rPr>
          <w:rFonts w:eastAsia="Times New Roman" w:cstheme="minorHAnsi"/>
          <w:kern w:val="0"/>
          <w:lang w:val="es-ES" w:eastAsia="es-ES_tradnl"/>
          <w14:ligatures w14:val="none"/>
        </w:rPr>
      </w:pPr>
    </w:p>
    <w:p w14:paraId="00460432" w14:textId="77777777" w:rsidR="000E467D" w:rsidRDefault="000E467D" w:rsidP="00341879">
      <w:pPr>
        <w:spacing w:after="0" w:line="276" w:lineRule="auto"/>
        <w:jc w:val="both"/>
        <w:rPr>
          <w:rFonts w:eastAsia="Times New Roman" w:cstheme="minorHAnsi"/>
          <w:kern w:val="0"/>
          <w:lang w:val="es-ES" w:eastAsia="es-ES_tradnl"/>
          <w14:ligatures w14:val="none"/>
        </w:rPr>
      </w:pPr>
      <m:oMath>
        <m:r>
          <w:rPr>
            <w:rFonts w:ascii="Cambria Math" w:eastAsia="Times New Roman" w:hAnsi="Cambria Math" w:cstheme="minorHAnsi"/>
            <w:kern w:val="0"/>
            <w:lang w:val="es-ES" w:eastAsia="es-ES_tradnl"/>
            <w14:ligatures w14:val="none"/>
          </w:rPr>
          <m:t>P</m:t>
        </m:r>
      </m:oMath>
      <w:r>
        <w:rPr>
          <w:rFonts w:eastAsia="Times New Roman" w:cstheme="minorHAnsi"/>
          <w:kern w:val="0"/>
          <w:lang w:val="es-ES" w:eastAsia="es-ES_tradnl"/>
          <w14:ligatures w14:val="none"/>
        </w:rPr>
        <w:t xml:space="preserve">: </w:t>
      </w:r>
      <w:proofErr w:type="spellStart"/>
      <w:r>
        <w:rPr>
          <w:rFonts w:eastAsia="Times New Roman" w:cstheme="minorHAnsi"/>
          <w:kern w:val="0"/>
          <w:lang w:val="es-ES" w:eastAsia="es-ES_tradnl"/>
          <w14:ligatures w14:val="none"/>
        </w:rPr>
        <w:t>g.c</w:t>
      </w:r>
      <w:proofErr w:type="spellEnd"/>
      <w:r>
        <w:rPr>
          <w:rFonts w:eastAsia="Times New Roman" w:cstheme="minorHAnsi"/>
          <w:kern w:val="0"/>
          <w:lang w:val="es-ES" w:eastAsia="es-ES_tradnl"/>
          <w14:ligatures w14:val="none"/>
        </w:rPr>
        <w:t>. 0</w:t>
      </w:r>
    </w:p>
    <w:p w14:paraId="1EF3BABB" w14:textId="37E8943A" w:rsidR="000E467D" w:rsidRPr="000E467D" w:rsidRDefault="000E467D" w:rsidP="00341879">
      <w:pPr>
        <w:spacing w:after="0" w:line="276" w:lineRule="auto"/>
        <w:jc w:val="both"/>
        <w:rPr>
          <w:rFonts w:eastAsia="Times New Roman" w:cstheme="minorHAnsi"/>
          <w:kern w:val="0"/>
          <w:lang w:val="es-ES" w:eastAsia="es-ES_tradnl"/>
          <w14:ligatures w14:val="none"/>
        </w:rPr>
      </w:pPr>
      <m:oMath>
        <m:r>
          <w:rPr>
            <w:rFonts w:ascii="Cambria Math" w:eastAsia="Times New Roman" w:hAnsi="Cambria Math" w:cstheme="minorHAnsi"/>
            <w:kern w:val="0"/>
            <w:lang w:val="es-ES" w:eastAsia="es-ES_tradnl"/>
            <w14:ligatures w14:val="none"/>
          </w:rPr>
          <m:t>Q:</m:t>
        </m:r>
      </m:oMath>
      <w:r w:rsidRPr="000E467D">
        <w:rPr>
          <w:rFonts w:eastAsia="Times New Roman" w:cstheme="minorHAnsi"/>
          <w:kern w:val="0"/>
          <w:lang w:val="es-ES" w:eastAsia="es-ES_tradnl"/>
          <w14:ligatures w14:val="none"/>
        </w:rPr>
        <w:t xml:space="preserve"> </w:t>
      </w:r>
      <w:proofErr w:type="spellStart"/>
      <w:r>
        <w:rPr>
          <w:rFonts w:eastAsia="Times New Roman" w:cstheme="minorHAnsi"/>
          <w:kern w:val="0"/>
          <w:lang w:val="es-ES" w:eastAsia="es-ES_tradnl"/>
          <w14:ligatures w14:val="none"/>
        </w:rPr>
        <w:t>g.c</w:t>
      </w:r>
      <w:proofErr w:type="spellEnd"/>
      <w:r>
        <w:rPr>
          <w:rFonts w:eastAsia="Times New Roman" w:cstheme="minorHAnsi"/>
          <w:kern w:val="0"/>
          <w:lang w:val="es-ES" w:eastAsia="es-ES_tradnl"/>
          <w14:ligatures w14:val="none"/>
        </w:rPr>
        <w:t>. 0</w:t>
      </w:r>
    </w:p>
    <w:p w14:paraId="70D2BA9C" w14:textId="76826986" w:rsidR="00D4195B" w:rsidRDefault="000E467D" w:rsidP="00341879">
      <w:pPr>
        <w:spacing w:after="0" w:line="276" w:lineRule="auto"/>
        <w:jc w:val="both"/>
        <w:rPr>
          <w:rFonts w:eastAsia="Times New Roman" w:cstheme="minorHAnsi"/>
          <w:kern w:val="0"/>
          <w:lang w:val="es-ES" w:eastAsia="es-ES_tradnl"/>
          <w14:ligatures w14:val="none"/>
        </w:rPr>
      </w:pPr>
      <m:oMath>
        <m:r>
          <w:rPr>
            <w:rFonts w:ascii="Cambria Math" w:eastAsia="Times New Roman" w:hAnsi="Cambria Math" w:cstheme="minorHAnsi"/>
            <w:kern w:val="0"/>
            <w:lang w:val="es-ES" w:eastAsia="es-ES_tradnl"/>
            <w14:ligatures w14:val="none"/>
          </w:rPr>
          <m:t>¬</m:t>
        </m:r>
        <m:r>
          <w:rPr>
            <w:rFonts w:ascii="Cambria Math" w:eastAsia="Times New Roman" w:hAnsi="Cambria Math" w:cstheme="minorHAnsi"/>
            <w:kern w:val="0"/>
            <w:lang w:val="es-ES" w:eastAsia="es-ES_tradnl"/>
            <w14:ligatures w14:val="none"/>
          </w:rPr>
          <m:t>P:</m:t>
        </m:r>
      </m:oMath>
      <w:r w:rsidR="00CA079F">
        <w:rPr>
          <w:rFonts w:eastAsia="Times New Roman" w:cstheme="minorHAnsi"/>
          <w:kern w:val="0"/>
          <w:lang w:val="es-ES" w:eastAsia="es-ES_tradnl"/>
          <w14:ligatures w14:val="none"/>
        </w:rPr>
        <w:t xml:space="preserve"> g.c. 1</w:t>
      </w:r>
    </w:p>
    <w:p w14:paraId="4899F918" w14:textId="0734816E" w:rsidR="00D4195B" w:rsidRDefault="00CA079F" w:rsidP="00341879">
      <w:pPr>
        <w:spacing w:after="0" w:line="276" w:lineRule="auto"/>
        <w:jc w:val="both"/>
        <w:rPr>
          <w:rFonts w:eastAsia="Times New Roman" w:cstheme="minorHAnsi"/>
          <w:kern w:val="0"/>
          <w:lang w:val="es-ES" w:eastAsia="es-ES_tradnl"/>
          <w14:ligatures w14:val="none"/>
        </w:rPr>
      </w:pPr>
      <m:oMath>
        <m:r>
          <w:rPr>
            <w:rFonts w:ascii="Cambria Math" w:eastAsia="Times New Roman" w:hAnsi="Cambria Math" w:cstheme="minorHAnsi"/>
            <w:kern w:val="0"/>
            <w:lang w:val="es-ES" w:eastAsia="es-ES_tradnl"/>
            <w14:ligatures w14:val="none"/>
          </w:rPr>
          <m:t>¬¬P:</m:t>
        </m:r>
      </m:oMath>
      <w:r>
        <w:rPr>
          <w:rFonts w:eastAsia="Times New Roman" w:cstheme="minorHAnsi"/>
          <w:kern w:val="0"/>
          <w:lang w:val="es-ES" w:eastAsia="es-ES_tradnl"/>
          <w14:ligatures w14:val="none"/>
        </w:rPr>
        <w:t xml:space="preserve"> g.c. </w:t>
      </w:r>
      <w:r>
        <w:rPr>
          <w:rFonts w:eastAsia="Times New Roman" w:cstheme="minorHAnsi"/>
          <w:kern w:val="0"/>
          <w:lang w:val="es-ES" w:eastAsia="es-ES_tradnl"/>
          <w14:ligatures w14:val="none"/>
        </w:rPr>
        <w:t>2</w:t>
      </w:r>
    </w:p>
    <w:p w14:paraId="736A3EE4" w14:textId="792B1782" w:rsidR="00CA079F" w:rsidRPr="00253467" w:rsidRDefault="00CA079F" w:rsidP="00341879">
      <w:pPr>
        <w:spacing w:after="0" w:line="276" w:lineRule="auto"/>
        <w:jc w:val="both"/>
        <w:rPr>
          <w:rFonts w:eastAsia="Times New Roman" w:cstheme="minorHAnsi"/>
          <w:kern w:val="0"/>
          <w:lang w:val="en-US" w:eastAsia="es-ES_tradnl"/>
          <w14:ligatures w14:val="none"/>
        </w:rPr>
      </w:pPr>
      <m:oMath>
        <m:d>
          <m:dPr>
            <m:ctrlPr>
              <w:rPr>
                <w:rFonts w:ascii="Cambria Math" w:eastAsia="Times New Roman" w:hAnsi="Cambria Math" w:cstheme="minorHAnsi"/>
                <w:i/>
                <w:kern w:val="0"/>
                <w:lang w:val="es-ES" w:eastAsia="es-ES_tradnl"/>
                <w14:ligatures w14:val="none"/>
              </w:rPr>
            </m:ctrlPr>
          </m:dPr>
          <m:e>
            <m:r>
              <w:rPr>
                <w:rFonts w:ascii="Cambria Math" w:eastAsia="Times New Roman" w:hAnsi="Cambria Math" w:cstheme="minorHAnsi"/>
                <w:kern w:val="0"/>
                <w:lang w:val="es-ES" w:eastAsia="es-ES_tradnl"/>
                <w14:ligatures w14:val="none"/>
              </w:rPr>
              <m:t>P</m:t>
            </m:r>
            <m:r>
              <w:rPr>
                <w:rFonts w:ascii="Cambria Math" w:eastAsia="Times New Roman" w:hAnsi="Cambria Math" w:cstheme="minorHAnsi"/>
                <w:kern w:val="0"/>
                <w:lang w:val="en-US" w:eastAsia="es-ES_tradnl"/>
                <w14:ligatures w14:val="none"/>
              </w:rPr>
              <m:t>∧¬</m:t>
            </m:r>
            <m:r>
              <w:rPr>
                <w:rFonts w:ascii="Cambria Math" w:eastAsia="Times New Roman" w:hAnsi="Cambria Math" w:cstheme="minorHAnsi"/>
                <w:kern w:val="0"/>
                <w:lang w:val="es-ES" w:eastAsia="es-ES_tradnl"/>
                <w14:ligatures w14:val="none"/>
              </w:rPr>
              <m:t>Q</m:t>
            </m:r>
          </m:e>
        </m:d>
      </m:oMath>
      <w:r w:rsidRPr="00253467">
        <w:rPr>
          <w:rFonts w:eastAsia="Times New Roman" w:cstheme="minorHAnsi"/>
          <w:kern w:val="0"/>
          <w:lang w:val="en-US" w:eastAsia="es-ES_tradnl"/>
          <w14:ligatures w14:val="none"/>
        </w:rPr>
        <w:t xml:space="preserve">: </w:t>
      </w:r>
      <w:proofErr w:type="spellStart"/>
      <w:r w:rsidR="0021355E" w:rsidRPr="00253467">
        <w:rPr>
          <w:rFonts w:eastAsia="Times New Roman" w:cstheme="minorHAnsi"/>
          <w:kern w:val="0"/>
          <w:lang w:val="en-US" w:eastAsia="es-ES_tradnl"/>
          <w14:ligatures w14:val="none"/>
        </w:rPr>
        <w:t>g.c.</w:t>
      </w:r>
      <w:proofErr w:type="spellEnd"/>
      <w:r w:rsidR="0021355E" w:rsidRPr="00253467">
        <w:rPr>
          <w:rFonts w:eastAsia="Times New Roman" w:cstheme="minorHAnsi"/>
          <w:kern w:val="0"/>
          <w:lang w:val="en-US" w:eastAsia="es-ES_tradnl"/>
          <w14:ligatures w14:val="none"/>
        </w:rPr>
        <w:t xml:space="preserve"> 2</w:t>
      </w:r>
    </w:p>
    <w:p w14:paraId="323E290B" w14:textId="6E8B5077" w:rsidR="0021355E" w:rsidRPr="00253467" w:rsidRDefault="0021355E" w:rsidP="0021355E">
      <w:pPr>
        <w:spacing w:after="0" w:line="276" w:lineRule="auto"/>
        <w:jc w:val="both"/>
        <w:rPr>
          <w:rFonts w:eastAsia="Times New Roman" w:cstheme="minorHAnsi"/>
          <w:kern w:val="0"/>
          <w:lang w:val="en-US" w:eastAsia="es-ES_tradnl"/>
          <w14:ligatures w14:val="none"/>
        </w:rPr>
      </w:pPr>
      <m:oMath>
        <m:r>
          <w:rPr>
            <w:rFonts w:ascii="Cambria Math" w:eastAsia="Times New Roman" w:hAnsi="Cambria Math" w:cstheme="minorHAnsi"/>
            <w:kern w:val="0"/>
            <w:lang w:val="en-US" w:eastAsia="es-ES_tradnl"/>
            <w14:ligatures w14:val="none"/>
          </w:rPr>
          <m:t>¬</m:t>
        </m:r>
        <m:d>
          <m:dPr>
            <m:ctrlPr>
              <w:rPr>
                <w:rFonts w:ascii="Cambria Math" w:eastAsia="Times New Roman" w:hAnsi="Cambria Math" w:cstheme="minorHAnsi"/>
                <w:i/>
                <w:kern w:val="0"/>
                <w:lang w:val="es-ES" w:eastAsia="es-ES_tradnl"/>
                <w14:ligatures w14:val="none"/>
              </w:rPr>
            </m:ctrlPr>
          </m:dPr>
          <m:e>
            <m:r>
              <w:rPr>
                <w:rFonts w:ascii="Cambria Math" w:eastAsia="Times New Roman" w:hAnsi="Cambria Math" w:cstheme="minorHAnsi"/>
                <w:kern w:val="0"/>
                <w:lang w:val="es-ES" w:eastAsia="es-ES_tradnl"/>
                <w14:ligatures w14:val="none"/>
              </w:rPr>
              <m:t>P</m:t>
            </m:r>
            <m:r>
              <w:rPr>
                <w:rFonts w:ascii="Cambria Math" w:eastAsia="Times New Roman" w:hAnsi="Cambria Math" w:cstheme="minorHAnsi"/>
                <w:kern w:val="0"/>
                <w:lang w:val="en-US" w:eastAsia="es-ES_tradnl"/>
                <w14:ligatures w14:val="none"/>
              </w:rPr>
              <m:t>∧¬</m:t>
            </m:r>
            <m:r>
              <w:rPr>
                <w:rFonts w:ascii="Cambria Math" w:eastAsia="Times New Roman" w:hAnsi="Cambria Math" w:cstheme="minorHAnsi"/>
                <w:kern w:val="0"/>
                <w:lang w:val="es-ES" w:eastAsia="es-ES_tradnl"/>
                <w14:ligatures w14:val="none"/>
              </w:rPr>
              <m:t>Q</m:t>
            </m:r>
          </m:e>
        </m:d>
      </m:oMath>
      <w:r w:rsidRPr="00253467">
        <w:rPr>
          <w:rFonts w:eastAsia="Times New Roman" w:cstheme="minorHAnsi"/>
          <w:kern w:val="0"/>
          <w:lang w:val="en-US" w:eastAsia="es-ES_tradnl"/>
          <w14:ligatures w14:val="none"/>
        </w:rPr>
        <w:t xml:space="preserve">: </w:t>
      </w:r>
      <w:proofErr w:type="spellStart"/>
      <w:r w:rsidRPr="00253467">
        <w:rPr>
          <w:rFonts w:eastAsia="Times New Roman" w:cstheme="minorHAnsi"/>
          <w:kern w:val="0"/>
          <w:lang w:val="en-US" w:eastAsia="es-ES_tradnl"/>
          <w14:ligatures w14:val="none"/>
        </w:rPr>
        <w:t>g.c.</w:t>
      </w:r>
      <w:proofErr w:type="spellEnd"/>
      <w:r w:rsidRPr="00253467">
        <w:rPr>
          <w:rFonts w:eastAsia="Times New Roman" w:cstheme="minorHAnsi"/>
          <w:kern w:val="0"/>
          <w:lang w:val="en-US" w:eastAsia="es-ES_tradnl"/>
          <w14:ligatures w14:val="none"/>
        </w:rPr>
        <w:t xml:space="preserve"> </w:t>
      </w:r>
      <w:r w:rsidRPr="00253467">
        <w:rPr>
          <w:rFonts w:eastAsia="Times New Roman" w:cstheme="minorHAnsi"/>
          <w:kern w:val="0"/>
          <w:lang w:val="en-US" w:eastAsia="es-ES_tradnl"/>
          <w14:ligatures w14:val="none"/>
        </w:rPr>
        <w:t>3</w:t>
      </w:r>
    </w:p>
    <w:p w14:paraId="53FDDEED" w14:textId="7D6DCF49" w:rsidR="00D4195B" w:rsidRDefault="00253467" w:rsidP="00341879">
      <w:pPr>
        <w:spacing w:after="0" w:line="276" w:lineRule="auto"/>
        <w:jc w:val="both"/>
        <w:rPr>
          <w:rFonts w:eastAsia="Times New Roman" w:cstheme="minorHAnsi"/>
          <w:kern w:val="0"/>
          <w:lang w:val="en-US" w:eastAsia="es-ES_tradnl"/>
          <w14:ligatures w14:val="none"/>
        </w:rPr>
      </w:pPr>
      <m:oMath>
        <m:d>
          <m:dPr>
            <m:ctrlPr>
              <w:rPr>
                <w:rFonts w:ascii="Cambria Math" w:eastAsia="Times New Roman" w:hAnsi="Cambria Math" w:cstheme="minorHAnsi"/>
                <w:i/>
                <w:kern w:val="0"/>
                <w:lang w:val="es-ES" w:eastAsia="es-ES_tradnl"/>
                <w14:ligatures w14:val="none"/>
              </w:rPr>
            </m:ctrlPr>
          </m:dPr>
          <m:e>
            <m:r>
              <w:rPr>
                <w:rFonts w:ascii="Cambria Math" w:eastAsia="Times New Roman" w:hAnsi="Cambria Math" w:cstheme="minorHAnsi"/>
                <w:kern w:val="0"/>
                <w:lang w:val="en-US" w:eastAsia="es-ES_tradnl"/>
                <w14:ligatures w14:val="none"/>
              </w:rPr>
              <m:t>¬</m:t>
            </m:r>
            <m:r>
              <w:rPr>
                <w:rFonts w:ascii="Cambria Math" w:eastAsia="Times New Roman" w:hAnsi="Cambria Math" w:cstheme="minorHAnsi"/>
                <w:kern w:val="0"/>
                <w:lang w:val="es-ES" w:eastAsia="es-ES_tradnl"/>
                <w14:ligatures w14:val="none"/>
              </w:rPr>
              <m:t>R</m:t>
            </m:r>
            <m:r>
              <w:rPr>
                <w:rFonts w:ascii="Cambria Math" w:eastAsia="Times New Roman" w:hAnsi="Cambria Math" w:cstheme="minorHAnsi"/>
                <w:kern w:val="0"/>
                <w:lang w:val="en-US" w:eastAsia="es-ES_tradnl"/>
                <w14:ligatures w14:val="none"/>
              </w:rPr>
              <m:t>∨</m:t>
            </m:r>
            <m:d>
              <m:dPr>
                <m:ctrlPr>
                  <w:rPr>
                    <w:rFonts w:ascii="Cambria Math" w:eastAsia="Times New Roman" w:hAnsi="Cambria Math" w:cstheme="minorHAnsi"/>
                    <w:i/>
                    <w:kern w:val="0"/>
                    <w:lang w:val="es-ES" w:eastAsia="es-ES_tradnl"/>
                    <w14:ligatures w14:val="none"/>
                  </w:rPr>
                </m:ctrlPr>
              </m:dPr>
              <m:e>
                <m:r>
                  <w:rPr>
                    <w:rFonts w:ascii="Cambria Math" w:eastAsia="Times New Roman" w:hAnsi="Cambria Math" w:cstheme="minorHAnsi"/>
                    <w:kern w:val="0"/>
                    <w:lang w:val="es-ES" w:eastAsia="es-ES_tradnl"/>
                    <w14:ligatures w14:val="none"/>
                  </w:rPr>
                  <m:t>S</m:t>
                </m:r>
                <m:r>
                  <w:rPr>
                    <w:rFonts w:ascii="Cambria Math" w:eastAsia="Times New Roman" w:hAnsi="Cambria Math" w:cstheme="minorHAnsi"/>
                    <w:kern w:val="0"/>
                    <w:lang w:val="en-US" w:eastAsia="es-ES_tradnl"/>
                    <w14:ligatures w14:val="none"/>
                  </w:rPr>
                  <m:t>≡¬</m:t>
                </m:r>
                <m:r>
                  <w:rPr>
                    <w:rFonts w:ascii="Cambria Math" w:eastAsia="Times New Roman" w:hAnsi="Cambria Math" w:cstheme="minorHAnsi"/>
                    <w:kern w:val="0"/>
                    <w:lang w:val="es-ES" w:eastAsia="es-ES_tradnl"/>
                    <w14:ligatures w14:val="none"/>
                  </w:rPr>
                  <m:t>P</m:t>
                </m:r>
              </m:e>
            </m:d>
          </m:e>
        </m:d>
      </m:oMath>
      <w:r w:rsidRPr="00253467">
        <w:rPr>
          <w:rFonts w:eastAsia="Times New Roman" w:cstheme="minorHAnsi"/>
          <w:kern w:val="0"/>
          <w:lang w:val="en-US" w:eastAsia="es-ES_tradnl"/>
          <w14:ligatures w14:val="none"/>
        </w:rPr>
        <w:t>:</w:t>
      </w:r>
      <w:r>
        <w:rPr>
          <w:rFonts w:eastAsia="Times New Roman" w:cstheme="minorHAnsi"/>
          <w:kern w:val="0"/>
          <w:lang w:val="en-US" w:eastAsia="es-ES_tradnl"/>
          <w14:ligatures w14:val="none"/>
        </w:rPr>
        <w:t xml:space="preserve"> g. c. 3</w:t>
      </w:r>
    </w:p>
    <w:p w14:paraId="7C54BB18" w14:textId="5EE0C144" w:rsidR="00253467" w:rsidRDefault="00253467" w:rsidP="00341879">
      <w:pPr>
        <w:spacing w:after="0" w:line="276" w:lineRule="auto"/>
        <w:jc w:val="both"/>
        <w:rPr>
          <w:rFonts w:eastAsia="Times New Roman" w:cstheme="minorHAnsi"/>
          <w:kern w:val="0"/>
          <w:lang w:val="en-US" w:eastAsia="es-ES_tradnl"/>
          <w14:ligatures w14:val="none"/>
        </w:rPr>
      </w:pPr>
      <m:oMath>
        <m:d>
          <m:dPr>
            <m:ctrlPr>
              <w:rPr>
                <w:rFonts w:ascii="Cambria Math" w:eastAsia="Times New Roman" w:hAnsi="Cambria Math" w:cstheme="minorHAnsi"/>
                <w:i/>
                <w:kern w:val="0"/>
                <w:lang w:val="en-US" w:eastAsia="es-ES_tradnl"/>
                <w14:ligatures w14:val="none"/>
              </w:rPr>
            </m:ctrlPr>
          </m:dPr>
          <m:e>
            <m:r>
              <w:rPr>
                <w:rFonts w:ascii="Cambria Math" w:eastAsia="Times New Roman" w:hAnsi="Cambria Math" w:cstheme="minorHAnsi"/>
                <w:kern w:val="0"/>
                <w:lang w:val="en-US" w:eastAsia="es-ES_tradnl"/>
                <w14:ligatures w14:val="none"/>
              </w:rPr>
              <m:t>¬¬S⊃</m:t>
            </m:r>
            <m:d>
              <m:dPr>
                <m:ctrlPr>
                  <w:rPr>
                    <w:rFonts w:ascii="Cambria Math" w:eastAsia="Times New Roman" w:hAnsi="Cambria Math" w:cstheme="minorHAnsi"/>
                    <w:i/>
                    <w:kern w:val="0"/>
                    <w:lang w:val="en-US" w:eastAsia="es-ES_tradnl"/>
                    <w14:ligatures w14:val="none"/>
                  </w:rPr>
                </m:ctrlPr>
              </m:dPr>
              <m:e>
                <m:r>
                  <w:rPr>
                    <w:rFonts w:ascii="Cambria Math" w:eastAsia="Times New Roman" w:hAnsi="Cambria Math" w:cstheme="minorHAnsi"/>
                    <w:kern w:val="0"/>
                    <w:lang w:val="en-US" w:eastAsia="es-ES_tradnl"/>
                    <w14:ligatures w14:val="none"/>
                  </w:rPr>
                  <m:t>P∧</m:t>
                </m:r>
                <m:d>
                  <m:dPr>
                    <m:ctrlPr>
                      <w:rPr>
                        <w:rFonts w:ascii="Cambria Math" w:eastAsia="Times New Roman" w:hAnsi="Cambria Math" w:cstheme="minorHAnsi"/>
                        <w:i/>
                        <w:kern w:val="0"/>
                        <w:lang w:val="en-US" w:eastAsia="es-ES_tradnl"/>
                        <w14:ligatures w14:val="none"/>
                      </w:rPr>
                    </m:ctrlPr>
                  </m:dPr>
                  <m:e>
                    <m:r>
                      <w:rPr>
                        <w:rFonts w:ascii="Cambria Math" w:eastAsia="Times New Roman" w:hAnsi="Cambria Math" w:cstheme="minorHAnsi"/>
                        <w:kern w:val="0"/>
                        <w:lang w:val="en-US" w:eastAsia="es-ES_tradnl"/>
                        <w14:ligatures w14:val="none"/>
                      </w:rPr>
                      <m:t>R∨T</m:t>
                    </m:r>
                  </m:e>
                </m:d>
              </m:e>
            </m:d>
          </m:e>
        </m:d>
      </m:oMath>
      <w:r w:rsidR="00E74606">
        <w:rPr>
          <w:rFonts w:eastAsia="Times New Roman" w:cstheme="minorHAnsi"/>
          <w:kern w:val="0"/>
          <w:lang w:val="en-US" w:eastAsia="es-ES_tradnl"/>
          <w14:ligatures w14:val="none"/>
        </w:rPr>
        <w:t>: g. c. 3</w:t>
      </w:r>
    </w:p>
    <w:p w14:paraId="780D6E9C" w14:textId="77777777" w:rsidR="00851221" w:rsidRDefault="00851221" w:rsidP="00341879">
      <w:pPr>
        <w:spacing w:after="0" w:line="276" w:lineRule="auto"/>
        <w:jc w:val="both"/>
        <w:rPr>
          <w:rFonts w:eastAsia="Times New Roman" w:cstheme="minorHAnsi"/>
          <w:kern w:val="0"/>
          <w:lang w:val="en-US" w:eastAsia="es-ES_tradnl"/>
          <w14:ligatures w14:val="none"/>
        </w:rPr>
      </w:pPr>
    </w:p>
    <w:p w14:paraId="187E4E21" w14:textId="77777777" w:rsidR="00851221" w:rsidRPr="00253467" w:rsidRDefault="00851221" w:rsidP="00341879">
      <w:pPr>
        <w:spacing w:after="0" w:line="276" w:lineRule="auto"/>
        <w:jc w:val="both"/>
        <w:rPr>
          <w:rFonts w:eastAsia="Times New Roman" w:cstheme="minorHAnsi"/>
          <w:kern w:val="0"/>
          <w:lang w:val="en-US" w:eastAsia="es-ES_tradnl"/>
          <w14:ligatures w14:val="none"/>
        </w:rPr>
      </w:pPr>
    </w:p>
    <w:p w14:paraId="745D8632" w14:textId="77777777" w:rsidR="00253467" w:rsidRPr="00253467" w:rsidRDefault="00253467" w:rsidP="00341879">
      <w:pPr>
        <w:spacing w:after="0" w:line="276" w:lineRule="auto"/>
        <w:jc w:val="both"/>
        <w:rPr>
          <w:rFonts w:eastAsia="Times New Roman" w:cstheme="minorHAnsi"/>
          <w:kern w:val="0"/>
          <w:lang w:val="en-US" w:eastAsia="es-ES_tradnl"/>
          <w14:ligatures w14:val="none"/>
        </w:rPr>
      </w:pPr>
    </w:p>
    <w:p w14:paraId="29F2498F" w14:textId="77777777" w:rsidR="00D4195B" w:rsidRPr="00253467" w:rsidRDefault="00D4195B" w:rsidP="00341879">
      <w:pPr>
        <w:spacing w:after="0" w:line="276" w:lineRule="auto"/>
        <w:jc w:val="both"/>
        <w:rPr>
          <w:rFonts w:eastAsia="Times New Roman" w:cstheme="minorHAnsi"/>
          <w:kern w:val="0"/>
          <w:lang w:val="en-US" w:eastAsia="es-ES_tradnl"/>
          <w14:ligatures w14:val="none"/>
        </w:rPr>
      </w:pPr>
    </w:p>
    <w:p w14:paraId="538B5014" w14:textId="77777777" w:rsidR="00D4195B" w:rsidRPr="00253467" w:rsidRDefault="00D4195B" w:rsidP="00341879">
      <w:pPr>
        <w:spacing w:after="0" w:line="276" w:lineRule="auto"/>
        <w:jc w:val="both"/>
        <w:rPr>
          <w:rFonts w:eastAsia="Times New Roman" w:cstheme="minorHAnsi"/>
          <w:kern w:val="0"/>
          <w:lang w:val="en-US" w:eastAsia="es-ES_tradnl"/>
          <w14:ligatures w14:val="none"/>
        </w:rPr>
      </w:pPr>
    </w:p>
    <w:p w14:paraId="6F744035" w14:textId="77777777" w:rsidR="00D4195B" w:rsidRPr="00253467" w:rsidRDefault="00D4195B" w:rsidP="00341879">
      <w:pPr>
        <w:spacing w:after="0" w:line="276" w:lineRule="auto"/>
        <w:jc w:val="both"/>
        <w:rPr>
          <w:rFonts w:eastAsia="Times New Roman" w:cstheme="minorHAnsi"/>
          <w:kern w:val="0"/>
          <w:lang w:val="en-US" w:eastAsia="es-ES_tradnl"/>
          <w14:ligatures w14:val="none"/>
        </w:rPr>
      </w:pPr>
    </w:p>
    <w:p w14:paraId="2045E703" w14:textId="77777777" w:rsidR="00D4195B" w:rsidRPr="00253467" w:rsidRDefault="00D4195B" w:rsidP="00341879">
      <w:pPr>
        <w:spacing w:after="0" w:line="276" w:lineRule="auto"/>
        <w:jc w:val="both"/>
        <w:rPr>
          <w:rFonts w:eastAsia="Times New Roman" w:cstheme="minorHAnsi"/>
          <w:kern w:val="0"/>
          <w:lang w:val="en-US" w:eastAsia="es-ES_tradnl"/>
          <w14:ligatures w14:val="none"/>
        </w:rPr>
      </w:pPr>
    </w:p>
    <w:p w14:paraId="31D4ACFD" w14:textId="77777777" w:rsidR="00D4195B" w:rsidRPr="00253467" w:rsidRDefault="00D4195B" w:rsidP="00341879">
      <w:pPr>
        <w:spacing w:after="0" w:line="276" w:lineRule="auto"/>
        <w:jc w:val="both"/>
        <w:rPr>
          <w:rFonts w:eastAsia="Times New Roman" w:cstheme="minorHAnsi"/>
          <w:kern w:val="0"/>
          <w:lang w:val="en-US" w:eastAsia="es-ES_tradnl"/>
          <w14:ligatures w14:val="none"/>
        </w:rPr>
      </w:pPr>
    </w:p>
    <w:p w14:paraId="7D5550FA" w14:textId="77777777" w:rsidR="00D4195B" w:rsidRPr="00253467" w:rsidRDefault="00D4195B" w:rsidP="00341879">
      <w:pPr>
        <w:spacing w:after="0" w:line="276" w:lineRule="auto"/>
        <w:jc w:val="both"/>
        <w:rPr>
          <w:rFonts w:eastAsia="Times New Roman" w:cstheme="minorHAnsi"/>
          <w:kern w:val="0"/>
          <w:lang w:val="en-US" w:eastAsia="es-ES_tradnl"/>
          <w14:ligatures w14:val="none"/>
        </w:rPr>
      </w:pPr>
    </w:p>
    <w:p w14:paraId="054694CA" w14:textId="77777777" w:rsidR="00341879" w:rsidRPr="00832EF8" w:rsidRDefault="00341879" w:rsidP="00341879">
      <w:pPr>
        <w:spacing w:after="0" w:line="276" w:lineRule="auto"/>
        <w:jc w:val="both"/>
        <w:rPr>
          <w:rFonts w:eastAsia="Times New Roman" w:cstheme="minorHAnsi"/>
          <w:b/>
          <w:bCs/>
          <w:kern w:val="0"/>
          <w:lang w:val="es-ES" w:eastAsia="es-ES_tradnl"/>
          <w14:ligatures w14:val="none"/>
        </w:rPr>
      </w:pPr>
      <w:r w:rsidRPr="00832EF8">
        <w:rPr>
          <w:rFonts w:eastAsia="Times New Roman" w:cstheme="minorHAnsi"/>
          <w:b/>
          <w:bCs/>
          <w:kern w:val="0"/>
          <w:lang w:val="es-ES" w:eastAsia="es-ES_tradnl"/>
          <w14:ligatures w14:val="none"/>
        </w:rPr>
        <w:t>3. Validez e invalidez semántica</w:t>
      </w:r>
    </w:p>
    <w:p w14:paraId="7FC6AC39" w14:textId="77777777" w:rsidR="00341879" w:rsidRPr="00832EF8" w:rsidRDefault="00341879" w:rsidP="00341879">
      <w:pPr>
        <w:spacing w:after="0" w:line="276" w:lineRule="auto"/>
        <w:ind w:firstLine="708"/>
        <w:jc w:val="both"/>
        <w:rPr>
          <w:rFonts w:eastAsia="Times New Roman" w:cstheme="minorHAnsi"/>
          <w:kern w:val="0"/>
          <w:lang w:val="es-ES" w:eastAsia="es-ES_tradnl"/>
          <w14:ligatures w14:val="none"/>
        </w:rPr>
      </w:pPr>
      <w:r w:rsidRPr="00832EF8">
        <w:rPr>
          <w:rFonts w:eastAsia="Times New Roman" w:cstheme="minorHAnsi"/>
          <w:kern w:val="0"/>
          <w:lang w:val="es-ES" w:eastAsia="es-ES_tradnl"/>
          <w14:ligatures w14:val="none"/>
        </w:rPr>
        <w:t>En esta sección se expondrán las nociones semánticas que aíslan los conceptos intuitivos de validez e invalidez de argumentos</w:t>
      </w:r>
      <w:r>
        <w:rPr>
          <w:rFonts w:eastAsia="Times New Roman" w:cstheme="minorHAnsi"/>
          <w:kern w:val="0"/>
          <w:lang w:val="es-ES" w:eastAsia="es-ES_tradnl"/>
          <w14:ligatures w14:val="none"/>
        </w:rPr>
        <w:t xml:space="preserve"> no hipotéticos e hipotéticos.</w:t>
      </w:r>
    </w:p>
    <w:tbl>
      <w:tblPr>
        <w:tblStyle w:val="Tablaconcuadrcula"/>
        <w:tblW w:w="10207" w:type="dxa"/>
        <w:jc w:val="center"/>
        <w:tblLook w:val="04A0" w:firstRow="1" w:lastRow="0" w:firstColumn="1" w:lastColumn="0" w:noHBand="0" w:noVBand="1"/>
      </w:tblPr>
      <w:tblGrid>
        <w:gridCol w:w="10207"/>
      </w:tblGrid>
      <w:tr w:rsidR="00341879" w:rsidRPr="00832EF8" w14:paraId="75616DE1" w14:textId="77777777" w:rsidTr="00AF57AD">
        <w:trPr>
          <w:jc w:val="center"/>
        </w:trPr>
        <w:tc>
          <w:tcPr>
            <w:tcW w:w="10207" w:type="dxa"/>
            <w:shd w:val="clear" w:color="auto" w:fill="8DD873" w:themeFill="accent6" w:themeFillTint="99"/>
            <w:vAlign w:val="center"/>
          </w:tcPr>
          <w:p w14:paraId="03C9F24F" w14:textId="77777777" w:rsidR="00341879" w:rsidRPr="00832EF8" w:rsidRDefault="00341879" w:rsidP="00AF57AD">
            <w:pPr>
              <w:spacing w:line="276" w:lineRule="auto"/>
              <w:jc w:val="both"/>
              <w:rPr>
                <w:rFonts w:cstheme="minorHAnsi"/>
                <w:b/>
                <w:bCs/>
                <w:sz w:val="22"/>
                <w:szCs w:val="22"/>
                <w:lang w:val="es-ES" w:eastAsia="es-ES_tradnl"/>
              </w:rPr>
            </w:pPr>
            <w:r w:rsidRPr="00832EF8">
              <w:rPr>
                <w:rFonts w:cstheme="minorHAnsi"/>
                <w:b/>
                <w:bCs/>
                <w:i/>
                <w:iCs/>
                <w:sz w:val="22"/>
                <w:szCs w:val="22"/>
                <w:lang w:val="es-ES" w:eastAsia="es-ES_tradnl"/>
              </w:rPr>
              <w:t>Def. 5.</w:t>
            </w:r>
            <w:r w:rsidRPr="00832EF8">
              <w:rPr>
                <w:rFonts w:cstheme="minorHAnsi"/>
                <w:b/>
                <w:bCs/>
                <w:sz w:val="22"/>
                <w:szCs w:val="22"/>
                <w:lang w:val="es-ES" w:eastAsia="es-ES_tradnl"/>
              </w:rPr>
              <w:t xml:space="preserve"> Validez semántica</w:t>
            </w:r>
          </w:p>
        </w:tc>
      </w:tr>
      <w:tr w:rsidR="00341879" w:rsidRPr="00832EF8" w14:paraId="51963E8A" w14:textId="77777777" w:rsidTr="00AF57AD">
        <w:trPr>
          <w:jc w:val="center"/>
        </w:trPr>
        <w:tc>
          <w:tcPr>
            <w:tcW w:w="10207" w:type="dxa"/>
            <w:shd w:val="clear" w:color="auto" w:fill="45B0E1" w:themeFill="accent1" w:themeFillTint="99"/>
            <w:vAlign w:val="center"/>
          </w:tcPr>
          <w:p w14:paraId="35C13EE2" w14:textId="77777777" w:rsidR="00341879" w:rsidRPr="00832EF8" w:rsidRDefault="00341879" w:rsidP="00AF57AD">
            <w:pPr>
              <w:spacing w:line="276" w:lineRule="auto"/>
              <w:jc w:val="both"/>
              <w:rPr>
                <w:rFonts w:cstheme="minorHAnsi"/>
                <w:b/>
                <w:bCs/>
                <w:i/>
                <w:iCs/>
                <w:sz w:val="22"/>
                <w:szCs w:val="22"/>
                <w:lang w:val="es-ES" w:eastAsia="es-ES_tradnl"/>
              </w:rPr>
            </w:pPr>
            <w:r w:rsidRPr="00832EF8">
              <w:rPr>
                <w:rFonts w:cstheme="minorHAnsi"/>
                <w:b/>
                <w:bCs/>
                <w:sz w:val="22"/>
                <w:szCs w:val="22"/>
                <w:lang w:val="es-ES" w:eastAsia="es-ES_tradnl"/>
              </w:rPr>
              <w:t>I. En argumento</w:t>
            </w:r>
            <w:r>
              <w:rPr>
                <w:rFonts w:cstheme="minorHAnsi"/>
                <w:b/>
                <w:bCs/>
                <w:sz w:val="22"/>
                <w:szCs w:val="22"/>
                <w:lang w:val="es-ES" w:eastAsia="es-ES_tradnl"/>
              </w:rPr>
              <w:t>s</w:t>
            </w:r>
            <w:r w:rsidRPr="00832EF8">
              <w:rPr>
                <w:rFonts w:cstheme="minorHAnsi"/>
                <w:b/>
                <w:bCs/>
                <w:sz w:val="22"/>
                <w:szCs w:val="22"/>
                <w:lang w:val="es-ES" w:eastAsia="es-ES_tradnl"/>
              </w:rPr>
              <w:t xml:space="preserve"> no hipotético</w:t>
            </w:r>
            <w:r>
              <w:rPr>
                <w:rFonts w:cstheme="minorHAnsi"/>
                <w:b/>
                <w:bCs/>
                <w:sz w:val="22"/>
                <w:szCs w:val="22"/>
                <w:lang w:val="es-ES" w:eastAsia="es-ES_tradnl"/>
              </w:rPr>
              <w:t>s</w:t>
            </w:r>
            <w:r w:rsidRPr="00832EF8">
              <w:rPr>
                <w:rFonts w:cstheme="minorHAnsi"/>
                <w:b/>
                <w:bCs/>
                <w:sz w:val="22"/>
                <w:szCs w:val="22"/>
                <w:lang w:val="es-ES" w:eastAsia="es-ES_tradnl"/>
              </w:rPr>
              <w:t xml:space="preserve"> (fórmula</w:t>
            </w:r>
            <w:r>
              <w:rPr>
                <w:rFonts w:cstheme="minorHAnsi"/>
                <w:b/>
                <w:bCs/>
                <w:sz w:val="22"/>
                <w:szCs w:val="22"/>
                <w:lang w:val="es-ES" w:eastAsia="es-ES_tradnl"/>
              </w:rPr>
              <w:t>s</w:t>
            </w:r>
            <w:r w:rsidRPr="00832EF8">
              <w:rPr>
                <w:rFonts w:cstheme="minorHAnsi"/>
                <w:b/>
                <w:bCs/>
                <w:sz w:val="22"/>
                <w:szCs w:val="22"/>
                <w:lang w:val="es-ES" w:eastAsia="es-ES_tradnl"/>
              </w:rPr>
              <w:t xml:space="preserve"> única</w:t>
            </w:r>
            <w:r>
              <w:rPr>
                <w:rFonts w:cstheme="minorHAnsi"/>
                <w:b/>
                <w:bCs/>
                <w:sz w:val="22"/>
                <w:szCs w:val="22"/>
                <w:lang w:val="es-ES" w:eastAsia="es-ES_tradnl"/>
              </w:rPr>
              <w:t>s</w:t>
            </w:r>
            <w:r w:rsidRPr="00832EF8">
              <w:rPr>
                <w:rFonts w:cstheme="minorHAnsi"/>
                <w:b/>
                <w:bCs/>
                <w:sz w:val="22"/>
                <w:szCs w:val="22"/>
                <w:lang w:val="es-ES" w:eastAsia="es-ES_tradnl"/>
              </w:rPr>
              <w:t>)</w:t>
            </w:r>
          </w:p>
        </w:tc>
      </w:tr>
      <w:tr w:rsidR="00341879" w:rsidRPr="00832EF8" w14:paraId="7C7B3F5F" w14:textId="77777777" w:rsidTr="00AF57AD">
        <w:trPr>
          <w:jc w:val="center"/>
        </w:trPr>
        <w:tc>
          <w:tcPr>
            <w:tcW w:w="10207" w:type="dxa"/>
            <w:shd w:val="clear" w:color="auto" w:fill="auto"/>
            <w:vAlign w:val="center"/>
          </w:tcPr>
          <w:p w14:paraId="0BEA1731" w14:textId="77777777" w:rsidR="00341879" w:rsidRPr="00832EF8" w:rsidRDefault="00341879" w:rsidP="00AF57AD">
            <w:pPr>
              <w:spacing w:line="276" w:lineRule="auto"/>
              <w:jc w:val="center"/>
              <w:rPr>
                <w:rFonts w:cstheme="minorHAnsi"/>
                <w:i/>
                <w:iCs/>
                <w:sz w:val="22"/>
                <w:szCs w:val="22"/>
                <w:lang w:val="es-ES" w:eastAsia="es-ES_tradnl"/>
              </w:rPr>
            </w:pPr>
            <m:oMath>
              <m:r>
                <m:rPr>
                  <m:sty m:val="bi"/>
                </m:rPr>
                <w:rPr>
                  <w:rFonts w:ascii="Cambria Math" w:hAnsi="Cambria Math" w:cstheme="minorHAnsi"/>
                  <w:sz w:val="22"/>
                  <w:szCs w:val="22"/>
                  <w:lang w:val="es-ES" w:eastAsia="es-ES_tradnl"/>
                </w:rPr>
                <m:t>ϕ</m:t>
              </m:r>
            </m:oMath>
            <w:r w:rsidRPr="00832EF8">
              <w:rPr>
                <w:rFonts w:cstheme="minorHAnsi"/>
                <w:b/>
                <w:bCs/>
                <w:sz w:val="22"/>
                <w:szCs w:val="22"/>
                <w:lang w:val="es-ES" w:eastAsia="es-ES_tradnl"/>
              </w:rPr>
              <w:t xml:space="preserve"> es válida semánticamente (tautológica) </w:t>
            </w:r>
            <w:r w:rsidRPr="00832EF8">
              <w:rPr>
                <w:rFonts w:cstheme="minorHAnsi"/>
                <w:b/>
                <w:bCs/>
                <w:i/>
                <w:iCs/>
                <w:sz w:val="22"/>
                <w:szCs w:val="22"/>
                <w:lang w:val="es-ES" w:eastAsia="es-ES_tradnl"/>
              </w:rPr>
              <w:t>sii</w:t>
            </w:r>
          </w:p>
          <w:p w14:paraId="2E886B39" w14:textId="77777777" w:rsidR="00341879" w:rsidRPr="00832EF8" w:rsidRDefault="00341879" w:rsidP="00AF57AD">
            <w:pPr>
              <w:spacing w:line="276" w:lineRule="auto"/>
              <w:jc w:val="both"/>
              <w:rPr>
                <w:rFonts w:cstheme="minorHAnsi"/>
                <w:b/>
                <w:bCs/>
                <w:sz w:val="22"/>
                <w:szCs w:val="22"/>
                <w:lang w:val="es-ES" w:eastAsia="es-ES_tradnl"/>
              </w:rPr>
            </w:pPr>
            <w:r w:rsidRPr="00832EF8">
              <w:rPr>
                <w:rFonts w:cstheme="minorHAnsi"/>
                <w:b/>
                <w:bCs/>
                <w:sz w:val="22"/>
                <w:szCs w:val="22"/>
                <w:lang w:val="es-ES" w:eastAsia="es-ES_tradnl"/>
              </w:rPr>
              <w:t>En términos de valores</w:t>
            </w:r>
          </w:p>
          <w:p w14:paraId="42863AEE" w14:textId="77777777" w:rsidR="00341879" w:rsidRPr="00832EF8" w:rsidRDefault="00341879" w:rsidP="00AF57AD">
            <w:pPr>
              <w:spacing w:line="276" w:lineRule="auto"/>
              <w:jc w:val="both"/>
              <w:rPr>
                <w:rFonts w:cstheme="minorHAnsi"/>
                <w:sz w:val="22"/>
                <w:szCs w:val="22"/>
                <w:lang w:val="es-ES_tradnl" w:eastAsia="es-ES_tradnl"/>
              </w:rPr>
            </w:pPr>
            <w:r w:rsidRPr="00832EF8">
              <w:rPr>
                <w:rFonts w:cstheme="minorHAnsi"/>
                <w:sz w:val="22"/>
                <w:szCs w:val="22"/>
                <w:lang w:val="es-ES" w:eastAsia="es-ES_tradnl"/>
              </w:rPr>
              <w:t xml:space="preserve">Toda </w:t>
            </w:r>
            <m:oMath>
              <m:r>
                <w:rPr>
                  <w:rFonts w:ascii="Cambria Math" w:hAnsi="Cambria Math" w:cstheme="minorHAnsi"/>
                  <w:sz w:val="22"/>
                  <w:szCs w:val="22"/>
                  <w:lang w:val="es-ES_tradnl" w:eastAsia="es-ES_tradnl"/>
                </w:rPr>
                <m:t>U</m:t>
              </m:r>
            </m:oMath>
            <w:r w:rsidRPr="00832EF8">
              <w:rPr>
                <w:rFonts w:cstheme="minorHAnsi"/>
                <w:i/>
                <w:iCs/>
                <w:sz w:val="22"/>
                <w:szCs w:val="22"/>
                <w:lang w:val="es-ES_tradnl" w:eastAsia="es-ES_tradnl"/>
              </w:rPr>
              <w:t xml:space="preserve"> </w:t>
            </w:r>
            <w:r w:rsidRPr="00832EF8">
              <w:rPr>
                <w:rFonts w:cstheme="minorHAnsi"/>
                <w:sz w:val="22"/>
                <w:szCs w:val="22"/>
                <w:lang w:val="es-ES_tradnl" w:eastAsia="es-ES_tradnl"/>
              </w:rPr>
              <w:t xml:space="preserve">da el valor </w:t>
            </w:r>
            <m:oMath>
              <m:r>
                <w:rPr>
                  <w:rFonts w:ascii="Cambria Math" w:hAnsi="Cambria Math" w:cstheme="minorHAnsi"/>
                  <w:sz w:val="22"/>
                  <w:szCs w:val="22"/>
                  <w:lang w:val="es-ES" w:eastAsia="es-ES_tradnl"/>
                </w:rPr>
                <m:t>V</m:t>
              </m:r>
            </m:oMath>
            <w:r w:rsidRPr="00832EF8">
              <w:rPr>
                <w:rFonts w:cstheme="minorHAnsi"/>
                <w:sz w:val="22"/>
                <w:szCs w:val="22"/>
                <w:lang w:val="es-ES_tradnl" w:eastAsia="es-ES_tradnl"/>
              </w:rPr>
              <w:t xml:space="preserve"> a </w:t>
            </w:r>
            <m:oMath>
              <m:r>
                <w:rPr>
                  <w:rFonts w:ascii="Cambria Math" w:hAnsi="Cambria Math" w:cstheme="minorHAnsi"/>
                  <w:sz w:val="22"/>
                  <w:szCs w:val="22"/>
                  <w:lang w:val="es-ES" w:eastAsia="es-ES_tradnl"/>
                </w:rPr>
                <m:t>ϕ</m:t>
              </m:r>
            </m:oMath>
            <w:r w:rsidRPr="00832EF8">
              <w:rPr>
                <w:rFonts w:cstheme="minorHAnsi"/>
                <w:sz w:val="22"/>
                <w:szCs w:val="22"/>
                <w:lang w:val="es-ES" w:eastAsia="es-ES_tradnl"/>
              </w:rPr>
              <w:t>.</w:t>
            </w:r>
          </w:p>
          <w:p w14:paraId="328F9268" w14:textId="77777777" w:rsidR="00341879" w:rsidRPr="00832EF8" w:rsidRDefault="00341879" w:rsidP="00AF57AD">
            <w:pPr>
              <w:spacing w:line="276" w:lineRule="auto"/>
              <w:jc w:val="both"/>
              <w:rPr>
                <w:rFonts w:cstheme="minorHAnsi"/>
                <w:b/>
                <w:bCs/>
                <w:sz w:val="22"/>
                <w:szCs w:val="22"/>
                <w:lang w:val="es-ES" w:eastAsia="es-ES_tradnl"/>
              </w:rPr>
            </w:pPr>
            <w:r w:rsidRPr="00832EF8">
              <w:rPr>
                <w:rFonts w:cstheme="minorHAnsi"/>
                <w:b/>
                <w:bCs/>
                <w:sz w:val="22"/>
                <w:szCs w:val="22"/>
                <w:lang w:val="es-ES" w:eastAsia="es-ES_tradnl"/>
              </w:rPr>
              <w:t>En términos de modelos</w:t>
            </w:r>
          </w:p>
          <w:p w14:paraId="48F0605F" w14:textId="77777777" w:rsidR="00341879" w:rsidRPr="00832EF8" w:rsidRDefault="00341879" w:rsidP="00AF57AD">
            <w:pPr>
              <w:spacing w:line="276" w:lineRule="auto"/>
              <w:jc w:val="both"/>
              <w:rPr>
                <w:rFonts w:cstheme="minorHAnsi"/>
                <w:sz w:val="22"/>
                <w:szCs w:val="22"/>
                <w:lang w:val="es-ES" w:eastAsia="es-ES_tradnl"/>
              </w:rPr>
            </w:pPr>
            <w:r w:rsidRPr="00832EF8">
              <w:rPr>
                <w:rFonts w:cstheme="minorHAnsi"/>
                <w:sz w:val="22"/>
                <w:szCs w:val="22"/>
                <w:lang w:val="es-ES" w:eastAsia="es-ES_tradnl"/>
              </w:rPr>
              <w:t xml:space="preserve">Toda </w:t>
            </w:r>
            <m:oMath>
              <m:r>
                <w:rPr>
                  <w:rFonts w:ascii="Cambria Math" w:hAnsi="Cambria Math" w:cstheme="minorHAnsi"/>
                  <w:sz w:val="22"/>
                  <w:szCs w:val="22"/>
                  <w:lang w:val="es-ES_tradnl" w:eastAsia="es-ES_tradnl"/>
                </w:rPr>
                <m:t>U</m:t>
              </m:r>
            </m:oMath>
            <w:r w:rsidRPr="00832EF8">
              <w:rPr>
                <w:rFonts w:cstheme="minorHAnsi"/>
                <w:i/>
                <w:iCs/>
                <w:sz w:val="22"/>
                <w:szCs w:val="22"/>
                <w:lang w:val="es-ES_tradnl" w:eastAsia="es-ES_tradnl"/>
              </w:rPr>
              <w:t xml:space="preserve"> </w:t>
            </w:r>
            <w:r w:rsidRPr="00832EF8">
              <w:rPr>
                <w:rFonts w:cstheme="minorHAnsi"/>
                <w:sz w:val="22"/>
                <w:szCs w:val="22"/>
                <w:lang w:val="es-ES_tradnl" w:eastAsia="es-ES_tradnl"/>
              </w:rPr>
              <w:t xml:space="preserve">es modelo de </w:t>
            </w:r>
            <m:oMath>
              <m:r>
                <w:rPr>
                  <w:rFonts w:ascii="Cambria Math" w:hAnsi="Cambria Math" w:cstheme="minorHAnsi"/>
                  <w:sz w:val="22"/>
                  <w:szCs w:val="22"/>
                  <w:lang w:val="es-ES" w:eastAsia="es-ES_tradnl"/>
                </w:rPr>
                <m:t>ϕ</m:t>
              </m:r>
            </m:oMath>
            <w:r w:rsidRPr="00832EF8">
              <w:rPr>
                <w:rFonts w:cstheme="minorHAnsi"/>
                <w:sz w:val="22"/>
                <w:szCs w:val="22"/>
                <w:lang w:val="es-ES" w:eastAsia="es-ES_tradnl"/>
              </w:rPr>
              <w:t>.</w:t>
            </w:r>
          </w:p>
          <w:p w14:paraId="48ADE604" w14:textId="77777777" w:rsidR="00341879" w:rsidRPr="00832EF8" w:rsidRDefault="00341879" w:rsidP="00AF57AD">
            <w:pPr>
              <w:spacing w:line="276" w:lineRule="auto"/>
              <w:jc w:val="both"/>
              <w:rPr>
                <w:rFonts w:cstheme="minorHAnsi"/>
                <w:b/>
                <w:bCs/>
                <w:sz w:val="22"/>
                <w:szCs w:val="22"/>
                <w:lang w:val="es-ES" w:eastAsia="es-ES_tradnl"/>
              </w:rPr>
            </w:pPr>
            <w:r w:rsidRPr="00832EF8">
              <w:rPr>
                <w:rFonts w:cstheme="minorHAnsi"/>
                <w:b/>
                <w:bCs/>
                <w:sz w:val="22"/>
                <w:szCs w:val="22"/>
                <w:lang w:val="es-ES" w:eastAsia="es-ES_tradnl"/>
              </w:rPr>
              <w:t>En tablas de verdad</w:t>
            </w:r>
          </w:p>
          <w:p w14:paraId="525E088F" w14:textId="77777777" w:rsidR="00341879" w:rsidRPr="00832EF8" w:rsidRDefault="00341879" w:rsidP="00AF57AD">
            <w:pPr>
              <w:spacing w:line="276" w:lineRule="auto"/>
              <w:jc w:val="both"/>
              <w:rPr>
                <w:rFonts w:cstheme="minorHAnsi"/>
                <w:b/>
                <w:bCs/>
                <w:i/>
                <w:iCs/>
                <w:sz w:val="22"/>
                <w:szCs w:val="22"/>
                <w:lang w:val="es-ES" w:eastAsia="es-ES_tradnl"/>
              </w:rPr>
            </w:pPr>
            <m:oMath>
              <m:r>
                <w:rPr>
                  <w:rFonts w:ascii="Cambria Math" w:hAnsi="Cambria Math" w:cstheme="minorHAnsi"/>
                  <w:sz w:val="22"/>
                  <w:szCs w:val="22"/>
                  <w:lang w:val="es-ES" w:eastAsia="es-ES_tradnl"/>
                </w:rPr>
                <m:t>ϕ</m:t>
              </m:r>
            </m:oMath>
            <w:r w:rsidRPr="00832EF8">
              <w:rPr>
                <w:rFonts w:cstheme="minorHAnsi"/>
                <w:sz w:val="22"/>
                <w:szCs w:val="22"/>
                <w:lang w:val="es-ES" w:eastAsia="es-ES_tradnl"/>
              </w:rPr>
              <w:t xml:space="preserve"> tiene el valor </w:t>
            </w:r>
            <m:oMath>
              <m:r>
                <w:rPr>
                  <w:rFonts w:ascii="Cambria Math" w:hAnsi="Cambria Math" w:cstheme="minorHAnsi"/>
                  <w:sz w:val="22"/>
                  <w:szCs w:val="22"/>
                  <w:lang w:val="es-ES" w:eastAsia="es-ES_tradnl"/>
                </w:rPr>
                <m:t>V</m:t>
              </m:r>
            </m:oMath>
            <w:r w:rsidRPr="00832EF8">
              <w:rPr>
                <w:rFonts w:cstheme="minorHAnsi"/>
                <w:i/>
                <w:iCs/>
                <w:sz w:val="22"/>
                <w:szCs w:val="22"/>
                <w:lang w:val="es-ES" w:eastAsia="es-ES_tradnl"/>
              </w:rPr>
              <w:t xml:space="preserve"> </w:t>
            </w:r>
            <w:r w:rsidRPr="00832EF8">
              <w:rPr>
                <w:rFonts w:cstheme="minorHAnsi"/>
                <w:sz w:val="22"/>
                <w:szCs w:val="22"/>
                <w:lang w:val="es-ES" w:eastAsia="es-ES_tradnl"/>
              </w:rPr>
              <w:t>en todas las filas.</w:t>
            </w:r>
          </w:p>
        </w:tc>
      </w:tr>
      <w:tr w:rsidR="00341879" w:rsidRPr="00832EF8" w14:paraId="37C13DE2" w14:textId="77777777" w:rsidTr="00AF57AD">
        <w:trPr>
          <w:jc w:val="center"/>
        </w:trPr>
        <w:tc>
          <w:tcPr>
            <w:tcW w:w="10207" w:type="dxa"/>
            <w:shd w:val="clear" w:color="auto" w:fill="A02B93" w:themeFill="accent5"/>
            <w:vAlign w:val="center"/>
          </w:tcPr>
          <w:p w14:paraId="1F3B0F28" w14:textId="77777777" w:rsidR="00341879" w:rsidRPr="00832EF8" w:rsidRDefault="00341879" w:rsidP="00AF57AD">
            <w:pPr>
              <w:rPr>
                <w:rFonts w:cstheme="minorHAnsi"/>
                <w:sz w:val="22"/>
                <w:szCs w:val="22"/>
                <w:lang w:eastAsia="es-ES_tradnl"/>
              </w:rPr>
            </w:pPr>
            <w:r w:rsidRPr="00832EF8">
              <w:rPr>
                <w:rFonts w:cstheme="minorHAnsi"/>
                <w:b/>
                <w:bCs/>
                <w:sz w:val="22"/>
                <w:szCs w:val="22"/>
                <w:lang w:eastAsia="es-ES_tradnl"/>
              </w:rPr>
              <w:t>II. En argumento</w:t>
            </w:r>
            <w:r>
              <w:rPr>
                <w:rFonts w:cstheme="minorHAnsi"/>
                <w:b/>
                <w:bCs/>
                <w:sz w:val="22"/>
                <w:szCs w:val="22"/>
                <w:lang w:eastAsia="es-ES_tradnl"/>
              </w:rPr>
              <w:t>s</w:t>
            </w:r>
            <w:r w:rsidRPr="00832EF8">
              <w:rPr>
                <w:rFonts w:cstheme="minorHAnsi"/>
                <w:b/>
                <w:bCs/>
                <w:sz w:val="22"/>
                <w:szCs w:val="22"/>
                <w:lang w:eastAsia="es-ES_tradnl"/>
              </w:rPr>
              <w:t xml:space="preserve"> hipotético</w:t>
            </w:r>
            <w:r>
              <w:rPr>
                <w:rFonts w:cstheme="minorHAnsi"/>
                <w:b/>
                <w:bCs/>
                <w:sz w:val="22"/>
                <w:szCs w:val="22"/>
                <w:lang w:eastAsia="es-ES_tradnl"/>
              </w:rPr>
              <w:t>s</w:t>
            </w:r>
          </w:p>
        </w:tc>
      </w:tr>
      <w:tr w:rsidR="00341879" w:rsidRPr="00832EF8" w14:paraId="29E8BF90" w14:textId="77777777" w:rsidTr="00AF57AD">
        <w:trPr>
          <w:jc w:val="center"/>
        </w:trPr>
        <w:tc>
          <w:tcPr>
            <w:tcW w:w="10207" w:type="dxa"/>
            <w:vAlign w:val="center"/>
          </w:tcPr>
          <w:p w14:paraId="0B6FE477" w14:textId="77777777" w:rsidR="00341879" w:rsidRPr="00832EF8" w:rsidRDefault="00000000" w:rsidP="00AF57AD">
            <w:pPr>
              <w:spacing w:line="276" w:lineRule="auto"/>
              <w:jc w:val="center"/>
              <w:rPr>
                <w:rFonts w:cstheme="minorHAnsi"/>
                <w:i/>
                <w:iCs/>
                <w:sz w:val="22"/>
                <w:szCs w:val="22"/>
                <w:lang w:val="es-ES" w:eastAsia="es-ES_tradnl"/>
              </w:rPr>
            </w:pPr>
            <m:oMath>
              <m:sSub>
                <m:sSubPr>
                  <m:ctrlPr>
                    <w:ins w:id="63" w:author="Usuario" w:date="2022-04-17T22:35:00Z">
                      <w:rPr>
                        <w:rFonts w:ascii="Cambria Math" w:hAnsi="Cambria Math" w:cstheme="minorHAnsi"/>
                        <w:b/>
                        <w:i/>
                        <w:sz w:val="22"/>
                        <w:szCs w:val="22"/>
                        <w:lang w:val="es-ES" w:eastAsia="es-ES_tradnl"/>
                      </w:rPr>
                    </w:ins>
                  </m:ctrlPr>
                </m:sSubPr>
                <m:e>
                  <m:r>
                    <m:rPr>
                      <m:sty m:val="bi"/>
                    </m:rPr>
                    <w:rPr>
                      <w:rFonts w:ascii="Cambria Math" w:hAnsi="Cambria Math" w:cstheme="minorHAnsi"/>
                      <w:sz w:val="22"/>
                      <w:szCs w:val="22"/>
                      <w:lang w:val="es-ES" w:eastAsia="es-ES_tradnl"/>
                    </w:rPr>
                    <m:t>ϕ</m:t>
                  </m:r>
                </m:e>
                <m:sub>
                  <m:r>
                    <m:rPr>
                      <m:sty m:val="bi"/>
                    </m:rPr>
                    <w:rPr>
                      <w:rFonts w:ascii="Cambria Math" w:hAnsi="Cambria Math" w:cstheme="minorHAnsi"/>
                      <w:sz w:val="22"/>
                      <w:szCs w:val="22"/>
                      <w:lang w:val="es-ES" w:eastAsia="es-ES_tradnl"/>
                    </w:rPr>
                    <m:t>1</m:t>
                  </m:r>
                </m:sub>
              </m:sSub>
              <m:r>
                <m:rPr>
                  <m:sty m:val="bi"/>
                </m:rPr>
                <w:rPr>
                  <w:rFonts w:ascii="Cambria Math" w:hAnsi="Cambria Math" w:cstheme="minorHAnsi"/>
                  <w:sz w:val="22"/>
                  <w:szCs w:val="22"/>
                  <w:lang w:val="es-ES" w:eastAsia="es-ES_tradnl"/>
                </w:rPr>
                <m:t xml:space="preserve">,…, </m:t>
              </m:r>
              <m:sSub>
                <m:sSubPr>
                  <m:ctrlPr>
                    <w:ins w:id="64" w:author="Usuario" w:date="2022-04-17T22:35:00Z">
                      <w:rPr>
                        <w:rFonts w:ascii="Cambria Math" w:hAnsi="Cambria Math" w:cstheme="minorHAnsi"/>
                        <w:b/>
                        <w:i/>
                        <w:sz w:val="22"/>
                        <w:szCs w:val="22"/>
                        <w:lang w:val="es-ES" w:eastAsia="es-ES_tradnl"/>
                      </w:rPr>
                    </w:ins>
                  </m:ctrlPr>
                </m:sSubPr>
                <m:e>
                  <m:r>
                    <m:rPr>
                      <m:sty m:val="bi"/>
                    </m:rPr>
                    <w:rPr>
                      <w:rFonts w:ascii="Cambria Math" w:hAnsi="Cambria Math" w:cstheme="minorHAnsi"/>
                      <w:sz w:val="22"/>
                      <w:szCs w:val="22"/>
                      <w:lang w:val="es-ES" w:eastAsia="es-ES_tradnl"/>
                    </w:rPr>
                    <m:t>ϕ</m:t>
                  </m:r>
                </m:e>
                <m:sub>
                  <m:r>
                    <m:rPr>
                      <m:sty m:val="bi"/>
                    </m:rPr>
                    <w:rPr>
                      <w:rFonts w:ascii="Cambria Math" w:hAnsi="Cambria Math" w:cstheme="minorHAnsi"/>
                      <w:sz w:val="22"/>
                      <w:szCs w:val="22"/>
                      <w:lang w:val="es-ES" w:eastAsia="es-ES_tradnl"/>
                    </w:rPr>
                    <m:t>n</m:t>
                  </m:r>
                </m:sub>
              </m:sSub>
              <m:r>
                <m:rPr>
                  <m:sty m:val="bi"/>
                </m:rPr>
                <w:rPr>
                  <w:rFonts w:ascii="Cambria Math" w:hAnsi="Cambria Math" w:cstheme="minorHAnsi"/>
                  <w:sz w:val="22"/>
                  <w:szCs w:val="22"/>
                  <w:lang w:val="es-ES" w:eastAsia="es-ES_tradnl"/>
                </w:rPr>
                <m:t>∴ψ</m:t>
              </m:r>
            </m:oMath>
            <w:r w:rsidR="00341879" w:rsidRPr="00832EF8">
              <w:rPr>
                <w:rFonts w:cstheme="minorHAnsi"/>
                <w:b/>
                <w:bCs/>
                <w:sz w:val="22"/>
                <w:szCs w:val="22"/>
                <w:lang w:val="es-ES" w:eastAsia="es-ES_tradnl"/>
              </w:rPr>
              <w:t xml:space="preserve"> es válido semánticamente </w:t>
            </w:r>
            <w:r w:rsidR="00341879" w:rsidRPr="00832EF8">
              <w:rPr>
                <w:rFonts w:cstheme="minorHAnsi"/>
                <w:b/>
                <w:bCs/>
                <w:i/>
                <w:iCs/>
                <w:sz w:val="22"/>
                <w:szCs w:val="22"/>
                <w:lang w:val="es-ES" w:eastAsia="es-ES_tradnl"/>
              </w:rPr>
              <w:t>sii</w:t>
            </w:r>
          </w:p>
          <w:p w14:paraId="5E9C6925" w14:textId="77777777" w:rsidR="00341879" w:rsidRPr="00832EF8" w:rsidRDefault="00341879" w:rsidP="00AF57AD">
            <w:pPr>
              <w:spacing w:line="276" w:lineRule="auto"/>
              <w:jc w:val="both"/>
              <w:rPr>
                <w:rFonts w:cstheme="minorHAnsi"/>
                <w:b/>
                <w:bCs/>
                <w:sz w:val="22"/>
                <w:szCs w:val="22"/>
                <w:lang w:val="es-ES" w:eastAsia="es-ES_tradnl"/>
              </w:rPr>
            </w:pPr>
            <w:r w:rsidRPr="00832EF8">
              <w:rPr>
                <w:rFonts w:cstheme="minorHAnsi"/>
                <w:b/>
                <w:bCs/>
                <w:sz w:val="22"/>
                <w:szCs w:val="22"/>
                <w:lang w:val="es-ES" w:eastAsia="es-ES_tradnl"/>
              </w:rPr>
              <w:t>En términos de valores</w:t>
            </w:r>
          </w:p>
          <w:p w14:paraId="317A87F5" w14:textId="77777777" w:rsidR="00341879" w:rsidRPr="00832EF8" w:rsidRDefault="00341879" w:rsidP="00AF57AD">
            <w:pPr>
              <w:spacing w:line="276" w:lineRule="auto"/>
              <w:jc w:val="both"/>
              <w:rPr>
                <w:rFonts w:cstheme="minorHAnsi"/>
                <w:i/>
                <w:iCs/>
                <w:sz w:val="22"/>
                <w:szCs w:val="22"/>
                <w:lang w:val="es-ES" w:eastAsia="es-ES_tradnl"/>
              </w:rPr>
            </w:pPr>
            <w:r w:rsidRPr="00832EF8">
              <w:rPr>
                <w:rFonts w:cstheme="minorHAnsi"/>
                <w:sz w:val="22"/>
                <w:szCs w:val="22"/>
                <w:lang w:val="es-ES" w:eastAsia="es-ES_tradnl"/>
              </w:rPr>
              <w:t xml:space="preserve">Ninguna </w:t>
            </w:r>
            <m:oMath>
              <m:r>
                <w:rPr>
                  <w:rFonts w:ascii="Cambria Math" w:hAnsi="Cambria Math" w:cstheme="minorHAnsi"/>
                  <w:sz w:val="22"/>
                  <w:szCs w:val="22"/>
                  <w:lang w:val="es-ES_tradnl" w:eastAsia="es-ES_tradnl"/>
                </w:rPr>
                <m:t>U</m:t>
              </m:r>
            </m:oMath>
            <w:r w:rsidRPr="00832EF8">
              <w:rPr>
                <w:rFonts w:cstheme="minorHAnsi"/>
                <w:i/>
                <w:iCs/>
                <w:sz w:val="22"/>
                <w:szCs w:val="22"/>
                <w:lang w:val="es-ES_tradnl" w:eastAsia="es-ES_tradnl"/>
              </w:rPr>
              <w:t xml:space="preserve"> </w:t>
            </w:r>
            <w:r w:rsidRPr="00832EF8">
              <w:rPr>
                <w:rFonts w:cstheme="minorHAnsi"/>
                <w:sz w:val="22"/>
                <w:szCs w:val="22"/>
                <w:lang w:val="es-ES_tradnl" w:eastAsia="es-ES_tradnl"/>
              </w:rPr>
              <w:t xml:space="preserve">da el valor </w:t>
            </w:r>
            <m:oMath>
              <m:r>
                <w:rPr>
                  <w:rFonts w:ascii="Cambria Math" w:hAnsi="Cambria Math" w:cstheme="minorHAnsi"/>
                  <w:sz w:val="22"/>
                  <w:szCs w:val="22"/>
                  <w:lang w:val="es-ES_tradnl" w:eastAsia="es-ES_tradnl"/>
                </w:rPr>
                <m:t>V</m:t>
              </m:r>
            </m:oMath>
            <w:r w:rsidRPr="00832EF8">
              <w:rPr>
                <w:rFonts w:cstheme="minorHAnsi"/>
                <w:sz w:val="22"/>
                <w:szCs w:val="22"/>
                <w:lang w:val="es-ES_tradnl" w:eastAsia="es-ES_tradnl"/>
              </w:rPr>
              <w:t xml:space="preserve"> a </w:t>
            </w:r>
            <m:oMath>
              <m:sSub>
                <m:sSubPr>
                  <m:ctrlPr>
                    <w:ins w:id="65" w:author="Usuario" w:date="2022-04-17T22:35:00Z">
                      <w:rPr>
                        <w:rFonts w:ascii="Cambria Math" w:hAnsi="Cambria Math" w:cstheme="minorHAnsi"/>
                        <w:i/>
                        <w:sz w:val="22"/>
                        <w:szCs w:val="22"/>
                        <w:lang w:val="es-ES" w:eastAsia="es-ES_tradnl"/>
                      </w:rPr>
                    </w:ins>
                  </m:ctrlPr>
                </m:sSubPr>
                <m:e>
                  <m:r>
                    <w:rPr>
                      <w:rFonts w:ascii="Cambria Math" w:hAnsi="Cambria Math" w:cstheme="minorHAnsi"/>
                      <w:sz w:val="22"/>
                      <w:szCs w:val="22"/>
                      <w:lang w:val="es-ES" w:eastAsia="es-ES_tradnl"/>
                    </w:rPr>
                    <m:t>ϕ</m:t>
                  </m:r>
                </m:e>
                <m:sub>
                  <m:r>
                    <w:rPr>
                      <w:rFonts w:ascii="Cambria Math" w:hAnsi="Cambria Math" w:cstheme="minorHAnsi"/>
                      <w:sz w:val="22"/>
                      <w:szCs w:val="22"/>
                      <w:lang w:val="es-ES" w:eastAsia="es-ES_tradnl"/>
                    </w:rPr>
                    <m:t>1</m:t>
                  </m:r>
                </m:sub>
              </m:sSub>
              <m:r>
                <w:rPr>
                  <w:rFonts w:ascii="Cambria Math" w:hAnsi="Cambria Math" w:cstheme="minorHAnsi"/>
                  <w:sz w:val="22"/>
                  <w:szCs w:val="22"/>
                  <w:lang w:val="es-ES" w:eastAsia="es-ES_tradnl"/>
                </w:rPr>
                <m:t xml:space="preserve">,…,y </m:t>
              </m:r>
              <m:sSub>
                <m:sSubPr>
                  <m:ctrlPr>
                    <w:ins w:id="66" w:author="Usuario" w:date="2022-04-17T22:35:00Z">
                      <w:rPr>
                        <w:rFonts w:ascii="Cambria Math" w:hAnsi="Cambria Math" w:cstheme="minorHAnsi"/>
                        <w:i/>
                        <w:sz w:val="22"/>
                        <w:szCs w:val="22"/>
                        <w:lang w:val="es-ES" w:eastAsia="es-ES_tradnl"/>
                      </w:rPr>
                    </w:ins>
                  </m:ctrlPr>
                </m:sSubPr>
                <m:e>
                  <m:r>
                    <w:rPr>
                      <w:rFonts w:ascii="Cambria Math" w:hAnsi="Cambria Math" w:cstheme="minorHAnsi"/>
                      <w:sz w:val="22"/>
                      <w:szCs w:val="22"/>
                      <w:lang w:val="es-ES" w:eastAsia="es-ES_tradnl"/>
                    </w:rPr>
                    <m:t>ϕ</m:t>
                  </m:r>
                </m:e>
                <m:sub>
                  <m:r>
                    <w:rPr>
                      <w:rFonts w:ascii="Cambria Math" w:hAnsi="Cambria Math" w:cstheme="minorHAnsi"/>
                      <w:sz w:val="22"/>
                      <w:szCs w:val="22"/>
                      <w:lang w:val="es-ES" w:eastAsia="es-ES_tradnl"/>
                    </w:rPr>
                    <m:t>n</m:t>
                  </m:r>
                </m:sub>
              </m:sSub>
            </m:oMath>
            <w:r w:rsidRPr="00832EF8">
              <w:rPr>
                <w:rFonts w:cstheme="minorHAnsi"/>
                <w:sz w:val="22"/>
                <w:szCs w:val="22"/>
                <w:lang w:val="es-ES_tradnl" w:eastAsia="es-ES_tradnl"/>
              </w:rPr>
              <w:t xml:space="preserve"> y el valor </w:t>
            </w:r>
            <m:oMath>
              <m:r>
                <w:rPr>
                  <w:rFonts w:ascii="Cambria Math" w:hAnsi="Cambria Math" w:cstheme="minorHAnsi"/>
                  <w:sz w:val="22"/>
                  <w:szCs w:val="22"/>
                  <w:lang w:val="es-ES_tradnl" w:eastAsia="es-ES_tradnl"/>
                </w:rPr>
                <m:t>F</m:t>
              </m:r>
            </m:oMath>
            <w:r w:rsidRPr="00832EF8">
              <w:rPr>
                <w:rFonts w:cstheme="minorHAnsi"/>
                <w:sz w:val="22"/>
                <w:szCs w:val="22"/>
                <w:lang w:val="es-ES_tradnl" w:eastAsia="es-ES_tradnl"/>
              </w:rPr>
              <w:t xml:space="preserve"> a </w:t>
            </w:r>
            <m:oMath>
              <m:r>
                <w:rPr>
                  <w:rFonts w:ascii="Cambria Math" w:hAnsi="Cambria Math" w:cstheme="minorHAnsi"/>
                  <w:sz w:val="22"/>
                  <w:szCs w:val="22"/>
                  <w:lang w:val="es-ES" w:eastAsia="es-ES_tradnl"/>
                </w:rPr>
                <m:t>ψ</m:t>
              </m:r>
            </m:oMath>
            <w:r w:rsidRPr="00832EF8">
              <w:rPr>
                <w:rFonts w:cstheme="minorHAnsi"/>
                <w:sz w:val="22"/>
                <w:szCs w:val="22"/>
                <w:lang w:val="es-ES" w:eastAsia="es-ES_tradnl"/>
              </w:rPr>
              <w:t xml:space="preserve"> </w:t>
            </w:r>
            <w:r w:rsidRPr="00832EF8">
              <w:rPr>
                <w:rFonts w:cstheme="minorHAnsi"/>
                <w:sz w:val="22"/>
                <w:szCs w:val="22"/>
                <w:lang w:val="es-ES_tradnl" w:eastAsia="es-ES_tradnl"/>
              </w:rPr>
              <w:t>conjuntamente</w:t>
            </w:r>
            <w:r w:rsidRPr="00832EF8">
              <w:rPr>
                <w:rFonts w:cstheme="minorHAnsi"/>
                <w:sz w:val="22"/>
                <w:szCs w:val="22"/>
                <w:lang w:val="es-ES" w:eastAsia="es-ES_tradnl"/>
              </w:rPr>
              <w:t>.</w:t>
            </w:r>
          </w:p>
          <w:p w14:paraId="44BEA1D6" w14:textId="77777777" w:rsidR="00341879" w:rsidRPr="00832EF8" w:rsidRDefault="00341879" w:rsidP="00AF57AD">
            <w:pPr>
              <w:spacing w:line="276" w:lineRule="auto"/>
              <w:jc w:val="both"/>
              <w:rPr>
                <w:rFonts w:cstheme="minorHAnsi"/>
                <w:b/>
                <w:bCs/>
                <w:sz w:val="22"/>
                <w:szCs w:val="22"/>
                <w:lang w:val="es-ES" w:eastAsia="es-ES_tradnl"/>
              </w:rPr>
            </w:pPr>
            <w:r w:rsidRPr="00832EF8">
              <w:rPr>
                <w:rFonts w:cstheme="minorHAnsi"/>
                <w:b/>
                <w:bCs/>
                <w:sz w:val="22"/>
                <w:szCs w:val="22"/>
                <w:lang w:val="es-ES" w:eastAsia="es-ES_tradnl"/>
              </w:rPr>
              <w:t>En términos de modelos</w:t>
            </w:r>
          </w:p>
          <w:p w14:paraId="605374CB" w14:textId="77777777" w:rsidR="00341879" w:rsidRPr="00832EF8" w:rsidRDefault="00341879" w:rsidP="00AF57AD">
            <w:pPr>
              <w:spacing w:line="276" w:lineRule="auto"/>
              <w:jc w:val="both"/>
              <w:rPr>
                <w:rFonts w:cstheme="minorHAnsi"/>
                <w:sz w:val="22"/>
                <w:szCs w:val="22"/>
                <w:lang w:val="es-ES" w:eastAsia="es-ES_tradnl"/>
              </w:rPr>
            </w:pPr>
            <w:r w:rsidRPr="00832EF8">
              <w:rPr>
                <w:rFonts w:cstheme="minorHAnsi"/>
                <w:sz w:val="22"/>
                <w:szCs w:val="22"/>
                <w:lang w:val="es-ES" w:eastAsia="es-ES_tradnl"/>
              </w:rPr>
              <w:t xml:space="preserve">Ninguna </w:t>
            </w:r>
            <m:oMath>
              <m:r>
                <w:rPr>
                  <w:rFonts w:ascii="Cambria Math" w:hAnsi="Cambria Math" w:cstheme="minorHAnsi"/>
                  <w:sz w:val="22"/>
                  <w:szCs w:val="22"/>
                  <w:lang w:val="es-ES_tradnl" w:eastAsia="es-ES_tradnl"/>
                </w:rPr>
                <m:t>U</m:t>
              </m:r>
            </m:oMath>
            <w:r w:rsidRPr="00832EF8">
              <w:rPr>
                <w:rFonts w:cstheme="minorHAnsi"/>
                <w:i/>
                <w:iCs/>
                <w:sz w:val="22"/>
                <w:szCs w:val="22"/>
                <w:lang w:val="es-ES_tradnl" w:eastAsia="es-ES_tradnl"/>
              </w:rPr>
              <w:t xml:space="preserve"> </w:t>
            </w:r>
            <w:r w:rsidRPr="00832EF8">
              <w:rPr>
                <w:rFonts w:cstheme="minorHAnsi"/>
                <w:sz w:val="22"/>
                <w:szCs w:val="22"/>
                <w:lang w:val="es-ES_tradnl" w:eastAsia="es-ES_tradnl"/>
              </w:rPr>
              <w:t xml:space="preserve">es modelo de </w:t>
            </w:r>
            <m:oMath>
              <m:sSub>
                <m:sSubPr>
                  <m:ctrlPr>
                    <w:ins w:id="67" w:author="Usuario" w:date="2022-04-17T22:35:00Z">
                      <w:rPr>
                        <w:rFonts w:ascii="Cambria Math" w:hAnsi="Cambria Math" w:cstheme="minorHAnsi"/>
                        <w:i/>
                        <w:sz w:val="22"/>
                        <w:szCs w:val="22"/>
                        <w:lang w:val="es-ES" w:eastAsia="es-ES_tradnl"/>
                      </w:rPr>
                    </w:ins>
                  </m:ctrlPr>
                </m:sSubPr>
                <m:e>
                  <m:r>
                    <w:rPr>
                      <w:rFonts w:ascii="Cambria Math" w:hAnsi="Cambria Math" w:cstheme="minorHAnsi"/>
                      <w:sz w:val="22"/>
                      <w:szCs w:val="22"/>
                      <w:lang w:val="es-ES" w:eastAsia="es-ES_tradnl"/>
                    </w:rPr>
                    <m:t>ϕ</m:t>
                  </m:r>
                </m:e>
                <m:sub>
                  <m:r>
                    <w:rPr>
                      <w:rFonts w:ascii="Cambria Math" w:hAnsi="Cambria Math" w:cstheme="minorHAnsi"/>
                      <w:sz w:val="22"/>
                      <w:szCs w:val="22"/>
                      <w:lang w:val="es-ES" w:eastAsia="es-ES_tradnl"/>
                    </w:rPr>
                    <m:t>1</m:t>
                  </m:r>
                </m:sub>
              </m:sSub>
              <m:r>
                <w:rPr>
                  <w:rFonts w:ascii="Cambria Math" w:hAnsi="Cambria Math" w:cstheme="minorHAnsi"/>
                  <w:sz w:val="22"/>
                  <w:szCs w:val="22"/>
                  <w:lang w:val="es-ES" w:eastAsia="es-ES_tradnl"/>
                </w:rPr>
                <m:t xml:space="preserve">,…y </m:t>
              </m:r>
              <m:sSub>
                <m:sSubPr>
                  <m:ctrlPr>
                    <w:ins w:id="68" w:author="Usuario" w:date="2022-04-17T22:35:00Z">
                      <w:rPr>
                        <w:rFonts w:ascii="Cambria Math" w:hAnsi="Cambria Math" w:cstheme="minorHAnsi"/>
                        <w:i/>
                        <w:sz w:val="22"/>
                        <w:szCs w:val="22"/>
                        <w:lang w:val="es-ES" w:eastAsia="es-ES_tradnl"/>
                      </w:rPr>
                    </w:ins>
                  </m:ctrlPr>
                </m:sSubPr>
                <m:e>
                  <m:r>
                    <w:rPr>
                      <w:rFonts w:ascii="Cambria Math" w:hAnsi="Cambria Math" w:cstheme="minorHAnsi"/>
                      <w:sz w:val="22"/>
                      <w:szCs w:val="22"/>
                      <w:lang w:val="es-ES" w:eastAsia="es-ES_tradnl"/>
                    </w:rPr>
                    <m:t>ϕ</m:t>
                  </m:r>
                </m:e>
                <m:sub>
                  <m:r>
                    <w:rPr>
                      <w:rFonts w:ascii="Cambria Math" w:hAnsi="Cambria Math" w:cstheme="minorHAnsi"/>
                      <w:sz w:val="22"/>
                      <w:szCs w:val="22"/>
                      <w:lang w:val="es-ES" w:eastAsia="es-ES_tradnl"/>
                    </w:rPr>
                    <m:t>n</m:t>
                  </m:r>
                </m:sub>
              </m:sSub>
            </m:oMath>
            <w:r w:rsidRPr="00832EF8">
              <w:rPr>
                <w:rFonts w:cstheme="minorHAnsi"/>
                <w:sz w:val="22"/>
                <w:szCs w:val="22"/>
                <w:lang w:val="es-ES" w:eastAsia="es-ES_tradnl"/>
              </w:rPr>
              <w:t xml:space="preserve"> y contramodelo de </w:t>
            </w:r>
            <m:oMath>
              <m:r>
                <w:rPr>
                  <w:rFonts w:ascii="Cambria Math" w:hAnsi="Cambria Math" w:cstheme="minorHAnsi"/>
                  <w:sz w:val="22"/>
                  <w:szCs w:val="22"/>
                  <w:lang w:val="es-ES" w:eastAsia="es-ES_tradnl"/>
                </w:rPr>
                <m:t>ψ</m:t>
              </m:r>
            </m:oMath>
            <w:r w:rsidRPr="00832EF8">
              <w:rPr>
                <w:rFonts w:cstheme="minorHAnsi"/>
                <w:sz w:val="22"/>
                <w:szCs w:val="22"/>
                <w:lang w:val="es-ES" w:eastAsia="es-ES_tradnl"/>
              </w:rPr>
              <w:t xml:space="preserve"> a la vez.</w:t>
            </w:r>
          </w:p>
          <w:p w14:paraId="7CB478B8" w14:textId="77777777" w:rsidR="00341879" w:rsidRPr="00832EF8" w:rsidRDefault="00341879" w:rsidP="00AF57AD">
            <w:pPr>
              <w:spacing w:line="276" w:lineRule="auto"/>
              <w:jc w:val="both"/>
              <w:rPr>
                <w:rFonts w:cstheme="minorHAnsi"/>
                <w:b/>
                <w:bCs/>
                <w:sz w:val="22"/>
                <w:szCs w:val="22"/>
                <w:lang w:val="es-ES" w:eastAsia="es-ES_tradnl"/>
              </w:rPr>
            </w:pPr>
            <w:r w:rsidRPr="00832EF8">
              <w:rPr>
                <w:rFonts w:cstheme="minorHAnsi"/>
                <w:b/>
                <w:bCs/>
                <w:sz w:val="22"/>
                <w:szCs w:val="22"/>
                <w:lang w:val="es-ES" w:eastAsia="es-ES_tradnl"/>
              </w:rPr>
              <w:t>En tablas de verdad</w:t>
            </w:r>
          </w:p>
          <w:p w14:paraId="3288170B" w14:textId="77777777" w:rsidR="00341879" w:rsidRPr="00832EF8" w:rsidRDefault="00341879" w:rsidP="00AF57AD">
            <w:pPr>
              <w:spacing w:line="276" w:lineRule="auto"/>
              <w:rPr>
                <w:rFonts w:cstheme="minorHAnsi"/>
                <w:sz w:val="22"/>
                <w:szCs w:val="22"/>
                <w:highlight w:val="green"/>
                <w:lang w:val="es-ES" w:eastAsia="es-ES_tradnl"/>
              </w:rPr>
            </w:pPr>
            <w:r w:rsidRPr="00832EF8">
              <w:rPr>
                <w:rFonts w:cstheme="minorHAnsi"/>
                <w:sz w:val="22"/>
                <w:szCs w:val="22"/>
                <w:lang w:val="es-ES" w:eastAsia="es-ES_tradnl"/>
              </w:rPr>
              <w:t xml:space="preserve">En ninguna fila </w:t>
            </w:r>
            <m:oMath>
              <m:sSub>
                <m:sSubPr>
                  <m:ctrlPr>
                    <w:ins w:id="69" w:author="Usuario" w:date="2022-04-17T22:35:00Z">
                      <w:rPr>
                        <w:rFonts w:ascii="Cambria Math" w:hAnsi="Cambria Math" w:cstheme="minorHAnsi"/>
                        <w:i/>
                        <w:sz w:val="22"/>
                        <w:szCs w:val="22"/>
                        <w:lang w:val="es-ES" w:eastAsia="es-ES_tradnl"/>
                      </w:rPr>
                    </w:ins>
                  </m:ctrlPr>
                </m:sSubPr>
                <m:e>
                  <m:r>
                    <w:rPr>
                      <w:rFonts w:ascii="Cambria Math" w:hAnsi="Cambria Math" w:cstheme="minorHAnsi"/>
                      <w:sz w:val="22"/>
                      <w:szCs w:val="22"/>
                      <w:lang w:val="es-ES" w:eastAsia="es-ES_tradnl"/>
                    </w:rPr>
                    <m:t>ϕ</m:t>
                  </m:r>
                </m:e>
                <m:sub>
                  <m:r>
                    <w:rPr>
                      <w:rFonts w:ascii="Cambria Math" w:hAnsi="Cambria Math" w:cstheme="minorHAnsi"/>
                      <w:sz w:val="22"/>
                      <w:szCs w:val="22"/>
                      <w:lang w:val="es-ES" w:eastAsia="es-ES_tradnl"/>
                    </w:rPr>
                    <m:t>1</m:t>
                  </m:r>
                </m:sub>
              </m:sSub>
              <m:r>
                <w:rPr>
                  <w:rFonts w:ascii="Cambria Math" w:hAnsi="Cambria Math" w:cstheme="minorHAnsi"/>
                  <w:sz w:val="22"/>
                  <w:szCs w:val="22"/>
                  <w:lang w:val="es-ES" w:eastAsia="es-ES_tradnl"/>
                </w:rPr>
                <m:t xml:space="preserve">,…, y </m:t>
              </m:r>
              <m:sSub>
                <m:sSubPr>
                  <m:ctrlPr>
                    <w:ins w:id="70" w:author="Usuario" w:date="2022-04-17T22:35:00Z">
                      <w:rPr>
                        <w:rFonts w:ascii="Cambria Math" w:hAnsi="Cambria Math" w:cstheme="minorHAnsi"/>
                        <w:i/>
                        <w:sz w:val="22"/>
                        <w:szCs w:val="22"/>
                        <w:lang w:val="es-ES" w:eastAsia="es-ES_tradnl"/>
                      </w:rPr>
                    </w:ins>
                  </m:ctrlPr>
                </m:sSubPr>
                <m:e>
                  <m:r>
                    <w:rPr>
                      <w:rFonts w:ascii="Cambria Math" w:hAnsi="Cambria Math" w:cstheme="minorHAnsi"/>
                      <w:sz w:val="22"/>
                      <w:szCs w:val="22"/>
                      <w:lang w:val="es-ES" w:eastAsia="es-ES_tradnl"/>
                    </w:rPr>
                    <m:t>ϕ</m:t>
                  </m:r>
                </m:e>
                <m:sub>
                  <m:r>
                    <w:rPr>
                      <w:rFonts w:ascii="Cambria Math" w:hAnsi="Cambria Math" w:cstheme="minorHAnsi"/>
                      <w:sz w:val="22"/>
                      <w:szCs w:val="22"/>
                      <w:lang w:val="es-ES" w:eastAsia="es-ES_tradnl"/>
                    </w:rPr>
                    <m:t>n</m:t>
                  </m:r>
                </m:sub>
              </m:sSub>
            </m:oMath>
            <w:r w:rsidRPr="00832EF8">
              <w:rPr>
                <w:rFonts w:cstheme="minorHAnsi"/>
                <w:sz w:val="22"/>
                <w:szCs w:val="22"/>
                <w:lang w:val="es-ES" w:eastAsia="es-ES_tradnl"/>
              </w:rPr>
              <w:t xml:space="preserve"> tienen </w:t>
            </w:r>
            <w:r>
              <w:rPr>
                <w:rFonts w:cstheme="minorHAnsi"/>
                <w:sz w:val="22"/>
                <w:szCs w:val="22"/>
                <w:lang w:val="es-ES" w:eastAsia="es-ES_tradnl"/>
              </w:rPr>
              <w:t xml:space="preserve">juntas el </w:t>
            </w:r>
            <w:r w:rsidRPr="00832EF8">
              <w:rPr>
                <w:rFonts w:cstheme="minorHAnsi"/>
                <w:sz w:val="22"/>
                <w:szCs w:val="22"/>
                <w:lang w:val="es-ES" w:eastAsia="es-ES_tradnl"/>
              </w:rPr>
              <w:t xml:space="preserve">valor </w:t>
            </w:r>
            <m:oMath>
              <m:r>
                <w:rPr>
                  <w:rFonts w:ascii="Cambria Math" w:hAnsi="Cambria Math" w:cstheme="minorHAnsi"/>
                  <w:sz w:val="22"/>
                  <w:szCs w:val="22"/>
                  <w:lang w:val="es-ES" w:eastAsia="es-ES_tradnl"/>
                </w:rPr>
                <m:t>V</m:t>
              </m:r>
            </m:oMath>
            <w:r w:rsidRPr="00832EF8">
              <w:rPr>
                <w:rFonts w:cstheme="minorHAnsi"/>
                <w:sz w:val="22"/>
                <w:szCs w:val="22"/>
                <w:lang w:val="es-ES" w:eastAsia="es-ES_tradnl"/>
              </w:rPr>
              <w:t xml:space="preserve"> y </w:t>
            </w:r>
            <m:oMath>
              <m:r>
                <w:rPr>
                  <w:rFonts w:ascii="Cambria Math" w:hAnsi="Cambria Math" w:cstheme="minorHAnsi"/>
                  <w:sz w:val="22"/>
                  <w:szCs w:val="22"/>
                  <w:lang w:val="es-ES" w:eastAsia="es-ES_tradnl"/>
                </w:rPr>
                <m:t>ψ</m:t>
              </m:r>
            </m:oMath>
            <w:r w:rsidRPr="00832EF8">
              <w:rPr>
                <w:rFonts w:cstheme="minorHAnsi"/>
                <w:sz w:val="22"/>
                <w:szCs w:val="22"/>
                <w:lang w:val="es-ES" w:eastAsia="es-ES_tradnl"/>
              </w:rPr>
              <w:t xml:space="preserve"> </w:t>
            </w:r>
            <w:r>
              <w:rPr>
                <w:rFonts w:cstheme="minorHAnsi"/>
                <w:sz w:val="22"/>
                <w:szCs w:val="22"/>
                <w:lang w:val="es-ES" w:eastAsia="es-ES_tradnl"/>
              </w:rPr>
              <w:t xml:space="preserve">el </w:t>
            </w:r>
            <w:r w:rsidRPr="00832EF8">
              <w:rPr>
                <w:rFonts w:cstheme="minorHAnsi"/>
                <w:sz w:val="22"/>
                <w:szCs w:val="22"/>
                <w:lang w:val="es-ES" w:eastAsia="es-ES_tradnl"/>
              </w:rPr>
              <w:t xml:space="preserve">valor </w:t>
            </w:r>
            <m:oMath>
              <m:r>
                <w:rPr>
                  <w:rFonts w:ascii="Cambria Math" w:hAnsi="Cambria Math" w:cstheme="minorHAnsi"/>
                  <w:sz w:val="22"/>
                  <w:szCs w:val="22"/>
                  <w:lang w:val="es-ES" w:eastAsia="es-ES_tradnl"/>
                </w:rPr>
                <m:t xml:space="preserve">F </m:t>
              </m:r>
            </m:oMath>
            <w:r w:rsidRPr="00832EF8">
              <w:rPr>
                <w:rFonts w:cstheme="minorHAnsi"/>
                <w:sz w:val="22"/>
                <w:szCs w:val="22"/>
                <w:lang w:val="es-ES" w:eastAsia="es-ES_tradnl"/>
              </w:rPr>
              <w:t>a la vez.</w:t>
            </w:r>
          </w:p>
        </w:tc>
      </w:tr>
    </w:tbl>
    <w:p w14:paraId="6109C47D" w14:textId="77777777" w:rsidR="00341879" w:rsidRPr="00832EF8" w:rsidRDefault="00341879" w:rsidP="00341879">
      <w:pPr>
        <w:spacing w:after="0" w:line="276" w:lineRule="auto"/>
        <w:jc w:val="both"/>
        <w:rPr>
          <w:rFonts w:eastAsia="Times New Roman" w:cstheme="minorHAnsi"/>
          <w:kern w:val="0"/>
          <w:lang w:eastAsia="es-ES_tradnl"/>
          <w14:ligatures w14:val="none"/>
        </w:rPr>
      </w:pPr>
    </w:p>
    <w:tbl>
      <w:tblPr>
        <w:tblStyle w:val="Tablaconcuadrcula"/>
        <w:tblW w:w="10207" w:type="dxa"/>
        <w:jc w:val="center"/>
        <w:tblLook w:val="04A0" w:firstRow="1" w:lastRow="0" w:firstColumn="1" w:lastColumn="0" w:noHBand="0" w:noVBand="1"/>
      </w:tblPr>
      <w:tblGrid>
        <w:gridCol w:w="10207"/>
      </w:tblGrid>
      <w:tr w:rsidR="00341879" w:rsidRPr="00832EF8" w14:paraId="4890A7F9" w14:textId="77777777" w:rsidTr="00AF57AD">
        <w:trPr>
          <w:jc w:val="center"/>
        </w:trPr>
        <w:tc>
          <w:tcPr>
            <w:tcW w:w="10207" w:type="dxa"/>
            <w:shd w:val="clear" w:color="auto" w:fill="8DD873" w:themeFill="accent6" w:themeFillTint="99"/>
            <w:vAlign w:val="center"/>
          </w:tcPr>
          <w:p w14:paraId="4EC3CCB2" w14:textId="77777777" w:rsidR="00341879" w:rsidRPr="00832EF8" w:rsidRDefault="00341879" w:rsidP="00AF57AD">
            <w:pPr>
              <w:spacing w:line="276" w:lineRule="auto"/>
              <w:jc w:val="both"/>
              <w:rPr>
                <w:rFonts w:cstheme="minorHAnsi"/>
                <w:b/>
                <w:bCs/>
                <w:sz w:val="22"/>
                <w:szCs w:val="22"/>
                <w:lang w:eastAsia="es-ES_tradnl"/>
              </w:rPr>
            </w:pPr>
            <w:r w:rsidRPr="00832EF8">
              <w:rPr>
                <w:rFonts w:cstheme="minorHAnsi"/>
                <w:b/>
                <w:bCs/>
                <w:i/>
                <w:iCs/>
                <w:sz w:val="22"/>
                <w:szCs w:val="22"/>
                <w:lang w:eastAsia="es-ES_tradnl"/>
              </w:rPr>
              <w:t>Def. 6.</w:t>
            </w:r>
            <w:r w:rsidRPr="00832EF8">
              <w:rPr>
                <w:rFonts w:cstheme="minorHAnsi"/>
                <w:b/>
                <w:bCs/>
                <w:sz w:val="22"/>
                <w:szCs w:val="22"/>
                <w:lang w:eastAsia="es-ES_tradnl"/>
              </w:rPr>
              <w:t xml:space="preserve"> Invalidez semántica</w:t>
            </w:r>
          </w:p>
        </w:tc>
      </w:tr>
      <w:tr w:rsidR="00341879" w:rsidRPr="00832EF8" w14:paraId="4CB0932D" w14:textId="77777777" w:rsidTr="00AF57AD">
        <w:trPr>
          <w:jc w:val="center"/>
        </w:trPr>
        <w:tc>
          <w:tcPr>
            <w:tcW w:w="10207" w:type="dxa"/>
            <w:shd w:val="clear" w:color="auto" w:fill="A02B93" w:themeFill="accent5"/>
            <w:vAlign w:val="center"/>
          </w:tcPr>
          <w:p w14:paraId="7088D717" w14:textId="77777777" w:rsidR="00341879" w:rsidRPr="00832EF8" w:rsidRDefault="00341879" w:rsidP="00AF57AD">
            <w:pPr>
              <w:rPr>
                <w:rFonts w:cstheme="minorHAnsi"/>
                <w:sz w:val="22"/>
                <w:szCs w:val="22"/>
                <w:lang w:eastAsia="es-ES_tradnl"/>
              </w:rPr>
            </w:pPr>
            <w:r w:rsidRPr="00832EF8">
              <w:rPr>
                <w:rFonts w:cstheme="minorHAnsi"/>
                <w:b/>
                <w:bCs/>
                <w:sz w:val="22"/>
                <w:szCs w:val="22"/>
                <w:lang w:eastAsia="es-ES_tradnl"/>
              </w:rPr>
              <w:t>I. En argumento</w:t>
            </w:r>
            <w:r>
              <w:rPr>
                <w:rFonts w:cstheme="minorHAnsi"/>
                <w:b/>
                <w:bCs/>
                <w:sz w:val="22"/>
                <w:szCs w:val="22"/>
                <w:lang w:eastAsia="es-ES_tradnl"/>
              </w:rPr>
              <w:t>s</w:t>
            </w:r>
            <w:r w:rsidRPr="00832EF8">
              <w:rPr>
                <w:rFonts w:cstheme="minorHAnsi"/>
                <w:b/>
                <w:bCs/>
                <w:sz w:val="22"/>
                <w:szCs w:val="22"/>
                <w:lang w:eastAsia="es-ES_tradnl"/>
              </w:rPr>
              <w:t xml:space="preserve"> no hipotético</w:t>
            </w:r>
            <w:r>
              <w:rPr>
                <w:rFonts w:cstheme="minorHAnsi"/>
                <w:b/>
                <w:bCs/>
                <w:sz w:val="22"/>
                <w:szCs w:val="22"/>
                <w:lang w:eastAsia="es-ES_tradnl"/>
              </w:rPr>
              <w:t xml:space="preserve"> (fórmulas únicas)</w:t>
            </w:r>
          </w:p>
        </w:tc>
      </w:tr>
      <w:tr w:rsidR="00341879" w:rsidRPr="00832EF8" w14:paraId="6192200A" w14:textId="77777777" w:rsidTr="00AF57AD">
        <w:trPr>
          <w:jc w:val="center"/>
        </w:trPr>
        <w:tc>
          <w:tcPr>
            <w:tcW w:w="10207" w:type="dxa"/>
            <w:vAlign w:val="center"/>
          </w:tcPr>
          <w:p w14:paraId="2D0B0F13" w14:textId="77777777" w:rsidR="00341879" w:rsidRPr="00832EF8" w:rsidRDefault="00341879" w:rsidP="00AF57AD">
            <w:pPr>
              <w:spacing w:line="276" w:lineRule="auto"/>
              <w:jc w:val="center"/>
              <w:rPr>
                <w:rFonts w:cstheme="minorHAnsi"/>
                <w:b/>
                <w:bCs/>
                <w:sz w:val="22"/>
                <w:szCs w:val="22"/>
                <w:lang w:val="es-ES" w:eastAsia="es-ES_tradnl"/>
              </w:rPr>
            </w:pPr>
            <m:oMath>
              <m:r>
                <m:rPr>
                  <m:sty m:val="bi"/>
                </m:rPr>
                <w:rPr>
                  <w:rFonts w:ascii="Cambria Math" w:hAnsi="Cambria Math" w:cstheme="minorHAnsi"/>
                  <w:sz w:val="22"/>
                  <w:szCs w:val="22"/>
                  <w:lang w:val="es-ES" w:eastAsia="es-ES_tradnl"/>
                </w:rPr>
                <m:t>ϕ</m:t>
              </m:r>
            </m:oMath>
            <w:r w:rsidRPr="00832EF8">
              <w:rPr>
                <w:rFonts w:cstheme="minorHAnsi"/>
                <w:b/>
                <w:bCs/>
                <w:sz w:val="22"/>
                <w:szCs w:val="22"/>
                <w:lang w:val="es-ES" w:eastAsia="es-ES_tradnl"/>
              </w:rPr>
              <w:t xml:space="preserve"> es inválida semánticamente (no tautológica) </w:t>
            </w:r>
            <w:r w:rsidRPr="00832EF8">
              <w:rPr>
                <w:rFonts w:cstheme="minorHAnsi"/>
                <w:b/>
                <w:bCs/>
                <w:i/>
                <w:iCs/>
                <w:sz w:val="22"/>
                <w:szCs w:val="22"/>
                <w:lang w:val="es-ES" w:eastAsia="es-ES_tradnl"/>
              </w:rPr>
              <w:t>sii</w:t>
            </w:r>
          </w:p>
          <w:p w14:paraId="1C4E0AB2" w14:textId="77777777" w:rsidR="00341879" w:rsidRPr="00832EF8" w:rsidRDefault="00341879" w:rsidP="00AF57AD">
            <w:pPr>
              <w:spacing w:line="276" w:lineRule="auto"/>
              <w:jc w:val="both"/>
              <w:rPr>
                <w:rFonts w:cstheme="minorHAnsi"/>
                <w:b/>
                <w:bCs/>
                <w:sz w:val="22"/>
                <w:szCs w:val="22"/>
                <w:lang w:val="es-ES" w:eastAsia="es-ES_tradnl"/>
              </w:rPr>
            </w:pPr>
            <w:r w:rsidRPr="00832EF8">
              <w:rPr>
                <w:rFonts w:cstheme="minorHAnsi"/>
                <w:b/>
                <w:bCs/>
                <w:sz w:val="22"/>
                <w:szCs w:val="22"/>
                <w:lang w:val="es-ES" w:eastAsia="es-ES_tradnl"/>
              </w:rPr>
              <w:t>En términos de valores</w:t>
            </w:r>
          </w:p>
          <w:p w14:paraId="78FD0A61" w14:textId="77777777" w:rsidR="00341879" w:rsidRPr="00832EF8" w:rsidRDefault="00341879" w:rsidP="00AF57AD">
            <w:pPr>
              <w:spacing w:line="276" w:lineRule="auto"/>
              <w:jc w:val="both"/>
              <w:rPr>
                <w:rFonts w:cstheme="minorHAnsi"/>
                <w:sz w:val="22"/>
                <w:szCs w:val="22"/>
                <w:lang w:val="es-ES_tradnl" w:eastAsia="es-ES_tradnl"/>
              </w:rPr>
            </w:pPr>
            <w:r w:rsidRPr="00832EF8">
              <w:rPr>
                <w:rFonts w:cstheme="minorHAnsi"/>
                <w:sz w:val="22"/>
                <w:szCs w:val="22"/>
                <w:lang w:val="es-ES" w:eastAsia="es-ES_tradnl"/>
              </w:rPr>
              <w:t xml:space="preserve">Al menos una </w:t>
            </w:r>
            <m:oMath>
              <m:r>
                <w:rPr>
                  <w:rFonts w:ascii="Cambria Math" w:hAnsi="Cambria Math" w:cstheme="minorHAnsi"/>
                  <w:sz w:val="22"/>
                  <w:szCs w:val="22"/>
                  <w:lang w:val="es-ES_tradnl" w:eastAsia="es-ES_tradnl"/>
                </w:rPr>
                <m:t>U</m:t>
              </m:r>
            </m:oMath>
            <w:r w:rsidRPr="00832EF8">
              <w:rPr>
                <w:rFonts w:cstheme="minorHAnsi"/>
                <w:i/>
                <w:iCs/>
                <w:sz w:val="22"/>
                <w:szCs w:val="22"/>
                <w:lang w:val="es-ES_tradnl" w:eastAsia="es-ES_tradnl"/>
              </w:rPr>
              <w:t xml:space="preserve"> </w:t>
            </w:r>
            <w:r w:rsidRPr="00832EF8">
              <w:rPr>
                <w:rFonts w:cstheme="minorHAnsi"/>
                <w:sz w:val="22"/>
                <w:szCs w:val="22"/>
                <w:lang w:val="es-ES_tradnl" w:eastAsia="es-ES_tradnl"/>
              </w:rPr>
              <w:t xml:space="preserve">da el valor </w:t>
            </w:r>
            <m:oMath>
              <m:r>
                <w:rPr>
                  <w:rFonts w:ascii="Cambria Math" w:hAnsi="Cambria Math" w:cstheme="minorHAnsi"/>
                  <w:sz w:val="22"/>
                  <w:szCs w:val="22"/>
                  <w:lang w:val="es-ES_tradnl" w:eastAsia="es-ES_tradnl"/>
                </w:rPr>
                <m:t>F</m:t>
              </m:r>
            </m:oMath>
            <w:r w:rsidRPr="00832EF8">
              <w:rPr>
                <w:rFonts w:cstheme="minorHAnsi"/>
                <w:sz w:val="22"/>
                <w:szCs w:val="22"/>
                <w:lang w:val="es-ES_tradnl" w:eastAsia="es-ES_tradnl"/>
              </w:rPr>
              <w:t xml:space="preserve"> a </w:t>
            </w:r>
            <m:oMath>
              <m:r>
                <w:rPr>
                  <w:rFonts w:ascii="Cambria Math" w:hAnsi="Cambria Math" w:cstheme="minorHAnsi"/>
                  <w:sz w:val="22"/>
                  <w:szCs w:val="22"/>
                  <w:lang w:val="es-ES" w:eastAsia="es-ES_tradnl"/>
                </w:rPr>
                <m:t>ϕ</m:t>
              </m:r>
            </m:oMath>
            <w:r w:rsidRPr="00832EF8">
              <w:rPr>
                <w:rFonts w:cstheme="minorHAnsi"/>
                <w:sz w:val="22"/>
                <w:szCs w:val="22"/>
                <w:lang w:val="es-ES" w:eastAsia="es-ES_tradnl"/>
              </w:rPr>
              <w:t>.</w:t>
            </w:r>
          </w:p>
          <w:p w14:paraId="1E842287" w14:textId="77777777" w:rsidR="00341879" w:rsidRPr="00832EF8" w:rsidRDefault="00341879" w:rsidP="00AF57AD">
            <w:pPr>
              <w:spacing w:line="276" w:lineRule="auto"/>
              <w:jc w:val="both"/>
              <w:rPr>
                <w:rFonts w:cstheme="minorHAnsi"/>
                <w:b/>
                <w:bCs/>
                <w:sz w:val="22"/>
                <w:szCs w:val="22"/>
                <w:lang w:val="es-ES" w:eastAsia="es-ES_tradnl"/>
              </w:rPr>
            </w:pPr>
            <w:r w:rsidRPr="00832EF8">
              <w:rPr>
                <w:rFonts w:cstheme="minorHAnsi"/>
                <w:b/>
                <w:bCs/>
                <w:sz w:val="22"/>
                <w:szCs w:val="22"/>
                <w:lang w:val="es-ES" w:eastAsia="es-ES_tradnl"/>
              </w:rPr>
              <w:t>En términos de modelos</w:t>
            </w:r>
          </w:p>
          <w:p w14:paraId="4E2D4F1D" w14:textId="77777777" w:rsidR="00341879" w:rsidRPr="00832EF8" w:rsidRDefault="00341879" w:rsidP="00AF57AD">
            <w:pPr>
              <w:spacing w:line="276" w:lineRule="auto"/>
              <w:jc w:val="both"/>
              <w:rPr>
                <w:rFonts w:cstheme="minorHAnsi"/>
                <w:sz w:val="22"/>
                <w:szCs w:val="22"/>
                <w:lang w:val="es-ES" w:eastAsia="es-ES_tradnl"/>
              </w:rPr>
            </w:pPr>
            <w:r w:rsidRPr="00832EF8">
              <w:rPr>
                <w:rFonts w:cstheme="minorHAnsi"/>
                <w:sz w:val="22"/>
                <w:szCs w:val="22"/>
                <w:lang w:val="es-ES" w:eastAsia="es-ES_tradnl"/>
              </w:rPr>
              <w:t xml:space="preserve">Al menos una </w:t>
            </w:r>
            <m:oMath>
              <m:r>
                <w:rPr>
                  <w:rFonts w:ascii="Cambria Math" w:hAnsi="Cambria Math" w:cstheme="minorHAnsi"/>
                  <w:sz w:val="22"/>
                  <w:szCs w:val="22"/>
                  <w:lang w:val="es-ES_tradnl" w:eastAsia="es-ES_tradnl"/>
                </w:rPr>
                <m:t>U</m:t>
              </m:r>
            </m:oMath>
            <w:r w:rsidRPr="00832EF8">
              <w:rPr>
                <w:rFonts w:cstheme="minorHAnsi"/>
                <w:i/>
                <w:iCs/>
                <w:sz w:val="22"/>
                <w:szCs w:val="22"/>
                <w:lang w:val="es-ES_tradnl" w:eastAsia="es-ES_tradnl"/>
              </w:rPr>
              <w:t xml:space="preserve"> </w:t>
            </w:r>
            <w:r w:rsidRPr="00832EF8">
              <w:rPr>
                <w:rFonts w:cstheme="minorHAnsi"/>
                <w:sz w:val="22"/>
                <w:szCs w:val="22"/>
                <w:lang w:val="es-ES_tradnl" w:eastAsia="es-ES_tradnl"/>
              </w:rPr>
              <w:t xml:space="preserve">es contramodelo de </w:t>
            </w:r>
            <m:oMath>
              <m:r>
                <w:rPr>
                  <w:rFonts w:ascii="Cambria Math" w:hAnsi="Cambria Math" w:cstheme="minorHAnsi"/>
                  <w:sz w:val="22"/>
                  <w:szCs w:val="22"/>
                  <w:lang w:val="es-ES" w:eastAsia="es-ES_tradnl"/>
                </w:rPr>
                <m:t>ϕ</m:t>
              </m:r>
            </m:oMath>
            <w:r w:rsidRPr="00832EF8">
              <w:rPr>
                <w:rFonts w:cstheme="minorHAnsi"/>
                <w:sz w:val="22"/>
                <w:szCs w:val="22"/>
                <w:lang w:val="es-ES" w:eastAsia="es-ES_tradnl"/>
              </w:rPr>
              <w:t>.</w:t>
            </w:r>
          </w:p>
          <w:p w14:paraId="3B40DC9C" w14:textId="77777777" w:rsidR="00341879" w:rsidRPr="00832EF8" w:rsidRDefault="00341879" w:rsidP="00AF57AD">
            <w:pPr>
              <w:spacing w:line="276" w:lineRule="auto"/>
              <w:jc w:val="both"/>
              <w:rPr>
                <w:rFonts w:cstheme="minorHAnsi"/>
                <w:b/>
                <w:bCs/>
                <w:sz w:val="22"/>
                <w:szCs w:val="22"/>
                <w:lang w:val="es-ES" w:eastAsia="es-ES_tradnl"/>
              </w:rPr>
            </w:pPr>
            <w:r w:rsidRPr="00832EF8">
              <w:rPr>
                <w:rFonts w:cstheme="minorHAnsi"/>
                <w:b/>
                <w:bCs/>
                <w:sz w:val="22"/>
                <w:szCs w:val="22"/>
                <w:lang w:val="es-ES" w:eastAsia="es-ES_tradnl"/>
              </w:rPr>
              <w:t>En tablas de verdad</w:t>
            </w:r>
          </w:p>
          <w:p w14:paraId="425C14AE" w14:textId="77777777" w:rsidR="00341879" w:rsidRPr="00832EF8" w:rsidRDefault="00341879" w:rsidP="00AF57AD">
            <w:pPr>
              <w:spacing w:line="276" w:lineRule="auto"/>
              <w:jc w:val="both"/>
              <w:rPr>
                <w:rFonts w:cstheme="minorHAnsi"/>
                <w:sz w:val="22"/>
                <w:szCs w:val="22"/>
                <w:highlight w:val="green"/>
                <w:lang w:val="es-ES" w:eastAsia="es-ES_tradnl"/>
              </w:rPr>
            </w:pPr>
            <m:oMath>
              <m:r>
                <w:rPr>
                  <w:rFonts w:ascii="Cambria Math" w:hAnsi="Cambria Math" w:cstheme="minorHAnsi"/>
                  <w:sz w:val="22"/>
                  <w:szCs w:val="22"/>
                  <w:lang w:val="es-ES" w:eastAsia="es-ES_tradnl"/>
                </w:rPr>
                <m:t>ϕ</m:t>
              </m:r>
            </m:oMath>
            <w:r w:rsidRPr="00832EF8">
              <w:rPr>
                <w:rFonts w:cstheme="minorHAnsi"/>
                <w:sz w:val="22"/>
                <w:szCs w:val="22"/>
                <w:lang w:val="es-ES" w:eastAsia="es-ES_tradnl"/>
              </w:rPr>
              <w:t xml:space="preserve"> tiene el valor </w:t>
            </w:r>
            <m:oMath>
              <m:r>
                <w:rPr>
                  <w:rFonts w:ascii="Cambria Math" w:hAnsi="Cambria Math" w:cstheme="minorHAnsi"/>
                  <w:sz w:val="22"/>
                  <w:szCs w:val="22"/>
                  <w:lang w:val="es-ES" w:eastAsia="es-ES_tradnl"/>
                </w:rPr>
                <m:t>F</m:t>
              </m:r>
            </m:oMath>
            <w:r w:rsidRPr="00832EF8">
              <w:rPr>
                <w:rFonts w:cstheme="minorHAnsi"/>
                <w:i/>
                <w:iCs/>
                <w:sz w:val="22"/>
                <w:szCs w:val="22"/>
                <w:lang w:val="es-ES" w:eastAsia="es-ES_tradnl"/>
              </w:rPr>
              <w:t xml:space="preserve"> </w:t>
            </w:r>
            <w:r w:rsidRPr="00832EF8">
              <w:rPr>
                <w:rFonts w:cstheme="minorHAnsi"/>
                <w:sz w:val="22"/>
                <w:szCs w:val="22"/>
                <w:lang w:val="es-ES" w:eastAsia="es-ES_tradnl"/>
              </w:rPr>
              <w:t>en al menos una fila.</w:t>
            </w:r>
          </w:p>
        </w:tc>
      </w:tr>
      <w:tr w:rsidR="00341879" w:rsidRPr="00832EF8" w14:paraId="7116C3E6" w14:textId="77777777" w:rsidTr="00AF57AD">
        <w:trPr>
          <w:jc w:val="center"/>
        </w:trPr>
        <w:tc>
          <w:tcPr>
            <w:tcW w:w="10207" w:type="dxa"/>
            <w:shd w:val="clear" w:color="auto" w:fill="A02B93" w:themeFill="accent5"/>
            <w:vAlign w:val="center"/>
          </w:tcPr>
          <w:p w14:paraId="3DE40EC0" w14:textId="77777777" w:rsidR="00341879" w:rsidRPr="00832EF8" w:rsidRDefault="00341879" w:rsidP="00AF57AD">
            <w:pPr>
              <w:spacing w:line="276" w:lineRule="auto"/>
              <w:jc w:val="both"/>
              <w:rPr>
                <w:rFonts w:cstheme="minorHAnsi"/>
                <w:sz w:val="22"/>
                <w:szCs w:val="22"/>
                <w:lang w:eastAsia="es-ES_tradnl"/>
              </w:rPr>
            </w:pPr>
            <w:r w:rsidRPr="00832EF8">
              <w:rPr>
                <w:rFonts w:cstheme="minorHAnsi"/>
                <w:b/>
                <w:bCs/>
                <w:sz w:val="22"/>
                <w:szCs w:val="22"/>
                <w:lang w:val="es-ES" w:eastAsia="es-ES_tradnl"/>
              </w:rPr>
              <w:t>II. En argumento</w:t>
            </w:r>
            <w:r>
              <w:rPr>
                <w:rFonts w:cstheme="minorHAnsi"/>
                <w:b/>
                <w:bCs/>
                <w:sz w:val="22"/>
                <w:szCs w:val="22"/>
                <w:lang w:val="es-ES" w:eastAsia="es-ES_tradnl"/>
              </w:rPr>
              <w:t>s</w:t>
            </w:r>
            <w:r w:rsidRPr="00832EF8">
              <w:rPr>
                <w:rFonts w:cstheme="minorHAnsi"/>
                <w:b/>
                <w:bCs/>
                <w:sz w:val="22"/>
                <w:szCs w:val="22"/>
                <w:lang w:val="es-ES" w:eastAsia="es-ES_tradnl"/>
              </w:rPr>
              <w:t xml:space="preserve"> hipotético</w:t>
            </w:r>
            <w:r>
              <w:rPr>
                <w:rFonts w:cstheme="minorHAnsi"/>
                <w:b/>
                <w:bCs/>
                <w:sz w:val="22"/>
                <w:szCs w:val="22"/>
                <w:lang w:val="es-ES" w:eastAsia="es-ES_tradnl"/>
              </w:rPr>
              <w:t>s</w:t>
            </w:r>
            <w:r w:rsidRPr="00832EF8">
              <w:rPr>
                <w:rFonts w:cstheme="minorHAnsi"/>
                <w:b/>
                <w:bCs/>
                <w:sz w:val="22"/>
                <w:szCs w:val="22"/>
                <w:lang w:val="es-ES" w:eastAsia="es-ES_tradnl"/>
              </w:rPr>
              <w:t xml:space="preserve"> </w:t>
            </w:r>
          </w:p>
        </w:tc>
      </w:tr>
      <w:tr w:rsidR="00341879" w:rsidRPr="00832EF8" w14:paraId="4CB9E422" w14:textId="77777777" w:rsidTr="00AF57AD">
        <w:trPr>
          <w:trHeight w:val="1265"/>
          <w:jc w:val="center"/>
        </w:trPr>
        <w:tc>
          <w:tcPr>
            <w:tcW w:w="10207" w:type="dxa"/>
            <w:vAlign w:val="center"/>
          </w:tcPr>
          <w:p w14:paraId="11663AD4" w14:textId="77777777" w:rsidR="00341879" w:rsidRPr="00832EF8" w:rsidRDefault="00000000" w:rsidP="00AF57AD">
            <w:pPr>
              <w:spacing w:line="276" w:lineRule="auto"/>
              <w:jc w:val="center"/>
              <w:rPr>
                <w:rFonts w:cstheme="minorHAnsi"/>
                <w:b/>
                <w:bCs/>
                <w:sz w:val="22"/>
                <w:szCs w:val="22"/>
                <w:lang w:val="es-ES" w:eastAsia="es-ES_tradnl"/>
              </w:rPr>
            </w:pPr>
            <m:oMath>
              <m:sSub>
                <m:sSubPr>
                  <m:ctrlPr>
                    <w:ins w:id="71" w:author="Usuario" w:date="2022-04-17T22:35:00Z">
                      <w:rPr>
                        <w:rFonts w:ascii="Cambria Math" w:hAnsi="Cambria Math" w:cstheme="minorHAnsi"/>
                        <w:b/>
                        <w:i/>
                        <w:sz w:val="22"/>
                        <w:szCs w:val="22"/>
                        <w:lang w:val="es-ES" w:eastAsia="es-ES_tradnl"/>
                      </w:rPr>
                    </w:ins>
                  </m:ctrlPr>
                </m:sSubPr>
                <m:e>
                  <m:r>
                    <m:rPr>
                      <m:sty m:val="bi"/>
                    </m:rPr>
                    <w:rPr>
                      <w:rFonts w:ascii="Cambria Math" w:hAnsi="Cambria Math" w:cstheme="minorHAnsi"/>
                      <w:sz w:val="22"/>
                      <w:szCs w:val="22"/>
                      <w:lang w:val="es-ES" w:eastAsia="es-ES_tradnl"/>
                    </w:rPr>
                    <m:t>ϕ</m:t>
                  </m:r>
                </m:e>
                <m:sub>
                  <m:r>
                    <m:rPr>
                      <m:sty m:val="bi"/>
                    </m:rPr>
                    <w:rPr>
                      <w:rFonts w:ascii="Cambria Math" w:hAnsi="Cambria Math" w:cstheme="minorHAnsi"/>
                      <w:sz w:val="22"/>
                      <w:szCs w:val="22"/>
                      <w:lang w:val="es-ES" w:eastAsia="es-ES_tradnl"/>
                    </w:rPr>
                    <m:t>1</m:t>
                  </m:r>
                </m:sub>
              </m:sSub>
              <m:r>
                <m:rPr>
                  <m:sty m:val="bi"/>
                </m:rPr>
                <w:rPr>
                  <w:rFonts w:ascii="Cambria Math" w:hAnsi="Cambria Math" w:cstheme="minorHAnsi"/>
                  <w:sz w:val="22"/>
                  <w:szCs w:val="22"/>
                  <w:lang w:val="es-ES" w:eastAsia="es-ES_tradnl"/>
                </w:rPr>
                <m:t xml:space="preserve">,…, </m:t>
              </m:r>
              <m:sSub>
                <m:sSubPr>
                  <m:ctrlPr>
                    <w:ins w:id="72" w:author="Usuario" w:date="2022-04-17T22:35:00Z">
                      <w:rPr>
                        <w:rFonts w:ascii="Cambria Math" w:hAnsi="Cambria Math" w:cstheme="minorHAnsi"/>
                        <w:b/>
                        <w:i/>
                        <w:sz w:val="22"/>
                        <w:szCs w:val="22"/>
                        <w:lang w:val="es-ES" w:eastAsia="es-ES_tradnl"/>
                      </w:rPr>
                    </w:ins>
                  </m:ctrlPr>
                </m:sSubPr>
                <m:e>
                  <m:r>
                    <m:rPr>
                      <m:sty m:val="bi"/>
                    </m:rPr>
                    <w:rPr>
                      <w:rFonts w:ascii="Cambria Math" w:hAnsi="Cambria Math" w:cstheme="minorHAnsi"/>
                      <w:sz w:val="22"/>
                      <w:szCs w:val="22"/>
                      <w:lang w:val="es-ES" w:eastAsia="es-ES_tradnl"/>
                    </w:rPr>
                    <m:t>ϕ</m:t>
                  </m:r>
                </m:e>
                <m:sub>
                  <m:r>
                    <m:rPr>
                      <m:sty m:val="bi"/>
                    </m:rPr>
                    <w:rPr>
                      <w:rFonts w:ascii="Cambria Math" w:hAnsi="Cambria Math" w:cstheme="minorHAnsi"/>
                      <w:sz w:val="22"/>
                      <w:szCs w:val="22"/>
                      <w:lang w:val="es-ES" w:eastAsia="es-ES_tradnl"/>
                    </w:rPr>
                    <m:t>n</m:t>
                  </m:r>
                </m:sub>
              </m:sSub>
              <m:r>
                <m:rPr>
                  <m:sty m:val="bi"/>
                </m:rPr>
                <w:rPr>
                  <w:rFonts w:ascii="Cambria Math" w:hAnsi="Cambria Math" w:cstheme="minorHAnsi"/>
                  <w:sz w:val="22"/>
                  <w:szCs w:val="22"/>
                  <w:lang w:val="es-ES" w:eastAsia="es-ES_tradnl"/>
                </w:rPr>
                <m:t>∴ψ</m:t>
              </m:r>
            </m:oMath>
            <w:r w:rsidR="00341879" w:rsidRPr="00832EF8">
              <w:rPr>
                <w:rFonts w:cstheme="minorHAnsi"/>
                <w:b/>
                <w:bCs/>
                <w:sz w:val="22"/>
                <w:szCs w:val="22"/>
                <w:lang w:val="es-ES" w:eastAsia="es-ES_tradnl"/>
              </w:rPr>
              <w:t xml:space="preserve"> es inválido semánticamente </w:t>
            </w:r>
            <w:r w:rsidR="00341879" w:rsidRPr="00832EF8">
              <w:rPr>
                <w:rFonts w:cstheme="minorHAnsi"/>
                <w:b/>
                <w:bCs/>
                <w:i/>
                <w:iCs/>
                <w:sz w:val="22"/>
                <w:szCs w:val="22"/>
                <w:lang w:val="es-ES" w:eastAsia="es-ES_tradnl"/>
              </w:rPr>
              <w:t>sii</w:t>
            </w:r>
          </w:p>
          <w:p w14:paraId="19EB9CA0" w14:textId="77777777" w:rsidR="00341879" w:rsidRPr="00832EF8" w:rsidRDefault="00341879" w:rsidP="00AF57AD">
            <w:pPr>
              <w:spacing w:line="276" w:lineRule="auto"/>
              <w:jc w:val="both"/>
              <w:rPr>
                <w:rFonts w:cstheme="minorHAnsi"/>
                <w:b/>
                <w:bCs/>
                <w:sz w:val="22"/>
                <w:szCs w:val="22"/>
                <w:lang w:val="es-ES" w:eastAsia="es-ES_tradnl"/>
              </w:rPr>
            </w:pPr>
            <w:r w:rsidRPr="00832EF8">
              <w:rPr>
                <w:rFonts w:cstheme="minorHAnsi"/>
                <w:b/>
                <w:bCs/>
                <w:sz w:val="22"/>
                <w:szCs w:val="22"/>
                <w:lang w:val="es-ES" w:eastAsia="es-ES_tradnl"/>
              </w:rPr>
              <w:t>En términos de valores</w:t>
            </w:r>
          </w:p>
          <w:p w14:paraId="7EE47625" w14:textId="77777777" w:rsidR="00341879" w:rsidRPr="00832EF8" w:rsidRDefault="00341879" w:rsidP="00AF57AD">
            <w:pPr>
              <w:spacing w:line="276" w:lineRule="auto"/>
              <w:jc w:val="both"/>
              <w:rPr>
                <w:rFonts w:cstheme="minorHAnsi"/>
                <w:b/>
                <w:bCs/>
                <w:sz w:val="22"/>
                <w:szCs w:val="22"/>
                <w:lang w:val="es-ES" w:eastAsia="es-ES_tradnl"/>
              </w:rPr>
            </w:pPr>
            <w:r w:rsidRPr="00832EF8">
              <w:rPr>
                <w:rFonts w:cstheme="minorHAnsi"/>
                <w:sz w:val="22"/>
                <w:szCs w:val="22"/>
                <w:lang w:val="es-ES" w:eastAsia="es-ES_tradnl"/>
              </w:rPr>
              <w:t xml:space="preserve">Al menos una </w:t>
            </w:r>
            <m:oMath>
              <m:r>
                <w:rPr>
                  <w:rFonts w:ascii="Cambria Math" w:hAnsi="Cambria Math" w:cstheme="minorHAnsi"/>
                  <w:sz w:val="22"/>
                  <w:szCs w:val="22"/>
                  <w:lang w:val="es-ES_tradnl" w:eastAsia="es-ES_tradnl"/>
                </w:rPr>
                <m:t>U</m:t>
              </m:r>
            </m:oMath>
            <w:r w:rsidRPr="00832EF8">
              <w:rPr>
                <w:rFonts w:cstheme="minorHAnsi"/>
                <w:i/>
                <w:iCs/>
                <w:sz w:val="22"/>
                <w:szCs w:val="22"/>
                <w:lang w:val="es-ES_tradnl" w:eastAsia="es-ES_tradnl"/>
              </w:rPr>
              <w:t xml:space="preserve"> </w:t>
            </w:r>
            <w:r w:rsidRPr="00832EF8">
              <w:rPr>
                <w:rFonts w:cstheme="minorHAnsi"/>
                <w:sz w:val="22"/>
                <w:szCs w:val="22"/>
                <w:lang w:val="es-ES_tradnl" w:eastAsia="es-ES_tradnl"/>
              </w:rPr>
              <w:t xml:space="preserve">da el valor </w:t>
            </w:r>
            <m:oMath>
              <m:r>
                <w:rPr>
                  <w:rFonts w:ascii="Cambria Math" w:hAnsi="Cambria Math" w:cstheme="minorHAnsi"/>
                  <w:sz w:val="22"/>
                  <w:szCs w:val="22"/>
                  <w:lang w:val="es-ES_tradnl" w:eastAsia="es-ES_tradnl"/>
                </w:rPr>
                <m:t>V</m:t>
              </m:r>
            </m:oMath>
            <w:r w:rsidRPr="00832EF8">
              <w:rPr>
                <w:rFonts w:cstheme="minorHAnsi"/>
                <w:sz w:val="22"/>
                <w:szCs w:val="22"/>
                <w:lang w:val="es-ES_tradnl" w:eastAsia="es-ES_tradnl"/>
              </w:rPr>
              <w:t xml:space="preserve"> a </w:t>
            </w:r>
            <m:oMath>
              <m:sSub>
                <m:sSubPr>
                  <m:ctrlPr>
                    <w:ins w:id="73" w:author="Usuario" w:date="2022-04-17T22:35:00Z">
                      <w:rPr>
                        <w:rFonts w:ascii="Cambria Math" w:hAnsi="Cambria Math" w:cstheme="minorHAnsi"/>
                        <w:i/>
                        <w:sz w:val="22"/>
                        <w:szCs w:val="22"/>
                        <w:lang w:val="es-ES" w:eastAsia="es-ES_tradnl"/>
                      </w:rPr>
                    </w:ins>
                  </m:ctrlPr>
                </m:sSubPr>
                <m:e>
                  <m:r>
                    <w:rPr>
                      <w:rFonts w:ascii="Cambria Math" w:hAnsi="Cambria Math" w:cstheme="minorHAnsi"/>
                      <w:sz w:val="22"/>
                      <w:szCs w:val="22"/>
                      <w:lang w:val="es-ES" w:eastAsia="es-ES_tradnl"/>
                    </w:rPr>
                    <m:t>ϕ</m:t>
                  </m:r>
                </m:e>
                <m:sub>
                  <m:r>
                    <w:rPr>
                      <w:rFonts w:ascii="Cambria Math" w:hAnsi="Cambria Math" w:cstheme="minorHAnsi"/>
                      <w:sz w:val="22"/>
                      <w:szCs w:val="22"/>
                      <w:lang w:val="es-ES" w:eastAsia="es-ES_tradnl"/>
                    </w:rPr>
                    <m:t>1</m:t>
                  </m:r>
                </m:sub>
              </m:sSub>
              <m:r>
                <w:rPr>
                  <w:rFonts w:ascii="Cambria Math" w:hAnsi="Cambria Math" w:cstheme="minorHAnsi"/>
                  <w:sz w:val="22"/>
                  <w:szCs w:val="22"/>
                  <w:lang w:val="es-ES" w:eastAsia="es-ES_tradnl"/>
                </w:rPr>
                <m:t xml:space="preserve">,…,y </m:t>
              </m:r>
              <m:sSub>
                <m:sSubPr>
                  <m:ctrlPr>
                    <w:ins w:id="74" w:author="Usuario" w:date="2022-04-17T22:35:00Z">
                      <w:rPr>
                        <w:rFonts w:ascii="Cambria Math" w:hAnsi="Cambria Math" w:cstheme="minorHAnsi"/>
                        <w:i/>
                        <w:sz w:val="22"/>
                        <w:szCs w:val="22"/>
                        <w:lang w:val="es-ES" w:eastAsia="es-ES_tradnl"/>
                      </w:rPr>
                    </w:ins>
                  </m:ctrlPr>
                </m:sSubPr>
                <m:e>
                  <m:r>
                    <w:rPr>
                      <w:rFonts w:ascii="Cambria Math" w:hAnsi="Cambria Math" w:cstheme="minorHAnsi"/>
                      <w:sz w:val="22"/>
                      <w:szCs w:val="22"/>
                      <w:lang w:val="es-ES" w:eastAsia="es-ES_tradnl"/>
                    </w:rPr>
                    <m:t>ϕ</m:t>
                  </m:r>
                </m:e>
                <m:sub>
                  <m:r>
                    <w:rPr>
                      <w:rFonts w:ascii="Cambria Math" w:hAnsi="Cambria Math" w:cstheme="minorHAnsi"/>
                      <w:sz w:val="22"/>
                      <w:szCs w:val="22"/>
                      <w:lang w:val="es-ES" w:eastAsia="es-ES_tradnl"/>
                    </w:rPr>
                    <m:t>n</m:t>
                  </m:r>
                </m:sub>
              </m:sSub>
            </m:oMath>
            <w:r w:rsidRPr="00832EF8">
              <w:rPr>
                <w:rFonts w:cstheme="minorHAnsi"/>
                <w:sz w:val="22"/>
                <w:szCs w:val="22"/>
                <w:lang w:val="es-ES_tradnl" w:eastAsia="es-ES_tradnl"/>
              </w:rPr>
              <w:t xml:space="preserve"> conjuntamente y el valor </w:t>
            </w:r>
            <m:oMath>
              <m:r>
                <w:rPr>
                  <w:rFonts w:ascii="Cambria Math" w:hAnsi="Cambria Math" w:cstheme="minorHAnsi"/>
                  <w:sz w:val="22"/>
                  <w:szCs w:val="22"/>
                  <w:lang w:val="es-ES_tradnl" w:eastAsia="es-ES_tradnl"/>
                </w:rPr>
                <m:t>F</m:t>
              </m:r>
            </m:oMath>
            <w:r w:rsidRPr="00832EF8">
              <w:rPr>
                <w:rFonts w:cstheme="minorHAnsi"/>
                <w:i/>
                <w:iCs/>
                <w:sz w:val="22"/>
                <w:szCs w:val="22"/>
                <w:lang w:val="es-ES_tradnl" w:eastAsia="es-ES_tradnl"/>
              </w:rPr>
              <w:t xml:space="preserve"> </w:t>
            </w:r>
            <w:r w:rsidRPr="00832EF8">
              <w:rPr>
                <w:rFonts w:cstheme="minorHAnsi"/>
                <w:sz w:val="22"/>
                <w:szCs w:val="22"/>
                <w:lang w:val="es-ES_tradnl" w:eastAsia="es-ES_tradnl"/>
              </w:rPr>
              <w:t>a</w:t>
            </w:r>
            <w:r w:rsidRPr="00832EF8">
              <w:rPr>
                <w:rFonts w:cstheme="minorHAnsi"/>
                <w:i/>
                <w:iCs/>
                <w:sz w:val="22"/>
                <w:szCs w:val="22"/>
                <w:lang w:val="es-ES_tradnl" w:eastAsia="es-ES_tradnl"/>
              </w:rPr>
              <w:t xml:space="preserve"> </w:t>
            </w:r>
            <m:oMath>
              <m:r>
                <w:rPr>
                  <w:rFonts w:ascii="Cambria Math" w:hAnsi="Cambria Math" w:cstheme="minorHAnsi"/>
                  <w:sz w:val="22"/>
                  <w:szCs w:val="22"/>
                  <w:lang w:val="es-ES" w:eastAsia="es-ES_tradnl"/>
                </w:rPr>
                <m:t>ψ</m:t>
              </m:r>
            </m:oMath>
            <w:r w:rsidRPr="00832EF8">
              <w:rPr>
                <w:rFonts w:cstheme="minorHAnsi"/>
                <w:i/>
                <w:sz w:val="22"/>
                <w:szCs w:val="22"/>
                <w:lang w:val="es-ES" w:eastAsia="es-ES_tradnl"/>
              </w:rPr>
              <w:t>.</w:t>
            </w:r>
          </w:p>
          <w:p w14:paraId="1D956959" w14:textId="77777777" w:rsidR="00341879" w:rsidRPr="00832EF8" w:rsidRDefault="00341879" w:rsidP="00AF57AD">
            <w:pPr>
              <w:spacing w:line="276" w:lineRule="auto"/>
              <w:jc w:val="both"/>
              <w:rPr>
                <w:rFonts w:cstheme="minorHAnsi"/>
                <w:b/>
                <w:bCs/>
                <w:sz w:val="22"/>
                <w:szCs w:val="22"/>
                <w:lang w:val="es-ES" w:eastAsia="es-ES_tradnl"/>
              </w:rPr>
            </w:pPr>
            <w:r w:rsidRPr="00832EF8">
              <w:rPr>
                <w:rFonts w:cstheme="minorHAnsi"/>
                <w:b/>
                <w:bCs/>
                <w:sz w:val="22"/>
                <w:szCs w:val="22"/>
                <w:lang w:val="es-ES" w:eastAsia="es-ES_tradnl"/>
              </w:rPr>
              <w:t>En términos de modelos</w:t>
            </w:r>
          </w:p>
          <w:p w14:paraId="07F73136" w14:textId="77777777" w:rsidR="00341879" w:rsidRPr="00832EF8" w:rsidRDefault="00341879" w:rsidP="00AF57AD">
            <w:pPr>
              <w:spacing w:line="276" w:lineRule="auto"/>
              <w:jc w:val="both"/>
              <w:rPr>
                <w:rFonts w:cstheme="minorHAnsi"/>
                <w:b/>
                <w:bCs/>
                <w:sz w:val="22"/>
                <w:szCs w:val="22"/>
                <w:lang w:val="es-ES" w:eastAsia="es-ES_tradnl"/>
              </w:rPr>
            </w:pPr>
            <w:r w:rsidRPr="00832EF8">
              <w:rPr>
                <w:rFonts w:cstheme="minorHAnsi"/>
                <w:sz w:val="22"/>
                <w:szCs w:val="22"/>
                <w:lang w:val="es-ES" w:eastAsia="es-ES_tradnl"/>
              </w:rPr>
              <w:t xml:space="preserve">Al menos una </w:t>
            </w:r>
            <m:oMath>
              <m:r>
                <w:rPr>
                  <w:rFonts w:ascii="Cambria Math" w:hAnsi="Cambria Math" w:cstheme="minorHAnsi"/>
                  <w:sz w:val="22"/>
                  <w:szCs w:val="22"/>
                  <w:lang w:val="es-ES_tradnl" w:eastAsia="es-ES_tradnl"/>
                </w:rPr>
                <m:t>U</m:t>
              </m:r>
            </m:oMath>
            <w:r w:rsidRPr="00832EF8">
              <w:rPr>
                <w:rFonts w:cstheme="minorHAnsi"/>
                <w:i/>
                <w:iCs/>
                <w:sz w:val="22"/>
                <w:szCs w:val="22"/>
                <w:lang w:val="es-ES_tradnl" w:eastAsia="es-ES_tradnl"/>
              </w:rPr>
              <w:t xml:space="preserve"> </w:t>
            </w:r>
            <w:r w:rsidRPr="00832EF8">
              <w:rPr>
                <w:rFonts w:cstheme="minorHAnsi"/>
                <w:sz w:val="22"/>
                <w:szCs w:val="22"/>
                <w:lang w:val="es-ES_tradnl" w:eastAsia="es-ES_tradnl"/>
              </w:rPr>
              <w:t xml:space="preserve">que es modelo de </w:t>
            </w:r>
            <m:oMath>
              <m:sSub>
                <m:sSubPr>
                  <m:ctrlPr>
                    <w:ins w:id="75" w:author="Usuario" w:date="2022-04-17T22:35:00Z">
                      <w:rPr>
                        <w:rFonts w:ascii="Cambria Math" w:hAnsi="Cambria Math" w:cstheme="minorHAnsi"/>
                        <w:i/>
                        <w:sz w:val="22"/>
                        <w:szCs w:val="22"/>
                        <w:lang w:val="es-ES" w:eastAsia="es-ES_tradnl"/>
                      </w:rPr>
                    </w:ins>
                  </m:ctrlPr>
                </m:sSubPr>
                <m:e>
                  <m:r>
                    <w:rPr>
                      <w:rFonts w:ascii="Cambria Math" w:hAnsi="Cambria Math" w:cstheme="minorHAnsi"/>
                      <w:sz w:val="22"/>
                      <w:szCs w:val="22"/>
                      <w:lang w:val="es-ES" w:eastAsia="es-ES_tradnl"/>
                    </w:rPr>
                    <m:t>ϕ</m:t>
                  </m:r>
                </m:e>
                <m:sub>
                  <m:r>
                    <w:rPr>
                      <w:rFonts w:ascii="Cambria Math" w:hAnsi="Cambria Math" w:cstheme="minorHAnsi"/>
                      <w:sz w:val="22"/>
                      <w:szCs w:val="22"/>
                      <w:lang w:val="es-ES" w:eastAsia="es-ES_tradnl"/>
                    </w:rPr>
                    <m:t>1</m:t>
                  </m:r>
                </m:sub>
              </m:sSub>
              <m:r>
                <w:rPr>
                  <w:rFonts w:ascii="Cambria Math" w:hAnsi="Cambria Math" w:cstheme="minorHAnsi"/>
                  <w:sz w:val="22"/>
                  <w:szCs w:val="22"/>
                  <w:lang w:val="es-ES" w:eastAsia="es-ES_tradnl"/>
                </w:rPr>
                <m:t xml:space="preserve">,…, </m:t>
              </m:r>
              <m:sSub>
                <m:sSubPr>
                  <m:ctrlPr>
                    <w:ins w:id="76" w:author="Usuario" w:date="2022-04-17T22:35:00Z">
                      <w:rPr>
                        <w:rFonts w:ascii="Cambria Math" w:hAnsi="Cambria Math" w:cstheme="minorHAnsi"/>
                        <w:i/>
                        <w:sz w:val="22"/>
                        <w:szCs w:val="22"/>
                        <w:lang w:val="es-ES" w:eastAsia="es-ES_tradnl"/>
                      </w:rPr>
                    </w:ins>
                  </m:ctrlPr>
                </m:sSubPr>
                <m:e>
                  <m:r>
                    <w:rPr>
                      <w:rFonts w:ascii="Cambria Math" w:hAnsi="Cambria Math" w:cstheme="minorHAnsi"/>
                      <w:sz w:val="22"/>
                      <w:szCs w:val="22"/>
                      <w:lang w:val="es-ES" w:eastAsia="es-ES_tradnl"/>
                    </w:rPr>
                    <m:t>ϕ</m:t>
                  </m:r>
                </m:e>
                <m:sub>
                  <m:r>
                    <w:rPr>
                      <w:rFonts w:ascii="Cambria Math" w:hAnsi="Cambria Math" w:cstheme="minorHAnsi"/>
                      <w:sz w:val="22"/>
                      <w:szCs w:val="22"/>
                      <w:lang w:val="es-ES" w:eastAsia="es-ES_tradnl"/>
                    </w:rPr>
                    <m:t>n</m:t>
                  </m:r>
                </m:sub>
              </m:sSub>
            </m:oMath>
            <w:r w:rsidRPr="00832EF8">
              <w:rPr>
                <w:rFonts w:cstheme="minorHAnsi"/>
                <w:sz w:val="22"/>
                <w:szCs w:val="22"/>
                <w:lang w:val="es-ES" w:eastAsia="es-ES_tradnl"/>
              </w:rPr>
              <w:t xml:space="preserve"> es contramodelo de </w:t>
            </w:r>
            <m:oMath>
              <m:r>
                <w:rPr>
                  <w:rFonts w:ascii="Cambria Math" w:hAnsi="Cambria Math" w:cstheme="minorHAnsi"/>
                  <w:sz w:val="22"/>
                  <w:szCs w:val="22"/>
                  <w:lang w:val="es-ES" w:eastAsia="es-ES_tradnl"/>
                </w:rPr>
                <m:t>ψ</m:t>
              </m:r>
            </m:oMath>
            <w:r w:rsidRPr="00832EF8">
              <w:rPr>
                <w:rFonts w:cstheme="minorHAnsi"/>
                <w:sz w:val="22"/>
                <w:szCs w:val="22"/>
                <w:lang w:val="es-ES" w:eastAsia="es-ES_tradnl"/>
              </w:rPr>
              <w:t>.</w:t>
            </w:r>
          </w:p>
          <w:p w14:paraId="312788BC" w14:textId="77777777" w:rsidR="00341879" w:rsidRPr="00832EF8" w:rsidRDefault="00341879" w:rsidP="00AF57AD">
            <w:pPr>
              <w:spacing w:line="276" w:lineRule="auto"/>
              <w:jc w:val="both"/>
              <w:rPr>
                <w:rFonts w:cstheme="minorHAnsi"/>
                <w:b/>
                <w:bCs/>
                <w:sz w:val="22"/>
                <w:szCs w:val="22"/>
                <w:lang w:val="es-ES" w:eastAsia="es-ES_tradnl"/>
              </w:rPr>
            </w:pPr>
            <w:r w:rsidRPr="00832EF8">
              <w:rPr>
                <w:rFonts w:cstheme="minorHAnsi"/>
                <w:b/>
                <w:bCs/>
                <w:sz w:val="22"/>
                <w:szCs w:val="22"/>
                <w:lang w:val="es-ES" w:eastAsia="es-ES_tradnl"/>
              </w:rPr>
              <w:t>En tablas de verdad</w:t>
            </w:r>
          </w:p>
          <w:p w14:paraId="54B55CE7" w14:textId="77777777" w:rsidR="00341879" w:rsidRPr="00832EF8" w:rsidRDefault="00341879" w:rsidP="00AF57AD">
            <w:pPr>
              <w:spacing w:line="276" w:lineRule="auto"/>
              <w:jc w:val="both"/>
              <w:rPr>
                <w:rFonts w:cstheme="minorHAnsi"/>
                <w:sz w:val="22"/>
                <w:szCs w:val="22"/>
                <w:lang w:val="es-ES" w:eastAsia="es-ES_tradnl"/>
              </w:rPr>
            </w:pPr>
            <w:r w:rsidRPr="00832EF8">
              <w:rPr>
                <w:rFonts w:cstheme="minorHAnsi"/>
                <w:sz w:val="22"/>
                <w:szCs w:val="22"/>
                <w:lang w:val="es-ES" w:eastAsia="es-ES_tradnl"/>
              </w:rPr>
              <w:t xml:space="preserve">En al menos una fila </w:t>
            </w:r>
            <m:oMath>
              <m:sSub>
                <m:sSubPr>
                  <m:ctrlPr>
                    <w:ins w:id="77" w:author="Usuario" w:date="2022-04-17T22:35:00Z">
                      <w:rPr>
                        <w:rFonts w:ascii="Cambria Math" w:hAnsi="Cambria Math" w:cstheme="minorHAnsi"/>
                        <w:i/>
                        <w:sz w:val="22"/>
                        <w:szCs w:val="22"/>
                        <w:lang w:val="es-ES" w:eastAsia="es-ES_tradnl"/>
                      </w:rPr>
                    </w:ins>
                  </m:ctrlPr>
                </m:sSubPr>
                <m:e>
                  <m:r>
                    <w:rPr>
                      <w:rFonts w:ascii="Cambria Math" w:hAnsi="Cambria Math" w:cstheme="minorHAnsi"/>
                      <w:sz w:val="22"/>
                      <w:szCs w:val="22"/>
                      <w:lang w:val="es-ES" w:eastAsia="es-ES_tradnl"/>
                    </w:rPr>
                    <m:t>ϕ</m:t>
                  </m:r>
                </m:e>
                <m:sub>
                  <m:r>
                    <w:rPr>
                      <w:rFonts w:ascii="Cambria Math" w:hAnsi="Cambria Math" w:cstheme="minorHAnsi"/>
                      <w:sz w:val="22"/>
                      <w:szCs w:val="22"/>
                      <w:lang w:val="es-ES" w:eastAsia="es-ES_tradnl"/>
                    </w:rPr>
                    <m:t>1</m:t>
                  </m:r>
                </m:sub>
              </m:sSub>
              <m:r>
                <w:rPr>
                  <w:rFonts w:ascii="Cambria Math" w:hAnsi="Cambria Math" w:cstheme="minorHAnsi"/>
                  <w:sz w:val="22"/>
                  <w:szCs w:val="22"/>
                  <w:lang w:val="es-ES" w:eastAsia="es-ES_tradnl"/>
                </w:rPr>
                <m:t xml:space="preserve">,…, y </m:t>
              </m:r>
              <m:sSub>
                <m:sSubPr>
                  <m:ctrlPr>
                    <w:ins w:id="78" w:author="Usuario" w:date="2022-04-17T22:35:00Z">
                      <w:rPr>
                        <w:rFonts w:ascii="Cambria Math" w:hAnsi="Cambria Math" w:cstheme="minorHAnsi"/>
                        <w:i/>
                        <w:sz w:val="22"/>
                        <w:szCs w:val="22"/>
                        <w:lang w:val="es-ES" w:eastAsia="es-ES_tradnl"/>
                      </w:rPr>
                    </w:ins>
                  </m:ctrlPr>
                </m:sSubPr>
                <m:e>
                  <m:r>
                    <w:rPr>
                      <w:rFonts w:ascii="Cambria Math" w:hAnsi="Cambria Math" w:cstheme="minorHAnsi"/>
                      <w:sz w:val="22"/>
                      <w:szCs w:val="22"/>
                      <w:lang w:val="es-ES" w:eastAsia="es-ES_tradnl"/>
                    </w:rPr>
                    <m:t>ϕ</m:t>
                  </m:r>
                </m:e>
                <m:sub>
                  <m:r>
                    <w:rPr>
                      <w:rFonts w:ascii="Cambria Math" w:hAnsi="Cambria Math" w:cstheme="minorHAnsi"/>
                      <w:sz w:val="22"/>
                      <w:szCs w:val="22"/>
                      <w:lang w:val="es-ES" w:eastAsia="es-ES_tradnl"/>
                    </w:rPr>
                    <m:t>n</m:t>
                  </m:r>
                </m:sub>
              </m:sSub>
            </m:oMath>
            <w:r w:rsidRPr="00832EF8">
              <w:rPr>
                <w:rFonts w:cstheme="minorHAnsi"/>
                <w:sz w:val="22"/>
                <w:szCs w:val="22"/>
                <w:lang w:val="es-ES" w:eastAsia="es-ES_tradnl"/>
              </w:rPr>
              <w:t xml:space="preserve"> tienen juntas el valor </w:t>
            </w:r>
            <m:oMath>
              <m:r>
                <w:rPr>
                  <w:rFonts w:ascii="Cambria Math" w:hAnsi="Cambria Math" w:cstheme="minorHAnsi"/>
                  <w:sz w:val="22"/>
                  <w:szCs w:val="22"/>
                  <w:lang w:val="es-ES" w:eastAsia="es-ES_tradnl"/>
                </w:rPr>
                <m:t xml:space="preserve">V </m:t>
              </m:r>
            </m:oMath>
            <w:r w:rsidRPr="00832EF8">
              <w:rPr>
                <w:rFonts w:cstheme="minorHAnsi"/>
                <w:sz w:val="22"/>
                <w:szCs w:val="22"/>
                <w:lang w:val="es-ES" w:eastAsia="es-ES_tradnl"/>
              </w:rPr>
              <w:t xml:space="preserve">y </w:t>
            </w:r>
            <m:oMath>
              <m:r>
                <w:rPr>
                  <w:rFonts w:ascii="Cambria Math" w:hAnsi="Cambria Math" w:cstheme="minorHAnsi"/>
                  <w:sz w:val="22"/>
                  <w:szCs w:val="22"/>
                  <w:lang w:val="es-ES" w:eastAsia="es-ES_tradnl"/>
                </w:rPr>
                <m:t>ψ</m:t>
              </m:r>
            </m:oMath>
            <w:r w:rsidRPr="00832EF8">
              <w:rPr>
                <w:rFonts w:cstheme="minorHAnsi"/>
                <w:sz w:val="22"/>
                <w:szCs w:val="22"/>
                <w:lang w:val="es-ES" w:eastAsia="es-ES_tradnl"/>
              </w:rPr>
              <w:t xml:space="preserve"> el valor </w:t>
            </w:r>
            <m:oMath>
              <m:r>
                <w:rPr>
                  <w:rFonts w:ascii="Cambria Math" w:hAnsi="Cambria Math" w:cstheme="minorHAnsi"/>
                  <w:sz w:val="22"/>
                  <w:szCs w:val="22"/>
                  <w:lang w:val="es-ES" w:eastAsia="es-ES_tradnl"/>
                </w:rPr>
                <m:t>F</m:t>
              </m:r>
            </m:oMath>
            <w:r w:rsidRPr="00832EF8">
              <w:rPr>
                <w:rFonts w:cstheme="minorHAnsi"/>
                <w:sz w:val="22"/>
                <w:szCs w:val="22"/>
                <w:lang w:val="es-ES" w:eastAsia="es-ES_tradnl"/>
              </w:rPr>
              <w:t xml:space="preserve"> a la vez.</w:t>
            </w:r>
          </w:p>
        </w:tc>
      </w:tr>
    </w:tbl>
    <w:p w14:paraId="1271BA81" w14:textId="77777777" w:rsidR="00341879" w:rsidRPr="00832EF8" w:rsidRDefault="00341879" w:rsidP="00341879">
      <w:pPr>
        <w:spacing w:after="0" w:line="276" w:lineRule="auto"/>
        <w:jc w:val="both"/>
        <w:rPr>
          <w:rFonts w:eastAsia="Times New Roman" w:cstheme="minorHAnsi"/>
          <w:kern w:val="0"/>
          <w:lang w:eastAsia="es-ES_tradnl"/>
          <w14:ligatures w14:val="none"/>
        </w:rPr>
      </w:pPr>
    </w:p>
    <w:p w14:paraId="300CABA6" w14:textId="77777777" w:rsidR="00341879" w:rsidRPr="00832EF8" w:rsidRDefault="00341879" w:rsidP="00341879">
      <w:pPr>
        <w:spacing w:after="0" w:line="276" w:lineRule="auto"/>
        <w:ind w:firstLine="708"/>
        <w:jc w:val="both"/>
        <w:rPr>
          <w:rFonts w:eastAsia="Times New Roman" w:cstheme="minorHAnsi"/>
          <w:kern w:val="0"/>
          <w:lang w:val="es-ES" w:eastAsia="es-ES_tradnl"/>
          <w14:ligatures w14:val="none"/>
        </w:rPr>
      </w:pPr>
      <w:r w:rsidRPr="00832EF8">
        <w:rPr>
          <w:rFonts w:eastAsia="Times New Roman" w:cstheme="minorHAnsi"/>
          <w:kern w:val="0"/>
          <w:lang w:val="es-ES" w:eastAsia="es-ES_tradnl"/>
          <w14:ligatures w14:val="none"/>
        </w:rPr>
        <w:t xml:space="preserve">Según estas definiciones, se puede probar, por ejemplo, que la negación  </w:t>
      </w:r>
      <m:oMath>
        <m:r>
          <m:rPr>
            <m:sty m:val="p"/>
          </m:rPr>
          <w:rPr>
            <w:rFonts w:ascii="Cambria Math" w:eastAsia="Times New Roman" w:hAnsi="Cambria Math" w:cstheme="minorHAnsi"/>
            <w:kern w:val="0"/>
            <w:lang w:val="es-ES" w:eastAsia="es-ES_tradnl"/>
            <w14:ligatures w14:val="none"/>
          </w:rPr>
          <m:t>χ</m:t>
        </m:r>
      </m:oMath>
      <w:r w:rsidRPr="00832EF8">
        <w:rPr>
          <w:rFonts w:eastAsia="Times New Roman" w:cstheme="minorHAnsi"/>
          <w:kern w:val="0"/>
          <w:lang w:val="es-ES" w:eastAsia="es-ES_tradnl"/>
          <w14:ligatures w14:val="none"/>
        </w:rPr>
        <w:t xml:space="preserve"> de la sección anterior, es decir, </w:t>
      </w:r>
      <m:oMath>
        <m:r>
          <w:rPr>
            <w:rFonts w:ascii="Cambria Math" w:eastAsia="Times New Roman" w:hAnsi="Cambria Math" w:cstheme="minorHAnsi"/>
            <w:kern w:val="0"/>
            <w:lang w:val="es-ES" w:eastAsia="es-ES_tradnl"/>
            <w14:ligatures w14:val="none"/>
          </w:rPr>
          <m:t>¬</m:t>
        </m:r>
        <m:d>
          <m:dPr>
            <m:ctrlPr>
              <w:ins w:id="79" w:author="Usuario" w:date="2022-04-17T22:35:00Z">
                <w:rPr>
                  <w:rFonts w:ascii="Cambria Math" w:eastAsia="Times New Roman" w:hAnsi="Cambria Math" w:cstheme="minorHAnsi"/>
                  <w:i/>
                  <w:kern w:val="0"/>
                  <w:lang w:val="es-ES" w:eastAsia="es-ES_tradnl"/>
                  <w14:ligatures w14:val="none"/>
                </w:rPr>
              </w:ins>
            </m:ctrlPr>
          </m:dPr>
          <m:e>
            <m:r>
              <w:rPr>
                <w:rFonts w:ascii="Cambria Math" w:eastAsia="Times New Roman" w:hAnsi="Cambria Math" w:cstheme="minorHAnsi"/>
                <w:kern w:val="0"/>
                <w:lang w:val="es-ES" w:eastAsia="es-ES_tradnl"/>
                <w14:ligatures w14:val="none"/>
              </w:rPr>
              <m:t>P∧¬P</m:t>
            </m:r>
          </m:e>
        </m:d>
      </m:oMath>
      <w:r w:rsidRPr="00832EF8">
        <w:rPr>
          <w:rFonts w:eastAsia="Times New Roman" w:cstheme="minorHAnsi"/>
          <w:kern w:val="0"/>
          <w:lang w:val="es-ES" w:eastAsia="es-ES_tradnl"/>
          <w14:ligatures w14:val="none"/>
        </w:rPr>
        <w:t>, es tautológica: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5"/>
        <w:gridCol w:w="2277"/>
      </w:tblGrid>
      <w:tr w:rsidR="00341879" w:rsidRPr="00832EF8" w14:paraId="62919623" w14:textId="77777777" w:rsidTr="00AF57AD">
        <w:trPr>
          <w:jc w:val="center"/>
        </w:trPr>
        <w:tc>
          <w:tcPr>
            <w:tcW w:w="705" w:type="dxa"/>
          </w:tcPr>
          <w:p w14:paraId="7121CF66" w14:textId="77777777" w:rsidR="00341879" w:rsidRPr="00832EF8" w:rsidRDefault="00341879" w:rsidP="00AF57AD">
            <w:pPr>
              <w:spacing w:after="0" w:line="276" w:lineRule="auto"/>
              <w:jc w:val="center"/>
              <w:rPr>
                <w:rFonts w:eastAsia="Times New Roman" w:cstheme="minorHAnsi"/>
                <w:i/>
                <w:iCs/>
                <w:kern w:val="0"/>
                <w:lang w:val="es-ES" w:eastAsia="es-ES_tradnl"/>
                <w14:ligatures w14:val="none"/>
              </w:rPr>
            </w:pPr>
            <m:oMathPara>
              <m:oMath>
                <m:r>
                  <w:rPr>
                    <w:rFonts w:ascii="Cambria Math" w:eastAsia="Times New Roman" w:hAnsi="Cambria Math" w:cstheme="minorHAnsi"/>
                    <w:kern w:val="0"/>
                    <w:lang w:val="es-ES" w:eastAsia="es-ES_tradnl"/>
                    <w14:ligatures w14:val="none"/>
                  </w:rPr>
                  <m:t>P</m:t>
                </m:r>
              </m:oMath>
            </m:oMathPara>
          </w:p>
        </w:tc>
        <w:tc>
          <w:tcPr>
            <w:tcW w:w="2277" w:type="dxa"/>
          </w:tcPr>
          <w:p w14:paraId="391E82ED" w14:textId="77777777" w:rsidR="00341879" w:rsidRPr="00832EF8" w:rsidRDefault="00341879" w:rsidP="00AF57AD">
            <w:pPr>
              <w:spacing w:after="0" w:line="276" w:lineRule="auto"/>
              <w:jc w:val="center"/>
              <w:rPr>
                <w:rFonts w:eastAsiaTheme="minorEastAsia" w:cstheme="minorHAnsi"/>
                <w:kern w:val="0"/>
                <w:lang w:val="es-ES" w:eastAsia="es-ES_tradnl"/>
                <w14:ligatures w14:val="none"/>
              </w:rPr>
            </w:pPr>
            <w:r w:rsidRPr="00832EF8">
              <w:rPr>
                <w:rFonts w:eastAsia="Times New Roman" w:cstheme="minorHAnsi"/>
                <w:i/>
                <w:kern w:val="0"/>
                <w:lang w:val="es-ES" w:eastAsia="es-ES_tradnl"/>
                <w14:ligatures w14:val="none"/>
              </w:rPr>
              <w:t xml:space="preserve">     </w:t>
            </w:r>
            <m:oMath>
              <m:r>
                <w:rPr>
                  <w:rFonts w:ascii="Cambria Math" w:eastAsia="Times New Roman" w:hAnsi="Cambria Math" w:cstheme="minorHAnsi"/>
                  <w:kern w:val="0"/>
                  <w:highlight w:val="green"/>
                  <w:lang w:val="es-ES" w:eastAsia="es-ES_tradnl"/>
                  <w14:ligatures w14:val="none"/>
                </w:rPr>
                <m:t>¬</m:t>
              </m:r>
            </m:oMath>
            <w:r w:rsidRPr="00832EF8">
              <w:rPr>
                <w:rFonts w:eastAsia="Times New Roman" w:cstheme="minorHAnsi"/>
                <w:i/>
                <w:kern w:val="0"/>
                <w:lang w:val="es-ES" w:eastAsia="es-ES_tradnl"/>
                <w14:ligatures w14:val="none"/>
              </w:rPr>
              <w:t xml:space="preserve"> </w:t>
            </w:r>
            <m:oMath>
              <m:r>
                <w:rPr>
                  <w:rFonts w:ascii="Cambria Math" w:eastAsia="Times New Roman" w:hAnsi="Cambria Math" w:cstheme="minorHAnsi"/>
                  <w:kern w:val="0"/>
                  <w:lang w:val="es-ES" w:eastAsia="es-ES_tradnl"/>
                  <w14:ligatures w14:val="none"/>
                </w:rPr>
                <m:t xml:space="preserve">  (  P  ∧  ¬ P  )</m:t>
              </m:r>
            </m:oMath>
          </w:p>
        </w:tc>
      </w:tr>
      <w:tr w:rsidR="00341879" w:rsidRPr="00832EF8" w14:paraId="2D612E6C" w14:textId="77777777" w:rsidTr="00AF57AD">
        <w:trPr>
          <w:jc w:val="center"/>
        </w:trPr>
        <w:tc>
          <w:tcPr>
            <w:tcW w:w="705" w:type="dxa"/>
          </w:tcPr>
          <w:p w14:paraId="0639A6F8" w14:textId="77777777" w:rsidR="00341879" w:rsidRPr="00832EF8" w:rsidRDefault="00341879" w:rsidP="00AF57AD">
            <w:pPr>
              <w:spacing w:after="0" w:line="276" w:lineRule="auto"/>
              <w:jc w:val="center"/>
              <w:rPr>
                <w:rFonts w:eastAsia="Times New Roman" w:cstheme="minorHAnsi"/>
                <w:kern w:val="0"/>
                <w:lang w:val="es-ES" w:eastAsia="es-ES_tradnl"/>
                <w14:ligatures w14:val="none"/>
              </w:rPr>
            </w:pPr>
            <w:r w:rsidRPr="00832EF8">
              <w:rPr>
                <w:rFonts w:eastAsia="Times New Roman" w:cstheme="minorHAnsi"/>
                <w:kern w:val="0"/>
                <w:lang w:val="es-ES" w:eastAsia="es-ES_tradnl"/>
                <w14:ligatures w14:val="none"/>
              </w:rPr>
              <w:t xml:space="preserve">V          </w:t>
            </w:r>
          </w:p>
        </w:tc>
        <w:tc>
          <w:tcPr>
            <w:tcW w:w="2277" w:type="dxa"/>
          </w:tcPr>
          <w:p w14:paraId="6CC71AEF" w14:textId="77777777" w:rsidR="00341879" w:rsidRPr="00832EF8" w:rsidRDefault="00341879" w:rsidP="00AF57AD">
            <w:pPr>
              <w:spacing w:after="0" w:line="276" w:lineRule="auto"/>
              <w:jc w:val="both"/>
              <w:rPr>
                <w:rFonts w:eastAsia="Times New Roman" w:cstheme="minorHAnsi"/>
                <w:kern w:val="0"/>
                <w:lang w:val="en-US" w:eastAsia="es-ES_tradnl"/>
                <w14:ligatures w14:val="none"/>
              </w:rPr>
            </w:pPr>
            <w:r w:rsidRPr="00832EF8">
              <w:rPr>
                <w:rFonts w:eastAsia="Times New Roman" w:cstheme="minorHAnsi"/>
                <w:kern w:val="0"/>
                <w:lang w:val="en-US" w:eastAsia="es-ES_tradnl"/>
                <w14:ligatures w14:val="none"/>
              </w:rPr>
              <w:t xml:space="preserve">       </w:t>
            </w:r>
            <w:r w:rsidRPr="00832EF8">
              <w:rPr>
                <w:rFonts w:eastAsia="Times New Roman" w:cstheme="minorHAnsi"/>
                <w:kern w:val="0"/>
                <w:highlight w:val="green"/>
                <w:lang w:val="en-US" w:eastAsia="es-ES_tradnl"/>
                <w14:ligatures w14:val="none"/>
              </w:rPr>
              <w:t>V</w:t>
            </w:r>
            <w:r w:rsidRPr="00832EF8">
              <w:rPr>
                <w:rFonts w:eastAsia="Times New Roman" w:cstheme="minorHAnsi"/>
                <w:kern w:val="0"/>
                <w:lang w:val="en-US" w:eastAsia="es-ES_tradnl"/>
                <w14:ligatures w14:val="none"/>
              </w:rPr>
              <w:t xml:space="preserve">       </w:t>
            </w:r>
            <w:proofErr w:type="spellStart"/>
            <w:r w:rsidRPr="00832EF8">
              <w:rPr>
                <w:rFonts w:eastAsia="Times New Roman" w:cstheme="minorHAnsi"/>
                <w:kern w:val="0"/>
                <w:lang w:val="en-US" w:eastAsia="es-ES_tradnl"/>
                <w14:ligatures w14:val="none"/>
              </w:rPr>
              <w:t>V</w:t>
            </w:r>
            <w:proofErr w:type="spellEnd"/>
            <w:r w:rsidRPr="00832EF8">
              <w:rPr>
                <w:rFonts w:eastAsia="Times New Roman" w:cstheme="minorHAnsi"/>
                <w:kern w:val="0"/>
                <w:lang w:val="en-US" w:eastAsia="es-ES_tradnl"/>
                <w14:ligatures w14:val="none"/>
              </w:rPr>
              <w:t xml:space="preserve">    F    </w:t>
            </w:r>
            <w:proofErr w:type="spellStart"/>
            <w:r w:rsidRPr="00832EF8">
              <w:rPr>
                <w:rFonts w:eastAsia="Times New Roman" w:cstheme="minorHAnsi"/>
                <w:kern w:val="0"/>
                <w:lang w:val="en-US" w:eastAsia="es-ES_tradnl"/>
                <w14:ligatures w14:val="none"/>
              </w:rPr>
              <w:t>F</w:t>
            </w:r>
            <w:proofErr w:type="spellEnd"/>
            <w:r w:rsidRPr="00832EF8">
              <w:rPr>
                <w:rFonts w:eastAsia="Times New Roman" w:cstheme="minorHAnsi"/>
                <w:kern w:val="0"/>
                <w:lang w:val="en-US" w:eastAsia="es-ES_tradnl"/>
                <w14:ligatures w14:val="none"/>
              </w:rPr>
              <w:t xml:space="preserve"> V</w:t>
            </w:r>
          </w:p>
        </w:tc>
      </w:tr>
      <w:tr w:rsidR="00341879" w:rsidRPr="00832EF8" w14:paraId="3D3BDAFA" w14:textId="77777777" w:rsidTr="00AF57AD">
        <w:trPr>
          <w:jc w:val="center"/>
        </w:trPr>
        <w:tc>
          <w:tcPr>
            <w:tcW w:w="705" w:type="dxa"/>
          </w:tcPr>
          <w:p w14:paraId="043EB8C9" w14:textId="77777777" w:rsidR="00341879" w:rsidRPr="00832EF8" w:rsidRDefault="00341879" w:rsidP="00AF57AD">
            <w:pPr>
              <w:spacing w:after="0" w:line="276" w:lineRule="auto"/>
              <w:jc w:val="center"/>
              <w:rPr>
                <w:rFonts w:eastAsia="Times New Roman" w:cstheme="minorHAnsi"/>
                <w:kern w:val="0"/>
                <w:lang w:val="es-ES" w:eastAsia="es-ES_tradnl"/>
                <w14:ligatures w14:val="none"/>
              </w:rPr>
            </w:pPr>
            <w:r w:rsidRPr="00832EF8">
              <w:rPr>
                <w:rFonts w:eastAsia="Times New Roman" w:cstheme="minorHAnsi"/>
                <w:kern w:val="0"/>
                <w:lang w:val="es-ES" w:eastAsia="es-ES_tradnl"/>
                <w14:ligatures w14:val="none"/>
              </w:rPr>
              <w:t>F</w:t>
            </w:r>
          </w:p>
        </w:tc>
        <w:tc>
          <w:tcPr>
            <w:tcW w:w="2277" w:type="dxa"/>
          </w:tcPr>
          <w:p w14:paraId="7543986F" w14:textId="77777777" w:rsidR="00341879" w:rsidRPr="00832EF8" w:rsidRDefault="00341879" w:rsidP="00AF57AD">
            <w:pPr>
              <w:spacing w:after="0" w:line="276" w:lineRule="auto"/>
              <w:jc w:val="both"/>
              <w:rPr>
                <w:rFonts w:eastAsia="Times New Roman" w:cstheme="minorHAnsi"/>
                <w:kern w:val="0"/>
                <w:lang w:val="en-US" w:eastAsia="es-ES_tradnl"/>
                <w14:ligatures w14:val="none"/>
              </w:rPr>
            </w:pPr>
            <w:r w:rsidRPr="00832EF8">
              <w:rPr>
                <w:rFonts w:eastAsia="Times New Roman" w:cstheme="minorHAnsi"/>
                <w:kern w:val="0"/>
                <w:lang w:val="en-US" w:eastAsia="es-ES_tradnl"/>
                <w14:ligatures w14:val="none"/>
              </w:rPr>
              <w:t xml:space="preserve">       </w:t>
            </w:r>
            <w:r w:rsidRPr="00832EF8">
              <w:rPr>
                <w:rFonts w:eastAsia="Times New Roman" w:cstheme="minorHAnsi"/>
                <w:kern w:val="0"/>
                <w:highlight w:val="green"/>
                <w:lang w:val="en-US" w:eastAsia="es-ES_tradnl"/>
                <w14:ligatures w14:val="none"/>
              </w:rPr>
              <w:t>V</w:t>
            </w:r>
            <w:r w:rsidRPr="00832EF8">
              <w:rPr>
                <w:rFonts w:eastAsia="Times New Roman" w:cstheme="minorHAnsi"/>
                <w:kern w:val="0"/>
                <w:lang w:val="en-US" w:eastAsia="es-ES_tradnl"/>
                <w14:ligatures w14:val="none"/>
              </w:rPr>
              <w:t xml:space="preserve">       F    </w:t>
            </w:r>
            <w:proofErr w:type="spellStart"/>
            <w:r w:rsidRPr="00832EF8">
              <w:rPr>
                <w:rFonts w:eastAsia="Times New Roman" w:cstheme="minorHAnsi"/>
                <w:kern w:val="0"/>
                <w:lang w:val="en-US" w:eastAsia="es-ES_tradnl"/>
                <w14:ligatures w14:val="none"/>
              </w:rPr>
              <w:t>F</w:t>
            </w:r>
            <w:proofErr w:type="spellEnd"/>
            <w:r w:rsidRPr="00832EF8">
              <w:rPr>
                <w:rFonts w:eastAsia="Times New Roman" w:cstheme="minorHAnsi"/>
                <w:kern w:val="0"/>
                <w:lang w:val="en-US" w:eastAsia="es-ES_tradnl"/>
                <w14:ligatures w14:val="none"/>
              </w:rPr>
              <w:t xml:space="preserve">    V F</w:t>
            </w:r>
          </w:p>
        </w:tc>
      </w:tr>
    </w:tbl>
    <w:p w14:paraId="3C4C7E04" w14:textId="77777777" w:rsidR="00341879" w:rsidRPr="00832EF8" w:rsidRDefault="00341879" w:rsidP="00341879">
      <w:pPr>
        <w:spacing w:after="0" w:line="276" w:lineRule="auto"/>
        <w:ind w:firstLine="708"/>
        <w:jc w:val="both"/>
        <w:rPr>
          <w:rFonts w:eastAsia="Times New Roman" w:cstheme="minorHAnsi"/>
          <w:kern w:val="0"/>
          <w:lang w:val="en-US" w:eastAsia="es-ES_tradnl"/>
          <w14:ligatures w14:val="none"/>
        </w:rPr>
      </w:pPr>
    </w:p>
    <w:p w14:paraId="5D8B2715" w14:textId="77777777" w:rsidR="00341879" w:rsidRPr="00832EF8" w:rsidRDefault="00341879" w:rsidP="00341879">
      <w:pPr>
        <w:spacing w:after="0" w:line="276" w:lineRule="auto"/>
        <w:ind w:firstLine="708"/>
        <w:jc w:val="both"/>
        <w:rPr>
          <w:rFonts w:eastAsia="Times New Roman" w:cstheme="minorHAnsi"/>
          <w:kern w:val="0"/>
          <w:lang w:eastAsia="es-ES_tradnl"/>
          <w14:ligatures w14:val="none"/>
        </w:rPr>
      </w:pPr>
      <w:r w:rsidRPr="00832EF8">
        <w:rPr>
          <w:rFonts w:eastAsia="Times New Roman" w:cstheme="minorHAnsi"/>
          <w:kern w:val="0"/>
          <w:lang w:val="es-ES" w:eastAsia="es-ES_tradnl"/>
          <w14:ligatures w14:val="none"/>
        </w:rPr>
        <w:t xml:space="preserve">En general, cualquier fórmula con la forma </w:t>
      </w:r>
      <m:oMath>
        <m:r>
          <w:rPr>
            <w:rFonts w:ascii="Cambria Math" w:eastAsia="Times New Roman" w:hAnsi="Cambria Math" w:cstheme="minorHAnsi"/>
            <w:kern w:val="0"/>
            <w:lang w:val="es-ES" w:eastAsia="es-ES_tradnl"/>
            <w14:ligatures w14:val="none"/>
          </w:rPr>
          <m:t>¬</m:t>
        </m:r>
        <m:d>
          <m:dPr>
            <m:ctrlPr>
              <w:ins w:id="80" w:author="Usuario" w:date="2022-04-17T22:35:00Z">
                <w:rPr>
                  <w:rFonts w:ascii="Cambria Math" w:eastAsia="Times New Roman" w:hAnsi="Cambria Math" w:cstheme="minorHAnsi"/>
                  <w:i/>
                  <w:kern w:val="0"/>
                  <w:lang w:val="es-ES" w:eastAsia="es-ES_tradnl"/>
                  <w14:ligatures w14:val="none"/>
                </w:rPr>
              </w:ins>
            </m:ctrlPr>
          </m:dPr>
          <m:e>
            <m:r>
              <w:rPr>
                <w:rFonts w:ascii="Cambria Math" w:eastAsia="Times New Roman" w:hAnsi="Cambria Math" w:cstheme="minorHAnsi"/>
                <w:kern w:val="0"/>
                <w:lang w:val="es-ES" w:eastAsia="es-ES_tradnl"/>
                <w14:ligatures w14:val="none"/>
              </w:rPr>
              <m:t>ϕ</m:t>
            </m:r>
            <m:r>
              <w:rPr>
                <w:rFonts w:ascii="Cambria Math" w:eastAsiaTheme="minorEastAsia" w:hAnsi="Cambria Math" w:cstheme="minorHAnsi"/>
                <w:kern w:val="0"/>
                <w:lang w:val="es-ES" w:eastAsia="es-ES_tradnl"/>
                <w14:ligatures w14:val="none"/>
              </w:rPr>
              <m:t>∧</m:t>
            </m:r>
            <m:r>
              <w:rPr>
                <w:rFonts w:ascii="Cambria Math" w:eastAsia="Times New Roman" w:hAnsi="Cambria Math" w:cstheme="minorHAnsi"/>
                <w:kern w:val="0"/>
                <w:lang w:val="es-ES" w:eastAsia="es-ES_tradnl"/>
                <w14:ligatures w14:val="none"/>
              </w:rPr>
              <m:t>¬ϕ</m:t>
            </m:r>
          </m:e>
        </m:d>
      </m:oMath>
      <w:r w:rsidRPr="00832EF8">
        <w:rPr>
          <w:rFonts w:eastAsia="Times New Roman" w:cstheme="minorHAnsi"/>
          <w:kern w:val="0"/>
          <w:lang w:val="es-ES" w:eastAsia="es-ES_tradnl"/>
          <w14:ligatures w14:val="none"/>
        </w:rPr>
        <w:t xml:space="preserve"> será tautológica. Así, por ejemplo, lo demuestra la tabla de verdad de la negación de </w:t>
      </w:r>
      <m:oMath>
        <m:r>
          <w:rPr>
            <w:rFonts w:ascii="Cambria Math" w:eastAsia="Times New Roman" w:hAnsi="Cambria Math" w:cstheme="minorHAnsi"/>
            <w:kern w:val="0"/>
            <w:lang w:val="es-ES" w:eastAsia="es-ES_tradnl"/>
            <w14:ligatures w14:val="none"/>
          </w:rPr>
          <m:t>ω</m:t>
        </m:r>
      </m:oMath>
      <w:r w:rsidRPr="00832EF8">
        <w:rPr>
          <w:rFonts w:eastAsia="Times New Roman" w:cstheme="minorHAnsi"/>
          <w:kern w:val="0"/>
          <w:lang w:val="es-ES" w:eastAsia="es-ES_tradnl"/>
          <w14:ligatures w14:val="none"/>
        </w:rPr>
        <w:t xml:space="preserve"> de la sección anterior:</w:t>
      </w:r>
    </w:p>
    <w:tbl>
      <w:tblPr>
        <w:tblW w:w="6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580"/>
        <w:gridCol w:w="5528"/>
      </w:tblGrid>
      <w:tr w:rsidR="00341879" w:rsidRPr="00832EF8" w14:paraId="0F3ED344" w14:textId="77777777" w:rsidTr="00AF57AD">
        <w:trPr>
          <w:jc w:val="center"/>
        </w:trPr>
        <w:tc>
          <w:tcPr>
            <w:tcW w:w="559" w:type="dxa"/>
            <w:vAlign w:val="center"/>
          </w:tcPr>
          <w:p w14:paraId="3E674358" w14:textId="77777777" w:rsidR="00341879" w:rsidRPr="00832EF8" w:rsidRDefault="00341879" w:rsidP="00AF57AD">
            <w:pPr>
              <w:spacing w:after="0" w:line="276" w:lineRule="auto"/>
              <w:jc w:val="center"/>
              <w:rPr>
                <w:rFonts w:eastAsia="Times New Roman" w:cstheme="minorHAnsi"/>
                <w:i/>
                <w:iCs/>
                <w:kern w:val="0"/>
                <w:lang w:val="es-ES" w:eastAsia="es-ES_tradnl"/>
                <w14:ligatures w14:val="none"/>
              </w:rPr>
            </w:pPr>
            <m:oMathPara>
              <m:oMath>
                <m:r>
                  <w:rPr>
                    <w:rFonts w:ascii="Cambria Math" w:eastAsia="Times New Roman" w:hAnsi="Cambria Math" w:cstheme="minorHAnsi"/>
                    <w:kern w:val="0"/>
                    <w:lang w:val="es-ES" w:eastAsia="es-ES_tradnl"/>
                    <w14:ligatures w14:val="none"/>
                  </w:rPr>
                  <m:t>S</m:t>
                </m:r>
              </m:oMath>
            </m:oMathPara>
          </w:p>
        </w:tc>
        <w:tc>
          <w:tcPr>
            <w:tcW w:w="580" w:type="dxa"/>
            <w:vAlign w:val="center"/>
          </w:tcPr>
          <w:p w14:paraId="1A8F6455" w14:textId="77777777" w:rsidR="00341879" w:rsidRPr="00832EF8" w:rsidRDefault="00341879" w:rsidP="00AF57AD">
            <w:pPr>
              <w:spacing w:after="0" w:line="276" w:lineRule="auto"/>
              <w:rPr>
                <w:rFonts w:eastAsia="Times New Roman" w:cstheme="minorHAnsi"/>
                <w:kern w:val="0"/>
                <w:lang w:val="es-ES" w:eastAsia="es-ES_tradnl"/>
                <w14:ligatures w14:val="none"/>
              </w:rPr>
            </w:pPr>
            <m:oMathPara>
              <m:oMathParaPr>
                <m:jc m:val="center"/>
              </m:oMathParaPr>
              <m:oMath>
                <m:r>
                  <w:rPr>
                    <w:rFonts w:ascii="Cambria Math" w:eastAsia="Times New Roman" w:hAnsi="Cambria Math" w:cstheme="minorHAnsi"/>
                    <w:kern w:val="0"/>
                    <w:lang w:val="es-ES" w:eastAsia="es-ES_tradnl"/>
                    <w14:ligatures w14:val="none"/>
                  </w:rPr>
                  <m:t>T</m:t>
                </m:r>
              </m:oMath>
            </m:oMathPara>
          </w:p>
        </w:tc>
        <w:tc>
          <w:tcPr>
            <w:tcW w:w="5528" w:type="dxa"/>
            <w:vAlign w:val="center"/>
          </w:tcPr>
          <w:p w14:paraId="0A08D0CC" w14:textId="77777777" w:rsidR="00341879" w:rsidRPr="00832EF8" w:rsidRDefault="00341879" w:rsidP="00AF57AD">
            <w:pPr>
              <w:spacing w:after="0" w:line="276" w:lineRule="auto"/>
              <w:jc w:val="center"/>
              <w:rPr>
                <w:rFonts w:eastAsia="Times New Roman" w:cstheme="minorHAnsi"/>
                <w:kern w:val="0"/>
                <w:lang w:val="es-ES" w:eastAsia="es-ES_tradnl"/>
                <w14:ligatures w14:val="none"/>
              </w:rPr>
            </w:pPr>
            <m:oMathPara>
              <m:oMathParaPr>
                <m:jc m:val="center"/>
              </m:oMathParaPr>
              <m:oMath>
                <m:r>
                  <w:rPr>
                    <w:rFonts w:ascii="Cambria Math" w:eastAsia="Times New Roman" w:hAnsi="Cambria Math" w:cstheme="minorHAnsi"/>
                    <w:kern w:val="0"/>
                    <w:lang w:val="es-ES" w:eastAsia="es-ES_tradnl"/>
                    <w14:ligatures w14:val="none"/>
                  </w:rPr>
                  <m:t xml:space="preserve"> </m:t>
                </m:r>
                <m:r>
                  <w:rPr>
                    <w:rFonts w:ascii="Cambria Math" w:eastAsia="Times New Roman" w:hAnsi="Cambria Math" w:cstheme="minorHAnsi"/>
                    <w:kern w:val="0"/>
                    <w:highlight w:val="green"/>
                    <w:lang w:val="es-ES" w:eastAsia="es-ES_tradnl"/>
                    <w14:ligatures w14:val="none"/>
                  </w:rPr>
                  <m:t>¬</m:t>
                </m:r>
                <m:r>
                  <w:rPr>
                    <w:rFonts w:ascii="Cambria Math" w:eastAsia="Times New Roman" w:hAnsi="Cambria Math" w:cstheme="minorHAnsi"/>
                    <w:kern w:val="0"/>
                    <w:lang w:val="es-ES" w:eastAsia="es-ES_tradnl"/>
                    <w14:ligatures w14:val="none"/>
                  </w:rPr>
                  <m:t xml:space="preserve">  </m:t>
                </m:r>
                <m:d>
                  <m:dPr>
                    <m:ctrlPr>
                      <w:ins w:id="81" w:author="Usuario" w:date="2022-04-17T22:35:00Z">
                        <w:rPr>
                          <w:rFonts w:ascii="Cambria Math" w:eastAsia="Times New Roman" w:hAnsi="Cambria Math" w:cstheme="minorHAnsi"/>
                          <w:i/>
                          <w:kern w:val="0"/>
                          <w:lang w:val="es-ES" w:eastAsia="es-ES_tradnl"/>
                          <w14:ligatures w14:val="none"/>
                        </w:rPr>
                      </w:ins>
                    </m:ctrlPr>
                  </m:dPr>
                  <m:e>
                    <m:d>
                      <m:dPr>
                        <m:ctrlPr>
                          <w:ins w:id="82" w:author="Usuario" w:date="2022-04-17T22:35:00Z">
                            <w:rPr>
                              <w:rFonts w:ascii="Cambria Math" w:eastAsia="Times New Roman" w:hAnsi="Cambria Math" w:cstheme="minorHAnsi"/>
                              <w:i/>
                              <w:kern w:val="0"/>
                              <w:lang w:val="es-ES" w:eastAsia="es-ES_tradnl"/>
                              <w14:ligatures w14:val="none"/>
                            </w:rPr>
                          </w:ins>
                        </m:ctrlPr>
                      </m:dPr>
                      <m:e>
                        <m:r>
                          <w:rPr>
                            <w:rFonts w:ascii="Cambria Math" w:eastAsia="Times New Roman" w:hAnsi="Cambria Math" w:cstheme="minorHAnsi"/>
                            <w:kern w:val="0"/>
                            <w:lang w:val="es-ES" w:eastAsia="es-ES_tradnl"/>
                            <w14:ligatures w14:val="none"/>
                          </w:rPr>
                          <m:t>¬ S≡</m:t>
                        </m:r>
                        <m:d>
                          <m:dPr>
                            <m:ctrlPr>
                              <w:ins w:id="83" w:author="Usuario" w:date="2022-04-17T22:35:00Z">
                                <w:rPr>
                                  <w:rFonts w:ascii="Cambria Math" w:eastAsia="Times New Roman" w:hAnsi="Cambria Math" w:cstheme="minorHAnsi"/>
                                  <w:i/>
                                  <w:kern w:val="0"/>
                                  <w:lang w:val="es-ES" w:eastAsia="es-ES_tradnl"/>
                                  <w14:ligatures w14:val="none"/>
                                </w:rPr>
                              </w:ins>
                            </m:ctrlPr>
                          </m:dPr>
                          <m:e>
                            <m:r>
                              <w:rPr>
                                <w:rFonts w:ascii="Cambria Math" w:eastAsia="Times New Roman" w:hAnsi="Cambria Math" w:cstheme="minorHAnsi"/>
                                <w:kern w:val="0"/>
                                <w:lang w:val="es-ES" w:eastAsia="es-ES_tradnl"/>
                                <w14:ligatures w14:val="none"/>
                              </w:rPr>
                              <m:t>¬ T ∨ S</m:t>
                            </m:r>
                          </m:e>
                        </m:d>
                      </m:e>
                    </m:d>
                    <m:r>
                      <w:rPr>
                        <w:rFonts w:ascii="Cambria Math" w:eastAsia="Times New Roman" w:hAnsi="Cambria Math" w:cstheme="minorHAnsi"/>
                        <w:kern w:val="0"/>
                        <w:lang w:val="es-ES" w:eastAsia="es-ES_tradnl"/>
                        <w14:ligatures w14:val="none"/>
                      </w:rPr>
                      <m:t xml:space="preserve"> ∧ ¬ </m:t>
                    </m:r>
                    <m:d>
                      <m:dPr>
                        <m:ctrlPr>
                          <w:ins w:id="84" w:author="Usuario" w:date="2022-04-17T22:35:00Z">
                            <w:rPr>
                              <w:rFonts w:ascii="Cambria Math" w:eastAsia="Times New Roman" w:hAnsi="Cambria Math" w:cstheme="minorHAnsi"/>
                              <w:i/>
                              <w:kern w:val="0"/>
                              <w:lang w:val="es-ES" w:eastAsia="es-ES_tradnl"/>
                              <w14:ligatures w14:val="none"/>
                            </w:rPr>
                          </w:ins>
                        </m:ctrlPr>
                      </m:dPr>
                      <m:e>
                        <m:r>
                          <w:rPr>
                            <w:rFonts w:ascii="Cambria Math" w:eastAsia="Times New Roman" w:hAnsi="Cambria Math" w:cstheme="minorHAnsi"/>
                            <w:kern w:val="0"/>
                            <w:lang w:val="es-ES" w:eastAsia="es-ES_tradnl"/>
                            <w14:ligatures w14:val="none"/>
                          </w:rPr>
                          <m:t xml:space="preserve">¬ S ≡ </m:t>
                        </m:r>
                        <m:d>
                          <m:dPr>
                            <m:ctrlPr>
                              <w:ins w:id="85" w:author="Usuario" w:date="2022-04-17T22:35:00Z">
                                <w:rPr>
                                  <w:rFonts w:ascii="Cambria Math" w:eastAsia="Times New Roman" w:hAnsi="Cambria Math" w:cstheme="minorHAnsi"/>
                                  <w:i/>
                                  <w:kern w:val="0"/>
                                  <w:lang w:val="es-ES" w:eastAsia="es-ES_tradnl"/>
                                  <w14:ligatures w14:val="none"/>
                                </w:rPr>
                              </w:ins>
                            </m:ctrlPr>
                          </m:dPr>
                          <m:e>
                            <m:r>
                              <w:rPr>
                                <w:rFonts w:ascii="Cambria Math" w:eastAsia="Times New Roman" w:hAnsi="Cambria Math" w:cstheme="minorHAnsi"/>
                                <w:kern w:val="0"/>
                                <w:lang w:val="es-ES" w:eastAsia="es-ES_tradnl"/>
                                <w14:ligatures w14:val="none"/>
                              </w:rPr>
                              <m:t>¬ T ∨ S</m:t>
                            </m:r>
                          </m:e>
                        </m:d>
                      </m:e>
                    </m:d>
                  </m:e>
                </m:d>
              </m:oMath>
            </m:oMathPara>
          </w:p>
        </w:tc>
      </w:tr>
      <w:tr w:rsidR="00341879" w:rsidRPr="00D4195B" w14:paraId="1ADBB377" w14:textId="77777777" w:rsidTr="00AF57AD">
        <w:trPr>
          <w:jc w:val="center"/>
        </w:trPr>
        <w:tc>
          <w:tcPr>
            <w:tcW w:w="559" w:type="dxa"/>
            <w:vAlign w:val="center"/>
          </w:tcPr>
          <w:p w14:paraId="783B912C" w14:textId="77777777" w:rsidR="00341879" w:rsidRPr="00832EF8" w:rsidRDefault="00341879" w:rsidP="00AF57AD">
            <w:pPr>
              <w:spacing w:after="0" w:line="276" w:lineRule="auto"/>
              <w:jc w:val="center"/>
              <w:rPr>
                <w:rFonts w:eastAsia="Times New Roman" w:cstheme="minorHAnsi"/>
                <w:kern w:val="0"/>
                <w:lang w:val="es-ES" w:eastAsia="es-ES_tradnl"/>
                <w14:ligatures w14:val="none"/>
              </w:rPr>
            </w:pPr>
            <w:r w:rsidRPr="00832EF8">
              <w:rPr>
                <w:rFonts w:eastAsia="Times New Roman" w:cstheme="minorHAnsi"/>
                <w:kern w:val="0"/>
                <w:lang w:val="es-ES" w:eastAsia="es-ES_tradnl"/>
                <w14:ligatures w14:val="none"/>
              </w:rPr>
              <w:t xml:space="preserve">V           </w:t>
            </w:r>
          </w:p>
        </w:tc>
        <w:tc>
          <w:tcPr>
            <w:tcW w:w="580" w:type="dxa"/>
            <w:vAlign w:val="center"/>
          </w:tcPr>
          <w:p w14:paraId="203D2B0A" w14:textId="77777777" w:rsidR="00341879" w:rsidRPr="00832EF8" w:rsidRDefault="00341879" w:rsidP="00AF57AD">
            <w:pPr>
              <w:spacing w:after="0" w:line="276" w:lineRule="auto"/>
              <w:jc w:val="center"/>
              <w:rPr>
                <w:rFonts w:eastAsia="Times New Roman" w:cstheme="minorHAnsi"/>
                <w:kern w:val="0"/>
                <w:lang w:val="es-ES" w:eastAsia="es-ES_tradnl"/>
                <w14:ligatures w14:val="none"/>
              </w:rPr>
            </w:pPr>
            <w:r w:rsidRPr="00832EF8">
              <w:rPr>
                <w:rFonts w:eastAsia="Times New Roman" w:cstheme="minorHAnsi"/>
                <w:kern w:val="0"/>
                <w:lang w:val="es-ES" w:eastAsia="es-ES_tradnl"/>
                <w14:ligatures w14:val="none"/>
              </w:rPr>
              <w:t>V</w:t>
            </w:r>
          </w:p>
        </w:tc>
        <w:tc>
          <w:tcPr>
            <w:tcW w:w="5528" w:type="dxa"/>
            <w:vAlign w:val="center"/>
          </w:tcPr>
          <w:p w14:paraId="65A8E164" w14:textId="77777777" w:rsidR="00341879" w:rsidRPr="00832EF8" w:rsidRDefault="00341879" w:rsidP="00AF57AD">
            <w:pPr>
              <w:tabs>
                <w:tab w:val="left" w:pos="1899"/>
              </w:tabs>
              <w:spacing w:after="0" w:line="276" w:lineRule="auto"/>
              <w:jc w:val="both"/>
              <w:rPr>
                <w:rFonts w:eastAsia="Times New Roman" w:cstheme="minorHAnsi"/>
                <w:kern w:val="0"/>
                <w:lang w:val="en-US" w:eastAsia="es-ES_tradnl"/>
                <w14:ligatures w14:val="none"/>
              </w:rPr>
            </w:pPr>
            <w:r w:rsidRPr="00832EF8">
              <w:rPr>
                <w:rFonts w:eastAsia="Times New Roman" w:cstheme="minorHAnsi"/>
                <w:kern w:val="0"/>
                <w:lang w:val="en-US" w:eastAsia="es-ES_tradnl"/>
                <w14:ligatures w14:val="none"/>
              </w:rPr>
              <w:t xml:space="preserve">       </w:t>
            </w:r>
            <w:r w:rsidRPr="00832EF8">
              <w:rPr>
                <w:rFonts w:eastAsia="Times New Roman" w:cstheme="minorHAnsi"/>
                <w:kern w:val="0"/>
                <w:highlight w:val="green"/>
                <w:lang w:val="en-US" w:eastAsia="es-ES_tradnl"/>
                <w14:ligatures w14:val="none"/>
              </w:rPr>
              <w:t>V</w:t>
            </w:r>
            <w:r w:rsidRPr="00832EF8">
              <w:rPr>
                <w:rFonts w:eastAsia="Times New Roman" w:cstheme="minorHAnsi"/>
                <w:kern w:val="0"/>
                <w:lang w:val="en-US" w:eastAsia="es-ES_tradnl"/>
                <w14:ligatures w14:val="none"/>
              </w:rPr>
              <w:t xml:space="preserve">       F      </w:t>
            </w:r>
            <w:proofErr w:type="spellStart"/>
            <w:r w:rsidRPr="00832EF8">
              <w:rPr>
                <w:rFonts w:eastAsia="Times New Roman" w:cstheme="minorHAnsi"/>
                <w:kern w:val="0"/>
                <w:lang w:val="en-US" w:eastAsia="es-ES_tradnl"/>
                <w14:ligatures w14:val="none"/>
              </w:rPr>
              <w:t>F</w:t>
            </w:r>
            <w:proofErr w:type="spellEnd"/>
            <w:r w:rsidRPr="00832EF8">
              <w:rPr>
                <w:rFonts w:eastAsia="Times New Roman" w:cstheme="minorHAnsi"/>
                <w:kern w:val="0"/>
                <w:lang w:val="en-US" w:eastAsia="es-ES_tradnl"/>
                <w14:ligatures w14:val="none"/>
              </w:rPr>
              <w:t xml:space="preserve">     </w:t>
            </w:r>
            <w:proofErr w:type="spellStart"/>
            <w:r w:rsidRPr="00832EF8">
              <w:rPr>
                <w:rFonts w:eastAsia="Times New Roman" w:cstheme="minorHAnsi"/>
                <w:kern w:val="0"/>
                <w:lang w:val="en-US" w:eastAsia="es-ES_tradnl"/>
                <w14:ligatures w14:val="none"/>
              </w:rPr>
              <w:t>F</w:t>
            </w:r>
            <w:proofErr w:type="spellEnd"/>
            <w:r w:rsidRPr="00832EF8">
              <w:rPr>
                <w:rFonts w:eastAsia="Times New Roman" w:cstheme="minorHAnsi"/>
                <w:kern w:val="0"/>
                <w:lang w:val="en-US" w:eastAsia="es-ES_tradnl"/>
                <w14:ligatures w14:val="none"/>
              </w:rPr>
              <w:t xml:space="preserve">      V          F    V    F      </w:t>
            </w:r>
            <w:proofErr w:type="spellStart"/>
            <w:r w:rsidRPr="00832EF8">
              <w:rPr>
                <w:rFonts w:eastAsia="Times New Roman" w:cstheme="minorHAnsi"/>
                <w:kern w:val="0"/>
                <w:lang w:val="en-US" w:eastAsia="es-ES_tradnl"/>
                <w14:ligatures w14:val="none"/>
              </w:rPr>
              <w:t>F</w:t>
            </w:r>
            <w:proofErr w:type="spellEnd"/>
            <w:r w:rsidRPr="00832EF8">
              <w:rPr>
                <w:rFonts w:eastAsia="Times New Roman" w:cstheme="minorHAnsi"/>
                <w:kern w:val="0"/>
                <w:lang w:val="en-US" w:eastAsia="es-ES_tradnl"/>
                <w14:ligatures w14:val="none"/>
              </w:rPr>
              <w:t xml:space="preserve">      </w:t>
            </w:r>
            <w:proofErr w:type="spellStart"/>
            <w:r w:rsidRPr="00832EF8">
              <w:rPr>
                <w:rFonts w:eastAsia="Times New Roman" w:cstheme="minorHAnsi"/>
                <w:kern w:val="0"/>
                <w:lang w:val="en-US" w:eastAsia="es-ES_tradnl"/>
                <w14:ligatures w14:val="none"/>
              </w:rPr>
              <w:t>F</w:t>
            </w:r>
            <w:proofErr w:type="spellEnd"/>
            <w:r w:rsidRPr="00832EF8">
              <w:rPr>
                <w:rFonts w:eastAsia="Times New Roman" w:cstheme="minorHAnsi"/>
                <w:kern w:val="0"/>
                <w:lang w:val="en-US" w:eastAsia="es-ES_tradnl"/>
                <w14:ligatures w14:val="none"/>
              </w:rPr>
              <w:t xml:space="preserve">     V </w:t>
            </w:r>
          </w:p>
        </w:tc>
      </w:tr>
      <w:tr w:rsidR="00341879" w:rsidRPr="00D4195B" w14:paraId="117859D8" w14:textId="77777777" w:rsidTr="00AF57AD">
        <w:trPr>
          <w:jc w:val="center"/>
        </w:trPr>
        <w:tc>
          <w:tcPr>
            <w:tcW w:w="559" w:type="dxa"/>
            <w:vAlign w:val="center"/>
          </w:tcPr>
          <w:p w14:paraId="7980928D" w14:textId="77777777" w:rsidR="00341879" w:rsidRPr="00832EF8" w:rsidRDefault="00341879" w:rsidP="00AF57AD">
            <w:pPr>
              <w:spacing w:after="0" w:line="276" w:lineRule="auto"/>
              <w:jc w:val="center"/>
              <w:rPr>
                <w:rFonts w:eastAsia="Times New Roman" w:cstheme="minorHAnsi"/>
                <w:kern w:val="0"/>
                <w:lang w:val="es-ES" w:eastAsia="es-ES_tradnl"/>
                <w14:ligatures w14:val="none"/>
              </w:rPr>
            </w:pPr>
            <w:r w:rsidRPr="00832EF8">
              <w:rPr>
                <w:rFonts w:eastAsia="Times New Roman" w:cstheme="minorHAnsi"/>
                <w:kern w:val="0"/>
                <w:lang w:val="es-ES" w:eastAsia="es-ES_tradnl"/>
                <w14:ligatures w14:val="none"/>
              </w:rPr>
              <w:t>V</w:t>
            </w:r>
          </w:p>
        </w:tc>
        <w:tc>
          <w:tcPr>
            <w:tcW w:w="580" w:type="dxa"/>
            <w:vAlign w:val="center"/>
          </w:tcPr>
          <w:p w14:paraId="54831F83" w14:textId="77777777" w:rsidR="00341879" w:rsidRPr="00832EF8" w:rsidRDefault="00341879" w:rsidP="00AF57AD">
            <w:pPr>
              <w:spacing w:after="0" w:line="276" w:lineRule="auto"/>
              <w:jc w:val="center"/>
              <w:rPr>
                <w:rFonts w:eastAsia="Times New Roman" w:cstheme="minorHAnsi"/>
                <w:kern w:val="0"/>
                <w:lang w:val="es-ES" w:eastAsia="es-ES_tradnl"/>
                <w14:ligatures w14:val="none"/>
              </w:rPr>
            </w:pPr>
            <w:r w:rsidRPr="00832EF8">
              <w:rPr>
                <w:rFonts w:eastAsia="Times New Roman" w:cstheme="minorHAnsi"/>
                <w:kern w:val="0"/>
                <w:lang w:val="es-ES" w:eastAsia="es-ES_tradnl"/>
                <w14:ligatures w14:val="none"/>
              </w:rPr>
              <w:t>F</w:t>
            </w:r>
          </w:p>
        </w:tc>
        <w:tc>
          <w:tcPr>
            <w:tcW w:w="5528" w:type="dxa"/>
            <w:vAlign w:val="center"/>
          </w:tcPr>
          <w:p w14:paraId="455CBAD5" w14:textId="77777777" w:rsidR="00341879" w:rsidRPr="00832EF8" w:rsidRDefault="00341879" w:rsidP="00AF57AD">
            <w:pPr>
              <w:tabs>
                <w:tab w:val="left" w:pos="1899"/>
              </w:tabs>
              <w:spacing w:after="0" w:line="276" w:lineRule="auto"/>
              <w:jc w:val="both"/>
              <w:rPr>
                <w:rFonts w:eastAsia="Times New Roman" w:cstheme="minorHAnsi"/>
                <w:kern w:val="0"/>
                <w:lang w:val="en-US" w:eastAsia="es-ES_tradnl"/>
                <w14:ligatures w14:val="none"/>
              </w:rPr>
            </w:pPr>
            <w:r w:rsidRPr="00832EF8">
              <w:rPr>
                <w:rFonts w:eastAsia="Times New Roman" w:cstheme="minorHAnsi"/>
                <w:kern w:val="0"/>
                <w:lang w:val="en-US" w:eastAsia="es-ES_tradnl"/>
                <w14:ligatures w14:val="none"/>
              </w:rPr>
              <w:t xml:space="preserve">       </w:t>
            </w:r>
            <w:r w:rsidRPr="00832EF8">
              <w:rPr>
                <w:rFonts w:eastAsia="Times New Roman" w:cstheme="minorHAnsi"/>
                <w:kern w:val="0"/>
                <w:highlight w:val="green"/>
                <w:lang w:val="en-US" w:eastAsia="es-ES_tradnl"/>
                <w14:ligatures w14:val="none"/>
              </w:rPr>
              <w:t>V</w:t>
            </w:r>
            <w:r w:rsidRPr="00832EF8">
              <w:rPr>
                <w:rFonts w:eastAsia="Times New Roman" w:cstheme="minorHAnsi"/>
                <w:kern w:val="0"/>
                <w:lang w:val="en-US" w:eastAsia="es-ES_tradnl"/>
                <w14:ligatures w14:val="none"/>
              </w:rPr>
              <w:t xml:space="preserve">       F      </w:t>
            </w:r>
            <w:proofErr w:type="spellStart"/>
            <w:r w:rsidRPr="00832EF8">
              <w:rPr>
                <w:rFonts w:eastAsia="Times New Roman" w:cstheme="minorHAnsi"/>
                <w:kern w:val="0"/>
                <w:lang w:val="en-US" w:eastAsia="es-ES_tradnl"/>
                <w14:ligatures w14:val="none"/>
              </w:rPr>
              <w:t>F</w:t>
            </w:r>
            <w:proofErr w:type="spellEnd"/>
            <w:r w:rsidRPr="00832EF8">
              <w:rPr>
                <w:rFonts w:eastAsia="Times New Roman" w:cstheme="minorHAnsi"/>
                <w:kern w:val="0"/>
                <w:lang w:val="en-US" w:eastAsia="es-ES_tradnl"/>
                <w14:ligatures w14:val="none"/>
              </w:rPr>
              <w:t xml:space="preserve">     V      </w:t>
            </w:r>
            <w:proofErr w:type="spellStart"/>
            <w:r w:rsidRPr="00832EF8">
              <w:rPr>
                <w:rFonts w:eastAsia="Times New Roman" w:cstheme="minorHAnsi"/>
                <w:kern w:val="0"/>
                <w:lang w:val="en-US" w:eastAsia="es-ES_tradnl"/>
                <w14:ligatures w14:val="none"/>
              </w:rPr>
              <w:t>V</w:t>
            </w:r>
            <w:proofErr w:type="spellEnd"/>
            <w:r w:rsidRPr="00832EF8">
              <w:rPr>
                <w:rFonts w:eastAsia="Times New Roman" w:cstheme="minorHAnsi"/>
                <w:kern w:val="0"/>
                <w:lang w:val="en-US" w:eastAsia="es-ES_tradnl"/>
                <w14:ligatures w14:val="none"/>
              </w:rPr>
              <w:t xml:space="preserve">         F    V    F      </w:t>
            </w:r>
            <w:proofErr w:type="spellStart"/>
            <w:r w:rsidRPr="00832EF8">
              <w:rPr>
                <w:rFonts w:eastAsia="Times New Roman" w:cstheme="minorHAnsi"/>
                <w:kern w:val="0"/>
                <w:lang w:val="en-US" w:eastAsia="es-ES_tradnl"/>
                <w14:ligatures w14:val="none"/>
              </w:rPr>
              <w:t>F</w:t>
            </w:r>
            <w:proofErr w:type="spellEnd"/>
            <w:r w:rsidRPr="00832EF8">
              <w:rPr>
                <w:rFonts w:eastAsia="Times New Roman" w:cstheme="minorHAnsi"/>
                <w:kern w:val="0"/>
                <w:lang w:val="en-US" w:eastAsia="es-ES_tradnl"/>
                <w14:ligatures w14:val="none"/>
              </w:rPr>
              <w:t xml:space="preserve">      V     </w:t>
            </w:r>
            <w:proofErr w:type="spellStart"/>
            <w:r w:rsidRPr="00832EF8">
              <w:rPr>
                <w:rFonts w:eastAsia="Times New Roman" w:cstheme="minorHAnsi"/>
                <w:kern w:val="0"/>
                <w:lang w:val="en-US" w:eastAsia="es-ES_tradnl"/>
                <w14:ligatures w14:val="none"/>
              </w:rPr>
              <w:t>V</w:t>
            </w:r>
            <w:proofErr w:type="spellEnd"/>
          </w:p>
        </w:tc>
      </w:tr>
      <w:tr w:rsidR="00341879" w:rsidRPr="00D4195B" w14:paraId="79A87D54" w14:textId="77777777" w:rsidTr="00AF57AD">
        <w:trPr>
          <w:jc w:val="center"/>
        </w:trPr>
        <w:tc>
          <w:tcPr>
            <w:tcW w:w="559" w:type="dxa"/>
            <w:vAlign w:val="center"/>
          </w:tcPr>
          <w:p w14:paraId="511B6C7D" w14:textId="77777777" w:rsidR="00341879" w:rsidRPr="00832EF8" w:rsidRDefault="00341879" w:rsidP="00AF57AD">
            <w:pPr>
              <w:spacing w:after="0" w:line="276" w:lineRule="auto"/>
              <w:jc w:val="center"/>
              <w:rPr>
                <w:rFonts w:eastAsia="Times New Roman" w:cstheme="minorHAnsi"/>
                <w:kern w:val="0"/>
                <w:lang w:val="es-ES" w:eastAsia="es-ES_tradnl"/>
                <w14:ligatures w14:val="none"/>
              </w:rPr>
            </w:pPr>
            <w:r w:rsidRPr="00832EF8">
              <w:rPr>
                <w:rFonts w:eastAsia="Times New Roman" w:cstheme="minorHAnsi"/>
                <w:kern w:val="0"/>
                <w:lang w:val="es-ES" w:eastAsia="es-ES_tradnl"/>
                <w14:ligatures w14:val="none"/>
              </w:rPr>
              <w:t>F</w:t>
            </w:r>
          </w:p>
        </w:tc>
        <w:tc>
          <w:tcPr>
            <w:tcW w:w="580" w:type="dxa"/>
            <w:vAlign w:val="center"/>
          </w:tcPr>
          <w:p w14:paraId="241DDA05" w14:textId="77777777" w:rsidR="00341879" w:rsidRPr="00832EF8" w:rsidRDefault="00341879" w:rsidP="00AF57AD">
            <w:pPr>
              <w:spacing w:after="0" w:line="276" w:lineRule="auto"/>
              <w:jc w:val="center"/>
              <w:rPr>
                <w:rFonts w:eastAsia="Times New Roman" w:cstheme="minorHAnsi"/>
                <w:kern w:val="0"/>
                <w:lang w:val="es-ES" w:eastAsia="es-ES_tradnl"/>
                <w14:ligatures w14:val="none"/>
              </w:rPr>
            </w:pPr>
            <w:r w:rsidRPr="00832EF8">
              <w:rPr>
                <w:rFonts w:eastAsia="Times New Roman" w:cstheme="minorHAnsi"/>
                <w:kern w:val="0"/>
                <w:lang w:val="es-ES" w:eastAsia="es-ES_tradnl"/>
                <w14:ligatures w14:val="none"/>
              </w:rPr>
              <w:t>V</w:t>
            </w:r>
          </w:p>
        </w:tc>
        <w:tc>
          <w:tcPr>
            <w:tcW w:w="5528" w:type="dxa"/>
            <w:vAlign w:val="center"/>
          </w:tcPr>
          <w:p w14:paraId="2841A6CB" w14:textId="77777777" w:rsidR="00341879" w:rsidRPr="00832EF8" w:rsidRDefault="00341879" w:rsidP="00AF57AD">
            <w:pPr>
              <w:tabs>
                <w:tab w:val="left" w:pos="1899"/>
              </w:tabs>
              <w:spacing w:after="0" w:line="276" w:lineRule="auto"/>
              <w:jc w:val="both"/>
              <w:rPr>
                <w:rFonts w:eastAsia="Times New Roman" w:cstheme="minorHAnsi"/>
                <w:kern w:val="0"/>
                <w:lang w:val="en-US" w:eastAsia="es-ES_tradnl"/>
                <w14:ligatures w14:val="none"/>
              </w:rPr>
            </w:pPr>
            <w:r w:rsidRPr="00832EF8">
              <w:rPr>
                <w:rFonts w:eastAsia="Times New Roman" w:cstheme="minorHAnsi"/>
                <w:kern w:val="0"/>
                <w:lang w:val="en-US" w:eastAsia="es-ES_tradnl"/>
                <w14:ligatures w14:val="none"/>
              </w:rPr>
              <w:t xml:space="preserve">       </w:t>
            </w:r>
            <w:r w:rsidRPr="00832EF8">
              <w:rPr>
                <w:rFonts w:eastAsia="Times New Roman" w:cstheme="minorHAnsi"/>
                <w:kern w:val="0"/>
                <w:highlight w:val="green"/>
                <w:lang w:val="en-US" w:eastAsia="es-ES_tradnl"/>
                <w14:ligatures w14:val="none"/>
              </w:rPr>
              <w:t>V</w:t>
            </w:r>
            <w:r w:rsidRPr="00832EF8">
              <w:rPr>
                <w:rFonts w:eastAsia="Times New Roman" w:cstheme="minorHAnsi"/>
                <w:kern w:val="0"/>
                <w:lang w:val="en-US" w:eastAsia="es-ES_tradnl"/>
                <w14:ligatures w14:val="none"/>
              </w:rPr>
              <w:t xml:space="preserve">       </w:t>
            </w:r>
            <w:proofErr w:type="spellStart"/>
            <w:r w:rsidRPr="00832EF8">
              <w:rPr>
                <w:rFonts w:eastAsia="Times New Roman" w:cstheme="minorHAnsi"/>
                <w:kern w:val="0"/>
                <w:lang w:val="en-US" w:eastAsia="es-ES_tradnl"/>
                <w14:ligatures w14:val="none"/>
              </w:rPr>
              <w:t>V</w:t>
            </w:r>
            <w:proofErr w:type="spellEnd"/>
            <w:r w:rsidRPr="00832EF8">
              <w:rPr>
                <w:rFonts w:eastAsia="Times New Roman" w:cstheme="minorHAnsi"/>
                <w:kern w:val="0"/>
                <w:lang w:val="en-US" w:eastAsia="es-ES_tradnl"/>
                <w14:ligatures w14:val="none"/>
              </w:rPr>
              <w:t xml:space="preserve">     F      </w:t>
            </w:r>
            <w:proofErr w:type="spellStart"/>
            <w:r w:rsidRPr="00832EF8">
              <w:rPr>
                <w:rFonts w:eastAsia="Times New Roman" w:cstheme="minorHAnsi"/>
                <w:kern w:val="0"/>
                <w:lang w:val="en-US" w:eastAsia="es-ES_tradnl"/>
                <w14:ligatures w14:val="none"/>
              </w:rPr>
              <w:t>F</w:t>
            </w:r>
            <w:proofErr w:type="spellEnd"/>
            <w:r w:rsidRPr="00832EF8">
              <w:rPr>
                <w:rFonts w:eastAsia="Times New Roman" w:cstheme="minorHAnsi"/>
                <w:kern w:val="0"/>
                <w:lang w:val="en-US" w:eastAsia="es-ES_tradnl"/>
                <w14:ligatures w14:val="none"/>
              </w:rPr>
              <w:t xml:space="preserve">      </w:t>
            </w:r>
            <w:proofErr w:type="spellStart"/>
            <w:r w:rsidRPr="00832EF8">
              <w:rPr>
                <w:rFonts w:eastAsia="Times New Roman" w:cstheme="minorHAnsi"/>
                <w:kern w:val="0"/>
                <w:lang w:val="en-US" w:eastAsia="es-ES_tradnl"/>
                <w14:ligatures w14:val="none"/>
              </w:rPr>
              <w:t>F</w:t>
            </w:r>
            <w:proofErr w:type="spellEnd"/>
            <w:r w:rsidRPr="00832EF8">
              <w:rPr>
                <w:rFonts w:eastAsia="Times New Roman" w:cstheme="minorHAnsi"/>
                <w:kern w:val="0"/>
                <w:lang w:val="en-US" w:eastAsia="es-ES_tradnl"/>
                <w14:ligatures w14:val="none"/>
              </w:rPr>
              <w:t xml:space="preserve">          </w:t>
            </w:r>
            <w:proofErr w:type="spellStart"/>
            <w:r w:rsidRPr="00832EF8">
              <w:rPr>
                <w:rFonts w:eastAsia="Times New Roman" w:cstheme="minorHAnsi"/>
                <w:kern w:val="0"/>
                <w:lang w:val="en-US" w:eastAsia="es-ES_tradnl"/>
                <w14:ligatures w14:val="none"/>
              </w:rPr>
              <w:t>F</w:t>
            </w:r>
            <w:proofErr w:type="spellEnd"/>
            <w:r w:rsidRPr="00832EF8">
              <w:rPr>
                <w:rFonts w:eastAsia="Times New Roman" w:cstheme="minorHAnsi"/>
                <w:kern w:val="0"/>
                <w:lang w:val="en-US" w:eastAsia="es-ES_tradnl"/>
                <w14:ligatures w14:val="none"/>
              </w:rPr>
              <w:t xml:space="preserve">    V   </w:t>
            </w:r>
            <w:proofErr w:type="spellStart"/>
            <w:r w:rsidRPr="00832EF8">
              <w:rPr>
                <w:rFonts w:eastAsia="Times New Roman" w:cstheme="minorHAnsi"/>
                <w:kern w:val="0"/>
                <w:lang w:val="en-US" w:eastAsia="es-ES_tradnl"/>
                <w14:ligatures w14:val="none"/>
              </w:rPr>
              <w:t>V</w:t>
            </w:r>
            <w:proofErr w:type="spellEnd"/>
            <w:r w:rsidRPr="00832EF8">
              <w:rPr>
                <w:rFonts w:eastAsia="Times New Roman" w:cstheme="minorHAnsi"/>
                <w:kern w:val="0"/>
                <w:lang w:val="en-US" w:eastAsia="es-ES_tradnl"/>
                <w14:ligatures w14:val="none"/>
              </w:rPr>
              <w:t xml:space="preserve">      F      </w:t>
            </w:r>
            <w:proofErr w:type="spellStart"/>
            <w:r w:rsidRPr="00832EF8">
              <w:rPr>
                <w:rFonts w:eastAsia="Times New Roman" w:cstheme="minorHAnsi"/>
                <w:kern w:val="0"/>
                <w:lang w:val="en-US" w:eastAsia="es-ES_tradnl"/>
                <w14:ligatures w14:val="none"/>
              </w:rPr>
              <w:t>F</w:t>
            </w:r>
            <w:proofErr w:type="spellEnd"/>
            <w:r w:rsidRPr="00832EF8">
              <w:rPr>
                <w:rFonts w:eastAsia="Times New Roman" w:cstheme="minorHAnsi"/>
                <w:kern w:val="0"/>
                <w:lang w:val="en-US" w:eastAsia="es-ES_tradnl"/>
                <w14:ligatures w14:val="none"/>
              </w:rPr>
              <w:t xml:space="preserve">      </w:t>
            </w:r>
            <w:proofErr w:type="spellStart"/>
            <w:r w:rsidRPr="00832EF8">
              <w:rPr>
                <w:rFonts w:eastAsia="Times New Roman" w:cstheme="minorHAnsi"/>
                <w:kern w:val="0"/>
                <w:lang w:val="en-US" w:eastAsia="es-ES_tradnl"/>
                <w14:ligatures w14:val="none"/>
              </w:rPr>
              <w:t>F</w:t>
            </w:r>
            <w:proofErr w:type="spellEnd"/>
          </w:p>
        </w:tc>
      </w:tr>
      <w:tr w:rsidR="00341879" w:rsidRPr="00D4195B" w14:paraId="51C2B375" w14:textId="77777777" w:rsidTr="00AF57AD">
        <w:trPr>
          <w:jc w:val="center"/>
        </w:trPr>
        <w:tc>
          <w:tcPr>
            <w:tcW w:w="559" w:type="dxa"/>
            <w:vAlign w:val="center"/>
          </w:tcPr>
          <w:p w14:paraId="4FDCF993" w14:textId="77777777" w:rsidR="00341879" w:rsidRPr="00832EF8" w:rsidRDefault="00341879" w:rsidP="00AF57AD">
            <w:pPr>
              <w:spacing w:after="0" w:line="276" w:lineRule="auto"/>
              <w:jc w:val="center"/>
              <w:rPr>
                <w:rFonts w:eastAsia="Times New Roman" w:cstheme="minorHAnsi"/>
                <w:kern w:val="0"/>
                <w:lang w:val="es-ES" w:eastAsia="es-ES_tradnl"/>
                <w14:ligatures w14:val="none"/>
              </w:rPr>
            </w:pPr>
            <w:r w:rsidRPr="00832EF8">
              <w:rPr>
                <w:rFonts w:eastAsia="Times New Roman" w:cstheme="minorHAnsi"/>
                <w:kern w:val="0"/>
                <w:lang w:val="es-ES" w:eastAsia="es-ES_tradnl"/>
                <w14:ligatures w14:val="none"/>
              </w:rPr>
              <w:t>F</w:t>
            </w:r>
          </w:p>
        </w:tc>
        <w:tc>
          <w:tcPr>
            <w:tcW w:w="580" w:type="dxa"/>
            <w:vAlign w:val="center"/>
          </w:tcPr>
          <w:p w14:paraId="6B5F5231" w14:textId="77777777" w:rsidR="00341879" w:rsidRPr="00832EF8" w:rsidRDefault="00341879" w:rsidP="00AF57AD">
            <w:pPr>
              <w:spacing w:after="0" w:line="276" w:lineRule="auto"/>
              <w:jc w:val="center"/>
              <w:rPr>
                <w:rFonts w:eastAsia="Times New Roman" w:cstheme="minorHAnsi"/>
                <w:kern w:val="0"/>
                <w:lang w:val="es-ES" w:eastAsia="es-ES_tradnl"/>
                <w14:ligatures w14:val="none"/>
              </w:rPr>
            </w:pPr>
            <w:r w:rsidRPr="00832EF8">
              <w:rPr>
                <w:rFonts w:eastAsia="Times New Roman" w:cstheme="minorHAnsi"/>
                <w:kern w:val="0"/>
                <w:lang w:val="es-ES" w:eastAsia="es-ES_tradnl"/>
                <w14:ligatures w14:val="none"/>
              </w:rPr>
              <w:t>F</w:t>
            </w:r>
          </w:p>
        </w:tc>
        <w:tc>
          <w:tcPr>
            <w:tcW w:w="5528" w:type="dxa"/>
            <w:vAlign w:val="center"/>
          </w:tcPr>
          <w:p w14:paraId="42E1212E" w14:textId="77777777" w:rsidR="00341879" w:rsidRPr="00832EF8" w:rsidRDefault="00341879" w:rsidP="00AF57AD">
            <w:pPr>
              <w:tabs>
                <w:tab w:val="left" w:pos="1899"/>
              </w:tabs>
              <w:spacing w:after="0" w:line="276" w:lineRule="auto"/>
              <w:jc w:val="both"/>
              <w:rPr>
                <w:rFonts w:eastAsia="Times New Roman" w:cstheme="minorHAnsi"/>
                <w:kern w:val="0"/>
                <w:lang w:val="en-US" w:eastAsia="es-ES_tradnl"/>
                <w14:ligatures w14:val="none"/>
              </w:rPr>
            </w:pPr>
            <w:r w:rsidRPr="00832EF8">
              <w:rPr>
                <w:rFonts w:eastAsia="Times New Roman" w:cstheme="minorHAnsi"/>
                <w:kern w:val="0"/>
                <w:lang w:val="en-US" w:eastAsia="es-ES_tradnl"/>
                <w14:ligatures w14:val="none"/>
              </w:rPr>
              <w:t xml:space="preserve">       </w:t>
            </w:r>
            <w:r w:rsidRPr="00832EF8">
              <w:rPr>
                <w:rFonts w:eastAsia="Times New Roman" w:cstheme="minorHAnsi"/>
                <w:kern w:val="0"/>
                <w:highlight w:val="green"/>
                <w:lang w:val="en-US" w:eastAsia="es-ES_tradnl"/>
                <w14:ligatures w14:val="none"/>
              </w:rPr>
              <w:t>V</w:t>
            </w:r>
            <w:r w:rsidRPr="00832EF8">
              <w:rPr>
                <w:rFonts w:eastAsia="Times New Roman" w:cstheme="minorHAnsi"/>
                <w:kern w:val="0"/>
                <w:lang w:val="en-US" w:eastAsia="es-ES_tradnl"/>
                <w14:ligatures w14:val="none"/>
              </w:rPr>
              <w:t xml:space="preserve">       </w:t>
            </w:r>
            <w:proofErr w:type="spellStart"/>
            <w:r w:rsidRPr="00832EF8">
              <w:rPr>
                <w:rFonts w:eastAsia="Times New Roman" w:cstheme="minorHAnsi"/>
                <w:kern w:val="0"/>
                <w:lang w:val="en-US" w:eastAsia="es-ES_tradnl"/>
                <w14:ligatures w14:val="none"/>
              </w:rPr>
              <w:t>V</w:t>
            </w:r>
            <w:proofErr w:type="spellEnd"/>
            <w:r w:rsidRPr="00832EF8">
              <w:rPr>
                <w:rFonts w:eastAsia="Times New Roman" w:cstheme="minorHAnsi"/>
                <w:kern w:val="0"/>
                <w:lang w:val="en-US" w:eastAsia="es-ES_tradnl"/>
                <w14:ligatures w14:val="none"/>
              </w:rPr>
              <w:t xml:space="preserve">     </w:t>
            </w:r>
            <w:proofErr w:type="spellStart"/>
            <w:r w:rsidRPr="00832EF8">
              <w:rPr>
                <w:rFonts w:eastAsia="Times New Roman" w:cstheme="minorHAnsi"/>
                <w:kern w:val="0"/>
                <w:lang w:val="en-US" w:eastAsia="es-ES_tradnl"/>
                <w14:ligatures w14:val="none"/>
              </w:rPr>
              <w:t>V</w:t>
            </w:r>
            <w:proofErr w:type="spellEnd"/>
            <w:r w:rsidRPr="00832EF8">
              <w:rPr>
                <w:rFonts w:eastAsia="Times New Roman" w:cstheme="minorHAnsi"/>
                <w:kern w:val="0"/>
                <w:lang w:val="en-US" w:eastAsia="es-ES_tradnl"/>
                <w14:ligatures w14:val="none"/>
              </w:rPr>
              <w:t xml:space="preserve">     </w:t>
            </w:r>
            <w:proofErr w:type="spellStart"/>
            <w:r w:rsidRPr="00832EF8">
              <w:rPr>
                <w:rFonts w:eastAsia="Times New Roman" w:cstheme="minorHAnsi"/>
                <w:kern w:val="0"/>
                <w:lang w:val="en-US" w:eastAsia="es-ES_tradnl"/>
                <w14:ligatures w14:val="none"/>
              </w:rPr>
              <w:t>V</w:t>
            </w:r>
            <w:proofErr w:type="spellEnd"/>
            <w:r w:rsidRPr="00832EF8">
              <w:rPr>
                <w:rFonts w:eastAsia="Times New Roman" w:cstheme="minorHAnsi"/>
                <w:kern w:val="0"/>
                <w:lang w:val="en-US" w:eastAsia="es-ES_tradnl"/>
                <w14:ligatures w14:val="none"/>
              </w:rPr>
              <w:t xml:space="preserve">      </w:t>
            </w:r>
            <w:proofErr w:type="spellStart"/>
            <w:r w:rsidRPr="00832EF8">
              <w:rPr>
                <w:rFonts w:eastAsia="Times New Roman" w:cstheme="minorHAnsi"/>
                <w:kern w:val="0"/>
                <w:lang w:val="en-US" w:eastAsia="es-ES_tradnl"/>
                <w14:ligatures w14:val="none"/>
              </w:rPr>
              <w:t>V</w:t>
            </w:r>
            <w:proofErr w:type="spellEnd"/>
            <w:r w:rsidRPr="00832EF8">
              <w:rPr>
                <w:rFonts w:eastAsia="Times New Roman" w:cstheme="minorHAnsi"/>
                <w:kern w:val="0"/>
                <w:lang w:val="en-US" w:eastAsia="es-ES_tradnl"/>
                <w14:ligatures w14:val="none"/>
              </w:rPr>
              <w:t xml:space="preserve">         F    </w:t>
            </w:r>
            <w:proofErr w:type="spellStart"/>
            <w:r w:rsidRPr="00832EF8">
              <w:rPr>
                <w:rFonts w:eastAsia="Times New Roman" w:cstheme="minorHAnsi"/>
                <w:kern w:val="0"/>
                <w:lang w:val="en-US" w:eastAsia="es-ES_tradnl"/>
                <w14:ligatures w14:val="none"/>
              </w:rPr>
              <w:t>F</w:t>
            </w:r>
            <w:proofErr w:type="spellEnd"/>
            <w:r w:rsidRPr="00832EF8">
              <w:rPr>
                <w:rFonts w:eastAsia="Times New Roman" w:cstheme="minorHAnsi"/>
                <w:kern w:val="0"/>
                <w:lang w:val="en-US" w:eastAsia="es-ES_tradnl"/>
                <w14:ligatures w14:val="none"/>
              </w:rPr>
              <w:t xml:space="preserve">    V      </w:t>
            </w:r>
            <w:proofErr w:type="spellStart"/>
            <w:r w:rsidRPr="00832EF8">
              <w:rPr>
                <w:rFonts w:eastAsia="Times New Roman" w:cstheme="minorHAnsi"/>
                <w:kern w:val="0"/>
                <w:lang w:val="en-US" w:eastAsia="es-ES_tradnl"/>
                <w14:ligatures w14:val="none"/>
              </w:rPr>
              <w:t>V</w:t>
            </w:r>
            <w:proofErr w:type="spellEnd"/>
            <w:r w:rsidRPr="00832EF8">
              <w:rPr>
                <w:rFonts w:eastAsia="Times New Roman" w:cstheme="minorHAnsi"/>
                <w:kern w:val="0"/>
                <w:lang w:val="en-US" w:eastAsia="es-ES_tradnl"/>
                <w14:ligatures w14:val="none"/>
              </w:rPr>
              <w:t xml:space="preserve">      </w:t>
            </w:r>
            <w:proofErr w:type="spellStart"/>
            <w:r w:rsidRPr="00832EF8">
              <w:rPr>
                <w:rFonts w:eastAsia="Times New Roman" w:cstheme="minorHAnsi"/>
                <w:kern w:val="0"/>
                <w:lang w:val="en-US" w:eastAsia="es-ES_tradnl"/>
                <w14:ligatures w14:val="none"/>
              </w:rPr>
              <w:t>V</w:t>
            </w:r>
            <w:proofErr w:type="spellEnd"/>
            <w:r w:rsidRPr="00832EF8">
              <w:rPr>
                <w:rFonts w:eastAsia="Times New Roman" w:cstheme="minorHAnsi"/>
                <w:kern w:val="0"/>
                <w:lang w:val="en-US" w:eastAsia="es-ES_tradnl"/>
                <w14:ligatures w14:val="none"/>
              </w:rPr>
              <w:t xml:space="preserve">     </w:t>
            </w:r>
            <w:proofErr w:type="spellStart"/>
            <w:r w:rsidRPr="00832EF8">
              <w:rPr>
                <w:rFonts w:eastAsia="Times New Roman" w:cstheme="minorHAnsi"/>
                <w:kern w:val="0"/>
                <w:lang w:val="en-US" w:eastAsia="es-ES_tradnl"/>
                <w14:ligatures w14:val="none"/>
              </w:rPr>
              <w:t>V</w:t>
            </w:r>
            <w:proofErr w:type="spellEnd"/>
          </w:p>
        </w:tc>
      </w:tr>
    </w:tbl>
    <w:p w14:paraId="356B6FDD" w14:textId="77777777" w:rsidR="00341879" w:rsidRPr="00832EF8" w:rsidRDefault="00341879" w:rsidP="00341879">
      <w:pPr>
        <w:spacing w:after="0" w:line="276" w:lineRule="auto"/>
        <w:jc w:val="both"/>
        <w:rPr>
          <w:rFonts w:eastAsia="Times New Roman" w:cstheme="minorHAnsi"/>
          <w:kern w:val="0"/>
          <w:lang w:val="en-US" w:eastAsia="es-ES_tradnl"/>
          <w14:ligatures w14:val="none"/>
        </w:rPr>
      </w:pPr>
    </w:p>
    <w:p w14:paraId="75AF3B63" w14:textId="77777777" w:rsidR="00341879" w:rsidRDefault="00341879" w:rsidP="00341879">
      <w:pPr>
        <w:spacing w:after="0" w:line="276" w:lineRule="auto"/>
        <w:jc w:val="both"/>
        <w:rPr>
          <w:rFonts w:eastAsia="Times New Roman" w:cstheme="minorHAnsi"/>
          <w:kern w:val="0"/>
          <w:lang w:val="es-ES" w:eastAsia="es-ES_tradnl"/>
          <w14:ligatures w14:val="none"/>
        </w:rPr>
      </w:pPr>
      <w:r w:rsidRPr="00832EF8">
        <w:rPr>
          <w:rFonts w:eastAsia="Times New Roman" w:cstheme="minorHAnsi"/>
          <w:kern w:val="0"/>
          <w:lang w:val="en-US" w:eastAsia="es-ES_tradnl"/>
          <w14:ligatures w14:val="none"/>
        </w:rPr>
        <w:tab/>
      </w:r>
      <w:r w:rsidRPr="00832EF8">
        <w:rPr>
          <w:rFonts w:eastAsia="Times New Roman" w:cstheme="minorHAnsi"/>
          <w:kern w:val="0"/>
          <w:lang w:eastAsia="es-ES_tradnl"/>
          <w14:ligatures w14:val="none"/>
        </w:rPr>
        <w:t xml:space="preserve">En ambos casos, decir que la negación de </w:t>
      </w:r>
      <m:oMath>
        <m:r>
          <m:rPr>
            <m:sty m:val="p"/>
          </m:rPr>
          <w:rPr>
            <w:rFonts w:ascii="Cambria Math" w:eastAsia="Times New Roman" w:hAnsi="Cambria Math" w:cstheme="minorHAnsi"/>
            <w:kern w:val="0"/>
            <w:lang w:val="es-ES" w:eastAsia="es-ES_tradnl"/>
            <w14:ligatures w14:val="none"/>
          </w:rPr>
          <m:t>χ</m:t>
        </m:r>
      </m:oMath>
      <w:r w:rsidRPr="00832EF8">
        <w:rPr>
          <w:rFonts w:eastAsia="Times New Roman" w:cstheme="minorHAnsi"/>
          <w:kern w:val="0"/>
          <w:lang w:val="es-ES" w:eastAsia="es-ES_tradnl"/>
          <w14:ligatures w14:val="none"/>
        </w:rPr>
        <w:t xml:space="preserve"> y </w:t>
      </w:r>
      <m:oMath>
        <m:r>
          <w:rPr>
            <w:rFonts w:ascii="Cambria Math" w:eastAsia="Times New Roman" w:hAnsi="Cambria Math" w:cstheme="minorHAnsi"/>
            <w:kern w:val="0"/>
            <w:lang w:val="es-ES" w:eastAsia="es-ES_tradnl"/>
            <w14:ligatures w14:val="none"/>
          </w:rPr>
          <m:t>ω</m:t>
        </m:r>
      </m:oMath>
      <w:r w:rsidRPr="00832EF8">
        <w:rPr>
          <w:rFonts w:eastAsia="Times New Roman" w:cstheme="minorHAnsi"/>
          <w:kern w:val="0"/>
          <w:lang w:val="es-ES" w:eastAsia="es-ES_tradnl"/>
          <w14:ligatures w14:val="none"/>
        </w:rPr>
        <w:t xml:space="preserve"> son tautologías equivale a decir que toda estructura </w:t>
      </w:r>
      <m:oMath>
        <m:r>
          <w:rPr>
            <w:rFonts w:ascii="Cambria Math" w:eastAsia="Times New Roman" w:hAnsi="Cambria Math" w:cstheme="minorHAnsi"/>
            <w:kern w:val="0"/>
            <w:lang w:val="es-ES" w:eastAsia="es-ES_tradnl"/>
            <w14:ligatures w14:val="none"/>
          </w:rPr>
          <m:t>U</m:t>
        </m:r>
      </m:oMath>
      <w:r w:rsidRPr="00832EF8">
        <w:rPr>
          <w:rFonts w:eastAsia="Times New Roman" w:cstheme="minorHAnsi"/>
          <w:i/>
          <w:iCs/>
          <w:kern w:val="0"/>
          <w:lang w:val="es-ES" w:eastAsia="es-ES_tradnl"/>
          <w14:ligatures w14:val="none"/>
        </w:rPr>
        <w:t xml:space="preserve"> </w:t>
      </w:r>
      <w:r w:rsidRPr="00832EF8">
        <w:rPr>
          <w:rFonts w:eastAsia="Times New Roman" w:cstheme="minorHAnsi"/>
          <w:kern w:val="0"/>
          <w:lang w:val="es-ES" w:eastAsia="es-ES_tradnl"/>
          <w14:ligatures w14:val="none"/>
        </w:rPr>
        <w:t xml:space="preserve">para sus respectivos léxicos es modelo de ellas. Considérese, a continuación, el argumento hipotético </w:t>
      </w:r>
      <m:oMath>
        <m:r>
          <w:rPr>
            <w:rFonts w:ascii="Cambria Math" w:eastAsia="Times New Roman" w:hAnsi="Cambria Math" w:cstheme="minorHAnsi"/>
            <w:kern w:val="0"/>
            <w:lang w:val="es-ES" w:eastAsia="es-ES_tradnl"/>
            <w14:ligatures w14:val="none"/>
          </w:rPr>
          <m:t>(P⊃Q)</m:t>
        </m:r>
      </m:oMath>
      <w:r w:rsidRPr="00832EF8">
        <w:rPr>
          <w:rFonts w:eastAsia="Times New Roman" w:cstheme="minorHAnsi"/>
          <w:kern w:val="0"/>
          <w:lang w:val="es-ES" w:eastAsia="es-ES_tradnl"/>
          <w14:ligatures w14:val="none"/>
        </w:rPr>
        <w:t xml:space="preserve">, </w:t>
      </w:r>
      <m:oMath>
        <m:r>
          <w:rPr>
            <w:rFonts w:ascii="Cambria Math" w:eastAsia="Times New Roman" w:hAnsi="Cambria Math" w:cstheme="minorHAnsi"/>
            <w:kern w:val="0"/>
            <w:lang w:val="es-ES" w:eastAsia="es-ES_tradnl"/>
            <w14:ligatures w14:val="none"/>
          </w:rPr>
          <m:t>¬Q∴</m:t>
        </m:r>
      </m:oMath>
      <w:r w:rsidRPr="00832EF8">
        <w:rPr>
          <w:rFonts w:eastAsia="Times New Roman" w:cstheme="minorHAnsi"/>
          <w:kern w:val="0"/>
          <w:lang w:val="es-ES" w:eastAsia="es-ES_tradnl"/>
          <w14:ligatures w14:val="none"/>
        </w:rPr>
        <w:t xml:space="preserve"> </w:t>
      </w:r>
      <m:oMath>
        <m:r>
          <w:rPr>
            <w:rFonts w:ascii="Cambria Math" w:eastAsia="Times New Roman" w:hAnsi="Cambria Math" w:cstheme="minorHAnsi"/>
            <w:kern w:val="0"/>
            <w:lang w:val="es-ES" w:eastAsia="es-ES_tradnl"/>
            <w14:ligatures w14:val="none"/>
          </w:rPr>
          <m:t>¬P</m:t>
        </m:r>
      </m:oMath>
      <w:r w:rsidRPr="00832EF8">
        <w:rPr>
          <w:rFonts w:eastAsia="Times New Roman" w:cstheme="minorHAnsi"/>
          <w:kern w:val="0"/>
          <w:lang w:val="es-ES" w:eastAsia="es-ES_tradnl"/>
          <w14:ligatures w14:val="none"/>
        </w:rPr>
        <w:t xml:space="preserve">. La primera fila de la tabla debe organizarse de la misma manera que en el caso de los conjuntos no unitarios de fórmulas. Así, la primera columna es para las letras oracionales del léxico compartido en orden alfabético; las siguientes, una para cada premisa; y, la última, para la conclusión del argumento. Los valores que se calculen se consignarán en las columnas debajo de las fórmulas a las que corresponden: </w:t>
      </w:r>
    </w:p>
    <w:p w14:paraId="5E863774" w14:textId="77777777" w:rsidR="00341879" w:rsidRDefault="00341879" w:rsidP="00341879">
      <w:pPr>
        <w:rPr>
          <w:rFonts w:eastAsia="Times New Roman" w:cstheme="minorHAnsi"/>
          <w:kern w:val="0"/>
          <w:lang w:val="es-ES" w:eastAsia="es-ES_tradnl"/>
          <w14:ligatures w14:val="none"/>
        </w:rPr>
      </w:pPr>
      <w:r>
        <w:rPr>
          <w:rFonts w:eastAsia="Times New Roman" w:cstheme="minorHAnsi"/>
          <w:kern w:val="0"/>
          <w:lang w:val="es-ES" w:eastAsia="es-ES_tradnl"/>
          <w14:ligatures w14:val="none"/>
        </w:rPr>
        <w:br w:type="page"/>
      </w:r>
    </w:p>
    <w:p w14:paraId="5E0A4BF5" w14:textId="77777777" w:rsidR="00341879" w:rsidRPr="00832EF8" w:rsidRDefault="00341879" w:rsidP="00341879">
      <w:pPr>
        <w:spacing w:after="0" w:line="276" w:lineRule="auto"/>
        <w:jc w:val="both"/>
        <w:rPr>
          <w:rFonts w:eastAsia="Times New Roman" w:cstheme="minorHAnsi"/>
          <w:kern w:val="0"/>
          <w:lang w:eastAsia="es-ES_tradnl"/>
          <w14:ligatures w14:val="none"/>
        </w:rPr>
      </w:pPr>
    </w:p>
    <w:tbl>
      <w:tblPr>
        <w:tblStyle w:val="Tablaconcuadrcula"/>
        <w:tblW w:w="0" w:type="auto"/>
        <w:jc w:val="center"/>
        <w:tblLook w:val="04A0" w:firstRow="1" w:lastRow="0" w:firstColumn="1" w:lastColumn="0" w:noHBand="0" w:noVBand="1"/>
      </w:tblPr>
      <w:tblGrid>
        <w:gridCol w:w="835"/>
        <w:gridCol w:w="840"/>
        <w:gridCol w:w="2374"/>
        <w:gridCol w:w="2227"/>
        <w:gridCol w:w="2212"/>
      </w:tblGrid>
      <w:tr w:rsidR="00341879" w:rsidRPr="00832EF8" w14:paraId="5A978201" w14:textId="77777777" w:rsidTr="00AF57AD">
        <w:trPr>
          <w:jc w:val="center"/>
        </w:trPr>
        <w:tc>
          <w:tcPr>
            <w:tcW w:w="835" w:type="dxa"/>
          </w:tcPr>
          <w:p w14:paraId="4C10E8A5" w14:textId="77777777" w:rsidR="00341879" w:rsidRPr="00832EF8" w:rsidRDefault="00341879" w:rsidP="00AF57AD">
            <w:pPr>
              <w:spacing w:line="276" w:lineRule="auto"/>
              <w:jc w:val="center"/>
              <w:rPr>
                <w:rFonts w:cstheme="minorHAnsi"/>
                <w:i/>
                <w:iCs/>
                <w:sz w:val="22"/>
                <w:szCs w:val="22"/>
                <w:lang w:val="es-ES" w:eastAsia="es-ES_tradnl"/>
              </w:rPr>
            </w:pPr>
            <w:r w:rsidRPr="00832EF8">
              <w:rPr>
                <w:rFonts w:cstheme="minorHAnsi"/>
                <w:i/>
                <w:iCs/>
                <w:sz w:val="22"/>
                <w:szCs w:val="22"/>
                <w:lang w:val="es-ES" w:eastAsia="es-ES_tradnl"/>
              </w:rPr>
              <w:t>P</w:t>
            </w:r>
          </w:p>
        </w:tc>
        <w:tc>
          <w:tcPr>
            <w:tcW w:w="840" w:type="dxa"/>
          </w:tcPr>
          <w:p w14:paraId="3FB9D856" w14:textId="77777777" w:rsidR="00341879" w:rsidRPr="00832EF8" w:rsidRDefault="00341879" w:rsidP="00AF57AD">
            <w:pPr>
              <w:spacing w:line="276" w:lineRule="auto"/>
              <w:jc w:val="center"/>
              <w:rPr>
                <w:rFonts w:cstheme="minorHAnsi"/>
                <w:i/>
                <w:iCs/>
                <w:sz w:val="22"/>
                <w:szCs w:val="22"/>
                <w:lang w:val="es-ES" w:eastAsia="es-ES_tradnl"/>
              </w:rPr>
            </w:pPr>
            <w:r w:rsidRPr="00832EF8">
              <w:rPr>
                <w:rFonts w:cstheme="minorHAnsi"/>
                <w:i/>
                <w:iCs/>
                <w:sz w:val="22"/>
                <w:szCs w:val="22"/>
                <w:lang w:val="es-ES" w:eastAsia="es-ES_tradnl"/>
              </w:rPr>
              <w:t>Q</w:t>
            </w:r>
          </w:p>
        </w:tc>
        <w:tc>
          <w:tcPr>
            <w:tcW w:w="2374" w:type="dxa"/>
          </w:tcPr>
          <w:p w14:paraId="57AD1F47" w14:textId="77777777" w:rsidR="00341879" w:rsidRPr="00832EF8" w:rsidRDefault="00341879" w:rsidP="00AF57AD">
            <w:pPr>
              <w:spacing w:line="276" w:lineRule="auto"/>
              <w:jc w:val="center"/>
              <w:rPr>
                <w:rFonts w:cstheme="minorHAnsi"/>
                <w:sz w:val="22"/>
                <w:szCs w:val="22"/>
                <w:lang w:val="es-ES" w:eastAsia="es-ES_tradnl"/>
              </w:rPr>
            </w:pPr>
            <m:oMathPara>
              <m:oMath>
                <m:r>
                  <w:rPr>
                    <w:rFonts w:ascii="Cambria Math" w:hAnsi="Cambria Math" w:cstheme="minorHAnsi"/>
                    <w:sz w:val="22"/>
                    <w:szCs w:val="22"/>
                    <w:lang w:val="es-ES" w:eastAsia="es-ES_tradnl"/>
                  </w:rPr>
                  <m:t>(P ⊃ Q)</m:t>
                </m:r>
              </m:oMath>
            </m:oMathPara>
          </w:p>
        </w:tc>
        <w:tc>
          <w:tcPr>
            <w:tcW w:w="2227" w:type="dxa"/>
          </w:tcPr>
          <w:p w14:paraId="2795BDF0" w14:textId="77777777" w:rsidR="00341879" w:rsidRPr="00832EF8" w:rsidRDefault="00341879" w:rsidP="00AF57AD">
            <w:pPr>
              <w:spacing w:line="276" w:lineRule="auto"/>
              <w:jc w:val="center"/>
              <w:rPr>
                <w:rFonts w:cstheme="minorHAnsi"/>
                <w:sz w:val="22"/>
                <w:szCs w:val="22"/>
                <w:lang w:val="es-ES" w:eastAsia="es-ES_tradnl"/>
              </w:rPr>
            </w:pPr>
            <m:oMathPara>
              <m:oMath>
                <m:r>
                  <w:rPr>
                    <w:rFonts w:ascii="Cambria Math" w:hAnsi="Cambria Math" w:cstheme="minorHAnsi"/>
                    <w:sz w:val="22"/>
                    <w:szCs w:val="22"/>
                    <w:lang w:val="es-ES" w:eastAsia="es-ES_tradnl"/>
                  </w:rPr>
                  <m:t>¬ Q</m:t>
                </m:r>
              </m:oMath>
            </m:oMathPara>
          </w:p>
        </w:tc>
        <w:tc>
          <w:tcPr>
            <w:tcW w:w="2212" w:type="dxa"/>
          </w:tcPr>
          <w:p w14:paraId="36A45D2E" w14:textId="77777777" w:rsidR="00341879" w:rsidRPr="00832EF8" w:rsidRDefault="00341879" w:rsidP="00AF57AD">
            <w:pPr>
              <w:spacing w:line="276" w:lineRule="auto"/>
              <w:jc w:val="center"/>
              <w:rPr>
                <w:rFonts w:cstheme="minorHAnsi"/>
                <w:sz w:val="22"/>
                <w:szCs w:val="22"/>
                <w:lang w:val="es-ES" w:eastAsia="es-ES_tradnl"/>
              </w:rPr>
            </w:pPr>
            <m:oMathPara>
              <m:oMath>
                <m:r>
                  <w:rPr>
                    <w:rFonts w:ascii="Cambria Math" w:hAnsi="Cambria Math" w:cstheme="minorHAnsi"/>
                    <w:sz w:val="22"/>
                    <w:szCs w:val="22"/>
                    <w:lang w:val="es-ES" w:eastAsia="es-ES_tradnl"/>
                  </w:rPr>
                  <m:t>¬ P</m:t>
                </m:r>
              </m:oMath>
            </m:oMathPara>
          </w:p>
        </w:tc>
      </w:tr>
      <w:tr w:rsidR="00341879" w:rsidRPr="00832EF8" w14:paraId="3F1892DB" w14:textId="77777777" w:rsidTr="00AF57AD">
        <w:trPr>
          <w:jc w:val="center"/>
        </w:trPr>
        <w:tc>
          <w:tcPr>
            <w:tcW w:w="835" w:type="dxa"/>
          </w:tcPr>
          <w:p w14:paraId="01634778"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V</w:t>
            </w:r>
          </w:p>
        </w:tc>
        <w:tc>
          <w:tcPr>
            <w:tcW w:w="840" w:type="dxa"/>
          </w:tcPr>
          <w:p w14:paraId="58B977AC"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V</w:t>
            </w:r>
          </w:p>
        </w:tc>
        <w:tc>
          <w:tcPr>
            <w:tcW w:w="2374" w:type="dxa"/>
          </w:tcPr>
          <w:p w14:paraId="5E30DA59"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 xml:space="preserve">V  </w:t>
            </w:r>
            <w:proofErr w:type="spellStart"/>
            <w:r w:rsidRPr="00832EF8">
              <w:rPr>
                <w:rFonts w:cstheme="minorHAnsi"/>
                <w:b/>
                <w:bCs/>
                <w:color w:val="FF0000"/>
                <w:sz w:val="22"/>
                <w:szCs w:val="22"/>
                <w:lang w:val="es-ES" w:eastAsia="es-ES_tradnl"/>
              </w:rPr>
              <w:t>V</w:t>
            </w:r>
            <w:proofErr w:type="spellEnd"/>
            <w:r w:rsidRPr="00832EF8">
              <w:rPr>
                <w:rFonts w:cstheme="minorHAnsi"/>
                <w:color w:val="FF0000"/>
                <w:sz w:val="22"/>
                <w:szCs w:val="22"/>
                <w:lang w:val="es-ES" w:eastAsia="es-ES_tradnl"/>
              </w:rPr>
              <w:t xml:space="preserve">  </w:t>
            </w:r>
            <w:proofErr w:type="spellStart"/>
            <w:r w:rsidRPr="00832EF8">
              <w:rPr>
                <w:rFonts w:cstheme="minorHAnsi"/>
                <w:sz w:val="22"/>
                <w:szCs w:val="22"/>
                <w:lang w:val="es-ES" w:eastAsia="es-ES_tradnl"/>
              </w:rPr>
              <w:t>V</w:t>
            </w:r>
            <w:proofErr w:type="spellEnd"/>
          </w:p>
        </w:tc>
        <w:tc>
          <w:tcPr>
            <w:tcW w:w="2227" w:type="dxa"/>
          </w:tcPr>
          <w:p w14:paraId="13357DF9" w14:textId="77777777" w:rsidR="00341879" w:rsidRPr="00832EF8" w:rsidRDefault="00341879" w:rsidP="00AF57AD">
            <w:pPr>
              <w:spacing w:line="276" w:lineRule="auto"/>
              <w:rPr>
                <w:rFonts w:cstheme="minorHAnsi"/>
                <w:iCs/>
                <w:sz w:val="22"/>
                <w:szCs w:val="22"/>
                <w:lang w:val="es-ES" w:eastAsia="es-ES_tradnl"/>
              </w:rPr>
            </w:pPr>
            <w:r w:rsidRPr="00832EF8">
              <w:rPr>
                <w:rFonts w:cstheme="minorHAnsi"/>
                <w:iCs/>
                <w:sz w:val="22"/>
                <w:szCs w:val="22"/>
                <w:lang w:val="es-ES" w:eastAsia="es-ES_tradnl"/>
              </w:rPr>
              <w:t xml:space="preserve">                </w:t>
            </w:r>
            <w:r w:rsidRPr="00832EF8">
              <w:rPr>
                <w:rFonts w:cstheme="minorHAnsi"/>
                <w:b/>
                <w:bCs/>
                <w:iCs/>
                <w:color w:val="FF0000"/>
                <w:sz w:val="22"/>
                <w:szCs w:val="22"/>
                <w:lang w:val="es-ES" w:eastAsia="es-ES_tradnl"/>
              </w:rPr>
              <w:t>F</w:t>
            </w:r>
            <w:r w:rsidRPr="00832EF8">
              <w:rPr>
                <w:rFonts w:cstheme="minorHAnsi"/>
                <w:iCs/>
                <w:sz w:val="22"/>
                <w:szCs w:val="22"/>
                <w:lang w:val="es-ES" w:eastAsia="es-ES_tradnl"/>
              </w:rPr>
              <w:t xml:space="preserve"> V</w:t>
            </w:r>
          </w:p>
        </w:tc>
        <w:tc>
          <w:tcPr>
            <w:tcW w:w="2212" w:type="dxa"/>
          </w:tcPr>
          <w:p w14:paraId="062E73AE" w14:textId="77777777" w:rsidR="00341879" w:rsidRPr="00832EF8" w:rsidRDefault="00341879" w:rsidP="00AF57AD">
            <w:pPr>
              <w:spacing w:line="276" w:lineRule="auto"/>
              <w:rPr>
                <w:rFonts w:cstheme="minorHAnsi"/>
                <w:iCs/>
                <w:sz w:val="22"/>
                <w:szCs w:val="22"/>
                <w:lang w:val="es-ES" w:eastAsia="es-ES_tradnl"/>
              </w:rPr>
            </w:pPr>
            <w:r w:rsidRPr="00832EF8">
              <w:rPr>
                <w:rFonts w:cstheme="minorHAnsi"/>
                <w:iCs/>
                <w:sz w:val="22"/>
                <w:szCs w:val="22"/>
                <w:lang w:val="es-ES" w:eastAsia="es-ES_tradnl"/>
              </w:rPr>
              <w:t xml:space="preserve">                </w:t>
            </w:r>
            <w:r w:rsidRPr="00832EF8">
              <w:rPr>
                <w:rFonts w:cstheme="minorHAnsi"/>
                <w:b/>
                <w:bCs/>
                <w:iCs/>
                <w:color w:val="FF0000"/>
                <w:sz w:val="22"/>
                <w:szCs w:val="22"/>
                <w:lang w:val="es-ES" w:eastAsia="es-ES_tradnl"/>
              </w:rPr>
              <w:t>F</w:t>
            </w:r>
            <w:r w:rsidRPr="00832EF8">
              <w:rPr>
                <w:rFonts w:cstheme="minorHAnsi"/>
                <w:iCs/>
                <w:sz w:val="22"/>
                <w:szCs w:val="22"/>
                <w:lang w:val="es-ES" w:eastAsia="es-ES_tradnl"/>
              </w:rPr>
              <w:t xml:space="preserve"> V</w:t>
            </w:r>
          </w:p>
        </w:tc>
      </w:tr>
      <w:tr w:rsidR="00341879" w:rsidRPr="00832EF8" w14:paraId="515FA917" w14:textId="77777777" w:rsidTr="00AF57AD">
        <w:tblPrEx>
          <w:jc w:val="left"/>
        </w:tblPrEx>
        <w:tc>
          <w:tcPr>
            <w:tcW w:w="835" w:type="dxa"/>
          </w:tcPr>
          <w:p w14:paraId="2CC6C1B0"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V</w:t>
            </w:r>
          </w:p>
        </w:tc>
        <w:tc>
          <w:tcPr>
            <w:tcW w:w="840" w:type="dxa"/>
          </w:tcPr>
          <w:p w14:paraId="60014684"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F</w:t>
            </w:r>
          </w:p>
        </w:tc>
        <w:tc>
          <w:tcPr>
            <w:tcW w:w="2374" w:type="dxa"/>
          </w:tcPr>
          <w:p w14:paraId="2BFB1E08"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 xml:space="preserve">V  </w:t>
            </w:r>
            <w:r w:rsidRPr="00832EF8">
              <w:rPr>
                <w:rFonts w:cstheme="minorHAnsi"/>
                <w:b/>
                <w:bCs/>
                <w:color w:val="FF0000"/>
                <w:sz w:val="22"/>
                <w:szCs w:val="22"/>
                <w:lang w:val="es-ES" w:eastAsia="es-ES_tradnl"/>
              </w:rPr>
              <w:t>F</w:t>
            </w:r>
            <w:r w:rsidRPr="00832EF8">
              <w:rPr>
                <w:rFonts w:cstheme="minorHAnsi"/>
                <w:sz w:val="22"/>
                <w:szCs w:val="22"/>
                <w:lang w:val="es-ES" w:eastAsia="es-ES_tradnl"/>
              </w:rPr>
              <w:t xml:space="preserve">  </w:t>
            </w:r>
            <w:proofErr w:type="spellStart"/>
            <w:r w:rsidRPr="00832EF8">
              <w:rPr>
                <w:rFonts w:cstheme="minorHAnsi"/>
                <w:sz w:val="22"/>
                <w:szCs w:val="22"/>
                <w:lang w:val="es-ES" w:eastAsia="es-ES_tradnl"/>
              </w:rPr>
              <w:t>F</w:t>
            </w:r>
            <w:proofErr w:type="spellEnd"/>
          </w:p>
        </w:tc>
        <w:tc>
          <w:tcPr>
            <w:tcW w:w="2227" w:type="dxa"/>
          </w:tcPr>
          <w:p w14:paraId="5BBBD7D8" w14:textId="77777777" w:rsidR="00341879" w:rsidRPr="00832EF8" w:rsidRDefault="00341879" w:rsidP="00AF57AD">
            <w:pPr>
              <w:spacing w:line="276" w:lineRule="auto"/>
              <w:rPr>
                <w:rFonts w:cstheme="minorHAnsi"/>
                <w:iCs/>
                <w:sz w:val="22"/>
                <w:szCs w:val="22"/>
                <w:lang w:val="es-ES" w:eastAsia="es-ES_tradnl"/>
              </w:rPr>
            </w:pPr>
            <w:r w:rsidRPr="00832EF8">
              <w:rPr>
                <w:rFonts w:cstheme="minorHAnsi"/>
                <w:iCs/>
                <w:sz w:val="22"/>
                <w:szCs w:val="22"/>
                <w:lang w:val="es-ES" w:eastAsia="es-ES_tradnl"/>
              </w:rPr>
              <w:t xml:space="preserve">                </w:t>
            </w:r>
            <w:r w:rsidRPr="00832EF8">
              <w:rPr>
                <w:rFonts w:cstheme="minorHAnsi"/>
                <w:b/>
                <w:bCs/>
                <w:iCs/>
                <w:color w:val="FF0000"/>
                <w:sz w:val="22"/>
                <w:szCs w:val="22"/>
                <w:lang w:val="es-ES" w:eastAsia="es-ES_tradnl"/>
              </w:rPr>
              <w:t>V</w:t>
            </w:r>
            <w:r w:rsidRPr="00832EF8">
              <w:rPr>
                <w:rFonts w:cstheme="minorHAnsi"/>
                <w:iCs/>
                <w:sz w:val="22"/>
                <w:szCs w:val="22"/>
                <w:lang w:val="es-ES" w:eastAsia="es-ES_tradnl"/>
              </w:rPr>
              <w:t xml:space="preserve"> F</w:t>
            </w:r>
          </w:p>
        </w:tc>
        <w:tc>
          <w:tcPr>
            <w:tcW w:w="2212" w:type="dxa"/>
          </w:tcPr>
          <w:p w14:paraId="5054697C" w14:textId="77777777" w:rsidR="00341879" w:rsidRPr="00832EF8" w:rsidRDefault="00341879" w:rsidP="00AF57AD">
            <w:pPr>
              <w:spacing w:line="276" w:lineRule="auto"/>
              <w:rPr>
                <w:rFonts w:cstheme="minorHAnsi"/>
                <w:iCs/>
                <w:sz w:val="22"/>
                <w:szCs w:val="22"/>
                <w:lang w:val="es-ES" w:eastAsia="es-ES_tradnl"/>
              </w:rPr>
            </w:pPr>
            <w:r w:rsidRPr="00832EF8">
              <w:rPr>
                <w:rFonts w:cstheme="minorHAnsi"/>
                <w:iCs/>
                <w:sz w:val="22"/>
                <w:szCs w:val="22"/>
                <w:lang w:val="es-ES" w:eastAsia="es-ES_tradnl"/>
              </w:rPr>
              <w:t xml:space="preserve">                </w:t>
            </w:r>
            <w:r w:rsidRPr="00832EF8">
              <w:rPr>
                <w:rFonts w:cstheme="minorHAnsi"/>
                <w:b/>
                <w:bCs/>
                <w:iCs/>
                <w:color w:val="FF0000"/>
                <w:sz w:val="22"/>
                <w:szCs w:val="22"/>
                <w:lang w:val="es-ES" w:eastAsia="es-ES_tradnl"/>
              </w:rPr>
              <w:t>F</w:t>
            </w:r>
            <w:r w:rsidRPr="00832EF8">
              <w:rPr>
                <w:rFonts w:cstheme="minorHAnsi"/>
                <w:iCs/>
                <w:sz w:val="22"/>
                <w:szCs w:val="22"/>
                <w:lang w:val="es-ES" w:eastAsia="es-ES_tradnl"/>
              </w:rPr>
              <w:t xml:space="preserve"> V</w:t>
            </w:r>
          </w:p>
        </w:tc>
      </w:tr>
      <w:tr w:rsidR="00341879" w:rsidRPr="00832EF8" w14:paraId="7D76BF03" w14:textId="77777777" w:rsidTr="00AF57AD">
        <w:tblPrEx>
          <w:jc w:val="left"/>
        </w:tblPrEx>
        <w:tc>
          <w:tcPr>
            <w:tcW w:w="835" w:type="dxa"/>
          </w:tcPr>
          <w:p w14:paraId="5DE6B889"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F</w:t>
            </w:r>
          </w:p>
        </w:tc>
        <w:tc>
          <w:tcPr>
            <w:tcW w:w="840" w:type="dxa"/>
          </w:tcPr>
          <w:p w14:paraId="77425029"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V</w:t>
            </w:r>
          </w:p>
        </w:tc>
        <w:tc>
          <w:tcPr>
            <w:tcW w:w="2374" w:type="dxa"/>
          </w:tcPr>
          <w:p w14:paraId="460A206B"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 xml:space="preserve">F  </w:t>
            </w:r>
            <w:r w:rsidRPr="00832EF8">
              <w:rPr>
                <w:rFonts w:cstheme="minorHAnsi"/>
                <w:b/>
                <w:bCs/>
                <w:color w:val="FF0000"/>
                <w:sz w:val="22"/>
                <w:szCs w:val="22"/>
                <w:lang w:val="es-ES" w:eastAsia="es-ES_tradnl"/>
              </w:rPr>
              <w:t>V</w:t>
            </w:r>
            <w:r w:rsidRPr="00832EF8">
              <w:rPr>
                <w:rFonts w:cstheme="minorHAnsi"/>
                <w:sz w:val="22"/>
                <w:szCs w:val="22"/>
                <w:lang w:val="es-ES" w:eastAsia="es-ES_tradnl"/>
              </w:rPr>
              <w:t xml:space="preserve">  </w:t>
            </w:r>
            <w:proofErr w:type="spellStart"/>
            <w:r w:rsidRPr="00832EF8">
              <w:rPr>
                <w:rFonts w:cstheme="minorHAnsi"/>
                <w:sz w:val="22"/>
                <w:szCs w:val="22"/>
                <w:lang w:val="es-ES" w:eastAsia="es-ES_tradnl"/>
              </w:rPr>
              <w:t>V</w:t>
            </w:r>
            <w:proofErr w:type="spellEnd"/>
          </w:p>
        </w:tc>
        <w:tc>
          <w:tcPr>
            <w:tcW w:w="2227" w:type="dxa"/>
          </w:tcPr>
          <w:p w14:paraId="0D8A7587" w14:textId="77777777" w:rsidR="00341879" w:rsidRPr="00832EF8" w:rsidRDefault="00341879" w:rsidP="00AF57AD">
            <w:pPr>
              <w:spacing w:line="276" w:lineRule="auto"/>
              <w:rPr>
                <w:rFonts w:cstheme="minorHAnsi"/>
                <w:iCs/>
                <w:sz w:val="22"/>
                <w:szCs w:val="22"/>
                <w:lang w:val="es-ES" w:eastAsia="es-ES_tradnl"/>
              </w:rPr>
            </w:pPr>
            <w:r w:rsidRPr="00832EF8">
              <w:rPr>
                <w:rFonts w:cstheme="minorHAnsi"/>
                <w:iCs/>
                <w:sz w:val="22"/>
                <w:szCs w:val="22"/>
                <w:lang w:val="es-ES" w:eastAsia="es-ES_tradnl"/>
              </w:rPr>
              <w:t xml:space="preserve">                </w:t>
            </w:r>
            <w:r w:rsidRPr="00832EF8">
              <w:rPr>
                <w:rFonts w:cstheme="minorHAnsi"/>
                <w:b/>
                <w:bCs/>
                <w:iCs/>
                <w:color w:val="FF0000"/>
                <w:sz w:val="22"/>
                <w:szCs w:val="22"/>
                <w:lang w:val="es-ES" w:eastAsia="es-ES_tradnl"/>
              </w:rPr>
              <w:t>F</w:t>
            </w:r>
            <w:r w:rsidRPr="00832EF8">
              <w:rPr>
                <w:rFonts w:cstheme="minorHAnsi"/>
                <w:iCs/>
                <w:sz w:val="22"/>
                <w:szCs w:val="22"/>
                <w:lang w:val="es-ES" w:eastAsia="es-ES_tradnl"/>
              </w:rPr>
              <w:t xml:space="preserve"> V</w:t>
            </w:r>
          </w:p>
        </w:tc>
        <w:tc>
          <w:tcPr>
            <w:tcW w:w="2212" w:type="dxa"/>
          </w:tcPr>
          <w:p w14:paraId="13CB688E" w14:textId="77777777" w:rsidR="00341879" w:rsidRPr="00832EF8" w:rsidRDefault="00341879" w:rsidP="00AF57AD">
            <w:pPr>
              <w:spacing w:line="276" w:lineRule="auto"/>
              <w:rPr>
                <w:rFonts w:cstheme="minorHAnsi"/>
                <w:iCs/>
                <w:sz w:val="22"/>
                <w:szCs w:val="22"/>
                <w:lang w:val="es-ES" w:eastAsia="es-ES_tradnl"/>
              </w:rPr>
            </w:pPr>
            <w:r w:rsidRPr="00832EF8">
              <w:rPr>
                <w:rFonts w:cstheme="minorHAnsi"/>
                <w:iCs/>
                <w:sz w:val="22"/>
                <w:szCs w:val="22"/>
                <w:lang w:val="es-ES" w:eastAsia="es-ES_tradnl"/>
              </w:rPr>
              <w:t xml:space="preserve">                </w:t>
            </w:r>
            <w:r w:rsidRPr="00832EF8">
              <w:rPr>
                <w:rFonts w:cstheme="minorHAnsi"/>
                <w:b/>
                <w:bCs/>
                <w:iCs/>
                <w:color w:val="FF0000"/>
                <w:sz w:val="22"/>
                <w:szCs w:val="22"/>
                <w:lang w:val="es-ES" w:eastAsia="es-ES_tradnl"/>
              </w:rPr>
              <w:t>V</w:t>
            </w:r>
            <w:r w:rsidRPr="00832EF8">
              <w:rPr>
                <w:rFonts w:cstheme="minorHAnsi"/>
                <w:iCs/>
                <w:sz w:val="22"/>
                <w:szCs w:val="22"/>
                <w:lang w:val="es-ES" w:eastAsia="es-ES_tradnl"/>
              </w:rPr>
              <w:t xml:space="preserve"> F</w:t>
            </w:r>
          </w:p>
        </w:tc>
      </w:tr>
      <w:tr w:rsidR="00341879" w:rsidRPr="00832EF8" w14:paraId="0BD88C79" w14:textId="77777777" w:rsidTr="00AF57AD">
        <w:tblPrEx>
          <w:jc w:val="left"/>
        </w:tblPrEx>
        <w:tc>
          <w:tcPr>
            <w:tcW w:w="835" w:type="dxa"/>
          </w:tcPr>
          <w:p w14:paraId="4F8AD578"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F</w:t>
            </w:r>
          </w:p>
        </w:tc>
        <w:tc>
          <w:tcPr>
            <w:tcW w:w="840" w:type="dxa"/>
          </w:tcPr>
          <w:p w14:paraId="1C2C2E58"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F</w:t>
            </w:r>
          </w:p>
        </w:tc>
        <w:tc>
          <w:tcPr>
            <w:tcW w:w="2374" w:type="dxa"/>
          </w:tcPr>
          <w:p w14:paraId="65FA9FF6"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 xml:space="preserve">F  </w:t>
            </w:r>
            <w:r w:rsidRPr="00832EF8">
              <w:rPr>
                <w:rFonts w:cstheme="minorHAnsi"/>
                <w:b/>
                <w:bCs/>
                <w:color w:val="FF0000"/>
                <w:sz w:val="22"/>
                <w:szCs w:val="22"/>
                <w:lang w:val="es-ES" w:eastAsia="es-ES_tradnl"/>
              </w:rPr>
              <w:t>V</w:t>
            </w:r>
            <w:r w:rsidRPr="00832EF8">
              <w:rPr>
                <w:rFonts w:cstheme="minorHAnsi"/>
                <w:sz w:val="22"/>
                <w:szCs w:val="22"/>
                <w:lang w:val="es-ES" w:eastAsia="es-ES_tradnl"/>
              </w:rPr>
              <w:t xml:space="preserve">  F</w:t>
            </w:r>
          </w:p>
        </w:tc>
        <w:tc>
          <w:tcPr>
            <w:tcW w:w="2227" w:type="dxa"/>
          </w:tcPr>
          <w:p w14:paraId="5AD790D5" w14:textId="77777777" w:rsidR="00341879" w:rsidRPr="00832EF8" w:rsidRDefault="00341879" w:rsidP="00AF57AD">
            <w:pPr>
              <w:spacing w:line="276" w:lineRule="auto"/>
              <w:rPr>
                <w:rFonts w:cstheme="minorHAnsi"/>
                <w:iCs/>
                <w:sz w:val="22"/>
                <w:szCs w:val="22"/>
                <w:lang w:val="es-ES" w:eastAsia="es-ES_tradnl"/>
              </w:rPr>
            </w:pPr>
            <w:r w:rsidRPr="00832EF8">
              <w:rPr>
                <w:rFonts w:cstheme="minorHAnsi"/>
                <w:iCs/>
                <w:sz w:val="22"/>
                <w:szCs w:val="22"/>
                <w:lang w:val="es-ES" w:eastAsia="es-ES_tradnl"/>
              </w:rPr>
              <w:t xml:space="preserve">                </w:t>
            </w:r>
            <w:r w:rsidRPr="00832EF8">
              <w:rPr>
                <w:rFonts w:cstheme="minorHAnsi"/>
                <w:b/>
                <w:bCs/>
                <w:iCs/>
                <w:color w:val="FF0000"/>
                <w:sz w:val="22"/>
                <w:szCs w:val="22"/>
                <w:lang w:val="es-ES" w:eastAsia="es-ES_tradnl"/>
              </w:rPr>
              <w:t>V</w:t>
            </w:r>
            <w:r w:rsidRPr="00832EF8">
              <w:rPr>
                <w:rFonts w:cstheme="minorHAnsi"/>
                <w:iCs/>
                <w:sz w:val="22"/>
                <w:szCs w:val="22"/>
                <w:lang w:val="es-ES" w:eastAsia="es-ES_tradnl"/>
              </w:rPr>
              <w:t xml:space="preserve"> F</w:t>
            </w:r>
          </w:p>
        </w:tc>
        <w:tc>
          <w:tcPr>
            <w:tcW w:w="2212" w:type="dxa"/>
          </w:tcPr>
          <w:p w14:paraId="1ADC2DDF" w14:textId="77777777" w:rsidR="00341879" w:rsidRPr="00832EF8" w:rsidRDefault="00341879" w:rsidP="00AF57AD">
            <w:pPr>
              <w:spacing w:line="276" w:lineRule="auto"/>
              <w:rPr>
                <w:rFonts w:cstheme="minorHAnsi"/>
                <w:iCs/>
                <w:sz w:val="22"/>
                <w:szCs w:val="22"/>
                <w:lang w:val="es-ES" w:eastAsia="es-ES_tradnl"/>
              </w:rPr>
            </w:pPr>
            <w:r w:rsidRPr="00832EF8">
              <w:rPr>
                <w:rFonts w:cstheme="minorHAnsi"/>
                <w:iCs/>
                <w:sz w:val="22"/>
                <w:szCs w:val="22"/>
                <w:lang w:val="es-ES" w:eastAsia="es-ES_tradnl"/>
              </w:rPr>
              <w:t xml:space="preserve">                </w:t>
            </w:r>
            <w:r w:rsidRPr="00832EF8">
              <w:rPr>
                <w:rFonts w:cstheme="minorHAnsi"/>
                <w:b/>
                <w:bCs/>
                <w:iCs/>
                <w:color w:val="FF0000"/>
                <w:sz w:val="22"/>
                <w:szCs w:val="22"/>
                <w:lang w:val="es-ES" w:eastAsia="es-ES_tradnl"/>
              </w:rPr>
              <w:t>V</w:t>
            </w:r>
            <w:r w:rsidRPr="00832EF8">
              <w:rPr>
                <w:rFonts w:cstheme="minorHAnsi"/>
                <w:iCs/>
                <w:sz w:val="22"/>
                <w:szCs w:val="22"/>
                <w:lang w:val="es-ES" w:eastAsia="es-ES_tradnl"/>
              </w:rPr>
              <w:t xml:space="preserve"> F</w:t>
            </w:r>
          </w:p>
        </w:tc>
      </w:tr>
    </w:tbl>
    <w:p w14:paraId="0D91A3E0" w14:textId="77777777" w:rsidR="00341879" w:rsidRPr="00832EF8" w:rsidRDefault="00341879" w:rsidP="00341879">
      <w:pPr>
        <w:spacing w:after="0" w:line="276" w:lineRule="auto"/>
        <w:jc w:val="both"/>
        <w:rPr>
          <w:rFonts w:eastAsia="Times New Roman" w:cstheme="minorHAnsi"/>
          <w:kern w:val="0"/>
          <w:lang w:eastAsia="es-ES_tradnl"/>
          <w14:ligatures w14:val="none"/>
        </w:rPr>
      </w:pPr>
    </w:p>
    <w:p w14:paraId="27487868" w14:textId="77777777" w:rsidR="00341879" w:rsidRPr="00832EF8" w:rsidRDefault="00341879" w:rsidP="00341879">
      <w:pPr>
        <w:spacing w:after="0" w:line="276" w:lineRule="auto"/>
        <w:ind w:firstLine="708"/>
        <w:jc w:val="both"/>
        <w:rPr>
          <w:rFonts w:eastAsia="Times New Roman" w:cstheme="minorHAnsi"/>
          <w:i/>
          <w:iCs/>
          <w:kern w:val="0"/>
          <w:lang w:val="es-ES" w:eastAsia="es-ES_tradnl"/>
          <w14:ligatures w14:val="none"/>
        </w:rPr>
      </w:pPr>
      <w:r w:rsidRPr="00832EF8">
        <w:rPr>
          <w:rFonts w:eastAsia="Times New Roman" w:cstheme="minorHAnsi"/>
          <w:kern w:val="0"/>
          <w:lang w:eastAsia="es-ES_tradnl"/>
          <w14:ligatures w14:val="none"/>
        </w:rPr>
        <w:t xml:space="preserve">La única </w:t>
      </w:r>
      <m:oMath>
        <m:r>
          <w:rPr>
            <w:rFonts w:ascii="Cambria Math" w:eastAsia="Times New Roman" w:hAnsi="Cambria Math" w:cstheme="minorHAnsi"/>
            <w:kern w:val="0"/>
            <w:lang w:eastAsia="es-ES_tradnl"/>
            <w14:ligatures w14:val="none"/>
          </w:rPr>
          <m:t>U</m:t>
        </m:r>
      </m:oMath>
      <w:r w:rsidRPr="00832EF8">
        <w:rPr>
          <w:rFonts w:eastAsia="Times New Roman" w:cstheme="minorHAnsi"/>
          <w:i/>
          <w:iCs/>
          <w:kern w:val="0"/>
          <w:lang w:eastAsia="es-ES_tradnl"/>
          <w14:ligatures w14:val="none"/>
        </w:rPr>
        <w:t xml:space="preserve"> </w:t>
      </w:r>
      <w:r w:rsidRPr="00832EF8">
        <w:rPr>
          <w:rFonts w:eastAsia="Times New Roman" w:cstheme="minorHAnsi"/>
          <w:kern w:val="0"/>
          <w:lang w:eastAsia="es-ES_tradnl"/>
          <w14:ligatures w14:val="none"/>
        </w:rPr>
        <w:t xml:space="preserve">que asigna el valor </w:t>
      </w:r>
      <m:oMath>
        <m:r>
          <w:rPr>
            <w:rFonts w:ascii="Cambria Math" w:eastAsia="Times New Roman" w:hAnsi="Cambria Math" w:cstheme="minorHAnsi"/>
            <w:kern w:val="0"/>
            <w:lang w:eastAsia="es-ES_tradnl"/>
            <w14:ligatures w14:val="none"/>
          </w:rPr>
          <m:t>V</m:t>
        </m:r>
      </m:oMath>
      <w:r w:rsidRPr="00832EF8">
        <w:rPr>
          <w:rFonts w:eastAsia="Times New Roman" w:cstheme="minorHAnsi"/>
          <w:kern w:val="0"/>
          <w:lang w:eastAsia="es-ES_tradnl"/>
          <w14:ligatures w14:val="none"/>
        </w:rPr>
        <w:t xml:space="preserve"> a las asunciones conjuntamente, es decir, la de la última fila, asigna el mismo valor a la conclusión. En otras palabras, esta </w:t>
      </w:r>
      <m:oMath>
        <m:r>
          <w:rPr>
            <w:rFonts w:ascii="Cambria Math" w:eastAsia="Times New Roman" w:hAnsi="Cambria Math" w:cstheme="minorHAnsi"/>
            <w:kern w:val="0"/>
            <w:lang w:eastAsia="es-ES_tradnl"/>
            <w14:ligatures w14:val="none"/>
          </w:rPr>
          <m:t>U</m:t>
        </m:r>
      </m:oMath>
      <w:r w:rsidRPr="00832EF8">
        <w:rPr>
          <w:rFonts w:eastAsia="Times New Roman" w:cstheme="minorHAnsi"/>
          <w:kern w:val="0"/>
          <w:lang w:eastAsia="es-ES_tradnl"/>
          <w14:ligatures w14:val="none"/>
        </w:rPr>
        <w:t xml:space="preserve">, que es el único modelo de las premisas, es también modelo de la conclusión. Por ello, </w:t>
      </w:r>
      <m:oMath>
        <m:r>
          <m:rPr>
            <m:sty m:val="bi"/>
          </m:rPr>
          <w:rPr>
            <w:rFonts w:ascii="Cambria Math" w:eastAsia="Times New Roman" w:hAnsi="Cambria Math" w:cstheme="minorHAnsi"/>
            <w:kern w:val="0"/>
            <w:lang w:val="es-ES" w:eastAsia="es-ES_tradnl"/>
            <w14:ligatures w14:val="none"/>
          </w:rPr>
          <m:t>(P⊃Q)</m:t>
        </m:r>
      </m:oMath>
      <w:r w:rsidRPr="00832EF8">
        <w:rPr>
          <w:rFonts w:eastAsia="Times New Roman" w:cstheme="minorHAnsi"/>
          <w:b/>
          <w:bCs/>
          <w:kern w:val="0"/>
          <w:lang w:val="es-ES" w:eastAsia="es-ES_tradnl"/>
          <w14:ligatures w14:val="none"/>
        </w:rPr>
        <w:t xml:space="preserve">, </w:t>
      </w:r>
      <m:oMath>
        <m:r>
          <m:rPr>
            <m:sty m:val="bi"/>
          </m:rPr>
          <w:rPr>
            <w:rFonts w:ascii="Cambria Math" w:eastAsia="Times New Roman" w:hAnsi="Cambria Math" w:cstheme="minorHAnsi"/>
            <w:kern w:val="0"/>
            <w:lang w:val="es-ES" w:eastAsia="es-ES_tradnl"/>
            <w14:ligatures w14:val="none"/>
          </w:rPr>
          <m:t>¬Q∴</m:t>
        </m:r>
      </m:oMath>
      <w:r w:rsidRPr="00832EF8">
        <w:rPr>
          <w:rFonts w:eastAsia="Times New Roman" w:cstheme="minorHAnsi"/>
          <w:b/>
          <w:bCs/>
          <w:kern w:val="0"/>
          <w:lang w:val="es-ES" w:eastAsia="es-ES_tradnl"/>
          <w14:ligatures w14:val="none"/>
        </w:rPr>
        <w:t xml:space="preserve"> </w:t>
      </w:r>
      <m:oMath>
        <m:r>
          <m:rPr>
            <m:sty m:val="bi"/>
          </m:rPr>
          <w:rPr>
            <w:rFonts w:ascii="Cambria Math" w:eastAsia="Times New Roman" w:hAnsi="Cambria Math" w:cstheme="minorHAnsi"/>
            <w:kern w:val="0"/>
            <w:lang w:val="es-ES" w:eastAsia="es-ES_tradnl"/>
            <w14:ligatures w14:val="none"/>
          </w:rPr>
          <m:t>¬P</m:t>
        </m:r>
      </m:oMath>
      <w:r w:rsidRPr="00832EF8">
        <w:rPr>
          <w:rFonts w:eastAsia="Times New Roman" w:cstheme="minorHAnsi"/>
          <w:b/>
          <w:bCs/>
          <w:kern w:val="0"/>
          <w:lang w:eastAsia="es-ES_tradnl"/>
          <w14:ligatures w14:val="none"/>
        </w:rPr>
        <w:t xml:space="preserve"> es válido</w:t>
      </w:r>
      <w:r w:rsidRPr="00832EF8">
        <w:rPr>
          <w:rFonts w:eastAsia="Times New Roman" w:cstheme="minorHAnsi"/>
          <w:kern w:val="0"/>
          <w:lang w:eastAsia="es-ES_tradnl"/>
          <w14:ligatures w14:val="none"/>
        </w:rPr>
        <w:t xml:space="preserve">. Ahora considérese </w:t>
      </w:r>
      <m:oMath>
        <m:r>
          <w:rPr>
            <w:rFonts w:ascii="Cambria Math" w:eastAsia="Times New Roman" w:hAnsi="Cambria Math" w:cstheme="minorHAnsi"/>
            <w:kern w:val="0"/>
            <w:lang w:val="es-ES" w:eastAsia="es-ES_tradnl"/>
            <w14:ligatures w14:val="none"/>
          </w:rPr>
          <m:t>(P⊃Q)</m:t>
        </m:r>
      </m:oMath>
      <w:r w:rsidRPr="00832EF8">
        <w:rPr>
          <w:rFonts w:eastAsia="Times New Roman" w:cstheme="minorHAnsi"/>
          <w:kern w:val="0"/>
          <w:lang w:val="es-ES" w:eastAsia="es-ES_tradnl"/>
          <w14:ligatures w14:val="none"/>
        </w:rPr>
        <w:t xml:space="preserve">, </w:t>
      </w:r>
      <m:oMath>
        <m:r>
          <w:rPr>
            <w:rFonts w:ascii="Cambria Math" w:eastAsia="Times New Roman" w:hAnsi="Cambria Math" w:cstheme="minorHAnsi"/>
            <w:kern w:val="0"/>
            <w:lang w:val="es-ES" w:eastAsia="es-ES_tradnl"/>
            <w14:ligatures w14:val="none"/>
          </w:rPr>
          <m:t>¬P∴</m:t>
        </m:r>
      </m:oMath>
      <w:r w:rsidRPr="00832EF8">
        <w:rPr>
          <w:rFonts w:eastAsia="Times New Roman" w:cstheme="minorHAnsi"/>
          <w:kern w:val="0"/>
          <w:lang w:val="es-ES" w:eastAsia="es-ES_tradnl"/>
          <w14:ligatures w14:val="none"/>
        </w:rPr>
        <w:t xml:space="preserve"> </w:t>
      </w:r>
      <m:oMath>
        <m:r>
          <w:rPr>
            <w:rFonts w:ascii="Cambria Math" w:eastAsia="Times New Roman" w:hAnsi="Cambria Math" w:cstheme="minorHAnsi"/>
            <w:kern w:val="0"/>
            <w:lang w:val="es-ES" w:eastAsia="es-ES_tradnl"/>
            <w14:ligatures w14:val="none"/>
          </w:rPr>
          <m:t>¬Q</m:t>
        </m:r>
      </m:oMath>
      <w:r w:rsidRPr="00832EF8">
        <w:rPr>
          <w:rFonts w:eastAsia="Times New Roman" w:cstheme="minorHAnsi"/>
          <w:kern w:val="0"/>
          <w:lang w:val="es-ES" w:eastAsia="es-ES_tradnl"/>
          <w14:ligatures w14:val="none"/>
        </w:rPr>
        <w:t xml:space="preserve"> y la siguiente tabla para determinar si es válido o no:</w:t>
      </w:r>
    </w:p>
    <w:tbl>
      <w:tblPr>
        <w:tblStyle w:val="Tablaconcuadrcula"/>
        <w:tblW w:w="8503" w:type="dxa"/>
        <w:jc w:val="center"/>
        <w:tblLook w:val="04A0" w:firstRow="1" w:lastRow="0" w:firstColumn="1" w:lastColumn="0" w:noHBand="0" w:noVBand="1"/>
      </w:tblPr>
      <w:tblGrid>
        <w:gridCol w:w="835"/>
        <w:gridCol w:w="840"/>
        <w:gridCol w:w="2374"/>
        <w:gridCol w:w="2227"/>
        <w:gridCol w:w="2227"/>
      </w:tblGrid>
      <w:tr w:rsidR="00341879" w:rsidRPr="00832EF8" w14:paraId="5912994D" w14:textId="77777777" w:rsidTr="00AF57AD">
        <w:trPr>
          <w:jc w:val="center"/>
        </w:trPr>
        <w:tc>
          <w:tcPr>
            <w:tcW w:w="835" w:type="dxa"/>
          </w:tcPr>
          <w:p w14:paraId="223FF1D1" w14:textId="77777777" w:rsidR="00341879" w:rsidRPr="00832EF8" w:rsidRDefault="00341879" w:rsidP="00AF57AD">
            <w:pPr>
              <w:spacing w:line="276" w:lineRule="auto"/>
              <w:jc w:val="center"/>
              <w:rPr>
                <w:rFonts w:cstheme="minorHAnsi"/>
                <w:i/>
                <w:iCs/>
                <w:sz w:val="22"/>
                <w:szCs w:val="22"/>
                <w:lang w:val="es-ES" w:eastAsia="es-ES_tradnl"/>
              </w:rPr>
            </w:pPr>
            <w:r w:rsidRPr="00832EF8">
              <w:rPr>
                <w:rFonts w:cstheme="minorHAnsi"/>
                <w:i/>
                <w:iCs/>
                <w:sz w:val="22"/>
                <w:szCs w:val="22"/>
                <w:lang w:val="es-ES" w:eastAsia="es-ES_tradnl"/>
              </w:rPr>
              <w:t>P</w:t>
            </w:r>
          </w:p>
        </w:tc>
        <w:tc>
          <w:tcPr>
            <w:tcW w:w="840" w:type="dxa"/>
          </w:tcPr>
          <w:p w14:paraId="0A2CB612" w14:textId="77777777" w:rsidR="00341879" w:rsidRPr="00832EF8" w:rsidRDefault="00341879" w:rsidP="00AF57AD">
            <w:pPr>
              <w:spacing w:line="276" w:lineRule="auto"/>
              <w:jc w:val="center"/>
              <w:rPr>
                <w:rFonts w:cstheme="minorHAnsi"/>
                <w:i/>
                <w:iCs/>
                <w:sz w:val="22"/>
                <w:szCs w:val="22"/>
                <w:lang w:val="es-ES" w:eastAsia="es-ES_tradnl"/>
              </w:rPr>
            </w:pPr>
            <w:r w:rsidRPr="00832EF8">
              <w:rPr>
                <w:rFonts w:cstheme="minorHAnsi"/>
                <w:i/>
                <w:iCs/>
                <w:sz w:val="22"/>
                <w:szCs w:val="22"/>
                <w:lang w:val="es-ES" w:eastAsia="es-ES_tradnl"/>
              </w:rPr>
              <w:t>Q</w:t>
            </w:r>
          </w:p>
        </w:tc>
        <w:tc>
          <w:tcPr>
            <w:tcW w:w="2374" w:type="dxa"/>
          </w:tcPr>
          <w:p w14:paraId="70518D87" w14:textId="77777777" w:rsidR="00341879" w:rsidRPr="00832EF8" w:rsidRDefault="00341879" w:rsidP="00AF57AD">
            <w:pPr>
              <w:spacing w:line="276" w:lineRule="auto"/>
              <w:jc w:val="center"/>
              <w:rPr>
                <w:rFonts w:cstheme="minorHAnsi"/>
                <w:sz w:val="22"/>
                <w:szCs w:val="22"/>
                <w:lang w:val="es-ES" w:eastAsia="es-ES_tradnl"/>
              </w:rPr>
            </w:pPr>
            <m:oMathPara>
              <m:oMath>
                <m:r>
                  <w:rPr>
                    <w:rFonts w:ascii="Cambria Math" w:hAnsi="Cambria Math" w:cstheme="minorHAnsi"/>
                    <w:sz w:val="22"/>
                    <w:szCs w:val="22"/>
                    <w:lang w:val="es-ES" w:eastAsia="es-ES_tradnl"/>
                  </w:rPr>
                  <m:t>(P ⊃ Q)</m:t>
                </m:r>
              </m:oMath>
            </m:oMathPara>
          </w:p>
        </w:tc>
        <w:tc>
          <w:tcPr>
            <w:tcW w:w="2227" w:type="dxa"/>
          </w:tcPr>
          <w:p w14:paraId="03AF6EB4" w14:textId="77777777" w:rsidR="00341879" w:rsidRPr="00832EF8" w:rsidRDefault="00341879" w:rsidP="00AF57AD">
            <w:pPr>
              <w:spacing w:line="276" w:lineRule="auto"/>
              <w:jc w:val="center"/>
              <w:rPr>
                <w:rFonts w:cstheme="minorHAnsi"/>
                <w:sz w:val="22"/>
                <w:szCs w:val="22"/>
                <w:lang w:val="es-ES" w:eastAsia="es-ES_tradnl"/>
              </w:rPr>
            </w:pPr>
            <m:oMathPara>
              <m:oMath>
                <m:r>
                  <w:rPr>
                    <w:rFonts w:ascii="Cambria Math" w:hAnsi="Cambria Math" w:cstheme="minorHAnsi"/>
                    <w:sz w:val="22"/>
                    <w:szCs w:val="22"/>
                    <w:lang w:val="es-ES" w:eastAsia="es-ES_tradnl"/>
                  </w:rPr>
                  <m:t>¬ P</m:t>
                </m:r>
              </m:oMath>
            </m:oMathPara>
          </w:p>
        </w:tc>
        <w:tc>
          <w:tcPr>
            <w:tcW w:w="2227" w:type="dxa"/>
          </w:tcPr>
          <w:p w14:paraId="7C36B033" w14:textId="77777777" w:rsidR="00341879" w:rsidRPr="00832EF8" w:rsidRDefault="00341879" w:rsidP="00AF57AD">
            <w:pPr>
              <w:spacing w:line="276" w:lineRule="auto"/>
              <w:jc w:val="center"/>
              <w:rPr>
                <w:rFonts w:cstheme="minorHAnsi"/>
                <w:sz w:val="22"/>
                <w:szCs w:val="22"/>
                <w:lang w:val="es-ES" w:eastAsia="es-ES_tradnl"/>
              </w:rPr>
            </w:pPr>
            <m:oMathPara>
              <m:oMath>
                <m:r>
                  <w:rPr>
                    <w:rFonts w:ascii="Cambria Math" w:hAnsi="Cambria Math" w:cstheme="minorHAnsi"/>
                    <w:sz w:val="22"/>
                    <w:szCs w:val="22"/>
                    <w:lang w:val="es-ES" w:eastAsia="es-ES_tradnl"/>
                  </w:rPr>
                  <m:t>¬ Q</m:t>
                </m:r>
              </m:oMath>
            </m:oMathPara>
          </w:p>
        </w:tc>
      </w:tr>
      <w:tr w:rsidR="00341879" w:rsidRPr="00832EF8" w14:paraId="149447EF" w14:textId="77777777" w:rsidTr="00AF57AD">
        <w:trPr>
          <w:jc w:val="center"/>
        </w:trPr>
        <w:tc>
          <w:tcPr>
            <w:tcW w:w="835" w:type="dxa"/>
          </w:tcPr>
          <w:p w14:paraId="398FF3B8"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V</w:t>
            </w:r>
          </w:p>
        </w:tc>
        <w:tc>
          <w:tcPr>
            <w:tcW w:w="840" w:type="dxa"/>
          </w:tcPr>
          <w:p w14:paraId="62859E07"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V</w:t>
            </w:r>
          </w:p>
        </w:tc>
        <w:tc>
          <w:tcPr>
            <w:tcW w:w="2374" w:type="dxa"/>
          </w:tcPr>
          <w:p w14:paraId="3B0C579F"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 xml:space="preserve">V  </w:t>
            </w:r>
            <w:proofErr w:type="spellStart"/>
            <w:r w:rsidRPr="00832EF8">
              <w:rPr>
                <w:rFonts w:cstheme="minorHAnsi"/>
                <w:b/>
                <w:bCs/>
                <w:color w:val="FF0000"/>
                <w:sz w:val="22"/>
                <w:szCs w:val="22"/>
                <w:lang w:val="es-ES" w:eastAsia="es-ES_tradnl"/>
              </w:rPr>
              <w:t>V</w:t>
            </w:r>
            <w:proofErr w:type="spellEnd"/>
            <w:r w:rsidRPr="00832EF8">
              <w:rPr>
                <w:rFonts w:cstheme="minorHAnsi"/>
                <w:color w:val="FF0000"/>
                <w:sz w:val="22"/>
                <w:szCs w:val="22"/>
                <w:lang w:val="es-ES" w:eastAsia="es-ES_tradnl"/>
              </w:rPr>
              <w:t xml:space="preserve">  </w:t>
            </w:r>
            <w:proofErr w:type="spellStart"/>
            <w:r w:rsidRPr="00832EF8">
              <w:rPr>
                <w:rFonts w:cstheme="minorHAnsi"/>
                <w:sz w:val="22"/>
                <w:szCs w:val="22"/>
                <w:lang w:val="es-ES" w:eastAsia="es-ES_tradnl"/>
              </w:rPr>
              <w:t>V</w:t>
            </w:r>
            <w:proofErr w:type="spellEnd"/>
          </w:p>
        </w:tc>
        <w:tc>
          <w:tcPr>
            <w:tcW w:w="2227" w:type="dxa"/>
          </w:tcPr>
          <w:p w14:paraId="638A49DF" w14:textId="77777777" w:rsidR="00341879" w:rsidRPr="00832EF8" w:rsidRDefault="00341879" w:rsidP="00AF57AD">
            <w:pPr>
              <w:spacing w:line="276" w:lineRule="auto"/>
              <w:rPr>
                <w:rFonts w:cstheme="minorHAnsi"/>
                <w:iCs/>
                <w:sz w:val="22"/>
                <w:szCs w:val="22"/>
                <w:lang w:val="es-ES" w:eastAsia="es-ES_tradnl"/>
              </w:rPr>
            </w:pPr>
            <w:r w:rsidRPr="00832EF8">
              <w:rPr>
                <w:rFonts w:cstheme="minorHAnsi"/>
                <w:iCs/>
                <w:sz w:val="22"/>
                <w:szCs w:val="22"/>
                <w:lang w:val="es-ES" w:eastAsia="es-ES_tradnl"/>
              </w:rPr>
              <w:t xml:space="preserve">                </w:t>
            </w:r>
            <w:r w:rsidRPr="00832EF8">
              <w:rPr>
                <w:rFonts w:cstheme="minorHAnsi"/>
                <w:b/>
                <w:bCs/>
                <w:iCs/>
                <w:color w:val="FF0000"/>
                <w:sz w:val="22"/>
                <w:szCs w:val="22"/>
                <w:lang w:val="es-ES" w:eastAsia="es-ES_tradnl"/>
              </w:rPr>
              <w:t>F</w:t>
            </w:r>
            <w:r w:rsidRPr="00832EF8">
              <w:rPr>
                <w:rFonts w:cstheme="minorHAnsi"/>
                <w:iCs/>
                <w:sz w:val="22"/>
                <w:szCs w:val="22"/>
                <w:lang w:val="es-ES" w:eastAsia="es-ES_tradnl"/>
              </w:rPr>
              <w:t xml:space="preserve"> V</w:t>
            </w:r>
          </w:p>
        </w:tc>
        <w:tc>
          <w:tcPr>
            <w:tcW w:w="2227" w:type="dxa"/>
          </w:tcPr>
          <w:p w14:paraId="4B40EB6B" w14:textId="77777777" w:rsidR="00341879" w:rsidRPr="00832EF8" w:rsidRDefault="00341879" w:rsidP="00AF57AD">
            <w:pPr>
              <w:spacing w:line="276" w:lineRule="auto"/>
              <w:rPr>
                <w:rFonts w:cstheme="minorHAnsi"/>
                <w:iCs/>
                <w:sz w:val="22"/>
                <w:szCs w:val="22"/>
                <w:lang w:val="es-ES" w:eastAsia="es-ES_tradnl"/>
              </w:rPr>
            </w:pPr>
            <w:r w:rsidRPr="00832EF8">
              <w:rPr>
                <w:rFonts w:cstheme="minorHAnsi"/>
                <w:iCs/>
                <w:sz w:val="22"/>
                <w:szCs w:val="22"/>
                <w:lang w:val="es-ES" w:eastAsia="es-ES_tradnl"/>
              </w:rPr>
              <w:t xml:space="preserve">                </w:t>
            </w:r>
            <w:r w:rsidRPr="00832EF8">
              <w:rPr>
                <w:rFonts w:cstheme="minorHAnsi"/>
                <w:b/>
                <w:bCs/>
                <w:iCs/>
                <w:color w:val="FF0000"/>
                <w:sz w:val="22"/>
                <w:szCs w:val="22"/>
                <w:lang w:val="es-ES" w:eastAsia="es-ES_tradnl"/>
              </w:rPr>
              <w:t>F</w:t>
            </w:r>
            <w:r w:rsidRPr="00832EF8">
              <w:rPr>
                <w:rFonts w:cstheme="minorHAnsi"/>
                <w:iCs/>
                <w:sz w:val="22"/>
                <w:szCs w:val="22"/>
                <w:lang w:val="es-ES" w:eastAsia="es-ES_tradnl"/>
              </w:rPr>
              <w:t xml:space="preserve"> V</w:t>
            </w:r>
          </w:p>
        </w:tc>
      </w:tr>
      <w:tr w:rsidR="00341879" w:rsidRPr="00832EF8" w14:paraId="36F99FD7" w14:textId="77777777" w:rsidTr="00AF57AD">
        <w:tblPrEx>
          <w:jc w:val="left"/>
        </w:tblPrEx>
        <w:tc>
          <w:tcPr>
            <w:tcW w:w="835" w:type="dxa"/>
          </w:tcPr>
          <w:p w14:paraId="17984A0F"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V</w:t>
            </w:r>
          </w:p>
        </w:tc>
        <w:tc>
          <w:tcPr>
            <w:tcW w:w="840" w:type="dxa"/>
          </w:tcPr>
          <w:p w14:paraId="485DD7B2"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F</w:t>
            </w:r>
          </w:p>
        </w:tc>
        <w:tc>
          <w:tcPr>
            <w:tcW w:w="2374" w:type="dxa"/>
          </w:tcPr>
          <w:p w14:paraId="5328B4FC"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 xml:space="preserve">V  </w:t>
            </w:r>
            <w:r w:rsidRPr="00832EF8">
              <w:rPr>
                <w:rFonts w:cstheme="minorHAnsi"/>
                <w:b/>
                <w:bCs/>
                <w:color w:val="FF0000"/>
                <w:sz w:val="22"/>
                <w:szCs w:val="22"/>
                <w:lang w:val="es-ES" w:eastAsia="es-ES_tradnl"/>
              </w:rPr>
              <w:t>F</w:t>
            </w:r>
            <w:r w:rsidRPr="00832EF8">
              <w:rPr>
                <w:rFonts w:cstheme="minorHAnsi"/>
                <w:sz w:val="22"/>
                <w:szCs w:val="22"/>
                <w:lang w:val="es-ES" w:eastAsia="es-ES_tradnl"/>
              </w:rPr>
              <w:t xml:space="preserve">  </w:t>
            </w:r>
            <w:proofErr w:type="spellStart"/>
            <w:r w:rsidRPr="00832EF8">
              <w:rPr>
                <w:rFonts w:cstheme="minorHAnsi"/>
                <w:sz w:val="22"/>
                <w:szCs w:val="22"/>
                <w:lang w:val="es-ES" w:eastAsia="es-ES_tradnl"/>
              </w:rPr>
              <w:t>F</w:t>
            </w:r>
            <w:proofErr w:type="spellEnd"/>
          </w:p>
        </w:tc>
        <w:tc>
          <w:tcPr>
            <w:tcW w:w="2227" w:type="dxa"/>
          </w:tcPr>
          <w:p w14:paraId="5BB401E9" w14:textId="77777777" w:rsidR="00341879" w:rsidRPr="00832EF8" w:rsidRDefault="00341879" w:rsidP="00AF57AD">
            <w:pPr>
              <w:spacing w:line="276" w:lineRule="auto"/>
              <w:rPr>
                <w:rFonts w:cstheme="minorHAnsi"/>
                <w:iCs/>
                <w:sz w:val="22"/>
                <w:szCs w:val="22"/>
                <w:lang w:val="es-ES" w:eastAsia="es-ES_tradnl"/>
              </w:rPr>
            </w:pPr>
            <w:r w:rsidRPr="00832EF8">
              <w:rPr>
                <w:rFonts w:cstheme="minorHAnsi"/>
                <w:iCs/>
                <w:sz w:val="22"/>
                <w:szCs w:val="22"/>
                <w:lang w:val="es-ES" w:eastAsia="es-ES_tradnl"/>
              </w:rPr>
              <w:t xml:space="preserve">                </w:t>
            </w:r>
            <w:r w:rsidRPr="00832EF8">
              <w:rPr>
                <w:rFonts w:cstheme="minorHAnsi"/>
                <w:b/>
                <w:bCs/>
                <w:iCs/>
                <w:color w:val="FF0000"/>
                <w:sz w:val="22"/>
                <w:szCs w:val="22"/>
                <w:lang w:val="es-ES" w:eastAsia="es-ES_tradnl"/>
              </w:rPr>
              <w:t>F</w:t>
            </w:r>
            <w:r w:rsidRPr="00832EF8">
              <w:rPr>
                <w:rFonts w:cstheme="minorHAnsi"/>
                <w:iCs/>
                <w:sz w:val="22"/>
                <w:szCs w:val="22"/>
                <w:lang w:val="es-ES" w:eastAsia="es-ES_tradnl"/>
              </w:rPr>
              <w:t xml:space="preserve"> V</w:t>
            </w:r>
          </w:p>
        </w:tc>
        <w:tc>
          <w:tcPr>
            <w:tcW w:w="2227" w:type="dxa"/>
          </w:tcPr>
          <w:p w14:paraId="23BA23BC" w14:textId="77777777" w:rsidR="00341879" w:rsidRPr="00832EF8" w:rsidRDefault="00341879" w:rsidP="00AF57AD">
            <w:pPr>
              <w:spacing w:line="276" w:lineRule="auto"/>
              <w:rPr>
                <w:rFonts w:cstheme="minorHAnsi"/>
                <w:iCs/>
                <w:sz w:val="22"/>
                <w:szCs w:val="22"/>
                <w:lang w:val="es-ES" w:eastAsia="es-ES_tradnl"/>
              </w:rPr>
            </w:pPr>
            <w:r w:rsidRPr="00832EF8">
              <w:rPr>
                <w:rFonts w:cstheme="minorHAnsi"/>
                <w:iCs/>
                <w:sz w:val="22"/>
                <w:szCs w:val="22"/>
                <w:lang w:val="es-ES" w:eastAsia="es-ES_tradnl"/>
              </w:rPr>
              <w:t xml:space="preserve">                </w:t>
            </w:r>
            <w:r w:rsidRPr="00832EF8">
              <w:rPr>
                <w:rFonts w:cstheme="minorHAnsi"/>
                <w:b/>
                <w:bCs/>
                <w:iCs/>
                <w:color w:val="FF0000"/>
                <w:sz w:val="22"/>
                <w:szCs w:val="22"/>
                <w:lang w:val="es-ES" w:eastAsia="es-ES_tradnl"/>
              </w:rPr>
              <w:t>V</w:t>
            </w:r>
            <w:r w:rsidRPr="00832EF8">
              <w:rPr>
                <w:rFonts w:cstheme="minorHAnsi"/>
                <w:iCs/>
                <w:sz w:val="22"/>
                <w:szCs w:val="22"/>
                <w:lang w:val="es-ES" w:eastAsia="es-ES_tradnl"/>
              </w:rPr>
              <w:t xml:space="preserve"> F</w:t>
            </w:r>
          </w:p>
        </w:tc>
      </w:tr>
      <w:tr w:rsidR="00341879" w:rsidRPr="00832EF8" w14:paraId="1E608B47" w14:textId="77777777" w:rsidTr="00AF57AD">
        <w:tblPrEx>
          <w:jc w:val="left"/>
        </w:tblPrEx>
        <w:trPr>
          <w:trHeight w:val="59"/>
        </w:trPr>
        <w:tc>
          <w:tcPr>
            <w:tcW w:w="835" w:type="dxa"/>
            <w:shd w:val="clear" w:color="auto" w:fill="92D050"/>
          </w:tcPr>
          <w:p w14:paraId="2175CBF5"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F</w:t>
            </w:r>
          </w:p>
        </w:tc>
        <w:tc>
          <w:tcPr>
            <w:tcW w:w="840" w:type="dxa"/>
            <w:shd w:val="clear" w:color="auto" w:fill="92D050"/>
          </w:tcPr>
          <w:p w14:paraId="3F1E291B"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V</w:t>
            </w:r>
          </w:p>
        </w:tc>
        <w:tc>
          <w:tcPr>
            <w:tcW w:w="2374" w:type="dxa"/>
            <w:shd w:val="clear" w:color="auto" w:fill="92D050"/>
          </w:tcPr>
          <w:p w14:paraId="031BC602"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 xml:space="preserve">F  </w:t>
            </w:r>
            <w:r w:rsidRPr="00832EF8">
              <w:rPr>
                <w:rFonts w:cstheme="minorHAnsi"/>
                <w:b/>
                <w:bCs/>
                <w:color w:val="FF0000"/>
                <w:sz w:val="22"/>
                <w:szCs w:val="22"/>
                <w:highlight w:val="yellow"/>
                <w:lang w:val="es-ES" w:eastAsia="es-ES_tradnl"/>
              </w:rPr>
              <w:t>V</w:t>
            </w:r>
            <w:r w:rsidRPr="00832EF8">
              <w:rPr>
                <w:rFonts w:cstheme="minorHAnsi"/>
                <w:sz w:val="22"/>
                <w:szCs w:val="22"/>
                <w:lang w:val="es-ES" w:eastAsia="es-ES_tradnl"/>
              </w:rPr>
              <w:t xml:space="preserve">  </w:t>
            </w:r>
            <w:proofErr w:type="spellStart"/>
            <w:r w:rsidRPr="00832EF8">
              <w:rPr>
                <w:rFonts w:cstheme="minorHAnsi"/>
                <w:sz w:val="22"/>
                <w:szCs w:val="22"/>
                <w:lang w:val="es-ES" w:eastAsia="es-ES_tradnl"/>
              </w:rPr>
              <w:t>V</w:t>
            </w:r>
            <w:proofErr w:type="spellEnd"/>
          </w:p>
        </w:tc>
        <w:tc>
          <w:tcPr>
            <w:tcW w:w="2227" w:type="dxa"/>
            <w:shd w:val="clear" w:color="auto" w:fill="92D050"/>
          </w:tcPr>
          <w:p w14:paraId="5B87DBFE" w14:textId="77777777" w:rsidR="00341879" w:rsidRPr="00832EF8" w:rsidRDefault="00341879" w:rsidP="00AF57AD">
            <w:pPr>
              <w:spacing w:line="276" w:lineRule="auto"/>
              <w:rPr>
                <w:rFonts w:cstheme="minorHAnsi"/>
                <w:iCs/>
                <w:sz w:val="22"/>
                <w:szCs w:val="22"/>
                <w:lang w:val="es-ES" w:eastAsia="es-ES_tradnl"/>
              </w:rPr>
            </w:pPr>
            <w:r w:rsidRPr="00832EF8">
              <w:rPr>
                <w:rFonts w:cstheme="minorHAnsi"/>
                <w:iCs/>
                <w:sz w:val="22"/>
                <w:szCs w:val="22"/>
                <w:lang w:val="es-ES" w:eastAsia="es-ES_tradnl"/>
              </w:rPr>
              <w:t xml:space="preserve">                </w:t>
            </w:r>
            <w:r w:rsidRPr="00832EF8">
              <w:rPr>
                <w:rFonts w:cstheme="minorHAnsi"/>
                <w:b/>
                <w:bCs/>
                <w:iCs/>
                <w:color w:val="FF0000"/>
                <w:sz w:val="22"/>
                <w:szCs w:val="22"/>
                <w:highlight w:val="yellow"/>
                <w:lang w:val="es-ES" w:eastAsia="es-ES_tradnl"/>
              </w:rPr>
              <w:t>V</w:t>
            </w:r>
            <w:r w:rsidRPr="00832EF8">
              <w:rPr>
                <w:rFonts w:cstheme="minorHAnsi"/>
                <w:iCs/>
                <w:sz w:val="22"/>
                <w:szCs w:val="22"/>
                <w:lang w:val="es-ES" w:eastAsia="es-ES_tradnl"/>
              </w:rPr>
              <w:t xml:space="preserve"> F</w:t>
            </w:r>
          </w:p>
        </w:tc>
        <w:tc>
          <w:tcPr>
            <w:tcW w:w="2227" w:type="dxa"/>
            <w:shd w:val="clear" w:color="auto" w:fill="92D050"/>
          </w:tcPr>
          <w:p w14:paraId="060F91FF" w14:textId="77777777" w:rsidR="00341879" w:rsidRPr="00832EF8" w:rsidRDefault="00341879" w:rsidP="00AF57AD">
            <w:pPr>
              <w:spacing w:line="276" w:lineRule="auto"/>
              <w:rPr>
                <w:rFonts w:cstheme="minorHAnsi"/>
                <w:iCs/>
                <w:sz w:val="22"/>
                <w:szCs w:val="22"/>
                <w:lang w:val="es-ES" w:eastAsia="es-ES_tradnl"/>
              </w:rPr>
            </w:pPr>
            <w:r w:rsidRPr="00832EF8">
              <w:rPr>
                <w:rFonts w:cstheme="minorHAnsi"/>
                <w:iCs/>
                <w:sz w:val="22"/>
                <w:szCs w:val="22"/>
                <w:lang w:val="es-ES" w:eastAsia="es-ES_tradnl"/>
              </w:rPr>
              <w:t xml:space="preserve">                </w:t>
            </w:r>
            <w:r w:rsidRPr="00832EF8">
              <w:rPr>
                <w:rFonts w:cstheme="minorHAnsi"/>
                <w:b/>
                <w:bCs/>
                <w:iCs/>
                <w:color w:val="FF0000"/>
                <w:sz w:val="22"/>
                <w:szCs w:val="22"/>
                <w:highlight w:val="yellow"/>
                <w:lang w:val="es-ES" w:eastAsia="es-ES_tradnl"/>
              </w:rPr>
              <w:t>F</w:t>
            </w:r>
            <w:r w:rsidRPr="00832EF8">
              <w:rPr>
                <w:rFonts w:cstheme="minorHAnsi"/>
                <w:iCs/>
                <w:sz w:val="22"/>
                <w:szCs w:val="22"/>
                <w:lang w:val="es-ES" w:eastAsia="es-ES_tradnl"/>
              </w:rPr>
              <w:t xml:space="preserve"> V</w:t>
            </w:r>
          </w:p>
        </w:tc>
      </w:tr>
      <w:tr w:rsidR="00341879" w:rsidRPr="00832EF8" w14:paraId="489811E0" w14:textId="77777777" w:rsidTr="00AF57AD">
        <w:tblPrEx>
          <w:jc w:val="left"/>
        </w:tblPrEx>
        <w:tc>
          <w:tcPr>
            <w:tcW w:w="835" w:type="dxa"/>
          </w:tcPr>
          <w:p w14:paraId="78CBD9A3"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F</w:t>
            </w:r>
          </w:p>
        </w:tc>
        <w:tc>
          <w:tcPr>
            <w:tcW w:w="840" w:type="dxa"/>
          </w:tcPr>
          <w:p w14:paraId="3F6940EB"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F</w:t>
            </w:r>
          </w:p>
        </w:tc>
        <w:tc>
          <w:tcPr>
            <w:tcW w:w="2374" w:type="dxa"/>
          </w:tcPr>
          <w:p w14:paraId="43EC5734"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 xml:space="preserve">F  </w:t>
            </w:r>
            <w:r w:rsidRPr="00832EF8">
              <w:rPr>
                <w:rFonts w:cstheme="minorHAnsi"/>
                <w:b/>
                <w:bCs/>
                <w:color w:val="FF0000"/>
                <w:sz w:val="22"/>
                <w:szCs w:val="22"/>
                <w:lang w:val="es-ES" w:eastAsia="es-ES_tradnl"/>
              </w:rPr>
              <w:t>V</w:t>
            </w:r>
            <w:r w:rsidRPr="00832EF8">
              <w:rPr>
                <w:rFonts w:cstheme="minorHAnsi"/>
                <w:sz w:val="22"/>
                <w:szCs w:val="22"/>
                <w:lang w:val="es-ES" w:eastAsia="es-ES_tradnl"/>
              </w:rPr>
              <w:t xml:space="preserve">  F</w:t>
            </w:r>
          </w:p>
        </w:tc>
        <w:tc>
          <w:tcPr>
            <w:tcW w:w="2227" w:type="dxa"/>
          </w:tcPr>
          <w:p w14:paraId="5CDA4BF1" w14:textId="77777777" w:rsidR="00341879" w:rsidRPr="00832EF8" w:rsidRDefault="00341879" w:rsidP="00AF57AD">
            <w:pPr>
              <w:spacing w:line="276" w:lineRule="auto"/>
              <w:rPr>
                <w:rFonts w:cstheme="minorHAnsi"/>
                <w:iCs/>
                <w:sz w:val="22"/>
                <w:szCs w:val="22"/>
                <w:lang w:val="es-ES" w:eastAsia="es-ES_tradnl"/>
              </w:rPr>
            </w:pPr>
            <w:r w:rsidRPr="00832EF8">
              <w:rPr>
                <w:rFonts w:cstheme="minorHAnsi"/>
                <w:iCs/>
                <w:sz w:val="22"/>
                <w:szCs w:val="22"/>
                <w:lang w:val="es-ES" w:eastAsia="es-ES_tradnl"/>
              </w:rPr>
              <w:t xml:space="preserve">                </w:t>
            </w:r>
            <w:r w:rsidRPr="00832EF8">
              <w:rPr>
                <w:rFonts w:cstheme="minorHAnsi"/>
                <w:b/>
                <w:bCs/>
                <w:iCs/>
                <w:color w:val="FF0000"/>
                <w:sz w:val="22"/>
                <w:szCs w:val="22"/>
                <w:lang w:val="es-ES" w:eastAsia="es-ES_tradnl"/>
              </w:rPr>
              <w:t>V</w:t>
            </w:r>
            <w:r w:rsidRPr="00832EF8">
              <w:rPr>
                <w:rFonts w:cstheme="minorHAnsi"/>
                <w:iCs/>
                <w:sz w:val="22"/>
                <w:szCs w:val="22"/>
                <w:lang w:val="es-ES" w:eastAsia="es-ES_tradnl"/>
              </w:rPr>
              <w:t xml:space="preserve"> F</w:t>
            </w:r>
          </w:p>
        </w:tc>
        <w:tc>
          <w:tcPr>
            <w:tcW w:w="2227" w:type="dxa"/>
          </w:tcPr>
          <w:p w14:paraId="3DA04587" w14:textId="77777777" w:rsidR="00341879" w:rsidRPr="00832EF8" w:rsidRDefault="00341879" w:rsidP="00AF57AD">
            <w:pPr>
              <w:spacing w:line="276" w:lineRule="auto"/>
              <w:rPr>
                <w:rFonts w:cstheme="minorHAnsi"/>
                <w:iCs/>
                <w:sz w:val="22"/>
                <w:szCs w:val="22"/>
                <w:lang w:val="es-ES" w:eastAsia="es-ES_tradnl"/>
              </w:rPr>
            </w:pPr>
            <w:r w:rsidRPr="00832EF8">
              <w:rPr>
                <w:rFonts w:cstheme="minorHAnsi"/>
                <w:iCs/>
                <w:sz w:val="22"/>
                <w:szCs w:val="22"/>
                <w:lang w:val="es-ES" w:eastAsia="es-ES_tradnl"/>
              </w:rPr>
              <w:t xml:space="preserve">                </w:t>
            </w:r>
            <w:r w:rsidRPr="00832EF8">
              <w:rPr>
                <w:rFonts w:cstheme="minorHAnsi"/>
                <w:b/>
                <w:bCs/>
                <w:iCs/>
                <w:color w:val="FF0000"/>
                <w:sz w:val="22"/>
                <w:szCs w:val="22"/>
                <w:lang w:val="es-ES" w:eastAsia="es-ES_tradnl"/>
              </w:rPr>
              <w:t>V</w:t>
            </w:r>
            <w:r w:rsidRPr="00832EF8">
              <w:rPr>
                <w:rFonts w:cstheme="minorHAnsi"/>
                <w:iCs/>
                <w:sz w:val="22"/>
                <w:szCs w:val="22"/>
                <w:lang w:val="es-ES" w:eastAsia="es-ES_tradnl"/>
              </w:rPr>
              <w:t xml:space="preserve"> F</w:t>
            </w:r>
          </w:p>
        </w:tc>
      </w:tr>
    </w:tbl>
    <w:p w14:paraId="0CF2A34F" w14:textId="77777777" w:rsidR="00341879" w:rsidRPr="00832EF8" w:rsidRDefault="00341879" w:rsidP="00341879">
      <w:pPr>
        <w:spacing w:after="0" w:line="276" w:lineRule="auto"/>
        <w:rPr>
          <w:rFonts w:eastAsia="Times New Roman" w:cstheme="minorHAnsi"/>
          <w:kern w:val="0"/>
          <w:lang w:eastAsia="es-ES_tradnl"/>
          <w14:ligatures w14:val="none"/>
        </w:rPr>
      </w:pPr>
    </w:p>
    <w:p w14:paraId="536FB483" w14:textId="77777777" w:rsidR="00341879" w:rsidRPr="00832EF8" w:rsidRDefault="00341879" w:rsidP="00341879">
      <w:pPr>
        <w:spacing w:after="0" w:line="276" w:lineRule="auto"/>
        <w:ind w:firstLine="708"/>
        <w:jc w:val="both"/>
        <w:rPr>
          <w:rFonts w:eastAsia="Times New Roman" w:cstheme="minorHAnsi"/>
          <w:b/>
          <w:bCs/>
          <w:kern w:val="0"/>
          <w:lang w:eastAsia="es-ES_tradnl"/>
          <w14:ligatures w14:val="none"/>
        </w:rPr>
      </w:pPr>
      <w:r w:rsidRPr="00832EF8">
        <w:rPr>
          <w:rFonts w:eastAsia="Times New Roman" w:cstheme="minorHAnsi"/>
          <w:kern w:val="0"/>
          <w:lang w:eastAsia="es-ES_tradnl"/>
          <w14:ligatures w14:val="none"/>
        </w:rPr>
        <w:t xml:space="preserve">La tercera </w:t>
      </w:r>
      <m:oMath>
        <m:r>
          <w:rPr>
            <w:rFonts w:ascii="Cambria Math" w:eastAsia="Times New Roman" w:hAnsi="Cambria Math" w:cstheme="minorHAnsi"/>
            <w:kern w:val="0"/>
            <w:lang w:eastAsia="es-ES_tradnl"/>
            <w14:ligatures w14:val="none"/>
          </w:rPr>
          <m:t>U</m:t>
        </m:r>
      </m:oMath>
      <w:r w:rsidRPr="00832EF8">
        <w:rPr>
          <w:rFonts w:eastAsia="Times New Roman" w:cstheme="minorHAnsi"/>
          <w:kern w:val="0"/>
          <w:lang w:eastAsia="es-ES_tradnl"/>
          <w14:ligatures w14:val="none"/>
        </w:rPr>
        <w:t>, que es</w:t>
      </w:r>
      <w:r w:rsidRPr="00832EF8">
        <w:rPr>
          <w:rFonts w:eastAsia="Times New Roman" w:cstheme="minorHAnsi"/>
          <w:i/>
          <w:iCs/>
          <w:kern w:val="0"/>
          <w:lang w:eastAsia="es-ES_tradnl"/>
          <w14:ligatures w14:val="none"/>
        </w:rPr>
        <w:t xml:space="preserve"> </w:t>
      </w:r>
      <w:r w:rsidRPr="00832EF8">
        <w:rPr>
          <w:rFonts w:eastAsia="Times New Roman" w:cstheme="minorHAnsi"/>
          <w:kern w:val="0"/>
          <w:lang w:eastAsia="es-ES_tradnl"/>
          <w14:ligatures w14:val="none"/>
        </w:rPr>
        <w:t xml:space="preserve">la única que asigna el valor </w:t>
      </w:r>
      <m:oMath>
        <m:r>
          <w:rPr>
            <w:rFonts w:ascii="Cambria Math" w:eastAsia="Times New Roman" w:hAnsi="Cambria Math" w:cstheme="minorHAnsi"/>
            <w:kern w:val="0"/>
            <w:lang w:eastAsia="es-ES_tradnl"/>
            <w14:ligatures w14:val="none"/>
          </w:rPr>
          <m:t>V</m:t>
        </m:r>
      </m:oMath>
      <w:r w:rsidRPr="00832EF8">
        <w:rPr>
          <w:rFonts w:eastAsia="Times New Roman" w:cstheme="minorHAnsi"/>
          <w:i/>
          <w:iCs/>
          <w:kern w:val="0"/>
          <w:lang w:eastAsia="es-ES_tradnl"/>
          <w14:ligatures w14:val="none"/>
        </w:rPr>
        <w:t xml:space="preserve"> </w:t>
      </w:r>
      <w:r w:rsidRPr="00832EF8">
        <w:rPr>
          <w:rFonts w:eastAsia="Times New Roman" w:cstheme="minorHAnsi"/>
          <w:kern w:val="0"/>
          <w:lang w:eastAsia="es-ES_tradnl"/>
          <w14:ligatures w14:val="none"/>
        </w:rPr>
        <w:t xml:space="preserve">a sus premisas conjuntamente, asigna el valor </w:t>
      </w:r>
      <m:oMath>
        <m:r>
          <w:rPr>
            <w:rFonts w:ascii="Cambria Math" w:eastAsia="Times New Roman" w:hAnsi="Cambria Math" w:cstheme="minorHAnsi"/>
            <w:kern w:val="0"/>
            <w:lang w:eastAsia="es-ES_tradnl"/>
            <w14:ligatures w14:val="none"/>
          </w:rPr>
          <m:t>F</m:t>
        </m:r>
      </m:oMath>
      <w:r w:rsidRPr="00832EF8">
        <w:rPr>
          <w:rFonts w:eastAsia="Times New Roman" w:cstheme="minorHAnsi"/>
          <w:i/>
          <w:iCs/>
          <w:kern w:val="0"/>
          <w:lang w:eastAsia="es-ES_tradnl"/>
          <w14:ligatures w14:val="none"/>
        </w:rPr>
        <w:t xml:space="preserve"> </w:t>
      </w:r>
      <w:r w:rsidRPr="00832EF8">
        <w:rPr>
          <w:rFonts w:eastAsia="Times New Roman" w:cstheme="minorHAnsi"/>
          <w:kern w:val="0"/>
          <w:lang w:eastAsia="es-ES_tradnl"/>
          <w14:ligatures w14:val="none"/>
        </w:rPr>
        <w:t xml:space="preserve">a la conclusión. Así, </w:t>
      </w:r>
      <m:oMath>
        <m:r>
          <m:rPr>
            <m:sty m:val="bi"/>
          </m:rPr>
          <w:rPr>
            <w:rFonts w:ascii="Cambria Math" w:eastAsia="Times New Roman" w:hAnsi="Cambria Math" w:cstheme="minorHAnsi"/>
            <w:kern w:val="0"/>
            <w:lang w:val="es-ES" w:eastAsia="es-ES_tradnl"/>
            <w14:ligatures w14:val="none"/>
          </w:rPr>
          <m:t>(P⊃Q)</m:t>
        </m:r>
      </m:oMath>
      <w:r w:rsidRPr="00832EF8">
        <w:rPr>
          <w:rFonts w:eastAsia="Times New Roman" w:cstheme="minorHAnsi"/>
          <w:b/>
          <w:bCs/>
          <w:kern w:val="0"/>
          <w:lang w:val="es-ES" w:eastAsia="es-ES_tradnl"/>
          <w14:ligatures w14:val="none"/>
        </w:rPr>
        <w:t xml:space="preserve">, </w:t>
      </w:r>
      <m:oMath>
        <m:r>
          <m:rPr>
            <m:sty m:val="bi"/>
          </m:rPr>
          <w:rPr>
            <w:rFonts w:ascii="Cambria Math" w:eastAsia="Times New Roman" w:hAnsi="Cambria Math" w:cstheme="minorHAnsi"/>
            <w:kern w:val="0"/>
            <w:lang w:val="es-ES" w:eastAsia="es-ES_tradnl"/>
            <w14:ligatures w14:val="none"/>
          </w:rPr>
          <m:t>¬P∴</m:t>
        </m:r>
      </m:oMath>
      <w:r w:rsidRPr="00832EF8">
        <w:rPr>
          <w:rFonts w:eastAsia="Times New Roman" w:cstheme="minorHAnsi"/>
          <w:b/>
          <w:bCs/>
          <w:kern w:val="0"/>
          <w:lang w:val="es-ES" w:eastAsia="es-ES_tradnl"/>
          <w14:ligatures w14:val="none"/>
        </w:rPr>
        <w:t xml:space="preserve"> </w:t>
      </w:r>
      <m:oMath>
        <m:r>
          <m:rPr>
            <m:sty m:val="bi"/>
          </m:rPr>
          <w:rPr>
            <w:rFonts w:ascii="Cambria Math" w:eastAsia="Times New Roman" w:hAnsi="Cambria Math" w:cstheme="minorHAnsi"/>
            <w:kern w:val="0"/>
            <w:lang w:val="es-ES" w:eastAsia="es-ES_tradnl"/>
            <w14:ligatures w14:val="none"/>
          </w:rPr>
          <m:t>¬Q</m:t>
        </m:r>
      </m:oMath>
      <w:r w:rsidRPr="00832EF8">
        <w:rPr>
          <w:rFonts w:eastAsia="Times New Roman" w:cstheme="minorHAnsi"/>
          <w:b/>
          <w:bCs/>
          <w:kern w:val="0"/>
          <w:lang w:eastAsia="es-ES_tradnl"/>
          <w14:ligatures w14:val="none"/>
        </w:rPr>
        <w:t xml:space="preserve"> es inválido</w:t>
      </w:r>
      <w:r w:rsidRPr="00832EF8">
        <w:rPr>
          <w:rFonts w:eastAsia="Times New Roman" w:cstheme="minorHAnsi"/>
          <w:kern w:val="0"/>
          <w:lang w:eastAsia="es-ES_tradnl"/>
          <w14:ligatures w14:val="none"/>
        </w:rPr>
        <w:t>. Finalmente, se debe definir el concepto de contraejemplo de un argumento</w:t>
      </w:r>
      <w:r w:rsidRPr="00832EF8">
        <w:rPr>
          <w:rFonts w:eastAsia="Times New Roman" w:cstheme="minorHAnsi"/>
          <w:iCs/>
          <w:kern w:val="0"/>
          <w:lang w:val="es-ES" w:eastAsia="es-ES_tradnl"/>
          <w14:ligatures w14:val="none"/>
        </w:rPr>
        <w:t>:</w:t>
      </w:r>
      <w:r w:rsidRPr="00832EF8">
        <w:rPr>
          <w:rFonts w:eastAsia="Times New Roman" w:cstheme="minorHAnsi"/>
          <w:b/>
          <w:bCs/>
          <w:kern w:val="0"/>
          <w:lang w:eastAsia="es-ES_tradnl"/>
          <w14:ligatures w14:val="none"/>
        </w:rPr>
        <w:t xml:space="preserve"> </w:t>
      </w:r>
    </w:p>
    <w:tbl>
      <w:tblPr>
        <w:tblStyle w:val="Tablaconcuadrcula"/>
        <w:tblW w:w="0" w:type="auto"/>
        <w:tblLook w:val="04A0" w:firstRow="1" w:lastRow="0" w:firstColumn="1" w:lastColumn="0" w:noHBand="0" w:noVBand="1"/>
      </w:tblPr>
      <w:tblGrid>
        <w:gridCol w:w="8488"/>
      </w:tblGrid>
      <w:tr w:rsidR="00341879" w:rsidRPr="00832EF8" w14:paraId="1BC2ACA1" w14:textId="77777777" w:rsidTr="00AF57AD">
        <w:tc>
          <w:tcPr>
            <w:tcW w:w="8488" w:type="dxa"/>
          </w:tcPr>
          <w:p w14:paraId="7F6CE2DF" w14:textId="77777777" w:rsidR="00341879" w:rsidRPr="00832EF8" w:rsidRDefault="00341879" w:rsidP="00AF57AD">
            <w:pPr>
              <w:spacing w:line="276" w:lineRule="auto"/>
              <w:rPr>
                <w:rFonts w:cstheme="minorHAnsi"/>
                <w:b/>
                <w:bCs/>
                <w:i/>
                <w:iCs/>
                <w:sz w:val="22"/>
                <w:szCs w:val="22"/>
                <w:lang w:eastAsia="es-ES_tradnl"/>
              </w:rPr>
            </w:pPr>
            <w:r w:rsidRPr="00832EF8">
              <w:rPr>
                <w:rFonts w:cstheme="minorHAnsi"/>
                <w:b/>
                <w:bCs/>
                <w:i/>
                <w:iCs/>
                <w:sz w:val="22"/>
                <w:szCs w:val="22"/>
                <w:lang w:eastAsia="es-ES_tradnl"/>
              </w:rPr>
              <w:t xml:space="preserve">Def. 7. Contraejemplo </w:t>
            </w:r>
          </w:p>
          <w:p w14:paraId="0F488AB0" w14:textId="77777777" w:rsidR="00341879" w:rsidRPr="00832EF8" w:rsidRDefault="00341879" w:rsidP="00AF57AD">
            <w:pPr>
              <w:spacing w:line="276" w:lineRule="auto"/>
              <w:jc w:val="both"/>
              <w:rPr>
                <w:rFonts w:cstheme="minorHAnsi"/>
                <w:sz w:val="22"/>
                <w:szCs w:val="22"/>
                <w:lang w:eastAsia="es-ES_tradnl"/>
              </w:rPr>
            </w:pPr>
            <w:r w:rsidRPr="00832EF8">
              <w:rPr>
                <w:rFonts w:cstheme="minorHAnsi"/>
                <w:sz w:val="22"/>
                <w:szCs w:val="22"/>
                <w:lang w:eastAsia="es-ES_tradnl"/>
              </w:rPr>
              <w:t>Un contraejemplo</w:t>
            </w:r>
            <w:r w:rsidRPr="00832EF8">
              <w:rPr>
                <w:rFonts w:cstheme="minorHAnsi"/>
                <w:i/>
                <w:iCs/>
                <w:sz w:val="22"/>
                <w:szCs w:val="22"/>
                <w:lang w:eastAsia="es-ES_tradnl"/>
              </w:rPr>
              <w:t xml:space="preserve"> </w:t>
            </w:r>
            <w:r w:rsidRPr="00832EF8">
              <w:rPr>
                <w:rFonts w:cstheme="minorHAnsi"/>
                <w:sz w:val="22"/>
                <w:szCs w:val="22"/>
                <w:lang w:eastAsia="es-ES_tradnl"/>
              </w:rPr>
              <w:t>de</w:t>
            </w:r>
            <w:r w:rsidRPr="00832EF8">
              <w:rPr>
                <w:rFonts w:cstheme="minorHAnsi"/>
                <w:b/>
                <w:bCs/>
                <w:sz w:val="22"/>
                <w:szCs w:val="22"/>
                <w:lang w:eastAsia="es-ES_tradnl"/>
              </w:rPr>
              <w:t xml:space="preserve"> </w:t>
            </w:r>
            <m:oMath>
              <m:r>
                <w:rPr>
                  <w:rFonts w:ascii="Cambria Math" w:hAnsi="Cambria Math" w:cstheme="minorHAnsi"/>
                  <w:sz w:val="22"/>
                  <w:szCs w:val="22"/>
                  <w:lang w:val="es-ES" w:eastAsia="es-ES_tradnl"/>
                </w:rPr>
                <m:t>Δ</m:t>
              </m:r>
            </m:oMath>
            <w:r w:rsidRPr="00832EF8">
              <w:rPr>
                <w:rFonts w:cstheme="minorHAnsi"/>
                <w:sz w:val="22"/>
                <w:szCs w:val="22"/>
                <w:lang w:eastAsia="es-ES_tradnl"/>
              </w:rPr>
              <w:t xml:space="preserve"> demuestra que este es inválido semánticamente. Consiste en la reproducción de un cálculo lineal de valores según las siguientes reglas:</w:t>
            </w:r>
          </w:p>
          <w:p w14:paraId="6CFD3736" w14:textId="77777777" w:rsidR="00341879" w:rsidRDefault="00341879" w:rsidP="00AF57AD">
            <w:pPr>
              <w:spacing w:line="276" w:lineRule="auto"/>
              <w:jc w:val="both"/>
              <w:rPr>
                <w:rFonts w:cstheme="minorHAnsi"/>
                <w:sz w:val="22"/>
                <w:szCs w:val="22"/>
                <w:lang w:val="es-ES" w:eastAsia="es-ES_tradnl"/>
              </w:rPr>
            </w:pPr>
            <w:r w:rsidRPr="00832EF8">
              <w:rPr>
                <w:rFonts w:cstheme="minorHAnsi"/>
                <w:i/>
                <w:iCs/>
                <w:sz w:val="22"/>
                <w:szCs w:val="22"/>
                <w:lang w:eastAsia="es-ES_tradnl"/>
              </w:rPr>
              <w:t>i.</w:t>
            </w:r>
            <w:r w:rsidRPr="00832EF8">
              <w:rPr>
                <w:rFonts w:cstheme="minorHAnsi"/>
                <w:sz w:val="22"/>
                <w:szCs w:val="22"/>
                <w:lang w:eastAsia="es-ES_tradnl"/>
              </w:rPr>
              <w:t xml:space="preserve"> </w:t>
            </w:r>
            <w:r>
              <w:rPr>
                <w:rFonts w:cstheme="minorHAnsi"/>
                <w:sz w:val="22"/>
                <w:szCs w:val="22"/>
                <w:lang w:eastAsia="es-ES_tradnl"/>
              </w:rPr>
              <w:t xml:space="preserve">Para </w:t>
            </w:r>
            <m:oMath>
              <m:r>
                <w:rPr>
                  <w:rFonts w:ascii="Cambria Math" w:hAnsi="Cambria Math" w:cstheme="minorHAnsi"/>
                  <w:sz w:val="22"/>
                  <w:szCs w:val="22"/>
                  <w:lang w:val="es-ES" w:eastAsia="es-ES_tradnl"/>
                </w:rPr>
                <m:t>ϕ</m:t>
              </m:r>
            </m:oMath>
            <w:r w:rsidRPr="00832EF8">
              <w:rPr>
                <w:rFonts w:cstheme="minorHAnsi"/>
                <w:sz w:val="22"/>
                <w:szCs w:val="22"/>
                <w:lang w:val="es-ES" w:eastAsia="es-ES_tradnl"/>
              </w:rPr>
              <w:t xml:space="preserve">, se hace a partir de una </w:t>
            </w:r>
            <m:oMath>
              <m:r>
                <w:rPr>
                  <w:rFonts w:ascii="Cambria Math" w:hAnsi="Cambria Math" w:cstheme="minorHAnsi"/>
                  <w:sz w:val="22"/>
                  <w:szCs w:val="22"/>
                  <w:lang w:val="es-ES" w:eastAsia="es-ES_tradnl"/>
                </w:rPr>
                <m:t>U</m:t>
              </m:r>
            </m:oMath>
            <w:r w:rsidRPr="00832EF8">
              <w:rPr>
                <w:rFonts w:cstheme="minorHAnsi"/>
                <w:i/>
                <w:iCs/>
                <w:sz w:val="22"/>
                <w:szCs w:val="22"/>
                <w:lang w:val="es-ES" w:eastAsia="es-ES_tradnl"/>
              </w:rPr>
              <w:t xml:space="preserve"> </w:t>
            </w:r>
            <w:r w:rsidRPr="00832EF8">
              <w:rPr>
                <w:rFonts w:cstheme="minorHAnsi"/>
                <w:sz w:val="22"/>
                <w:szCs w:val="22"/>
                <w:lang w:val="es-ES" w:eastAsia="es-ES_tradnl"/>
              </w:rPr>
              <w:t xml:space="preserve">que es </w:t>
            </w:r>
            <w:r>
              <w:rPr>
                <w:rFonts w:cstheme="minorHAnsi"/>
                <w:sz w:val="22"/>
                <w:szCs w:val="22"/>
                <w:lang w:val="es-ES" w:eastAsia="es-ES_tradnl"/>
              </w:rPr>
              <w:t>contra</w:t>
            </w:r>
            <w:r w:rsidRPr="00832EF8">
              <w:rPr>
                <w:rFonts w:cstheme="minorHAnsi"/>
                <w:sz w:val="22"/>
                <w:szCs w:val="22"/>
                <w:lang w:val="es-ES" w:eastAsia="es-ES_tradnl"/>
              </w:rPr>
              <w:t xml:space="preserve">modelo de </w:t>
            </w:r>
            <m:oMath>
              <m:r>
                <w:rPr>
                  <w:rFonts w:ascii="Cambria Math" w:hAnsi="Cambria Math" w:cstheme="minorHAnsi"/>
                  <w:sz w:val="22"/>
                  <w:szCs w:val="22"/>
                  <w:lang w:val="es-ES" w:eastAsia="es-ES_tradnl"/>
                </w:rPr>
                <m:t>ϕ</m:t>
              </m:r>
            </m:oMath>
            <w:r w:rsidRPr="00832EF8">
              <w:rPr>
                <w:rFonts w:cstheme="minorHAnsi"/>
                <w:sz w:val="22"/>
                <w:szCs w:val="22"/>
                <w:lang w:val="es-ES" w:eastAsia="es-ES_tradnl"/>
              </w:rPr>
              <w:t xml:space="preserve">. </w:t>
            </w:r>
          </w:p>
          <w:p w14:paraId="493BF213" w14:textId="77777777" w:rsidR="00341879" w:rsidRPr="00832EF8" w:rsidRDefault="00341879" w:rsidP="00AF57AD">
            <w:pPr>
              <w:spacing w:line="276" w:lineRule="auto"/>
              <w:jc w:val="both"/>
              <w:rPr>
                <w:rFonts w:cstheme="minorHAnsi"/>
                <w:sz w:val="22"/>
                <w:szCs w:val="22"/>
                <w:u w:val="single"/>
                <w:lang w:eastAsia="es-ES_tradnl"/>
              </w:rPr>
            </w:pPr>
            <w:proofErr w:type="spellStart"/>
            <w:r w:rsidRPr="00150668">
              <w:rPr>
                <w:rFonts w:cstheme="minorHAnsi"/>
                <w:i/>
                <w:iCs/>
                <w:sz w:val="22"/>
                <w:szCs w:val="22"/>
                <w:lang w:val="es-ES" w:eastAsia="es-ES_tradnl"/>
              </w:rPr>
              <w:t>ii</w:t>
            </w:r>
            <w:proofErr w:type="spellEnd"/>
            <w:r w:rsidRPr="00150668">
              <w:rPr>
                <w:rFonts w:cstheme="minorHAnsi"/>
                <w:i/>
                <w:iCs/>
                <w:sz w:val="22"/>
                <w:szCs w:val="22"/>
                <w:lang w:val="es-ES" w:eastAsia="es-ES_tradnl"/>
              </w:rPr>
              <w:t>.</w:t>
            </w:r>
            <w:r>
              <w:rPr>
                <w:rFonts w:cstheme="minorHAnsi"/>
                <w:sz w:val="22"/>
                <w:szCs w:val="22"/>
                <w:lang w:val="es-ES" w:eastAsia="es-ES_tradnl"/>
              </w:rPr>
              <w:t xml:space="preserve"> Para</w:t>
            </w:r>
            <w:r w:rsidRPr="00832EF8">
              <w:rPr>
                <w:rFonts w:cstheme="minorHAnsi"/>
                <w:sz w:val="22"/>
                <w:szCs w:val="22"/>
                <w:lang w:val="es-ES" w:eastAsia="es-ES_tradnl"/>
              </w:rPr>
              <w:t xml:space="preserve"> </w:t>
            </w:r>
            <m:oMath>
              <m:sSub>
                <m:sSubPr>
                  <m:ctrlPr>
                    <w:ins w:id="86" w:author="Usuario" w:date="2022-04-17T22:35:00Z">
                      <w:rPr>
                        <w:rFonts w:ascii="Cambria Math" w:hAnsi="Cambria Math" w:cstheme="minorHAnsi"/>
                        <w:i/>
                        <w:sz w:val="22"/>
                        <w:szCs w:val="22"/>
                        <w:lang w:val="es-ES" w:eastAsia="es-ES_tradnl"/>
                      </w:rPr>
                    </w:ins>
                  </m:ctrlPr>
                </m:sSubPr>
                <m:e>
                  <m:r>
                    <w:rPr>
                      <w:rFonts w:ascii="Cambria Math" w:hAnsi="Cambria Math" w:cstheme="minorHAnsi"/>
                      <w:sz w:val="22"/>
                      <w:szCs w:val="22"/>
                      <w:lang w:val="es-ES" w:eastAsia="es-ES_tradnl"/>
                    </w:rPr>
                    <m:t>ϕ</m:t>
                  </m:r>
                </m:e>
                <m:sub>
                  <m:r>
                    <w:rPr>
                      <w:rFonts w:ascii="Cambria Math" w:hAnsi="Cambria Math" w:cstheme="minorHAnsi"/>
                      <w:sz w:val="22"/>
                      <w:szCs w:val="22"/>
                      <w:lang w:val="es-ES" w:eastAsia="es-ES_tradnl"/>
                    </w:rPr>
                    <m:t>1</m:t>
                  </m:r>
                </m:sub>
              </m:sSub>
              <m:r>
                <w:rPr>
                  <w:rFonts w:ascii="Cambria Math" w:hAnsi="Cambria Math" w:cstheme="minorHAnsi"/>
                  <w:sz w:val="22"/>
                  <w:szCs w:val="22"/>
                  <w:lang w:val="es-ES" w:eastAsia="es-ES_tradnl"/>
                </w:rPr>
                <m:t xml:space="preserve">,…, </m:t>
              </m:r>
              <m:sSub>
                <m:sSubPr>
                  <m:ctrlPr>
                    <w:ins w:id="87" w:author="Usuario" w:date="2022-04-17T22:35:00Z">
                      <w:rPr>
                        <w:rFonts w:ascii="Cambria Math" w:hAnsi="Cambria Math" w:cstheme="minorHAnsi"/>
                        <w:i/>
                        <w:sz w:val="22"/>
                        <w:szCs w:val="22"/>
                        <w:lang w:val="es-ES" w:eastAsia="es-ES_tradnl"/>
                      </w:rPr>
                    </w:ins>
                  </m:ctrlPr>
                </m:sSubPr>
                <m:e>
                  <m:r>
                    <w:rPr>
                      <w:rFonts w:ascii="Cambria Math" w:hAnsi="Cambria Math" w:cstheme="minorHAnsi"/>
                      <w:sz w:val="22"/>
                      <w:szCs w:val="22"/>
                      <w:lang w:val="es-ES" w:eastAsia="es-ES_tradnl"/>
                    </w:rPr>
                    <m:t>ϕ</m:t>
                  </m:r>
                </m:e>
                <m:sub>
                  <m:r>
                    <w:rPr>
                      <w:rFonts w:ascii="Cambria Math" w:hAnsi="Cambria Math" w:cstheme="minorHAnsi"/>
                      <w:sz w:val="22"/>
                      <w:szCs w:val="22"/>
                      <w:lang w:val="es-ES" w:eastAsia="es-ES_tradnl"/>
                    </w:rPr>
                    <m:t>n</m:t>
                  </m:r>
                </m:sub>
              </m:sSub>
              <m:r>
                <w:rPr>
                  <w:rFonts w:ascii="Cambria Math" w:hAnsi="Cambria Math" w:cstheme="minorHAnsi"/>
                  <w:sz w:val="22"/>
                  <w:szCs w:val="22"/>
                  <w:lang w:val="es-ES" w:eastAsia="es-ES_tradnl"/>
                </w:rPr>
                <m:t>∴ψ</m:t>
              </m:r>
            </m:oMath>
            <w:r w:rsidRPr="00832EF8">
              <w:rPr>
                <w:rFonts w:cstheme="minorHAnsi"/>
                <w:sz w:val="22"/>
                <w:szCs w:val="22"/>
                <w:lang w:val="es-ES" w:eastAsia="es-ES_tradnl"/>
              </w:rPr>
              <w:t xml:space="preserve"> </w:t>
            </w:r>
            <w:r w:rsidRPr="00832EF8">
              <w:rPr>
                <w:rFonts w:cstheme="minorHAnsi"/>
                <w:sz w:val="22"/>
                <w:szCs w:val="22"/>
                <w:lang w:eastAsia="es-ES_tradnl"/>
              </w:rPr>
              <w:t xml:space="preserve">, se hace a partir de una </w:t>
            </w:r>
            <m:oMath>
              <m:r>
                <w:rPr>
                  <w:rFonts w:ascii="Cambria Math" w:hAnsi="Cambria Math" w:cstheme="minorHAnsi"/>
                  <w:sz w:val="22"/>
                  <w:szCs w:val="22"/>
                  <w:lang w:eastAsia="es-ES_tradnl"/>
                </w:rPr>
                <m:t>U</m:t>
              </m:r>
            </m:oMath>
            <w:r w:rsidRPr="00832EF8">
              <w:rPr>
                <w:rFonts w:cstheme="minorHAnsi"/>
                <w:i/>
                <w:iCs/>
                <w:sz w:val="22"/>
                <w:szCs w:val="22"/>
                <w:lang w:eastAsia="es-ES_tradnl"/>
              </w:rPr>
              <w:t xml:space="preserve"> </w:t>
            </w:r>
            <w:r w:rsidRPr="00832EF8">
              <w:rPr>
                <w:rFonts w:cstheme="minorHAnsi"/>
                <w:sz w:val="22"/>
                <w:szCs w:val="22"/>
                <w:lang w:eastAsia="es-ES_tradnl"/>
              </w:rPr>
              <w:t xml:space="preserve">que es modelo de </w:t>
            </w:r>
            <m:oMath>
              <m:sSub>
                <m:sSubPr>
                  <m:ctrlPr>
                    <w:ins w:id="88" w:author="Usuario" w:date="2022-04-17T22:35:00Z">
                      <w:rPr>
                        <w:rFonts w:ascii="Cambria Math" w:hAnsi="Cambria Math" w:cstheme="minorHAnsi"/>
                        <w:i/>
                        <w:sz w:val="22"/>
                        <w:szCs w:val="22"/>
                        <w:lang w:val="es-ES" w:eastAsia="es-ES_tradnl"/>
                      </w:rPr>
                    </w:ins>
                  </m:ctrlPr>
                </m:sSubPr>
                <m:e>
                  <m:r>
                    <w:rPr>
                      <w:rFonts w:ascii="Cambria Math" w:hAnsi="Cambria Math" w:cstheme="minorHAnsi"/>
                      <w:sz w:val="22"/>
                      <w:szCs w:val="22"/>
                      <w:lang w:val="es-ES" w:eastAsia="es-ES_tradnl"/>
                    </w:rPr>
                    <m:t>ϕ</m:t>
                  </m:r>
                </m:e>
                <m:sub>
                  <m:r>
                    <w:rPr>
                      <w:rFonts w:ascii="Cambria Math" w:hAnsi="Cambria Math" w:cstheme="minorHAnsi"/>
                      <w:sz w:val="22"/>
                      <w:szCs w:val="22"/>
                      <w:lang w:val="es-ES" w:eastAsia="es-ES_tradnl"/>
                    </w:rPr>
                    <m:t>1</m:t>
                  </m:r>
                </m:sub>
              </m:sSub>
              <m:r>
                <w:rPr>
                  <w:rFonts w:ascii="Cambria Math" w:hAnsi="Cambria Math" w:cstheme="minorHAnsi"/>
                  <w:sz w:val="22"/>
                  <w:szCs w:val="22"/>
                  <w:lang w:val="es-ES" w:eastAsia="es-ES_tradnl"/>
                </w:rPr>
                <m:t xml:space="preserve">,…,y </m:t>
              </m:r>
              <m:sSub>
                <m:sSubPr>
                  <m:ctrlPr>
                    <w:ins w:id="89" w:author="Usuario" w:date="2022-04-17T22:35:00Z">
                      <w:rPr>
                        <w:rFonts w:ascii="Cambria Math" w:hAnsi="Cambria Math" w:cstheme="minorHAnsi"/>
                        <w:i/>
                        <w:sz w:val="22"/>
                        <w:szCs w:val="22"/>
                        <w:lang w:val="es-ES" w:eastAsia="es-ES_tradnl"/>
                      </w:rPr>
                    </w:ins>
                  </m:ctrlPr>
                </m:sSubPr>
                <m:e>
                  <m:r>
                    <w:rPr>
                      <w:rFonts w:ascii="Cambria Math" w:hAnsi="Cambria Math" w:cstheme="minorHAnsi"/>
                      <w:sz w:val="22"/>
                      <w:szCs w:val="22"/>
                      <w:lang w:val="es-ES" w:eastAsia="es-ES_tradnl"/>
                    </w:rPr>
                    <m:t>ϕ</m:t>
                  </m:r>
                </m:e>
                <m:sub>
                  <m:r>
                    <w:rPr>
                      <w:rFonts w:ascii="Cambria Math" w:hAnsi="Cambria Math" w:cstheme="minorHAnsi"/>
                      <w:sz w:val="22"/>
                      <w:szCs w:val="22"/>
                      <w:lang w:val="es-ES" w:eastAsia="es-ES_tradnl"/>
                    </w:rPr>
                    <m:t>n</m:t>
                  </m:r>
                </m:sub>
              </m:sSub>
              <m:r>
                <w:rPr>
                  <w:rFonts w:ascii="Cambria Math" w:hAnsi="Cambria Math" w:cstheme="minorHAnsi"/>
                  <w:sz w:val="22"/>
                  <w:szCs w:val="22"/>
                  <w:lang w:val="es-ES" w:eastAsia="es-ES_tradnl"/>
                </w:rPr>
                <m:t>,</m:t>
              </m:r>
            </m:oMath>
            <w:r w:rsidRPr="00832EF8">
              <w:rPr>
                <w:rFonts w:cstheme="minorHAnsi"/>
                <w:sz w:val="22"/>
                <w:szCs w:val="22"/>
                <w:lang w:val="es-ES" w:eastAsia="es-ES_tradnl"/>
              </w:rPr>
              <w:t xml:space="preserve"> </w:t>
            </w:r>
            <w:r>
              <w:rPr>
                <w:rFonts w:cstheme="minorHAnsi"/>
                <w:sz w:val="22"/>
                <w:szCs w:val="22"/>
                <w:lang w:val="es-ES" w:eastAsia="es-ES_tradnl"/>
              </w:rPr>
              <w:t>y contramodelo de</w:t>
            </w:r>
            <w:r w:rsidRPr="00832EF8">
              <w:rPr>
                <w:rFonts w:cstheme="minorHAnsi"/>
                <w:sz w:val="22"/>
                <w:szCs w:val="22"/>
                <w:lang w:eastAsia="es-ES_tradnl"/>
              </w:rPr>
              <w:t xml:space="preserve"> </w:t>
            </w:r>
            <m:oMath>
              <m:r>
                <w:rPr>
                  <w:rFonts w:ascii="Cambria Math" w:hAnsi="Cambria Math" w:cstheme="minorHAnsi"/>
                  <w:sz w:val="22"/>
                  <w:szCs w:val="22"/>
                  <w:lang w:val="es-ES" w:eastAsia="es-ES_tradnl"/>
                </w:rPr>
                <m:t>ψ</m:t>
              </m:r>
            </m:oMath>
            <w:r w:rsidRPr="00832EF8">
              <w:rPr>
                <w:rFonts w:cstheme="minorHAnsi"/>
                <w:sz w:val="22"/>
                <w:szCs w:val="22"/>
                <w:lang w:eastAsia="es-ES_tradnl"/>
              </w:rPr>
              <w:t>.</w:t>
            </w:r>
          </w:p>
        </w:tc>
      </w:tr>
    </w:tbl>
    <w:p w14:paraId="16655B48" w14:textId="77777777" w:rsidR="00341879" w:rsidRPr="00832EF8" w:rsidRDefault="00341879" w:rsidP="00341879">
      <w:pPr>
        <w:spacing w:after="0" w:line="276" w:lineRule="auto"/>
        <w:jc w:val="both"/>
        <w:rPr>
          <w:rFonts w:eastAsia="Times New Roman" w:cstheme="minorHAnsi"/>
          <w:kern w:val="0"/>
          <w:lang w:eastAsia="es-ES_tradnl"/>
          <w14:ligatures w14:val="none"/>
        </w:rPr>
      </w:pPr>
      <w:r w:rsidRPr="00832EF8">
        <w:rPr>
          <w:rFonts w:eastAsia="Times New Roman" w:cstheme="minorHAnsi"/>
          <w:b/>
          <w:bCs/>
          <w:kern w:val="0"/>
          <w:lang w:eastAsia="es-ES_tradnl"/>
          <w14:ligatures w14:val="none"/>
        </w:rPr>
        <w:tab/>
      </w:r>
    </w:p>
    <w:p w14:paraId="496B94E0" w14:textId="77777777" w:rsidR="00341879" w:rsidRPr="00832EF8" w:rsidRDefault="00341879" w:rsidP="00341879">
      <w:pPr>
        <w:spacing w:after="0" w:line="276" w:lineRule="auto"/>
        <w:jc w:val="both"/>
        <w:rPr>
          <w:rFonts w:eastAsia="Times New Roman" w:cstheme="minorHAnsi"/>
          <w:kern w:val="0"/>
          <w:lang w:eastAsia="es-ES_tradnl"/>
          <w14:ligatures w14:val="none"/>
        </w:rPr>
      </w:pPr>
      <w:r w:rsidRPr="00832EF8">
        <w:rPr>
          <w:rFonts w:eastAsia="Times New Roman" w:cstheme="minorHAnsi"/>
          <w:kern w:val="0"/>
          <w:lang w:eastAsia="es-ES_tradnl"/>
          <w14:ligatures w14:val="none"/>
        </w:rPr>
        <w:tab/>
        <w:t xml:space="preserve">En la última tabla, la fila rellenada de verde es un contraejemplo que demuestra que </w:t>
      </w:r>
      <m:oMath>
        <m:r>
          <w:rPr>
            <w:rFonts w:ascii="Cambria Math" w:eastAsia="Times New Roman" w:hAnsi="Cambria Math" w:cstheme="minorHAnsi"/>
            <w:kern w:val="0"/>
            <w:lang w:val="es-ES" w:eastAsia="es-ES_tradnl"/>
            <w14:ligatures w14:val="none"/>
          </w:rPr>
          <m:t>(P⊃Q)</m:t>
        </m:r>
      </m:oMath>
      <w:r w:rsidRPr="00832EF8">
        <w:rPr>
          <w:rFonts w:eastAsia="Times New Roman" w:cstheme="minorHAnsi"/>
          <w:kern w:val="0"/>
          <w:lang w:val="es-ES" w:eastAsia="es-ES_tradnl"/>
          <w14:ligatures w14:val="none"/>
        </w:rPr>
        <w:t xml:space="preserve">, </w:t>
      </w:r>
      <m:oMath>
        <m:r>
          <w:rPr>
            <w:rFonts w:ascii="Cambria Math" w:eastAsia="Times New Roman" w:hAnsi="Cambria Math" w:cstheme="minorHAnsi"/>
            <w:kern w:val="0"/>
            <w:lang w:val="es-ES" w:eastAsia="es-ES_tradnl"/>
            <w14:ligatures w14:val="none"/>
          </w:rPr>
          <m:t>¬P∴</m:t>
        </m:r>
      </m:oMath>
      <w:r w:rsidRPr="00832EF8">
        <w:rPr>
          <w:rFonts w:eastAsia="Times New Roman" w:cstheme="minorHAnsi"/>
          <w:kern w:val="0"/>
          <w:lang w:val="es-ES" w:eastAsia="es-ES_tradnl"/>
          <w14:ligatures w14:val="none"/>
        </w:rPr>
        <w:t xml:space="preserve"> </w:t>
      </w:r>
      <m:oMath>
        <m:r>
          <w:rPr>
            <w:rFonts w:ascii="Cambria Math" w:eastAsia="Times New Roman" w:hAnsi="Cambria Math" w:cstheme="minorHAnsi"/>
            <w:kern w:val="0"/>
            <w:lang w:val="es-ES" w:eastAsia="es-ES_tradnl"/>
            <w14:ligatures w14:val="none"/>
          </w:rPr>
          <m:t>¬Q</m:t>
        </m:r>
      </m:oMath>
      <w:r w:rsidRPr="00832EF8">
        <w:rPr>
          <w:rFonts w:eastAsia="Times New Roman" w:cstheme="minorHAnsi"/>
          <w:kern w:val="0"/>
          <w:lang w:eastAsia="es-ES_tradnl"/>
          <w14:ligatures w14:val="none"/>
        </w:rPr>
        <w:t xml:space="preserve"> es inválido.</w:t>
      </w:r>
    </w:p>
    <w:p w14:paraId="3F3B264C" w14:textId="77777777" w:rsidR="00341879" w:rsidRPr="00832EF8" w:rsidRDefault="00341879" w:rsidP="00341879">
      <w:pPr>
        <w:spacing w:after="0" w:line="276" w:lineRule="auto"/>
        <w:jc w:val="both"/>
        <w:rPr>
          <w:rFonts w:eastAsia="Times New Roman" w:cstheme="minorHAnsi"/>
          <w:kern w:val="0"/>
          <w:lang w:val="es-ES" w:eastAsia="es-ES_tradnl"/>
          <w14:ligatures w14:val="none"/>
        </w:rPr>
      </w:pPr>
    </w:p>
    <w:p w14:paraId="5B39120A" w14:textId="77777777" w:rsidR="00341879" w:rsidRPr="00832EF8" w:rsidRDefault="00341879" w:rsidP="00341879">
      <w:pPr>
        <w:spacing w:after="0" w:line="276" w:lineRule="auto"/>
        <w:jc w:val="both"/>
        <w:rPr>
          <w:rFonts w:eastAsia="Times New Roman" w:cstheme="minorHAnsi"/>
          <w:b/>
          <w:bCs/>
          <w:kern w:val="0"/>
          <w:lang w:val="es-ES" w:eastAsia="es-ES_tradnl"/>
          <w14:ligatures w14:val="none"/>
        </w:rPr>
      </w:pPr>
      <w:r w:rsidRPr="00832EF8">
        <w:rPr>
          <w:rFonts w:eastAsia="Times New Roman" w:cstheme="minorHAnsi"/>
          <w:b/>
          <w:bCs/>
          <w:kern w:val="0"/>
          <w:lang w:val="es-ES" w:eastAsia="es-ES_tradnl"/>
          <w14:ligatures w14:val="none"/>
        </w:rPr>
        <w:t>4. Implicación y equivalencia</w:t>
      </w:r>
    </w:p>
    <w:p w14:paraId="37760112" w14:textId="77777777" w:rsidR="00341879" w:rsidRDefault="00341879" w:rsidP="00341879">
      <w:pPr>
        <w:spacing w:after="0" w:line="276" w:lineRule="auto"/>
        <w:jc w:val="both"/>
        <w:rPr>
          <w:rFonts w:eastAsia="Times New Roman" w:cstheme="minorHAnsi"/>
          <w:kern w:val="0"/>
          <w:lang w:val="es-ES" w:eastAsia="es-ES_tradnl"/>
          <w14:ligatures w14:val="none"/>
        </w:rPr>
      </w:pPr>
      <w:r w:rsidRPr="00832EF8">
        <w:rPr>
          <w:rFonts w:eastAsia="Times New Roman" w:cstheme="minorHAnsi"/>
          <w:i/>
          <w:iCs/>
          <w:kern w:val="0"/>
          <w:lang w:val="es-ES" w:eastAsia="es-ES_tradnl"/>
          <w14:ligatures w14:val="none"/>
        </w:rPr>
        <w:tab/>
      </w:r>
      <w:r w:rsidRPr="00832EF8">
        <w:rPr>
          <w:rFonts w:eastAsia="Times New Roman" w:cstheme="minorHAnsi"/>
          <w:kern w:val="0"/>
          <w:lang w:val="es-ES" w:eastAsia="es-ES_tradnl"/>
          <w14:ligatures w14:val="none"/>
        </w:rPr>
        <w:t>Se introducirán dos conceptos semánticos más: implicación y equivalencia. Ambos son evaluables a través de tablas de verdad y son propiedades semánticas de pares de fórmulas.</w:t>
      </w:r>
    </w:p>
    <w:p w14:paraId="4513D78C" w14:textId="77777777" w:rsidR="00341879" w:rsidRDefault="00341879" w:rsidP="00341879">
      <w:pPr>
        <w:rPr>
          <w:rFonts w:eastAsia="Times New Roman" w:cstheme="minorHAnsi"/>
          <w:kern w:val="0"/>
          <w:lang w:val="es-ES" w:eastAsia="es-ES_tradnl"/>
          <w14:ligatures w14:val="none"/>
        </w:rPr>
      </w:pPr>
      <w:r>
        <w:rPr>
          <w:rFonts w:eastAsia="Times New Roman" w:cstheme="minorHAnsi"/>
          <w:kern w:val="0"/>
          <w:lang w:val="es-ES" w:eastAsia="es-ES_tradnl"/>
          <w14:ligatures w14:val="none"/>
        </w:rPr>
        <w:br w:type="page"/>
      </w:r>
    </w:p>
    <w:p w14:paraId="2540DEB1" w14:textId="77777777" w:rsidR="00341879" w:rsidRPr="00832EF8" w:rsidRDefault="00341879" w:rsidP="00341879">
      <w:pPr>
        <w:spacing w:after="0" w:line="276" w:lineRule="auto"/>
        <w:jc w:val="both"/>
        <w:rPr>
          <w:rFonts w:eastAsia="Times New Roman" w:cstheme="minorHAnsi"/>
          <w:kern w:val="0"/>
          <w:lang w:val="es-ES" w:eastAsia="es-ES_tradnl"/>
          <w14:ligatures w14:val="none"/>
        </w:rPr>
      </w:pPr>
    </w:p>
    <w:tbl>
      <w:tblPr>
        <w:tblStyle w:val="Tablaconcuadrcula"/>
        <w:tblW w:w="10448" w:type="dxa"/>
        <w:jc w:val="center"/>
        <w:tblLook w:val="04A0" w:firstRow="1" w:lastRow="0" w:firstColumn="1" w:lastColumn="0" w:noHBand="0" w:noVBand="1"/>
      </w:tblPr>
      <w:tblGrid>
        <w:gridCol w:w="10448"/>
      </w:tblGrid>
      <w:tr w:rsidR="00341879" w:rsidRPr="00832EF8" w14:paraId="13E5023D" w14:textId="77777777" w:rsidTr="00AF57AD">
        <w:trPr>
          <w:trHeight w:val="360"/>
          <w:jc w:val="center"/>
        </w:trPr>
        <w:tc>
          <w:tcPr>
            <w:tcW w:w="10448" w:type="dxa"/>
            <w:shd w:val="clear" w:color="auto" w:fill="BAB3ED"/>
            <w:vAlign w:val="center"/>
          </w:tcPr>
          <w:p w14:paraId="44ABF50E" w14:textId="77777777" w:rsidR="00341879" w:rsidRPr="00832EF8" w:rsidRDefault="00341879" w:rsidP="00AF57AD">
            <w:pPr>
              <w:spacing w:line="276" w:lineRule="auto"/>
              <w:rPr>
                <w:rFonts w:cstheme="minorHAnsi"/>
                <w:b/>
                <w:bCs/>
                <w:i/>
                <w:iCs/>
                <w:sz w:val="22"/>
                <w:szCs w:val="22"/>
                <w:lang w:val="es-ES" w:eastAsia="es-ES_tradnl"/>
              </w:rPr>
            </w:pPr>
            <w:r w:rsidRPr="00832EF8">
              <w:rPr>
                <w:rFonts w:cstheme="minorHAnsi"/>
                <w:b/>
                <w:bCs/>
                <w:i/>
                <w:iCs/>
                <w:sz w:val="22"/>
                <w:szCs w:val="22"/>
                <w:lang w:val="es-ES" w:eastAsia="es-ES_tradnl"/>
              </w:rPr>
              <w:t>Def. 8. Implicación</w:t>
            </w:r>
          </w:p>
        </w:tc>
      </w:tr>
      <w:tr w:rsidR="00341879" w:rsidRPr="00832EF8" w14:paraId="620A0C12" w14:textId="77777777" w:rsidTr="00AF57AD">
        <w:trPr>
          <w:trHeight w:val="189"/>
          <w:jc w:val="center"/>
        </w:trPr>
        <w:tc>
          <w:tcPr>
            <w:tcW w:w="10448" w:type="dxa"/>
            <w:shd w:val="clear" w:color="auto" w:fill="45B0E1" w:themeFill="accent1" w:themeFillTint="99"/>
            <w:vAlign w:val="center"/>
          </w:tcPr>
          <w:p w14:paraId="5393A411" w14:textId="77777777" w:rsidR="00341879" w:rsidRPr="00832EF8" w:rsidRDefault="00341879" w:rsidP="00AF57AD">
            <w:pPr>
              <w:spacing w:line="276" w:lineRule="auto"/>
              <w:rPr>
                <w:rFonts w:cstheme="minorHAnsi"/>
                <w:b/>
                <w:sz w:val="22"/>
                <w:szCs w:val="22"/>
                <w:lang w:eastAsia="es-ES_tradnl"/>
              </w:rPr>
            </w:pPr>
            <w:r w:rsidRPr="00832EF8">
              <w:rPr>
                <w:rFonts w:cstheme="minorHAnsi"/>
                <w:b/>
                <w:sz w:val="22"/>
                <w:szCs w:val="22"/>
                <w:lang w:eastAsia="es-ES_tradnl"/>
              </w:rPr>
              <w:t>En pares de fórmulas</w:t>
            </w:r>
          </w:p>
        </w:tc>
      </w:tr>
      <w:tr w:rsidR="00341879" w:rsidRPr="00832EF8" w14:paraId="581CB637" w14:textId="77777777" w:rsidTr="00AF57AD">
        <w:trPr>
          <w:trHeight w:val="2346"/>
          <w:jc w:val="center"/>
        </w:trPr>
        <w:tc>
          <w:tcPr>
            <w:tcW w:w="10448" w:type="dxa"/>
            <w:vAlign w:val="center"/>
          </w:tcPr>
          <w:p w14:paraId="367DFDF5" w14:textId="77777777" w:rsidR="00341879" w:rsidRPr="00832EF8" w:rsidRDefault="00341879" w:rsidP="00AF57AD">
            <w:pPr>
              <w:spacing w:line="276" w:lineRule="auto"/>
              <w:jc w:val="center"/>
              <w:rPr>
                <w:rFonts w:cstheme="minorHAnsi"/>
                <w:b/>
                <w:bCs/>
                <w:sz w:val="22"/>
                <w:szCs w:val="22"/>
                <w:lang w:val="es-ES" w:eastAsia="es-ES_tradnl"/>
              </w:rPr>
            </w:pPr>
            <m:oMath>
              <m:r>
                <m:rPr>
                  <m:sty m:val="bi"/>
                </m:rPr>
                <w:rPr>
                  <w:rFonts w:ascii="Cambria Math" w:hAnsi="Cambria Math" w:cstheme="minorHAnsi"/>
                  <w:sz w:val="22"/>
                  <w:szCs w:val="22"/>
                  <w:lang w:eastAsia="es-ES_tradnl"/>
                </w:rPr>
                <m:t>ϕ</m:t>
              </m:r>
            </m:oMath>
            <w:r w:rsidRPr="00832EF8">
              <w:rPr>
                <w:rFonts w:cstheme="minorHAnsi"/>
                <w:b/>
                <w:bCs/>
                <w:sz w:val="22"/>
                <w:szCs w:val="22"/>
                <w:lang w:eastAsia="es-ES_tradnl"/>
              </w:rPr>
              <w:t xml:space="preserve"> implica a </w:t>
            </w:r>
            <m:oMath>
              <m:r>
                <m:rPr>
                  <m:sty m:val="bi"/>
                </m:rPr>
                <w:rPr>
                  <w:rFonts w:ascii="Cambria Math" w:hAnsi="Cambria Math" w:cstheme="minorHAnsi"/>
                  <w:sz w:val="22"/>
                  <w:szCs w:val="22"/>
                  <w:lang w:val="es-ES" w:eastAsia="es-ES_tradnl"/>
                </w:rPr>
                <m:t>ψ</m:t>
              </m:r>
            </m:oMath>
            <w:r w:rsidRPr="00832EF8">
              <w:rPr>
                <w:rFonts w:cstheme="minorHAnsi"/>
                <w:b/>
                <w:bCs/>
                <w:sz w:val="22"/>
                <w:szCs w:val="22"/>
                <w:lang w:val="es-ES" w:eastAsia="es-ES_tradnl"/>
              </w:rPr>
              <w:t xml:space="preserve"> </w:t>
            </w:r>
            <w:r w:rsidRPr="00832EF8">
              <w:rPr>
                <w:rFonts w:cstheme="minorHAnsi"/>
                <w:b/>
                <w:bCs/>
                <w:i/>
                <w:iCs/>
                <w:sz w:val="22"/>
                <w:szCs w:val="22"/>
                <w:lang w:val="es-ES" w:eastAsia="es-ES_tradnl"/>
              </w:rPr>
              <w:t>sii</w:t>
            </w:r>
          </w:p>
          <w:p w14:paraId="1A847DAB" w14:textId="77777777" w:rsidR="00341879" w:rsidRPr="00832EF8" w:rsidRDefault="00341879" w:rsidP="00AF57AD">
            <w:pPr>
              <w:spacing w:line="276" w:lineRule="auto"/>
              <w:jc w:val="both"/>
              <w:rPr>
                <w:rFonts w:cstheme="minorHAnsi"/>
                <w:b/>
                <w:bCs/>
                <w:sz w:val="22"/>
                <w:szCs w:val="22"/>
                <w:lang w:val="es-ES" w:eastAsia="es-ES_tradnl"/>
              </w:rPr>
            </w:pPr>
            <w:r w:rsidRPr="00832EF8">
              <w:rPr>
                <w:rFonts w:cstheme="minorHAnsi"/>
                <w:b/>
                <w:bCs/>
                <w:sz w:val="22"/>
                <w:szCs w:val="22"/>
                <w:lang w:val="es-ES" w:eastAsia="es-ES_tradnl"/>
              </w:rPr>
              <w:t>En términos de valores</w:t>
            </w:r>
          </w:p>
          <w:p w14:paraId="67D5BE8B" w14:textId="77777777" w:rsidR="00341879" w:rsidRPr="00832EF8" w:rsidRDefault="00341879" w:rsidP="00AF57AD">
            <w:pPr>
              <w:spacing w:line="276" w:lineRule="auto"/>
              <w:jc w:val="both"/>
              <w:rPr>
                <w:rFonts w:cstheme="minorHAnsi"/>
                <w:sz w:val="22"/>
                <w:szCs w:val="22"/>
                <w:lang w:val="es-ES" w:eastAsia="es-ES_tradnl"/>
              </w:rPr>
            </w:pPr>
            <w:r w:rsidRPr="00832EF8">
              <w:rPr>
                <w:rFonts w:cstheme="minorHAnsi"/>
                <w:sz w:val="22"/>
                <w:szCs w:val="22"/>
                <w:lang w:val="es-ES" w:eastAsia="es-ES_tradnl"/>
              </w:rPr>
              <w:t xml:space="preserve">Ninguna </w:t>
            </w:r>
            <m:oMath>
              <m:r>
                <w:rPr>
                  <w:rFonts w:ascii="Cambria Math" w:hAnsi="Cambria Math" w:cstheme="minorHAnsi"/>
                  <w:sz w:val="22"/>
                  <w:szCs w:val="22"/>
                  <w:lang w:val="es-ES_tradnl" w:eastAsia="es-ES_tradnl"/>
                </w:rPr>
                <m:t>U</m:t>
              </m:r>
            </m:oMath>
            <w:r w:rsidRPr="00832EF8">
              <w:rPr>
                <w:rFonts w:cstheme="minorHAnsi"/>
                <w:i/>
                <w:iCs/>
                <w:sz w:val="22"/>
                <w:szCs w:val="22"/>
                <w:lang w:val="es-ES_tradnl" w:eastAsia="es-ES_tradnl"/>
              </w:rPr>
              <w:t xml:space="preserve"> </w:t>
            </w:r>
            <w:r w:rsidRPr="00832EF8">
              <w:rPr>
                <w:rFonts w:cstheme="minorHAnsi"/>
                <w:sz w:val="22"/>
                <w:szCs w:val="22"/>
                <w:lang w:val="es-ES_tradnl" w:eastAsia="es-ES_tradnl"/>
              </w:rPr>
              <w:t xml:space="preserve">da el valor </w:t>
            </w:r>
            <m:oMath>
              <m:r>
                <w:rPr>
                  <w:rFonts w:ascii="Cambria Math" w:hAnsi="Cambria Math" w:cstheme="minorHAnsi"/>
                  <w:sz w:val="22"/>
                  <w:szCs w:val="22"/>
                  <w:lang w:val="es-ES_tradnl" w:eastAsia="es-ES_tradnl"/>
                </w:rPr>
                <m:t>V</m:t>
              </m:r>
            </m:oMath>
            <w:r w:rsidRPr="00832EF8">
              <w:rPr>
                <w:rFonts w:cstheme="minorHAnsi"/>
                <w:sz w:val="22"/>
                <w:szCs w:val="22"/>
                <w:lang w:val="es-ES_tradnl" w:eastAsia="es-ES_tradnl"/>
              </w:rPr>
              <w:t xml:space="preserve"> a </w:t>
            </w:r>
            <m:oMath>
              <m:r>
                <w:rPr>
                  <w:rFonts w:ascii="Cambria Math" w:hAnsi="Cambria Math" w:cstheme="minorHAnsi"/>
                  <w:sz w:val="22"/>
                  <w:szCs w:val="22"/>
                  <w:lang w:eastAsia="es-ES_tradnl"/>
                </w:rPr>
                <m:t>ϕ</m:t>
              </m:r>
            </m:oMath>
            <w:r>
              <w:rPr>
                <w:rFonts w:cstheme="minorHAnsi"/>
                <w:sz w:val="22"/>
                <w:szCs w:val="22"/>
                <w:lang w:eastAsia="es-ES_tradnl"/>
              </w:rPr>
              <w:t xml:space="preserve"> y</w:t>
            </w:r>
            <w:r w:rsidRPr="00832EF8">
              <w:rPr>
                <w:rFonts w:cstheme="minorHAnsi"/>
                <w:sz w:val="22"/>
                <w:szCs w:val="22"/>
                <w:lang w:val="es-ES_tradnl" w:eastAsia="es-ES_tradnl"/>
              </w:rPr>
              <w:t xml:space="preserve"> el valor </w:t>
            </w:r>
            <m:oMath>
              <m:r>
                <w:rPr>
                  <w:rFonts w:ascii="Cambria Math" w:hAnsi="Cambria Math" w:cstheme="minorHAnsi"/>
                  <w:sz w:val="22"/>
                  <w:szCs w:val="22"/>
                  <w:lang w:val="es-ES_tradnl" w:eastAsia="es-ES_tradnl"/>
                </w:rPr>
                <m:t>F</m:t>
              </m:r>
            </m:oMath>
            <w:r w:rsidRPr="00832EF8">
              <w:rPr>
                <w:rFonts w:cstheme="minorHAnsi"/>
                <w:sz w:val="22"/>
                <w:szCs w:val="22"/>
                <w:lang w:val="es-ES_tradnl" w:eastAsia="es-ES_tradnl"/>
              </w:rPr>
              <w:t xml:space="preserve"> a </w:t>
            </w:r>
            <m:oMath>
              <m:r>
                <w:rPr>
                  <w:rFonts w:ascii="Cambria Math" w:hAnsi="Cambria Math" w:cstheme="minorHAnsi"/>
                  <w:sz w:val="22"/>
                  <w:szCs w:val="22"/>
                  <w:lang w:val="es-ES" w:eastAsia="es-ES_tradnl"/>
                </w:rPr>
                <m:t>ψ</m:t>
              </m:r>
            </m:oMath>
            <w:r>
              <w:rPr>
                <w:rFonts w:cstheme="minorHAnsi"/>
                <w:sz w:val="22"/>
                <w:szCs w:val="22"/>
                <w:vertAlign w:val="superscript"/>
                <w:lang w:val="es-ES" w:eastAsia="es-ES_tradnl"/>
              </w:rPr>
              <w:t xml:space="preserve"> </w:t>
            </w:r>
            <w:r>
              <w:rPr>
                <w:rFonts w:cstheme="minorHAnsi"/>
                <w:sz w:val="22"/>
                <w:szCs w:val="22"/>
                <w:lang w:val="es-ES" w:eastAsia="es-ES_tradnl"/>
              </w:rPr>
              <w:t>a la vez</w:t>
            </w:r>
            <w:r w:rsidRPr="00832EF8">
              <w:rPr>
                <w:rFonts w:cstheme="minorHAnsi"/>
                <w:sz w:val="22"/>
                <w:szCs w:val="22"/>
                <w:lang w:val="es-ES" w:eastAsia="es-ES_tradnl"/>
              </w:rPr>
              <w:t>.</w:t>
            </w:r>
          </w:p>
          <w:p w14:paraId="0DFBC7E5" w14:textId="77777777" w:rsidR="00341879" w:rsidRPr="00832EF8" w:rsidRDefault="00341879" w:rsidP="00AF57AD">
            <w:pPr>
              <w:spacing w:line="276" w:lineRule="auto"/>
              <w:jc w:val="both"/>
              <w:rPr>
                <w:rFonts w:cstheme="minorHAnsi"/>
                <w:b/>
                <w:bCs/>
                <w:sz w:val="22"/>
                <w:szCs w:val="22"/>
                <w:lang w:val="es-ES" w:eastAsia="es-ES_tradnl"/>
              </w:rPr>
            </w:pPr>
            <w:r w:rsidRPr="00832EF8">
              <w:rPr>
                <w:rFonts w:cstheme="minorHAnsi"/>
                <w:b/>
                <w:bCs/>
                <w:sz w:val="22"/>
                <w:szCs w:val="22"/>
                <w:lang w:val="es-ES" w:eastAsia="es-ES_tradnl"/>
              </w:rPr>
              <w:t>En términos de modelos</w:t>
            </w:r>
          </w:p>
          <w:p w14:paraId="0F30572A" w14:textId="77777777" w:rsidR="00341879" w:rsidRPr="00832EF8" w:rsidRDefault="00341879" w:rsidP="00AF57AD">
            <w:pPr>
              <w:spacing w:line="276" w:lineRule="auto"/>
              <w:jc w:val="both"/>
              <w:rPr>
                <w:rFonts w:cstheme="minorHAnsi"/>
                <w:b/>
                <w:bCs/>
                <w:sz w:val="22"/>
                <w:szCs w:val="22"/>
                <w:lang w:val="es-ES" w:eastAsia="es-ES_tradnl"/>
              </w:rPr>
            </w:pPr>
            <w:r w:rsidRPr="00832EF8">
              <w:rPr>
                <w:rFonts w:cstheme="minorHAnsi"/>
                <w:sz w:val="22"/>
                <w:szCs w:val="22"/>
                <w:lang w:val="es-ES" w:eastAsia="es-ES_tradnl"/>
              </w:rPr>
              <w:t xml:space="preserve">Ninguna </w:t>
            </w:r>
            <m:oMath>
              <m:r>
                <w:rPr>
                  <w:rFonts w:ascii="Cambria Math" w:hAnsi="Cambria Math" w:cstheme="minorHAnsi"/>
                  <w:sz w:val="22"/>
                  <w:szCs w:val="22"/>
                  <w:lang w:val="es-ES_tradnl" w:eastAsia="es-ES_tradnl"/>
                </w:rPr>
                <m:t>U</m:t>
              </m:r>
            </m:oMath>
            <w:r w:rsidRPr="00832EF8">
              <w:rPr>
                <w:rFonts w:cstheme="minorHAnsi"/>
                <w:i/>
                <w:iCs/>
                <w:sz w:val="22"/>
                <w:szCs w:val="22"/>
                <w:lang w:val="es-ES_tradnl" w:eastAsia="es-ES_tradnl"/>
              </w:rPr>
              <w:t xml:space="preserve"> </w:t>
            </w:r>
            <w:r>
              <w:rPr>
                <w:rFonts w:cstheme="minorHAnsi"/>
                <w:sz w:val="22"/>
                <w:szCs w:val="22"/>
                <w:lang w:val="es-ES_tradnl" w:eastAsia="es-ES_tradnl"/>
              </w:rPr>
              <w:t xml:space="preserve">es </w:t>
            </w:r>
            <w:r w:rsidRPr="00832EF8">
              <w:rPr>
                <w:rFonts w:cstheme="minorHAnsi"/>
                <w:sz w:val="22"/>
                <w:szCs w:val="22"/>
                <w:lang w:val="es-ES_tradnl" w:eastAsia="es-ES_tradnl"/>
              </w:rPr>
              <w:t xml:space="preserve">modelo de </w:t>
            </w:r>
            <m:oMath>
              <m:r>
                <w:rPr>
                  <w:rFonts w:ascii="Cambria Math" w:hAnsi="Cambria Math" w:cstheme="minorHAnsi"/>
                  <w:sz w:val="22"/>
                  <w:szCs w:val="22"/>
                  <w:lang w:eastAsia="es-ES_tradnl"/>
                </w:rPr>
                <m:t>ϕ</m:t>
              </m:r>
            </m:oMath>
            <w:r w:rsidRPr="00832EF8">
              <w:rPr>
                <w:rFonts w:cstheme="minorHAnsi"/>
                <w:sz w:val="22"/>
                <w:szCs w:val="22"/>
                <w:lang w:val="es-ES" w:eastAsia="es-ES_tradnl"/>
              </w:rPr>
              <w:t xml:space="preserve"> </w:t>
            </w:r>
            <w:r>
              <w:rPr>
                <w:rFonts w:cstheme="minorHAnsi"/>
                <w:sz w:val="22"/>
                <w:szCs w:val="22"/>
                <w:lang w:val="es-ES" w:eastAsia="es-ES_tradnl"/>
              </w:rPr>
              <w:t>y</w:t>
            </w:r>
            <w:r w:rsidRPr="00832EF8">
              <w:rPr>
                <w:rFonts w:cstheme="minorHAnsi"/>
                <w:sz w:val="22"/>
                <w:szCs w:val="22"/>
                <w:lang w:val="es-ES" w:eastAsia="es-ES_tradnl"/>
              </w:rPr>
              <w:t xml:space="preserve"> contramodelo de </w:t>
            </w:r>
            <m:oMath>
              <m:r>
                <w:rPr>
                  <w:rFonts w:ascii="Cambria Math" w:hAnsi="Cambria Math" w:cstheme="minorHAnsi"/>
                  <w:sz w:val="22"/>
                  <w:szCs w:val="22"/>
                  <w:lang w:val="es-ES" w:eastAsia="es-ES_tradnl"/>
                </w:rPr>
                <m:t>ψ</m:t>
              </m:r>
            </m:oMath>
            <w:r w:rsidRPr="001F14FA">
              <w:rPr>
                <w:rFonts w:cstheme="minorHAnsi"/>
                <w:sz w:val="22"/>
                <w:szCs w:val="22"/>
                <w:vertAlign w:val="superscript"/>
                <w:lang w:val="es-ES" w:eastAsia="es-ES_tradnl"/>
              </w:rPr>
              <w:t xml:space="preserve"> </w:t>
            </w:r>
            <w:r w:rsidRPr="001F14FA">
              <w:rPr>
                <w:rFonts w:cstheme="minorHAnsi"/>
                <w:sz w:val="22"/>
                <w:szCs w:val="22"/>
                <w:lang w:val="es-ES" w:eastAsia="es-ES_tradnl"/>
              </w:rPr>
              <w:t>a la vez.</w:t>
            </w:r>
          </w:p>
          <w:p w14:paraId="4C8C97DC" w14:textId="77777777" w:rsidR="00341879" w:rsidRPr="00832EF8" w:rsidRDefault="00341879" w:rsidP="00AF57AD">
            <w:pPr>
              <w:spacing w:line="276" w:lineRule="auto"/>
              <w:jc w:val="both"/>
              <w:rPr>
                <w:rFonts w:cstheme="minorHAnsi"/>
                <w:b/>
                <w:bCs/>
                <w:sz w:val="22"/>
                <w:szCs w:val="22"/>
                <w:lang w:val="es-ES" w:eastAsia="es-ES_tradnl"/>
              </w:rPr>
            </w:pPr>
            <w:r w:rsidRPr="00832EF8">
              <w:rPr>
                <w:rFonts w:cstheme="minorHAnsi"/>
                <w:b/>
                <w:bCs/>
                <w:sz w:val="22"/>
                <w:szCs w:val="22"/>
                <w:lang w:val="es-ES" w:eastAsia="es-ES_tradnl"/>
              </w:rPr>
              <w:t>En tablas de verdad</w:t>
            </w:r>
          </w:p>
          <w:p w14:paraId="48AAB634" w14:textId="77777777" w:rsidR="00341879" w:rsidRPr="00832EF8" w:rsidRDefault="00341879" w:rsidP="00AF57AD">
            <w:pPr>
              <w:spacing w:line="276" w:lineRule="auto"/>
              <w:jc w:val="both"/>
              <w:rPr>
                <w:rFonts w:cstheme="minorHAnsi"/>
                <w:sz w:val="22"/>
                <w:szCs w:val="22"/>
                <w:lang w:val="es-ES" w:eastAsia="es-ES_tradnl"/>
              </w:rPr>
            </w:pPr>
            <w:r w:rsidRPr="00832EF8">
              <w:rPr>
                <w:rFonts w:cstheme="minorHAnsi"/>
                <w:sz w:val="22"/>
                <w:szCs w:val="22"/>
                <w:lang w:val="es-ES" w:eastAsia="es-ES_tradnl"/>
              </w:rPr>
              <w:t xml:space="preserve">Ninguna fila da el valor </w:t>
            </w:r>
            <m:oMath>
              <m:r>
                <w:rPr>
                  <w:rFonts w:ascii="Cambria Math" w:hAnsi="Cambria Math" w:cstheme="minorHAnsi"/>
                  <w:sz w:val="22"/>
                  <w:szCs w:val="22"/>
                  <w:lang w:val="es-ES" w:eastAsia="es-ES_tradnl"/>
                </w:rPr>
                <m:t>V</m:t>
              </m:r>
            </m:oMath>
            <w:r w:rsidRPr="00832EF8">
              <w:rPr>
                <w:rFonts w:cstheme="minorHAnsi"/>
                <w:sz w:val="22"/>
                <w:szCs w:val="22"/>
                <w:lang w:val="es-ES" w:eastAsia="es-ES_tradnl"/>
              </w:rPr>
              <w:t xml:space="preserve"> a </w:t>
            </w:r>
            <m:oMath>
              <m:r>
                <w:rPr>
                  <w:rFonts w:ascii="Cambria Math" w:hAnsi="Cambria Math" w:cstheme="minorHAnsi"/>
                  <w:sz w:val="22"/>
                  <w:szCs w:val="22"/>
                  <w:lang w:eastAsia="es-ES_tradnl"/>
                </w:rPr>
                <m:t>ϕ</m:t>
              </m:r>
            </m:oMath>
            <w:r w:rsidRPr="00832EF8">
              <w:rPr>
                <w:rFonts w:cstheme="minorHAnsi"/>
                <w:sz w:val="22"/>
                <w:szCs w:val="22"/>
                <w:lang w:val="es-ES" w:eastAsia="es-ES_tradnl"/>
              </w:rPr>
              <w:t xml:space="preserve">  y el valor F a </w:t>
            </w:r>
            <m:oMath>
              <m:r>
                <w:rPr>
                  <w:rFonts w:ascii="Cambria Math" w:hAnsi="Cambria Math" w:cstheme="minorHAnsi"/>
                  <w:sz w:val="22"/>
                  <w:szCs w:val="22"/>
                  <w:lang w:val="es-ES" w:eastAsia="es-ES_tradnl"/>
                </w:rPr>
                <m:t>ψ</m:t>
              </m:r>
            </m:oMath>
            <w:r w:rsidRPr="00832EF8">
              <w:rPr>
                <w:rFonts w:cstheme="minorHAnsi"/>
                <w:sz w:val="22"/>
                <w:szCs w:val="22"/>
                <w:lang w:val="es-ES" w:eastAsia="es-ES_tradnl"/>
              </w:rPr>
              <w:t xml:space="preserve"> a la vez. </w:t>
            </w:r>
          </w:p>
        </w:tc>
      </w:tr>
    </w:tbl>
    <w:p w14:paraId="60874734" w14:textId="77777777" w:rsidR="00341879" w:rsidRPr="00832EF8" w:rsidRDefault="00341879" w:rsidP="00341879">
      <w:pPr>
        <w:spacing w:after="0" w:line="276" w:lineRule="auto"/>
        <w:jc w:val="both"/>
        <w:rPr>
          <w:rFonts w:eastAsia="Times New Roman" w:cstheme="minorHAnsi"/>
          <w:b/>
          <w:bCs/>
          <w:kern w:val="0"/>
          <w:lang w:val="es-ES" w:eastAsia="es-ES_tradnl"/>
          <w14:ligatures w14:val="none"/>
        </w:rPr>
      </w:pPr>
    </w:p>
    <w:p w14:paraId="40C36CF5" w14:textId="77777777" w:rsidR="00341879" w:rsidRPr="00832EF8" w:rsidRDefault="00341879" w:rsidP="00341879">
      <w:pPr>
        <w:spacing w:after="0" w:line="276" w:lineRule="auto"/>
        <w:ind w:firstLine="708"/>
        <w:jc w:val="both"/>
        <w:rPr>
          <w:rFonts w:eastAsia="Times New Roman" w:cstheme="minorHAnsi"/>
          <w:kern w:val="0"/>
          <w:lang w:val="es-ES" w:eastAsia="es-ES_tradnl"/>
          <w14:ligatures w14:val="none"/>
        </w:rPr>
      </w:pPr>
      <w:r w:rsidRPr="00832EF8">
        <w:rPr>
          <w:rFonts w:eastAsia="Times New Roman" w:cstheme="minorHAnsi"/>
          <w:kern w:val="0"/>
          <w:lang w:val="es-ES" w:eastAsia="es-ES_tradnl"/>
          <w14:ligatures w14:val="none"/>
        </w:rPr>
        <w:t>Considérese, primero las siguientes fórmulas:</w:t>
      </w:r>
    </w:p>
    <w:p w14:paraId="2437CF64" w14:textId="77777777" w:rsidR="00341879" w:rsidRPr="00832EF8" w:rsidRDefault="00341879" w:rsidP="00341879">
      <w:pPr>
        <w:spacing w:after="0" w:line="276" w:lineRule="auto"/>
        <w:ind w:left="1416"/>
        <w:jc w:val="both"/>
        <w:rPr>
          <w:rFonts w:eastAsia="Times New Roman" w:cstheme="minorHAnsi"/>
          <w:i/>
          <w:iCs/>
          <w:kern w:val="0"/>
          <w:lang w:val="es-ES" w:eastAsia="es-ES_tradnl"/>
          <w14:ligatures w14:val="none"/>
        </w:rPr>
      </w:pPr>
      <m:oMathPara>
        <m:oMath>
          <m:r>
            <w:rPr>
              <w:rFonts w:ascii="Cambria Math" w:eastAsia="Times New Roman" w:hAnsi="Cambria Math" w:cstheme="minorHAnsi"/>
              <w:kern w:val="0"/>
              <w:lang w:val="es-ES" w:eastAsia="es-ES_tradnl"/>
              <w14:ligatures w14:val="none"/>
            </w:rPr>
            <m:t>ϕ:P</m:t>
          </m:r>
        </m:oMath>
      </m:oMathPara>
    </w:p>
    <w:p w14:paraId="0C1C07BF" w14:textId="77777777" w:rsidR="00341879" w:rsidRPr="00832EF8" w:rsidRDefault="00341879" w:rsidP="00341879">
      <w:pPr>
        <w:spacing w:after="0" w:line="276" w:lineRule="auto"/>
        <w:ind w:left="1416"/>
        <w:jc w:val="both"/>
        <w:rPr>
          <w:rFonts w:eastAsia="Times New Roman" w:cstheme="minorHAnsi"/>
          <w:i/>
          <w:iCs/>
          <w:kern w:val="0"/>
          <w:lang w:val="es-ES" w:eastAsia="es-ES_tradnl"/>
          <w14:ligatures w14:val="none"/>
        </w:rPr>
      </w:pPr>
      <m:oMathPara>
        <m:oMath>
          <m:r>
            <w:rPr>
              <w:rFonts w:ascii="Cambria Math" w:eastAsia="Times New Roman" w:hAnsi="Cambria Math" w:cstheme="minorHAnsi"/>
              <w:kern w:val="0"/>
              <w:lang w:val="es-ES" w:eastAsia="es-ES_tradnl"/>
              <w14:ligatures w14:val="none"/>
            </w:rPr>
            <m:t>ψ:(P∨Q)</m:t>
          </m:r>
        </m:oMath>
      </m:oMathPara>
    </w:p>
    <w:p w14:paraId="2A61EAC0" w14:textId="77777777" w:rsidR="00341879" w:rsidRPr="00832EF8" w:rsidRDefault="00341879" w:rsidP="00341879">
      <w:pPr>
        <w:spacing w:after="0" w:line="276" w:lineRule="auto"/>
        <w:jc w:val="both"/>
        <w:rPr>
          <w:rFonts w:eastAsia="Times New Roman" w:cstheme="minorHAnsi"/>
          <w:kern w:val="0"/>
          <w:lang w:val="es-ES" w:eastAsia="es-ES_tradnl"/>
          <w14:ligatures w14:val="none"/>
        </w:rPr>
      </w:pPr>
    </w:p>
    <w:p w14:paraId="0977A2B7" w14:textId="77777777" w:rsidR="00341879" w:rsidRPr="00832EF8" w:rsidRDefault="00341879" w:rsidP="00341879">
      <w:pPr>
        <w:spacing w:after="0" w:line="276" w:lineRule="auto"/>
        <w:ind w:firstLine="708"/>
        <w:jc w:val="both"/>
        <w:rPr>
          <w:rFonts w:eastAsia="Times New Roman" w:cstheme="minorHAnsi"/>
          <w:kern w:val="0"/>
          <w:lang w:val="es-ES" w:eastAsia="es-ES_tradnl"/>
          <w14:ligatures w14:val="none"/>
        </w:rPr>
      </w:pPr>
      <w:r w:rsidRPr="00832EF8">
        <w:rPr>
          <w:rFonts w:eastAsia="Times New Roman" w:cstheme="minorHAnsi"/>
          <w:kern w:val="0"/>
          <w:lang w:val="es-ES" w:eastAsia="es-ES_tradnl"/>
          <w14:ligatures w14:val="none"/>
        </w:rPr>
        <w:t xml:space="preserve">A continuación, se determinará si </w:t>
      </w:r>
      <m:oMath>
        <m:r>
          <w:rPr>
            <w:rFonts w:ascii="Cambria Math" w:eastAsia="Times New Roman" w:hAnsi="Cambria Math" w:cstheme="minorHAnsi"/>
            <w:kern w:val="0"/>
            <w:lang w:val="es-ES" w:eastAsia="es-ES_tradnl"/>
            <w14:ligatures w14:val="none"/>
          </w:rPr>
          <m:t>ϕ</m:t>
        </m:r>
      </m:oMath>
      <w:r w:rsidRPr="00832EF8">
        <w:rPr>
          <w:rFonts w:eastAsia="Times New Roman" w:cstheme="minorHAnsi"/>
          <w:kern w:val="0"/>
          <w:lang w:val="es-ES" w:eastAsia="es-ES_tradnl"/>
          <w14:ligatures w14:val="none"/>
        </w:rPr>
        <w:t xml:space="preserve"> implica a </w:t>
      </w:r>
      <m:oMath>
        <m:r>
          <w:rPr>
            <w:rFonts w:ascii="Cambria Math" w:eastAsia="Times New Roman" w:hAnsi="Cambria Math" w:cstheme="minorHAnsi"/>
            <w:kern w:val="0"/>
            <w:lang w:val="es-ES" w:eastAsia="es-ES_tradnl"/>
            <w14:ligatures w14:val="none"/>
          </w:rPr>
          <m:t>ψ</m:t>
        </m:r>
      </m:oMath>
      <w:r w:rsidRPr="00832EF8">
        <w:rPr>
          <w:rFonts w:eastAsia="Times New Roman" w:cstheme="minorHAnsi"/>
          <w:kern w:val="0"/>
          <w:lang w:val="es-ES" w:eastAsia="es-ES_tradnl"/>
          <w14:ligatures w14:val="none"/>
        </w:rPr>
        <w:t xml:space="preserve"> a través de una tabla de verdad</w:t>
      </w:r>
      <w:r w:rsidRPr="00832EF8">
        <w:rPr>
          <w:rFonts w:eastAsiaTheme="minorEastAsia" w:cstheme="minorHAnsi"/>
          <w:kern w:val="0"/>
          <w:lang w:val="es-ES" w:eastAsia="es-ES_tradnl"/>
          <w14:ligatures w14:val="none"/>
        </w:rPr>
        <w:t xml:space="preserve">. Para elaborar la primera fila, basta con consignar, en la primera columna, el léxico compartido por </w:t>
      </w:r>
      <m:oMath>
        <m:r>
          <w:rPr>
            <w:rFonts w:ascii="Cambria Math" w:eastAsia="Times New Roman" w:hAnsi="Cambria Math" w:cstheme="minorHAnsi"/>
            <w:kern w:val="0"/>
            <w:lang w:val="es-ES" w:eastAsia="es-ES_tradnl"/>
            <w14:ligatures w14:val="none"/>
          </w:rPr>
          <m:t>ϕ</m:t>
        </m:r>
      </m:oMath>
      <w:r w:rsidRPr="00832EF8">
        <w:rPr>
          <w:rFonts w:eastAsiaTheme="minorEastAsia" w:cstheme="minorHAnsi"/>
          <w:kern w:val="0"/>
          <w:lang w:val="es-ES" w:eastAsia="es-ES_tradnl"/>
          <w14:ligatures w14:val="none"/>
        </w:rPr>
        <w:t xml:space="preserve"> y </w:t>
      </w:r>
      <m:oMath>
        <m:r>
          <w:rPr>
            <w:rFonts w:ascii="Cambria Math" w:eastAsia="Times New Roman" w:hAnsi="Cambria Math" w:cstheme="minorHAnsi"/>
            <w:kern w:val="0"/>
            <w:lang w:val="es-ES" w:eastAsia="es-ES_tradnl"/>
            <w14:ligatures w14:val="none"/>
          </w:rPr>
          <m:t>ψ</m:t>
        </m:r>
      </m:oMath>
      <w:r w:rsidRPr="00832EF8">
        <w:rPr>
          <w:rFonts w:eastAsiaTheme="minorEastAsia" w:cstheme="minorHAnsi"/>
          <w:kern w:val="0"/>
          <w:lang w:val="es-ES" w:eastAsia="es-ES_tradnl"/>
          <w14:ligatures w14:val="none"/>
        </w:rPr>
        <w:t xml:space="preserve">; en la siguiente, </w:t>
      </w:r>
      <m:oMath>
        <m:r>
          <w:rPr>
            <w:rFonts w:ascii="Cambria Math" w:eastAsia="Times New Roman" w:hAnsi="Cambria Math" w:cstheme="minorHAnsi"/>
            <w:kern w:val="0"/>
            <w:lang w:val="es-ES" w:eastAsia="es-ES_tradnl"/>
            <w14:ligatures w14:val="none"/>
          </w:rPr>
          <m:t>ϕ</m:t>
        </m:r>
      </m:oMath>
      <w:r w:rsidRPr="00832EF8">
        <w:rPr>
          <w:rFonts w:eastAsiaTheme="minorEastAsia" w:cstheme="minorHAnsi"/>
          <w:kern w:val="0"/>
          <w:lang w:val="es-ES" w:eastAsia="es-ES_tradnl"/>
          <w14:ligatures w14:val="none"/>
        </w:rPr>
        <w:t xml:space="preserve">; y, en la última, </w:t>
      </w:r>
      <m:oMath>
        <m:r>
          <w:rPr>
            <w:rFonts w:ascii="Cambria Math" w:eastAsia="Times New Roman" w:hAnsi="Cambria Math" w:cstheme="minorHAnsi"/>
            <w:kern w:val="0"/>
            <w:lang w:val="es-ES" w:eastAsia="es-ES_tradnl"/>
            <w14:ligatures w14:val="none"/>
          </w:rPr>
          <m:t>ψ</m:t>
        </m:r>
      </m:oMath>
      <w:r w:rsidRPr="00832EF8">
        <w:rPr>
          <w:rFonts w:eastAsiaTheme="minorEastAsia" w:cstheme="minorHAnsi"/>
          <w:kern w:val="0"/>
          <w:lang w:val="es-ES" w:eastAsia="es-ES_tradnl"/>
          <w14:ligatures w14:val="none"/>
        </w:rPr>
        <w:t xml:space="preserve">. En las siguientes filas se consignarán lo valores que asumen las fórmulas según cada estructura </w:t>
      </w:r>
      <m:oMath>
        <m:r>
          <w:rPr>
            <w:rFonts w:ascii="Cambria Math" w:eastAsiaTheme="minorEastAsia" w:hAnsi="Cambria Math" w:cstheme="minorHAnsi"/>
            <w:kern w:val="0"/>
            <w:lang w:val="es-ES" w:eastAsia="es-ES_tradnl"/>
            <w14:ligatures w14:val="none"/>
          </w:rPr>
          <m:t>U</m:t>
        </m:r>
      </m:oMath>
      <w:r w:rsidRPr="00832EF8">
        <w:rPr>
          <w:rFonts w:eastAsiaTheme="minorEastAsia" w:cstheme="minorHAnsi"/>
          <w:kern w:val="0"/>
          <w:lang w:val="es-ES" w:eastAsia="es-ES_tradnl"/>
          <w14:ligatures w14:val="none"/>
        </w:rPr>
        <w:t>:</w:t>
      </w:r>
    </w:p>
    <w:tbl>
      <w:tblPr>
        <w:tblStyle w:val="Tablaconcuadrcula"/>
        <w:tblW w:w="8488" w:type="dxa"/>
        <w:jc w:val="center"/>
        <w:tblLook w:val="04A0" w:firstRow="1" w:lastRow="0" w:firstColumn="1" w:lastColumn="0" w:noHBand="0" w:noVBand="1"/>
      </w:tblPr>
      <w:tblGrid>
        <w:gridCol w:w="988"/>
        <w:gridCol w:w="992"/>
        <w:gridCol w:w="3260"/>
        <w:gridCol w:w="3248"/>
      </w:tblGrid>
      <w:tr w:rsidR="00341879" w:rsidRPr="00832EF8" w14:paraId="65675D8B" w14:textId="77777777" w:rsidTr="00AF57AD">
        <w:trPr>
          <w:jc w:val="center"/>
        </w:trPr>
        <w:tc>
          <w:tcPr>
            <w:tcW w:w="988" w:type="dxa"/>
          </w:tcPr>
          <w:p w14:paraId="4DAA0D96" w14:textId="77777777" w:rsidR="00341879" w:rsidRPr="00832EF8" w:rsidRDefault="00341879" w:rsidP="00AF57AD">
            <w:pPr>
              <w:spacing w:line="276" w:lineRule="auto"/>
              <w:jc w:val="center"/>
              <w:rPr>
                <w:rFonts w:cstheme="minorHAnsi"/>
                <w:sz w:val="22"/>
                <w:szCs w:val="22"/>
                <w:lang w:val="es-ES" w:eastAsia="es-ES_tradnl"/>
              </w:rPr>
            </w:pPr>
            <m:oMathPara>
              <m:oMath>
                <m:r>
                  <w:rPr>
                    <w:rFonts w:ascii="Cambria Math" w:hAnsi="Cambria Math" w:cstheme="minorHAnsi"/>
                    <w:sz w:val="22"/>
                    <w:szCs w:val="22"/>
                    <w:lang w:val="es-ES" w:eastAsia="es-ES_tradnl"/>
                  </w:rPr>
                  <m:t>P</m:t>
                </m:r>
              </m:oMath>
            </m:oMathPara>
          </w:p>
        </w:tc>
        <w:tc>
          <w:tcPr>
            <w:tcW w:w="992" w:type="dxa"/>
          </w:tcPr>
          <w:p w14:paraId="0FD81BCC" w14:textId="77777777" w:rsidR="00341879" w:rsidRPr="00832EF8" w:rsidRDefault="00341879" w:rsidP="00AF57AD">
            <w:pPr>
              <w:spacing w:line="276" w:lineRule="auto"/>
              <w:jc w:val="center"/>
              <w:rPr>
                <w:rFonts w:cstheme="minorHAnsi"/>
                <w:sz w:val="22"/>
                <w:szCs w:val="22"/>
                <w:lang w:val="es-ES" w:eastAsia="es-ES_tradnl"/>
              </w:rPr>
            </w:pPr>
            <m:oMathPara>
              <m:oMath>
                <m:r>
                  <w:rPr>
                    <w:rFonts w:ascii="Cambria Math" w:hAnsi="Cambria Math" w:cstheme="minorHAnsi"/>
                    <w:sz w:val="22"/>
                    <w:szCs w:val="22"/>
                    <w:lang w:val="es-ES" w:eastAsia="es-ES_tradnl"/>
                  </w:rPr>
                  <m:t>Q</m:t>
                </m:r>
              </m:oMath>
            </m:oMathPara>
          </w:p>
        </w:tc>
        <w:tc>
          <w:tcPr>
            <w:tcW w:w="3260" w:type="dxa"/>
          </w:tcPr>
          <w:p w14:paraId="70AF0E97" w14:textId="77777777" w:rsidR="00341879" w:rsidRPr="00832EF8" w:rsidRDefault="00341879" w:rsidP="00AF57AD">
            <w:pPr>
              <w:spacing w:line="276" w:lineRule="auto"/>
              <w:jc w:val="center"/>
              <w:rPr>
                <w:rFonts w:cstheme="minorHAnsi"/>
                <w:sz w:val="22"/>
                <w:szCs w:val="22"/>
                <w:lang w:val="es-ES" w:eastAsia="es-ES_tradnl"/>
              </w:rPr>
            </w:pPr>
            <m:oMathPara>
              <m:oMath>
                <m:r>
                  <w:rPr>
                    <w:rFonts w:ascii="Cambria Math" w:hAnsi="Cambria Math" w:cstheme="minorHAnsi"/>
                    <w:sz w:val="22"/>
                    <w:szCs w:val="22"/>
                    <w:lang w:val="es-ES" w:eastAsia="es-ES_tradnl"/>
                  </w:rPr>
                  <m:t>P</m:t>
                </m:r>
              </m:oMath>
            </m:oMathPara>
          </w:p>
        </w:tc>
        <w:tc>
          <w:tcPr>
            <w:tcW w:w="3248" w:type="dxa"/>
          </w:tcPr>
          <w:p w14:paraId="06CF9A84" w14:textId="77777777" w:rsidR="00341879" w:rsidRPr="00832EF8" w:rsidRDefault="00341879" w:rsidP="00AF57AD">
            <w:pPr>
              <w:spacing w:line="276" w:lineRule="auto"/>
              <w:jc w:val="center"/>
              <w:rPr>
                <w:rFonts w:cstheme="minorHAnsi"/>
                <w:sz w:val="22"/>
                <w:szCs w:val="22"/>
                <w:lang w:val="es-ES" w:eastAsia="es-ES_tradnl"/>
              </w:rPr>
            </w:pPr>
            <m:oMathPara>
              <m:oMath>
                <m:r>
                  <w:rPr>
                    <w:rFonts w:ascii="Cambria Math" w:hAnsi="Cambria Math" w:cstheme="minorHAnsi"/>
                    <w:sz w:val="22"/>
                    <w:szCs w:val="22"/>
                    <w:lang w:val="es-ES" w:eastAsia="es-ES_tradnl"/>
                  </w:rPr>
                  <m:t>(P ∨ Q)</m:t>
                </m:r>
              </m:oMath>
            </m:oMathPara>
          </w:p>
        </w:tc>
      </w:tr>
      <w:tr w:rsidR="00341879" w:rsidRPr="00832EF8" w14:paraId="0C8DA3AE" w14:textId="77777777" w:rsidTr="00AF57AD">
        <w:trPr>
          <w:jc w:val="center"/>
        </w:trPr>
        <w:tc>
          <w:tcPr>
            <w:tcW w:w="988" w:type="dxa"/>
          </w:tcPr>
          <w:p w14:paraId="497C820D"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V</w:t>
            </w:r>
          </w:p>
        </w:tc>
        <w:tc>
          <w:tcPr>
            <w:tcW w:w="992" w:type="dxa"/>
          </w:tcPr>
          <w:p w14:paraId="4895FD6C"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V</w:t>
            </w:r>
          </w:p>
        </w:tc>
        <w:tc>
          <w:tcPr>
            <w:tcW w:w="3260" w:type="dxa"/>
          </w:tcPr>
          <w:p w14:paraId="3D27E3C3" w14:textId="77777777" w:rsidR="00341879" w:rsidRPr="00832EF8" w:rsidRDefault="00341879" w:rsidP="00AF57AD">
            <w:pPr>
              <w:spacing w:line="276" w:lineRule="auto"/>
              <w:jc w:val="center"/>
              <w:rPr>
                <w:rFonts w:cstheme="minorHAnsi"/>
                <w:b/>
                <w:bCs/>
                <w:color w:val="FF0000"/>
                <w:sz w:val="22"/>
                <w:szCs w:val="22"/>
                <w:lang w:val="es-ES" w:eastAsia="es-ES_tradnl"/>
              </w:rPr>
            </w:pPr>
            <w:r w:rsidRPr="00832EF8">
              <w:rPr>
                <w:rFonts w:cstheme="minorHAnsi"/>
                <w:b/>
                <w:bCs/>
                <w:color w:val="FF0000"/>
                <w:sz w:val="22"/>
                <w:szCs w:val="22"/>
                <w:lang w:val="es-ES" w:eastAsia="es-ES_tradnl"/>
              </w:rPr>
              <w:t>V</w:t>
            </w:r>
          </w:p>
        </w:tc>
        <w:tc>
          <w:tcPr>
            <w:tcW w:w="3248" w:type="dxa"/>
          </w:tcPr>
          <w:p w14:paraId="3E598D47"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 xml:space="preserve">V   </w:t>
            </w:r>
            <w:proofErr w:type="spellStart"/>
            <w:r w:rsidRPr="00832EF8">
              <w:rPr>
                <w:rFonts w:cstheme="minorHAnsi"/>
                <w:b/>
                <w:bCs/>
                <w:color w:val="FF0000"/>
                <w:sz w:val="22"/>
                <w:szCs w:val="22"/>
                <w:lang w:val="es-ES" w:eastAsia="es-ES_tradnl"/>
              </w:rPr>
              <w:t>V</w:t>
            </w:r>
            <w:proofErr w:type="spellEnd"/>
            <w:r w:rsidRPr="00832EF8">
              <w:rPr>
                <w:rFonts w:cstheme="minorHAnsi"/>
                <w:b/>
                <w:bCs/>
                <w:color w:val="FF0000"/>
                <w:sz w:val="22"/>
                <w:szCs w:val="22"/>
                <w:lang w:val="es-ES" w:eastAsia="es-ES_tradnl"/>
              </w:rPr>
              <w:t xml:space="preserve"> </w:t>
            </w:r>
            <w:r w:rsidRPr="00832EF8">
              <w:rPr>
                <w:rFonts w:cstheme="minorHAnsi"/>
                <w:sz w:val="22"/>
                <w:szCs w:val="22"/>
                <w:lang w:val="es-ES" w:eastAsia="es-ES_tradnl"/>
              </w:rPr>
              <w:t xml:space="preserve"> </w:t>
            </w:r>
            <w:proofErr w:type="spellStart"/>
            <w:r w:rsidRPr="00832EF8">
              <w:rPr>
                <w:rFonts w:cstheme="minorHAnsi"/>
                <w:sz w:val="22"/>
                <w:szCs w:val="22"/>
                <w:lang w:val="es-ES" w:eastAsia="es-ES_tradnl"/>
              </w:rPr>
              <w:t>V</w:t>
            </w:r>
            <w:proofErr w:type="spellEnd"/>
          </w:p>
        </w:tc>
      </w:tr>
      <w:tr w:rsidR="00341879" w:rsidRPr="00832EF8" w14:paraId="45B8E1A7" w14:textId="77777777" w:rsidTr="00AF57AD">
        <w:trPr>
          <w:jc w:val="center"/>
        </w:trPr>
        <w:tc>
          <w:tcPr>
            <w:tcW w:w="988" w:type="dxa"/>
          </w:tcPr>
          <w:p w14:paraId="30CCF73E"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V</w:t>
            </w:r>
          </w:p>
        </w:tc>
        <w:tc>
          <w:tcPr>
            <w:tcW w:w="992" w:type="dxa"/>
          </w:tcPr>
          <w:p w14:paraId="4235E5BB"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F</w:t>
            </w:r>
          </w:p>
        </w:tc>
        <w:tc>
          <w:tcPr>
            <w:tcW w:w="3260" w:type="dxa"/>
          </w:tcPr>
          <w:p w14:paraId="28BB1977" w14:textId="77777777" w:rsidR="00341879" w:rsidRPr="00832EF8" w:rsidRDefault="00341879" w:rsidP="00AF57AD">
            <w:pPr>
              <w:spacing w:line="276" w:lineRule="auto"/>
              <w:jc w:val="center"/>
              <w:rPr>
                <w:rFonts w:cstheme="minorHAnsi"/>
                <w:b/>
                <w:bCs/>
                <w:color w:val="FF0000"/>
                <w:sz w:val="22"/>
                <w:szCs w:val="22"/>
                <w:lang w:val="es-ES" w:eastAsia="es-ES_tradnl"/>
              </w:rPr>
            </w:pPr>
            <w:r w:rsidRPr="00832EF8">
              <w:rPr>
                <w:rFonts w:cstheme="minorHAnsi"/>
                <w:b/>
                <w:bCs/>
                <w:color w:val="FF0000"/>
                <w:sz w:val="22"/>
                <w:szCs w:val="22"/>
                <w:lang w:val="es-ES" w:eastAsia="es-ES_tradnl"/>
              </w:rPr>
              <w:t>V</w:t>
            </w:r>
          </w:p>
        </w:tc>
        <w:tc>
          <w:tcPr>
            <w:tcW w:w="3248" w:type="dxa"/>
          </w:tcPr>
          <w:p w14:paraId="2CCCBE9A"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 xml:space="preserve">V   </w:t>
            </w:r>
            <w:proofErr w:type="spellStart"/>
            <w:r w:rsidRPr="00832EF8">
              <w:rPr>
                <w:rFonts w:cstheme="minorHAnsi"/>
                <w:b/>
                <w:bCs/>
                <w:color w:val="FF0000"/>
                <w:sz w:val="22"/>
                <w:szCs w:val="22"/>
                <w:lang w:val="es-ES" w:eastAsia="es-ES_tradnl"/>
              </w:rPr>
              <w:t>V</w:t>
            </w:r>
            <w:proofErr w:type="spellEnd"/>
            <w:r w:rsidRPr="00832EF8">
              <w:rPr>
                <w:rFonts w:cstheme="minorHAnsi"/>
                <w:b/>
                <w:bCs/>
                <w:color w:val="FF0000"/>
                <w:sz w:val="22"/>
                <w:szCs w:val="22"/>
                <w:lang w:val="es-ES" w:eastAsia="es-ES_tradnl"/>
              </w:rPr>
              <w:t xml:space="preserve"> </w:t>
            </w:r>
            <w:r w:rsidRPr="00832EF8">
              <w:rPr>
                <w:rFonts w:cstheme="minorHAnsi"/>
                <w:sz w:val="22"/>
                <w:szCs w:val="22"/>
                <w:lang w:val="es-ES" w:eastAsia="es-ES_tradnl"/>
              </w:rPr>
              <w:t xml:space="preserve"> F</w:t>
            </w:r>
          </w:p>
        </w:tc>
      </w:tr>
      <w:tr w:rsidR="00341879" w:rsidRPr="00832EF8" w14:paraId="079002CF" w14:textId="77777777" w:rsidTr="00AF57AD">
        <w:trPr>
          <w:jc w:val="center"/>
        </w:trPr>
        <w:tc>
          <w:tcPr>
            <w:tcW w:w="988" w:type="dxa"/>
          </w:tcPr>
          <w:p w14:paraId="60B596FD"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F</w:t>
            </w:r>
          </w:p>
        </w:tc>
        <w:tc>
          <w:tcPr>
            <w:tcW w:w="992" w:type="dxa"/>
          </w:tcPr>
          <w:p w14:paraId="316E4127"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V</w:t>
            </w:r>
          </w:p>
        </w:tc>
        <w:tc>
          <w:tcPr>
            <w:tcW w:w="3260" w:type="dxa"/>
          </w:tcPr>
          <w:p w14:paraId="6DC63574" w14:textId="77777777" w:rsidR="00341879" w:rsidRPr="00832EF8" w:rsidRDefault="00341879" w:rsidP="00AF57AD">
            <w:pPr>
              <w:spacing w:line="276" w:lineRule="auto"/>
              <w:jc w:val="center"/>
              <w:rPr>
                <w:rFonts w:cstheme="minorHAnsi"/>
                <w:b/>
                <w:bCs/>
                <w:color w:val="FF0000"/>
                <w:sz w:val="22"/>
                <w:szCs w:val="22"/>
                <w:lang w:val="es-ES" w:eastAsia="es-ES_tradnl"/>
              </w:rPr>
            </w:pPr>
            <w:r w:rsidRPr="00832EF8">
              <w:rPr>
                <w:rFonts w:cstheme="minorHAnsi"/>
                <w:b/>
                <w:bCs/>
                <w:color w:val="FF0000"/>
                <w:sz w:val="22"/>
                <w:szCs w:val="22"/>
                <w:lang w:val="es-ES" w:eastAsia="es-ES_tradnl"/>
              </w:rPr>
              <w:t>F</w:t>
            </w:r>
          </w:p>
        </w:tc>
        <w:tc>
          <w:tcPr>
            <w:tcW w:w="3248" w:type="dxa"/>
          </w:tcPr>
          <w:p w14:paraId="67FD9D7F"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 xml:space="preserve"> F   </w:t>
            </w:r>
            <w:r w:rsidRPr="00832EF8">
              <w:rPr>
                <w:rFonts w:cstheme="minorHAnsi"/>
                <w:b/>
                <w:bCs/>
                <w:color w:val="FF0000"/>
                <w:sz w:val="22"/>
                <w:szCs w:val="22"/>
                <w:lang w:val="es-ES" w:eastAsia="es-ES_tradnl"/>
              </w:rPr>
              <w:t xml:space="preserve">V </w:t>
            </w:r>
            <w:r w:rsidRPr="00832EF8">
              <w:rPr>
                <w:rFonts w:cstheme="minorHAnsi"/>
                <w:sz w:val="22"/>
                <w:szCs w:val="22"/>
                <w:lang w:val="es-ES" w:eastAsia="es-ES_tradnl"/>
              </w:rPr>
              <w:t xml:space="preserve"> </w:t>
            </w:r>
            <w:proofErr w:type="spellStart"/>
            <w:r w:rsidRPr="00832EF8">
              <w:rPr>
                <w:rFonts w:cstheme="minorHAnsi"/>
                <w:sz w:val="22"/>
                <w:szCs w:val="22"/>
                <w:lang w:val="es-ES" w:eastAsia="es-ES_tradnl"/>
              </w:rPr>
              <w:t>V</w:t>
            </w:r>
            <w:proofErr w:type="spellEnd"/>
          </w:p>
        </w:tc>
      </w:tr>
      <w:tr w:rsidR="00341879" w:rsidRPr="00832EF8" w14:paraId="2D1B32B3" w14:textId="77777777" w:rsidTr="00AF57AD">
        <w:trPr>
          <w:jc w:val="center"/>
        </w:trPr>
        <w:tc>
          <w:tcPr>
            <w:tcW w:w="988" w:type="dxa"/>
          </w:tcPr>
          <w:p w14:paraId="3AC8615E"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F</w:t>
            </w:r>
          </w:p>
        </w:tc>
        <w:tc>
          <w:tcPr>
            <w:tcW w:w="992" w:type="dxa"/>
          </w:tcPr>
          <w:p w14:paraId="344C2665"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F</w:t>
            </w:r>
          </w:p>
        </w:tc>
        <w:tc>
          <w:tcPr>
            <w:tcW w:w="3260" w:type="dxa"/>
          </w:tcPr>
          <w:p w14:paraId="6869C2F6" w14:textId="77777777" w:rsidR="00341879" w:rsidRPr="00832EF8" w:rsidRDefault="00341879" w:rsidP="00AF57AD">
            <w:pPr>
              <w:spacing w:line="276" w:lineRule="auto"/>
              <w:jc w:val="center"/>
              <w:rPr>
                <w:rFonts w:cstheme="minorHAnsi"/>
                <w:b/>
                <w:bCs/>
                <w:color w:val="FF0000"/>
                <w:sz w:val="22"/>
                <w:szCs w:val="22"/>
                <w:lang w:val="es-ES" w:eastAsia="es-ES_tradnl"/>
              </w:rPr>
            </w:pPr>
            <w:r w:rsidRPr="00832EF8">
              <w:rPr>
                <w:rFonts w:cstheme="minorHAnsi"/>
                <w:b/>
                <w:bCs/>
                <w:color w:val="FF0000"/>
                <w:sz w:val="22"/>
                <w:szCs w:val="22"/>
                <w:lang w:val="es-ES" w:eastAsia="es-ES_tradnl"/>
              </w:rPr>
              <w:t>F</w:t>
            </w:r>
          </w:p>
        </w:tc>
        <w:tc>
          <w:tcPr>
            <w:tcW w:w="3248" w:type="dxa"/>
          </w:tcPr>
          <w:p w14:paraId="3C694224"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 xml:space="preserve">F   </w:t>
            </w:r>
            <w:proofErr w:type="spellStart"/>
            <w:r w:rsidRPr="00832EF8">
              <w:rPr>
                <w:rFonts w:cstheme="minorHAnsi"/>
                <w:b/>
                <w:bCs/>
                <w:color w:val="FF0000"/>
                <w:sz w:val="22"/>
                <w:szCs w:val="22"/>
                <w:lang w:val="es-ES" w:eastAsia="es-ES_tradnl"/>
              </w:rPr>
              <w:t>F</w:t>
            </w:r>
            <w:proofErr w:type="spellEnd"/>
            <w:r w:rsidRPr="00832EF8">
              <w:rPr>
                <w:rFonts w:cstheme="minorHAnsi"/>
                <w:b/>
                <w:bCs/>
                <w:color w:val="FF0000"/>
                <w:sz w:val="22"/>
                <w:szCs w:val="22"/>
                <w:lang w:val="es-ES" w:eastAsia="es-ES_tradnl"/>
              </w:rPr>
              <w:t xml:space="preserve"> </w:t>
            </w:r>
            <w:r w:rsidRPr="00832EF8">
              <w:rPr>
                <w:rFonts w:cstheme="minorHAnsi"/>
                <w:sz w:val="22"/>
                <w:szCs w:val="22"/>
                <w:lang w:val="es-ES" w:eastAsia="es-ES_tradnl"/>
              </w:rPr>
              <w:t xml:space="preserve"> </w:t>
            </w:r>
            <w:proofErr w:type="spellStart"/>
            <w:r w:rsidRPr="00832EF8">
              <w:rPr>
                <w:rFonts w:cstheme="minorHAnsi"/>
                <w:sz w:val="22"/>
                <w:szCs w:val="22"/>
                <w:lang w:val="es-ES" w:eastAsia="es-ES_tradnl"/>
              </w:rPr>
              <w:t>F</w:t>
            </w:r>
            <w:proofErr w:type="spellEnd"/>
          </w:p>
        </w:tc>
      </w:tr>
    </w:tbl>
    <w:p w14:paraId="0774CBC8" w14:textId="77777777" w:rsidR="00341879" w:rsidRDefault="00341879" w:rsidP="00341879">
      <w:pPr>
        <w:spacing w:after="0" w:line="276" w:lineRule="auto"/>
        <w:ind w:firstLine="708"/>
        <w:jc w:val="both"/>
        <w:rPr>
          <w:rFonts w:eastAsia="Times New Roman" w:cstheme="minorHAnsi"/>
          <w:kern w:val="0"/>
          <w:lang w:val="es-ES" w:eastAsia="es-ES_tradnl"/>
          <w14:ligatures w14:val="none"/>
        </w:rPr>
      </w:pPr>
    </w:p>
    <w:p w14:paraId="19157CDF" w14:textId="77777777" w:rsidR="002F0EC3" w:rsidRDefault="002F0EC3" w:rsidP="00341879">
      <w:pPr>
        <w:spacing w:after="0" w:line="276" w:lineRule="auto"/>
        <w:ind w:firstLine="708"/>
        <w:jc w:val="both"/>
        <w:rPr>
          <w:rFonts w:eastAsia="Times New Roman" w:cstheme="minorHAnsi"/>
          <w:kern w:val="0"/>
          <w:lang w:val="es-ES" w:eastAsia="es-ES_tradnl"/>
          <w14:ligatures w14:val="none"/>
        </w:rPr>
      </w:pPr>
    </w:p>
    <w:p w14:paraId="6565B317" w14:textId="77777777" w:rsidR="002F0EC3" w:rsidRPr="00832EF8" w:rsidRDefault="002F0EC3" w:rsidP="00341879">
      <w:pPr>
        <w:spacing w:after="0" w:line="276" w:lineRule="auto"/>
        <w:ind w:firstLine="708"/>
        <w:jc w:val="both"/>
        <w:rPr>
          <w:rFonts w:eastAsia="Times New Roman" w:cstheme="minorHAnsi"/>
          <w:kern w:val="0"/>
          <w:lang w:val="es-ES" w:eastAsia="es-ES_tradnl"/>
          <w14:ligatures w14:val="none"/>
        </w:rPr>
      </w:pPr>
    </w:p>
    <w:p w14:paraId="26BA6776" w14:textId="77777777" w:rsidR="00341879" w:rsidRPr="00832EF8" w:rsidRDefault="00341879" w:rsidP="00341879">
      <w:pPr>
        <w:spacing w:after="0" w:line="276" w:lineRule="auto"/>
        <w:ind w:firstLine="708"/>
        <w:jc w:val="both"/>
        <w:rPr>
          <w:rFonts w:eastAsia="Times New Roman" w:cstheme="minorHAnsi"/>
          <w:kern w:val="0"/>
          <w:lang w:val="es-ES" w:eastAsia="es-ES_tradnl"/>
          <w14:ligatures w14:val="none"/>
        </w:rPr>
      </w:pPr>
      <w:r w:rsidRPr="00832EF8">
        <w:rPr>
          <w:rFonts w:eastAsia="Times New Roman" w:cstheme="minorHAnsi"/>
          <w:kern w:val="0"/>
          <w:lang w:val="es-ES" w:eastAsia="es-ES_tradnl"/>
          <w14:ligatures w14:val="none"/>
        </w:rPr>
        <w:t xml:space="preserve">Todas las estructuras que asignan el valor </w:t>
      </w:r>
      <m:oMath>
        <m:r>
          <w:rPr>
            <w:rFonts w:ascii="Cambria Math" w:eastAsia="Times New Roman" w:hAnsi="Cambria Math" w:cstheme="minorHAnsi"/>
            <w:kern w:val="0"/>
            <w:lang w:val="es-ES" w:eastAsia="es-ES_tradnl"/>
            <w14:ligatures w14:val="none"/>
          </w:rPr>
          <m:t>V</m:t>
        </m:r>
      </m:oMath>
      <w:r w:rsidRPr="00832EF8">
        <w:rPr>
          <w:rFonts w:eastAsia="Times New Roman" w:cstheme="minorHAnsi"/>
          <w:i/>
          <w:iCs/>
          <w:kern w:val="0"/>
          <w:lang w:val="es-ES" w:eastAsia="es-ES_tradnl"/>
          <w14:ligatures w14:val="none"/>
        </w:rPr>
        <w:t xml:space="preserve"> </w:t>
      </w:r>
      <w:r w:rsidRPr="00832EF8">
        <w:rPr>
          <w:rFonts w:eastAsia="Times New Roman" w:cstheme="minorHAnsi"/>
          <w:kern w:val="0"/>
          <w:lang w:val="es-ES" w:eastAsia="es-ES_tradnl"/>
          <w14:ligatures w14:val="none"/>
        </w:rPr>
        <w:t xml:space="preserve">a </w:t>
      </w:r>
      <m:oMath>
        <m:r>
          <w:rPr>
            <w:rFonts w:ascii="Cambria Math" w:eastAsia="Times New Roman" w:hAnsi="Cambria Math" w:cstheme="minorHAnsi"/>
            <w:kern w:val="0"/>
            <w:lang w:val="es-ES" w:eastAsia="es-ES_tradnl"/>
            <w14:ligatures w14:val="none"/>
          </w:rPr>
          <m:t>ϕ</m:t>
        </m:r>
      </m:oMath>
      <w:r w:rsidRPr="00832EF8">
        <w:rPr>
          <w:rFonts w:eastAsia="Times New Roman" w:cstheme="minorHAnsi"/>
          <w:kern w:val="0"/>
          <w:lang w:val="es-ES" w:eastAsia="es-ES_tradnl"/>
          <w14:ligatures w14:val="none"/>
        </w:rPr>
        <w:t xml:space="preserve"> le asignan el mismo valor a </w:t>
      </w:r>
      <m:oMath>
        <m:r>
          <w:rPr>
            <w:rFonts w:ascii="Cambria Math" w:eastAsia="Times New Roman" w:hAnsi="Cambria Math" w:cstheme="minorHAnsi"/>
            <w:kern w:val="0"/>
            <w:lang w:val="es-ES" w:eastAsia="es-ES_tradnl"/>
            <w14:ligatures w14:val="none"/>
          </w:rPr>
          <m:t>ψ</m:t>
        </m:r>
      </m:oMath>
      <w:r w:rsidRPr="00832EF8">
        <w:rPr>
          <w:rFonts w:eastAsia="Times New Roman" w:cstheme="minorHAnsi"/>
          <w:iCs/>
          <w:kern w:val="0"/>
          <w:lang w:val="es-ES" w:eastAsia="es-ES_tradnl"/>
          <w14:ligatures w14:val="none"/>
        </w:rPr>
        <w:t xml:space="preserve">; es decir, todos los modelos de </w:t>
      </w:r>
      <m:oMath>
        <m:r>
          <w:rPr>
            <w:rFonts w:ascii="Cambria Math" w:eastAsia="Times New Roman" w:hAnsi="Cambria Math" w:cstheme="minorHAnsi"/>
            <w:kern w:val="0"/>
            <w:lang w:val="es-ES" w:eastAsia="es-ES_tradnl"/>
            <w14:ligatures w14:val="none"/>
          </w:rPr>
          <m:t>ϕ</m:t>
        </m:r>
      </m:oMath>
      <w:r w:rsidRPr="00832EF8">
        <w:rPr>
          <w:rFonts w:eastAsia="Times New Roman" w:cstheme="minorHAnsi"/>
          <w:bCs/>
          <w:kern w:val="0"/>
          <w:lang w:val="es-ES" w:eastAsia="es-ES_tradnl"/>
          <w14:ligatures w14:val="none"/>
        </w:rPr>
        <w:t xml:space="preserve"> son también modelos de</w:t>
      </w:r>
      <w:r w:rsidRPr="00832EF8">
        <w:rPr>
          <w:rFonts w:eastAsia="Times New Roman" w:cstheme="minorHAnsi"/>
          <w:iCs/>
          <w:kern w:val="0"/>
          <w:lang w:val="es-ES" w:eastAsia="es-ES_tradnl"/>
          <w14:ligatures w14:val="none"/>
        </w:rPr>
        <w:t xml:space="preserve"> </w:t>
      </w:r>
      <m:oMath>
        <m:r>
          <w:rPr>
            <w:rFonts w:ascii="Cambria Math" w:eastAsia="Times New Roman" w:hAnsi="Cambria Math" w:cstheme="minorHAnsi"/>
            <w:kern w:val="0"/>
            <w:lang w:val="es-ES" w:eastAsia="es-ES_tradnl"/>
            <w14:ligatures w14:val="none"/>
          </w:rPr>
          <m:t>ψ</m:t>
        </m:r>
      </m:oMath>
      <w:r w:rsidRPr="00832EF8">
        <w:rPr>
          <w:rFonts w:eastAsia="Times New Roman" w:cstheme="minorHAnsi"/>
          <w:kern w:val="0"/>
          <w:lang w:val="es-ES" w:eastAsia="es-ES_tradnl"/>
          <w14:ligatures w14:val="none"/>
        </w:rPr>
        <w:t xml:space="preserve">. Por ello, </w:t>
      </w:r>
      <m:oMath>
        <m:r>
          <w:rPr>
            <w:rFonts w:ascii="Cambria Math" w:eastAsia="Times New Roman" w:hAnsi="Cambria Math" w:cstheme="minorHAnsi"/>
            <w:kern w:val="0"/>
            <w:lang w:val="es-ES" w:eastAsia="es-ES_tradnl"/>
            <w14:ligatures w14:val="none"/>
          </w:rPr>
          <m:t>ϕ</m:t>
        </m:r>
      </m:oMath>
      <w:r w:rsidRPr="00832EF8">
        <w:rPr>
          <w:rFonts w:eastAsia="Times New Roman" w:cstheme="minorHAnsi"/>
          <w:bCs/>
          <w:iCs/>
          <w:kern w:val="0"/>
          <w:lang w:val="es-ES" w:eastAsia="es-ES_tradnl"/>
          <w14:ligatures w14:val="none"/>
        </w:rPr>
        <w:t xml:space="preserve"> implica a </w:t>
      </w:r>
      <m:oMath>
        <m:r>
          <w:rPr>
            <w:rFonts w:ascii="Cambria Math" w:eastAsia="Times New Roman" w:hAnsi="Cambria Math" w:cstheme="minorHAnsi"/>
            <w:kern w:val="0"/>
            <w:lang w:val="es-ES" w:eastAsia="es-ES_tradnl"/>
            <w14:ligatures w14:val="none"/>
          </w:rPr>
          <m:t>ψ</m:t>
        </m:r>
      </m:oMath>
      <w:r w:rsidRPr="00832EF8">
        <w:rPr>
          <w:rFonts w:eastAsia="Times New Roman" w:cstheme="minorHAnsi"/>
          <w:kern w:val="0"/>
          <w:lang w:val="es-ES" w:eastAsia="es-ES_tradnl"/>
          <w14:ligatures w14:val="none"/>
        </w:rPr>
        <w:t xml:space="preserve">. Considérese, sin embargo, si la relación inversa se sostiene; en otras palabras, demuéstrese si </w:t>
      </w:r>
      <m:oMath>
        <m:r>
          <w:rPr>
            <w:rFonts w:ascii="Cambria Math" w:eastAsia="Times New Roman" w:hAnsi="Cambria Math" w:cstheme="minorHAnsi"/>
            <w:kern w:val="0"/>
            <w:lang w:val="es-ES" w:eastAsia="es-ES_tradnl"/>
            <w14:ligatures w14:val="none"/>
          </w:rPr>
          <m:t>ψ</m:t>
        </m:r>
      </m:oMath>
      <w:r w:rsidRPr="00832EF8">
        <w:rPr>
          <w:rFonts w:eastAsia="Times New Roman" w:cstheme="minorHAnsi"/>
          <w:kern w:val="0"/>
          <w:lang w:val="es-ES" w:eastAsia="es-ES_tradnl"/>
          <w14:ligatures w14:val="none"/>
        </w:rPr>
        <w:t xml:space="preserve"> implica a </w:t>
      </w:r>
      <m:oMath>
        <m:r>
          <w:rPr>
            <w:rFonts w:ascii="Cambria Math" w:eastAsia="Times New Roman" w:hAnsi="Cambria Math" w:cstheme="minorHAnsi"/>
            <w:kern w:val="0"/>
            <w:lang w:val="es-ES" w:eastAsia="es-ES_tradnl"/>
            <w14:ligatures w14:val="none"/>
          </w:rPr>
          <m:t>ϕ</m:t>
        </m:r>
        <m:r>
          <m:rPr>
            <m:sty m:val="p"/>
          </m:rPr>
          <w:rPr>
            <w:rFonts w:ascii="Cambria Math" w:eastAsia="Times New Roman" w:hAnsi="Cambria Math" w:cstheme="minorHAnsi"/>
            <w:kern w:val="0"/>
            <w:lang w:val="es-ES" w:eastAsia="es-ES_tradnl"/>
            <w14:ligatures w14:val="none"/>
          </w:rPr>
          <m:t>:</m:t>
        </m:r>
      </m:oMath>
    </w:p>
    <w:tbl>
      <w:tblPr>
        <w:tblStyle w:val="Tablaconcuadrcula"/>
        <w:tblW w:w="8476" w:type="dxa"/>
        <w:jc w:val="center"/>
        <w:tblLook w:val="04A0" w:firstRow="1" w:lastRow="0" w:firstColumn="1" w:lastColumn="0" w:noHBand="0" w:noVBand="1"/>
      </w:tblPr>
      <w:tblGrid>
        <w:gridCol w:w="988"/>
        <w:gridCol w:w="992"/>
        <w:gridCol w:w="3248"/>
        <w:gridCol w:w="3248"/>
      </w:tblGrid>
      <w:tr w:rsidR="00341879" w:rsidRPr="00832EF8" w14:paraId="36274D37" w14:textId="77777777" w:rsidTr="00AF57AD">
        <w:trPr>
          <w:jc w:val="center"/>
        </w:trPr>
        <w:tc>
          <w:tcPr>
            <w:tcW w:w="988" w:type="dxa"/>
          </w:tcPr>
          <w:p w14:paraId="581FEF5C" w14:textId="77777777" w:rsidR="00341879" w:rsidRPr="00832EF8" w:rsidRDefault="00341879" w:rsidP="00AF57AD">
            <w:pPr>
              <w:spacing w:line="276" w:lineRule="auto"/>
              <w:jc w:val="center"/>
              <w:rPr>
                <w:rFonts w:cstheme="minorHAnsi"/>
                <w:sz w:val="22"/>
                <w:szCs w:val="22"/>
                <w:lang w:val="es-ES" w:eastAsia="es-ES_tradnl"/>
              </w:rPr>
            </w:pPr>
            <m:oMathPara>
              <m:oMath>
                <m:r>
                  <w:rPr>
                    <w:rFonts w:ascii="Cambria Math" w:hAnsi="Cambria Math" w:cstheme="minorHAnsi"/>
                    <w:sz w:val="22"/>
                    <w:szCs w:val="22"/>
                    <w:lang w:val="es-ES" w:eastAsia="es-ES_tradnl"/>
                  </w:rPr>
                  <m:t>P</m:t>
                </m:r>
              </m:oMath>
            </m:oMathPara>
          </w:p>
        </w:tc>
        <w:tc>
          <w:tcPr>
            <w:tcW w:w="992" w:type="dxa"/>
          </w:tcPr>
          <w:p w14:paraId="5C2E7FED" w14:textId="77777777" w:rsidR="00341879" w:rsidRPr="00832EF8" w:rsidRDefault="00341879" w:rsidP="00AF57AD">
            <w:pPr>
              <w:spacing w:line="276" w:lineRule="auto"/>
              <w:jc w:val="center"/>
              <w:rPr>
                <w:rFonts w:cstheme="minorHAnsi"/>
                <w:sz w:val="22"/>
                <w:szCs w:val="22"/>
                <w:lang w:val="es-ES" w:eastAsia="es-ES_tradnl"/>
              </w:rPr>
            </w:pPr>
            <m:oMathPara>
              <m:oMath>
                <m:r>
                  <w:rPr>
                    <w:rFonts w:ascii="Cambria Math" w:hAnsi="Cambria Math" w:cstheme="minorHAnsi"/>
                    <w:sz w:val="22"/>
                    <w:szCs w:val="22"/>
                    <w:lang w:val="es-ES" w:eastAsia="es-ES_tradnl"/>
                  </w:rPr>
                  <m:t>Q</m:t>
                </m:r>
              </m:oMath>
            </m:oMathPara>
          </w:p>
        </w:tc>
        <w:tc>
          <w:tcPr>
            <w:tcW w:w="3248" w:type="dxa"/>
          </w:tcPr>
          <w:p w14:paraId="7EEE8953" w14:textId="77777777" w:rsidR="00341879" w:rsidRPr="00832EF8" w:rsidRDefault="00341879" w:rsidP="00AF57AD">
            <w:pPr>
              <w:spacing w:line="276" w:lineRule="auto"/>
              <w:jc w:val="center"/>
              <w:rPr>
                <w:rFonts w:cstheme="minorHAnsi"/>
                <w:sz w:val="22"/>
                <w:szCs w:val="22"/>
                <w:lang w:val="es-ES" w:eastAsia="es-ES_tradnl"/>
              </w:rPr>
            </w:pPr>
            <m:oMathPara>
              <m:oMath>
                <m:r>
                  <w:rPr>
                    <w:rFonts w:ascii="Cambria Math" w:hAnsi="Cambria Math" w:cstheme="minorHAnsi"/>
                    <w:sz w:val="22"/>
                    <w:szCs w:val="22"/>
                    <w:lang w:val="es-ES" w:eastAsia="es-ES_tradnl"/>
                  </w:rPr>
                  <m:t>(P ∨ Q)</m:t>
                </m:r>
              </m:oMath>
            </m:oMathPara>
          </w:p>
        </w:tc>
        <w:tc>
          <w:tcPr>
            <w:tcW w:w="3248" w:type="dxa"/>
          </w:tcPr>
          <w:p w14:paraId="20173A61" w14:textId="77777777" w:rsidR="00341879" w:rsidRPr="00832EF8" w:rsidRDefault="00341879" w:rsidP="00AF57AD">
            <w:pPr>
              <w:spacing w:line="276" w:lineRule="auto"/>
              <w:jc w:val="center"/>
              <w:rPr>
                <w:rFonts w:cstheme="minorHAnsi"/>
                <w:sz w:val="22"/>
                <w:szCs w:val="22"/>
                <w:lang w:val="es-ES" w:eastAsia="es-ES_tradnl"/>
              </w:rPr>
            </w:pPr>
            <m:oMathPara>
              <m:oMath>
                <m:r>
                  <w:rPr>
                    <w:rFonts w:ascii="Cambria Math" w:hAnsi="Cambria Math" w:cstheme="minorHAnsi"/>
                    <w:sz w:val="22"/>
                    <w:szCs w:val="22"/>
                    <w:lang w:val="es-ES" w:eastAsia="es-ES_tradnl"/>
                  </w:rPr>
                  <m:t>P</m:t>
                </m:r>
              </m:oMath>
            </m:oMathPara>
          </w:p>
        </w:tc>
      </w:tr>
      <w:tr w:rsidR="00341879" w:rsidRPr="00832EF8" w14:paraId="2CF2FE4C" w14:textId="77777777" w:rsidTr="00AF57AD">
        <w:trPr>
          <w:jc w:val="center"/>
        </w:trPr>
        <w:tc>
          <w:tcPr>
            <w:tcW w:w="988" w:type="dxa"/>
          </w:tcPr>
          <w:p w14:paraId="1CCA16BE"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V</w:t>
            </w:r>
          </w:p>
        </w:tc>
        <w:tc>
          <w:tcPr>
            <w:tcW w:w="992" w:type="dxa"/>
          </w:tcPr>
          <w:p w14:paraId="0FD72FBF"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V</w:t>
            </w:r>
          </w:p>
        </w:tc>
        <w:tc>
          <w:tcPr>
            <w:tcW w:w="3248" w:type="dxa"/>
          </w:tcPr>
          <w:p w14:paraId="4D4F791E"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 xml:space="preserve">V   </w:t>
            </w:r>
            <w:proofErr w:type="spellStart"/>
            <w:r w:rsidRPr="00832EF8">
              <w:rPr>
                <w:rFonts w:cstheme="minorHAnsi"/>
                <w:b/>
                <w:bCs/>
                <w:color w:val="FF0000"/>
                <w:sz w:val="22"/>
                <w:szCs w:val="22"/>
                <w:lang w:val="es-ES" w:eastAsia="es-ES_tradnl"/>
              </w:rPr>
              <w:t>V</w:t>
            </w:r>
            <w:proofErr w:type="spellEnd"/>
            <w:r w:rsidRPr="00832EF8">
              <w:rPr>
                <w:rFonts w:cstheme="minorHAnsi"/>
                <w:sz w:val="22"/>
                <w:szCs w:val="22"/>
                <w:lang w:val="es-ES" w:eastAsia="es-ES_tradnl"/>
              </w:rPr>
              <w:t xml:space="preserve">   </w:t>
            </w:r>
            <w:proofErr w:type="spellStart"/>
            <w:r w:rsidRPr="00832EF8">
              <w:rPr>
                <w:rFonts w:cstheme="minorHAnsi"/>
                <w:sz w:val="22"/>
                <w:szCs w:val="22"/>
                <w:lang w:val="es-ES" w:eastAsia="es-ES_tradnl"/>
              </w:rPr>
              <w:t>V</w:t>
            </w:r>
            <w:proofErr w:type="spellEnd"/>
          </w:p>
        </w:tc>
        <w:tc>
          <w:tcPr>
            <w:tcW w:w="3248" w:type="dxa"/>
          </w:tcPr>
          <w:p w14:paraId="7CE65FB8" w14:textId="77777777" w:rsidR="00341879" w:rsidRPr="00832EF8" w:rsidRDefault="00341879" w:rsidP="00AF57AD">
            <w:pPr>
              <w:spacing w:line="276" w:lineRule="auto"/>
              <w:jc w:val="center"/>
              <w:rPr>
                <w:rFonts w:cstheme="minorHAnsi"/>
                <w:b/>
                <w:bCs/>
                <w:color w:val="FF0000"/>
                <w:sz w:val="22"/>
                <w:szCs w:val="22"/>
                <w:lang w:val="es-ES" w:eastAsia="es-ES_tradnl"/>
              </w:rPr>
            </w:pPr>
            <w:r w:rsidRPr="00832EF8">
              <w:rPr>
                <w:rFonts w:cstheme="minorHAnsi"/>
                <w:b/>
                <w:bCs/>
                <w:color w:val="FF0000"/>
                <w:sz w:val="22"/>
                <w:szCs w:val="22"/>
                <w:lang w:val="es-ES" w:eastAsia="es-ES_tradnl"/>
              </w:rPr>
              <w:t>V</w:t>
            </w:r>
          </w:p>
        </w:tc>
      </w:tr>
      <w:tr w:rsidR="00341879" w:rsidRPr="00832EF8" w14:paraId="6F18CFB9" w14:textId="77777777" w:rsidTr="00AF57AD">
        <w:trPr>
          <w:jc w:val="center"/>
        </w:trPr>
        <w:tc>
          <w:tcPr>
            <w:tcW w:w="988" w:type="dxa"/>
          </w:tcPr>
          <w:p w14:paraId="0112652E"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V</w:t>
            </w:r>
          </w:p>
        </w:tc>
        <w:tc>
          <w:tcPr>
            <w:tcW w:w="992" w:type="dxa"/>
          </w:tcPr>
          <w:p w14:paraId="39C058B3"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F</w:t>
            </w:r>
          </w:p>
        </w:tc>
        <w:tc>
          <w:tcPr>
            <w:tcW w:w="3248" w:type="dxa"/>
          </w:tcPr>
          <w:p w14:paraId="23178D58"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 xml:space="preserve">V   </w:t>
            </w:r>
            <w:proofErr w:type="spellStart"/>
            <w:r w:rsidRPr="00832EF8">
              <w:rPr>
                <w:rFonts w:cstheme="minorHAnsi"/>
                <w:b/>
                <w:bCs/>
                <w:color w:val="FF0000"/>
                <w:sz w:val="22"/>
                <w:szCs w:val="22"/>
                <w:lang w:val="es-ES" w:eastAsia="es-ES_tradnl"/>
              </w:rPr>
              <w:t>V</w:t>
            </w:r>
            <w:proofErr w:type="spellEnd"/>
            <w:r w:rsidRPr="00832EF8">
              <w:rPr>
                <w:rFonts w:cstheme="minorHAnsi"/>
                <w:sz w:val="22"/>
                <w:szCs w:val="22"/>
                <w:lang w:val="es-ES" w:eastAsia="es-ES_tradnl"/>
              </w:rPr>
              <w:t xml:space="preserve">   F</w:t>
            </w:r>
          </w:p>
        </w:tc>
        <w:tc>
          <w:tcPr>
            <w:tcW w:w="3248" w:type="dxa"/>
          </w:tcPr>
          <w:p w14:paraId="59961E64" w14:textId="77777777" w:rsidR="00341879" w:rsidRPr="00832EF8" w:rsidRDefault="00341879" w:rsidP="00AF57AD">
            <w:pPr>
              <w:spacing w:line="276" w:lineRule="auto"/>
              <w:jc w:val="center"/>
              <w:rPr>
                <w:rFonts w:cstheme="minorHAnsi"/>
                <w:b/>
                <w:bCs/>
                <w:color w:val="FF0000"/>
                <w:sz w:val="22"/>
                <w:szCs w:val="22"/>
                <w:lang w:val="es-ES" w:eastAsia="es-ES_tradnl"/>
              </w:rPr>
            </w:pPr>
            <w:r w:rsidRPr="00832EF8">
              <w:rPr>
                <w:rFonts w:cstheme="minorHAnsi"/>
                <w:b/>
                <w:bCs/>
                <w:color w:val="FF0000"/>
                <w:sz w:val="22"/>
                <w:szCs w:val="22"/>
                <w:lang w:val="es-ES" w:eastAsia="es-ES_tradnl"/>
              </w:rPr>
              <w:t>V</w:t>
            </w:r>
          </w:p>
        </w:tc>
      </w:tr>
      <w:tr w:rsidR="00341879" w:rsidRPr="00832EF8" w14:paraId="05400358" w14:textId="77777777" w:rsidTr="00AF57AD">
        <w:trPr>
          <w:jc w:val="center"/>
        </w:trPr>
        <w:tc>
          <w:tcPr>
            <w:tcW w:w="988" w:type="dxa"/>
            <w:shd w:val="clear" w:color="auto" w:fill="E97132" w:themeFill="accent2"/>
          </w:tcPr>
          <w:p w14:paraId="25E5CD8A"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F</w:t>
            </w:r>
          </w:p>
        </w:tc>
        <w:tc>
          <w:tcPr>
            <w:tcW w:w="992" w:type="dxa"/>
            <w:shd w:val="clear" w:color="auto" w:fill="E97132" w:themeFill="accent2"/>
          </w:tcPr>
          <w:p w14:paraId="7C0AFF2C"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V</w:t>
            </w:r>
          </w:p>
        </w:tc>
        <w:tc>
          <w:tcPr>
            <w:tcW w:w="3248" w:type="dxa"/>
            <w:shd w:val="clear" w:color="auto" w:fill="E97132" w:themeFill="accent2"/>
          </w:tcPr>
          <w:p w14:paraId="4CEC253B"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 xml:space="preserve">F   </w:t>
            </w:r>
            <w:r w:rsidRPr="00832EF8">
              <w:rPr>
                <w:rFonts w:cstheme="minorHAnsi"/>
                <w:b/>
                <w:bCs/>
                <w:color w:val="FF0000"/>
                <w:sz w:val="22"/>
                <w:szCs w:val="22"/>
                <w:highlight w:val="yellow"/>
                <w:lang w:val="es-ES" w:eastAsia="es-ES_tradnl"/>
              </w:rPr>
              <w:t>V</w:t>
            </w:r>
            <w:r w:rsidRPr="00832EF8">
              <w:rPr>
                <w:rFonts w:cstheme="minorHAnsi"/>
                <w:b/>
                <w:bCs/>
                <w:color w:val="FF0000"/>
                <w:sz w:val="22"/>
                <w:szCs w:val="22"/>
                <w:lang w:val="es-ES" w:eastAsia="es-ES_tradnl"/>
              </w:rPr>
              <w:t xml:space="preserve"> </w:t>
            </w:r>
            <w:r w:rsidRPr="00832EF8">
              <w:rPr>
                <w:rFonts w:cstheme="minorHAnsi"/>
                <w:sz w:val="22"/>
                <w:szCs w:val="22"/>
                <w:lang w:val="es-ES" w:eastAsia="es-ES_tradnl"/>
              </w:rPr>
              <w:t xml:space="preserve"> </w:t>
            </w:r>
            <w:proofErr w:type="spellStart"/>
            <w:r w:rsidRPr="00832EF8">
              <w:rPr>
                <w:rFonts w:cstheme="minorHAnsi"/>
                <w:sz w:val="22"/>
                <w:szCs w:val="22"/>
                <w:lang w:val="es-ES" w:eastAsia="es-ES_tradnl"/>
              </w:rPr>
              <w:t>V</w:t>
            </w:r>
            <w:proofErr w:type="spellEnd"/>
          </w:p>
        </w:tc>
        <w:tc>
          <w:tcPr>
            <w:tcW w:w="3248" w:type="dxa"/>
            <w:shd w:val="clear" w:color="auto" w:fill="E97132" w:themeFill="accent2"/>
          </w:tcPr>
          <w:p w14:paraId="1A5D3828" w14:textId="77777777" w:rsidR="00341879" w:rsidRPr="00832EF8" w:rsidRDefault="00341879" w:rsidP="00AF57AD">
            <w:pPr>
              <w:spacing w:line="276" w:lineRule="auto"/>
              <w:jc w:val="center"/>
              <w:rPr>
                <w:rFonts w:cstheme="minorHAnsi"/>
                <w:b/>
                <w:bCs/>
                <w:color w:val="FF0000"/>
                <w:sz w:val="22"/>
                <w:szCs w:val="22"/>
                <w:lang w:val="es-ES" w:eastAsia="es-ES_tradnl"/>
              </w:rPr>
            </w:pPr>
            <w:r w:rsidRPr="00832EF8">
              <w:rPr>
                <w:rFonts w:cstheme="minorHAnsi"/>
                <w:b/>
                <w:bCs/>
                <w:color w:val="FF0000"/>
                <w:sz w:val="22"/>
                <w:szCs w:val="22"/>
                <w:highlight w:val="yellow"/>
                <w:lang w:val="es-ES" w:eastAsia="es-ES_tradnl"/>
              </w:rPr>
              <w:t>F</w:t>
            </w:r>
          </w:p>
        </w:tc>
      </w:tr>
      <w:tr w:rsidR="00341879" w:rsidRPr="00832EF8" w14:paraId="64CD6E2E" w14:textId="77777777" w:rsidTr="00AF57AD">
        <w:trPr>
          <w:jc w:val="center"/>
        </w:trPr>
        <w:tc>
          <w:tcPr>
            <w:tcW w:w="988" w:type="dxa"/>
          </w:tcPr>
          <w:p w14:paraId="03CCEBEA"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F</w:t>
            </w:r>
          </w:p>
        </w:tc>
        <w:tc>
          <w:tcPr>
            <w:tcW w:w="992" w:type="dxa"/>
          </w:tcPr>
          <w:p w14:paraId="6783122C"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F</w:t>
            </w:r>
          </w:p>
        </w:tc>
        <w:tc>
          <w:tcPr>
            <w:tcW w:w="3248" w:type="dxa"/>
          </w:tcPr>
          <w:p w14:paraId="2A5D1B98"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 xml:space="preserve">F   </w:t>
            </w:r>
            <w:proofErr w:type="spellStart"/>
            <w:r w:rsidRPr="00832EF8">
              <w:rPr>
                <w:rFonts w:cstheme="minorHAnsi"/>
                <w:b/>
                <w:bCs/>
                <w:color w:val="FF0000"/>
                <w:sz w:val="22"/>
                <w:szCs w:val="22"/>
                <w:lang w:val="es-ES" w:eastAsia="es-ES_tradnl"/>
              </w:rPr>
              <w:t>F</w:t>
            </w:r>
            <w:proofErr w:type="spellEnd"/>
            <w:r w:rsidRPr="00832EF8">
              <w:rPr>
                <w:rFonts w:cstheme="minorHAnsi"/>
                <w:sz w:val="22"/>
                <w:szCs w:val="22"/>
                <w:lang w:val="es-ES" w:eastAsia="es-ES_tradnl"/>
              </w:rPr>
              <w:t xml:space="preserve">   </w:t>
            </w:r>
            <w:proofErr w:type="spellStart"/>
            <w:r w:rsidRPr="00832EF8">
              <w:rPr>
                <w:rFonts w:cstheme="minorHAnsi"/>
                <w:sz w:val="22"/>
                <w:szCs w:val="22"/>
                <w:lang w:val="es-ES" w:eastAsia="es-ES_tradnl"/>
              </w:rPr>
              <w:t>F</w:t>
            </w:r>
            <w:proofErr w:type="spellEnd"/>
          </w:p>
        </w:tc>
        <w:tc>
          <w:tcPr>
            <w:tcW w:w="3248" w:type="dxa"/>
          </w:tcPr>
          <w:p w14:paraId="50F8687D" w14:textId="77777777" w:rsidR="00341879" w:rsidRPr="00832EF8" w:rsidRDefault="00341879" w:rsidP="00AF57AD">
            <w:pPr>
              <w:spacing w:line="276" w:lineRule="auto"/>
              <w:jc w:val="center"/>
              <w:rPr>
                <w:rFonts w:cstheme="minorHAnsi"/>
                <w:b/>
                <w:bCs/>
                <w:color w:val="FF0000"/>
                <w:sz w:val="22"/>
                <w:szCs w:val="22"/>
                <w:lang w:val="es-ES" w:eastAsia="es-ES_tradnl"/>
              </w:rPr>
            </w:pPr>
            <w:r w:rsidRPr="00832EF8">
              <w:rPr>
                <w:rFonts w:cstheme="minorHAnsi"/>
                <w:b/>
                <w:bCs/>
                <w:color w:val="FF0000"/>
                <w:sz w:val="22"/>
                <w:szCs w:val="22"/>
                <w:lang w:val="es-ES" w:eastAsia="es-ES_tradnl"/>
              </w:rPr>
              <w:t>F</w:t>
            </w:r>
          </w:p>
        </w:tc>
      </w:tr>
    </w:tbl>
    <w:p w14:paraId="3808D4B2" w14:textId="77777777" w:rsidR="00341879" w:rsidRDefault="00341879" w:rsidP="00341879">
      <w:pPr>
        <w:spacing w:after="0" w:line="276" w:lineRule="auto"/>
        <w:ind w:firstLine="708"/>
        <w:jc w:val="both"/>
        <w:rPr>
          <w:rFonts w:eastAsia="Times New Roman" w:cstheme="minorHAnsi"/>
          <w:kern w:val="0"/>
          <w:lang w:val="es-ES" w:eastAsia="es-ES_tradnl"/>
          <w14:ligatures w14:val="none"/>
        </w:rPr>
      </w:pPr>
    </w:p>
    <w:p w14:paraId="655CC212" w14:textId="6BAE75CA" w:rsidR="002F0EC3" w:rsidRDefault="002F0EC3" w:rsidP="002F0EC3">
      <w:pPr>
        <w:spacing w:after="0" w:line="276" w:lineRule="auto"/>
        <w:ind w:firstLine="708"/>
        <w:jc w:val="both"/>
        <w:rPr>
          <w:rFonts w:eastAsia="Times New Roman" w:cstheme="minorHAnsi"/>
          <w:kern w:val="0"/>
          <w:lang w:val="es-ES" w:eastAsia="es-ES_tradnl"/>
          <w14:ligatures w14:val="none"/>
        </w:rPr>
      </w:pPr>
      <m:oMath>
        <m:d>
          <m:dPr>
            <m:ctrlPr>
              <w:rPr>
                <w:rFonts w:ascii="Cambria Math" w:eastAsia="Times New Roman" w:hAnsi="Cambria Math" w:cstheme="minorHAnsi"/>
                <w:i/>
                <w:kern w:val="0"/>
                <w:lang w:val="es-ES" w:eastAsia="es-ES_tradnl"/>
                <w14:ligatures w14:val="none"/>
              </w:rPr>
            </m:ctrlPr>
          </m:dPr>
          <m:e>
            <m:r>
              <w:rPr>
                <w:rFonts w:ascii="Cambria Math" w:eastAsia="Times New Roman" w:hAnsi="Cambria Math" w:cstheme="minorHAnsi"/>
                <w:kern w:val="0"/>
                <w:lang w:val="es-ES" w:eastAsia="es-ES_tradnl"/>
                <w14:ligatures w14:val="none"/>
              </w:rPr>
              <m:t>P∨Q</m:t>
            </m:r>
          </m:e>
        </m:d>
      </m:oMath>
      <w:r>
        <w:rPr>
          <w:rFonts w:eastAsia="Times New Roman" w:cstheme="minorHAnsi"/>
          <w:kern w:val="0"/>
          <w:lang w:val="es-ES" w:eastAsia="es-ES_tradnl"/>
          <w14:ligatures w14:val="none"/>
        </w:rPr>
        <w:t xml:space="preserve"> no implica a </w:t>
      </w:r>
      <m:oMath>
        <m:r>
          <w:rPr>
            <w:rFonts w:ascii="Cambria Math" w:eastAsia="Times New Roman" w:hAnsi="Cambria Math" w:cstheme="minorHAnsi"/>
            <w:kern w:val="0"/>
            <w:lang w:val="es-ES" w:eastAsia="es-ES_tradnl"/>
            <w14:ligatures w14:val="none"/>
          </w:rPr>
          <m:t>P</m:t>
        </m:r>
      </m:oMath>
      <w:r>
        <w:rPr>
          <w:rFonts w:eastAsia="Times New Roman" w:cstheme="minorHAnsi"/>
          <w:kern w:val="0"/>
          <w:lang w:val="es-ES" w:eastAsia="es-ES_tradnl"/>
          <w14:ligatures w14:val="none"/>
        </w:rPr>
        <w:t xml:space="preserve"> = </w:t>
      </w:r>
      <m:oMath>
        <m:d>
          <m:dPr>
            <m:ctrlPr>
              <w:rPr>
                <w:rFonts w:ascii="Cambria Math" w:eastAsia="Times New Roman" w:hAnsi="Cambria Math" w:cstheme="minorHAnsi"/>
                <w:i/>
                <w:kern w:val="0"/>
                <w:lang w:val="es-ES" w:eastAsia="es-ES_tradnl"/>
                <w14:ligatures w14:val="none"/>
              </w:rPr>
            </m:ctrlPr>
          </m:dPr>
          <m:e>
            <m:r>
              <w:rPr>
                <w:rFonts w:ascii="Cambria Math" w:eastAsia="Times New Roman" w:hAnsi="Cambria Math" w:cstheme="minorHAnsi"/>
                <w:kern w:val="0"/>
                <w:lang w:val="es-ES" w:eastAsia="es-ES_tradnl"/>
                <w14:ligatures w14:val="none"/>
              </w:rPr>
              <m:t>P∨Q</m:t>
            </m:r>
          </m:e>
        </m:d>
        <m:r>
          <w:rPr>
            <w:rFonts w:ascii="Cambria Math" w:eastAsia="Times New Roman" w:hAnsi="Cambria Math" w:cstheme="minorHAnsi"/>
            <w:kern w:val="0"/>
            <w:lang w:val="es-ES" w:eastAsia="es-ES_tradnl"/>
            <w14:ligatures w14:val="none"/>
          </w:rPr>
          <m:t>∴P</m:t>
        </m:r>
      </m:oMath>
      <w:r>
        <w:rPr>
          <w:rFonts w:eastAsia="Times New Roman" w:cstheme="minorHAnsi"/>
          <w:kern w:val="0"/>
          <w:lang w:val="es-ES" w:eastAsia="es-ES_tradnl"/>
          <w14:ligatures w14:val="none"/>
        </w:rPr>
        <w:t xml:space="preserve"> es inválido</w:t>
      </w:r>
    </w:p>
    <w:p w14:paraId="6ADEFCA0" w14:textId="77777777" w:rsidR="002F0EC3" w:rsidRPr="00832EF8" w:rsidRDefault="002F0EC3" w:rsidP="00341879">
      <w:pPr>
        <w:spacing w:after="0" w:line="276" w:lineRule="auto"/>
        <w:ind w:firstLine="708"/>
        <w:jc w:val="both"/>
        <w:rPr>
          <w:rFonts w:eastAsia="Times New Roman" w:cstheme="minorHAnsi"/>
          <w:kern w:val="0"/>
          <w:lang w:val="es-ES" w:eastAsia="es-ES_tradnl"/>
          <w14:ligatures w14:val="none"/>
        </w:rPr>
      </w:pPr>
    </w:p>
    <w:p w14:paraId="45D47F6A" w14:textId="77777777" w:rsidR="00341879" w:rsidRDefault="00341879" w:rsidP="00341879">
      <w:pPr>
        <w:spacing w:after="0" w:line="276" w:lineRule="auto"/>
        <w:ind w:firstLine="708"/>
        <w:jc w:val="both"/>
        <w:rPr>
          <w:rFonts w:eastAsia="Times New Roman" w:cstheme="minorHAnsi"/>
          <w:bCs/>
          <w:kern w:val="0"/>
          <w:lang w:val="es-ES" w:eastAsia="es-ES_tradnl"/>
          <w14:ligatures w14:val="none"/>
        </w:rPr>
      </w:pPr>
      <w:r w:rsidRPr="00832EF8">
        <w:rPr>
          <w:rFonts w:eastAsia="Times New Roman" w:cstheme="minorHAnsi"/>
          <w:kern w:val="0"/>
          <w:lang w:val="es-ES" w:eastAsia="es-ES_tradnl"/>
          <w14:ligatures w14:val="none"/>
        </w:rPr>
        <w:t xml:space="preserve">La tabla revela que hay una </w:t>
      </w:r>
      <m:oMath>
        <m:r>
          <w:rPr>
            <w:rFonts w:ascii="Cambria Math" w:eastAsia="Times New Roman" w:hAnsi="Cambria Math" w:cstheme="minorHAnsi"/>
            <w:kern w:val="0"/>
            <w:lang w:val="es-ES" w:eastAsia="es-ES_tradnl"/>
            <w14:ligatures w14:val="none"/>
          </w:rPr>
          <m:t>U</m:t>
        </m:r>
      </m:oMath>
      <w:r w:rsidRPr="00832EF8">
        <w:rPr>
          <w:rFonts w:eastAsia="Times New Roman" w:cstheme="minorHAnsi"/>
          <w:kern w:val="0"/>
          <w:lang w:val="es-ES" w:eastAsia="es-ES_tradnl"/>
          <w14:ligatures w14:val="none"/>
        </w:rPr>
        <w:t xml:space="preserve"> que asigna el valor </w:t>
      </w:r>
      <m:oMath>
        <m:r>
          <w:rPr>
            <w:rFonts w:ascii="Cambria Math" w:eastAsia="Times New Roman" w:hAnsi="Cambria Math" w:cstheme="minorHAnsi"/>
            <w:kern w:val="0"/>
            <w:lang w:val="es-ES" w:eastAsia="es-ES_tradnl"/>
            <w14:ligatures w14:val="none"/>
          </w:rPr>
          <m:t>V</m:t>
        </m:r>
      </m:oMath>
      <w:r w:rsidRPr="00832EF8">
        <w:rPr>
          <w:rFonts w:eastAsia="Times New Roman" w:cstheme="minorHAnsi"/>
          <w:i/>
          <w:iCs/>
          <w:kern w:val="0"/>
          <w:lang w:val="es-ES" w:eastAsia="es-ES_tradnl"/>
          <w14:ligatures w14:val="none"/>
        </w:rPr>
        <w:t xml:space="preserve"> </w:t>
      </w:r>
      <w:r w:rsidRPr="00832EF8">
        <w:rPr>
          <w:rFonts w:eastAsia="Times New Roman" w:cstheme="minorHAnsi"/>
          <w:kern w:val="0"/>
          <w:lang w:val="es-ES" w:eastAsia="es-ES_tradnl"/>
          <w14:ligatures w14:val="none"/>
        </w:rPr>
        <w:t xml:space="preserve">a </w:t>
      </w:r>
      <m:oMath>
        <m:r>
          <w:rPr>
            <w:rFonts w:ascii="Cambria Math" w:eastAsia="Times New Roman" w:hAnsi="Cambria Math" w:cstheme="minorHAnsi"/>
            <w:kern w:val="0"/>
            <w:lang w:val="es-ES" w:eastAsia="es-ES_tradnl"/>
            <w14:ligatures w14:val="none"/>
          </w:rPr>
          <m:t>ψ</m:t>
        </m:r>
      </m:oMath>
      <w:r w:rsidRPr="00832EF8">
        <w:rPr>
          <w:rFonts w:eastAsia="Times New Roman" w:cstheme="minorHAnsi"/>
          <w:kern w:val="0"/>
          <w:lang w:val="es-ES" w:eastAsia="es-ES_tradnl"/>
          <w14:ligatures w14:val="none"/>
        </w:rPr>
        <w:t xml:space="preserve"> y, el valor </w:t>
      </w:r>
      <m:oMath>
        <m:r>
          <w:rPr>
            <w:rFonts w:ascii="Cambria Math" w:eastAsia="Times New Roman" w:hAnsi="Cambria Math" w:cstheme="minorHAnsi"/>
            <w:kern w:val="0"/>
            <w:lang w:val="es-ES" w:eastAsia="es-ES_tradnl"/>
            <w14:ligatures w14:val="none"/>
          </w:rPr>
          <m:t>F</m:t>
        </m:r>
      </m:oMath>
      <w:r w:rsidRPr="00832EF8">
        <w:rPr>
          <w:rFonts w:eastAsia="Times New Roman" w:cstheme="minorHAnsi"/>
          <w:kern w:val="0"/>
          <w:lang w:val="es-ES" w:eastAsia="es-ES_tradnl"/>
          <w14:ligatures w14:val="none"/>
        </w:rPr>
        <w:t xml:space="preserve">, a </w:t>
      </w:r>
      <m:oMath>
        <m:r>
          <w:rPr>
            <w:rFonts w:ascii="Cambria Math" w:eastAsia="Times New Roman" w:hAnsi="Cambria Math" w:cstheme="minorHAnsi"/>
            <w:kern w:val="0"/>
            <w:lang w:val="es-ES" w:eastAsia="es-ES_tradnl"/>
            <w14:ligatures w14:val="none"/>
          </w:rPr>
          <m:t>ϕ</m:t>
        </m:r>
      </m:oMath>
      <w:r w:rsidRPr="00832EF8">
        <w:rPr>
          <w:rFonts w:eastAsia="Times New Roman" w:cstheme="minorHAnsi"/>
          <w:kern w:val="0"/>
          <w:lang w:val="es-ES" w:eastAsia="es-ES_tradnl"/>
          <w14:ligatures w14:val="none"/>
        </w:rPr>
        <w:t xml:space="preserve">. Por ello, </w:t>
      </w:r>
      <m:oMath>
        <m:r>
          <w:rPr>
            <w:rFonts w:ascii="Cambria Math" w:eastAsia="Times New Roman" w:hAnsi="Cambria Math" w:cstheme="minorHAnsi"/>
            <w:kern w:val="0"/>
            <w:lang w:val="es-ES" w:eastAsia="es-ES_tradnl"/>
            <w14:ligatures w14:val="none"/>
          </w:rPr>
          <m:t>ψ</m:t>
        </m:r>
      </m:oMath>
      <w:r w:rsidRPr="00832EF8">
        <w:rPr>
          <w:rFonts w:eastAsia="Times New Roman" w:cstheme="minorHAnsi"/>
          <w:bCs/>
          <w:i/>
          <w:iCs/>
          <w:kern w:val="0"/>
          <w:lang w:val="es-ES" w:eastAsia="es-ES_tradnl"/>
          <w14:ligatures w14:val="none"/>
        </w:rPr>
        <w:t xml:space="preserve"> </w:t>
      </w:r>
      <w:r w:rsidRPr="00832EF8">
        <w:rPr>
          <w:rFonts w:eastAsia="Times New Roman" w:cstheme="minorHAnsi"/>
          <w:bCs/>
          <w:kern w:val="0"/>
          <w:lang w:val="es-ES" w:eastAsia="es-ES_tradnl"/>
          <w14:ligatures w14:val="none"/>
        </w:rPr>
        <w:t>no implica a</w:t>
      </w:r>
      <w:r w:rsidRPr="00832EF8">
        <w:rPr>
          <w:rFonts w:eastAsia="Times New Roman" w:cstheme="minorHAnsi"/>
          <w:bCs/>
          <w:i/>
          <w:iCs/>
          <w:kern w:val="0"/>
          <w:lang w:val="es-ES" w:eastAsia="es-ES_tradnl"/>
          <w14:ligatures w14:val="none"/>
        </w:rPr>
        <w:t xml:space="preserve"> </w:t>
      </w:r>
      <m:oMath>
        <m:r>
          <w:rPr>
            <w:rFonts w:ascii="Cambria Math" w:eastAsia="Times New Roman" w:hAnsi="Cambria Math" w:cstheme="minorHAnsi"/>
            <w:kern w:val="0"/>
            <w:lang w:val="es-ES" w:eastAsia="es-ES_tradnl"/>
            <w14:ligatures w14:val="none"/>
          </w:rPr>
          <m:t>ϕ</m:t>
        </m:r>
      </m:oMath>
      <w:r w:rsidRPr="00832EF8">
        <w:rPr>
          <w:rFonts w:eastAsia="Times New Roman" w:cstheme="minorHAnsi"/>
          <w:bCs/>
          <w:i/>
          <w:iCs/>
          <w:kern w:val="0"/>
          <w:lang w:val="es-ES" w:eastAsia="es-ES_tradnl"/>
          <w14:ligatures w14:val="none"/>
        </w:rPr>
        <w:t xml:space="preserve">. </w:t>
      </w:r>
      <w:r w:rsidRPr="00832EF8">
        <w:rPr>
          <w:rFonts w:eastAsia="Times New Roman" w:cstheme="minorHAnsi"/>
          <w:bCs/>
          <w:kern w:val="0"/>
          <w:lang w:val="es-ES" w:eastAsia="es-ES_tradnl"/>
          <w14:ligatures w14:val="none"/>
        </w:rPr>
        <w:t>La fila resaltada de naranja es un contraejemplo para esta relación de implicación.</w:t>
      </w:r>
    </w:p>
    <w:p w14:paraId="0428DBAE" w14:textId="77777777" w:rsidR="00341879" w:rsidRDefault="00341879" w:rsidP="00341879">
      <w:pPr>
        <w:rPr>
          <w:rFonts w:eastAsia="Times New Roman" w:cstheme="minorHAnsi"/>
          <w:bCs/>
          <w:kern w:val="0"/>
          <w:lang w:val="es-ES" w:eastAsia="es-ES_tradnl"/>
          <w14:ligatures w14:val="none"/>
        </w:rPr>
      </w:pPr>
      <w:r>
        <w:rPr>
          <w:rFonts w:eastAsia="Times New Roman" w:cstheme="minorHAnsi"/>
          <w:bCs/>
          <w:kern w:val="0"/>
          <w:lang w:val="es-ES" w:eastAsia="es-ES_tradnl"/>
          <w14:ligatures w14:val="none"/>
        </w:rPr>
        <w:br w:type="page"/>
      </w:r>
    </w:p>
    <w:p w14:paraId="2E805158" w14:textId="77777777" w:rsidR="00341879" w:rsidRPr="00832EF8" w:rsidRDefault="00341879" w:rsidP="00341879">
      <w:pPr>
        <w:spacing w:after="0" w:line="276" w:lineRule="auto"/>
        <w:ind w:firstLine="708"/>
        <w:jc w:val="both"/>
        <w:rPr>
          <w:rFonts w:eastAsia="Times New Roman" w:cstheme="minorHAnsi"/>
          <w:bCs/>
          <w:kern w:val="0"/>
          <w:lang w:val="es-ES" w:eastAsia="es-ES_tradnl"/>
          <w14:ligatures w14:val="none"/>
        </w:rPr>
      </w:pPr>
    </w:p>
    <w:tbl>
      <w:tblPr>
        <w:tblStyle w:val="Tablaconcuadrcula"/>
        <w:tblW w:w="9639" w:type="dxa"/>
        <w:tblInd w:w="-572" w:type="dxa"/>
        <w:tblLook w:val="04A0" w:firstRow="1" w:lastRow="0" w:firstColumn="1" w:lastColumn="0" w:noHBand="0" w:noVBand="1"/>
      </w:tblPr>
      <w:tblGrid>
        <w:gridCol w:w="9639"/>
      </w:tblGrid>
      <w:tr w:rsidR="00341879" w:rsidRPr="00832EF8" w14:paraId="7A36C666" w14:textId="77777777" w:rsidTr="00AF57AD">
        <w:tc>
          <w:tcPr>
            <w:tcW w:w="9639" w:type="dxa"/>
            <w:shd w:val="clear" w:color="auto" w:fill="BAB3ED"/>
            <w:vAlign w:val="center"/>
          </w:tcPr>
          <w:p w14:paraId="0BBD5A1D" w14:textId="77777777" w:rsidR="00341879" w:rsidRPr="00832EF8" w:rsidRDefault="00341879" w:rsidP="00AF57AD">
            <w:pPr>
              <w:spacing w:line="276" w:lineRule="auto"/>
              <w:rPr>
                <w:rFonts w:cstheme="minorHAnsi"/>
                <w:sz w:val="22"/>
                <w:szCs w:val="22"/>
                <w:lang w:val="es-ES" w:eastAsia="es-ES_tradnl"/>
              </w:rPr>
            </w:pPr>
            <w:r w:rsidRPr="00832EF8">
              <w:rPr>
                <w:rFonts w:cstheme="minorHAnsi"/>
                <w:b/>
                <w:bCs/>
                <w:i/>
                <w:iCs/>
                <w:sz w:val="22"/>
                <w:szCs w:val="22"/>
                <w:lang w:val="es-ES" w:eastAsia="es-ES_tradnl"/>
              </w:rPr>
              <w:t>Def. 9. Equivalencia</w:t>
            </w:r>
            <w:r w:rsidRPr="00832EF8">
              <w:rPr>
                <w:rFonts w:cstheme="minorHAnsi"/>
                <w:sz w:val="22"/>
                <w:szCs w:val="22"/>
                <w:lang w:val="es-ES" w:eastAsia="es-ES_tradnl"/>
              </w:rPr>
              <w:t xml:space="preserve"> </w:t>
            </w:r>
          </w:p>
        </w:tc>
      </w:tr>
      <w:tr w:rsidR="00341879" w:rsidRPr="00832EF8" w14:paraId="47234822" w14:textId="77777777" w:rsidTr="00AF57AD">
        <w:tc>
          <w:tcPr>
            <w:tcW w:w="9639" w:type="dxa"/>
            <w:shd w:val="clear" w:color="auto" w:fill="45B0E1" w:themeFill="accent1" w:themeFillTint="99"/>
            <w:vAlign w:val="center"/>
          </w:tcPr>
          <w:p w14:paraId="22663C48" w14:textId="77777777" w:rsidR="00341879" w:rsidRPr="00832EF8" w:rsidRDefault="00341879" w:rsidP="00AF57AD">
            <w:pPr>
              <w:spacing w:line="276" w:lineRule="auto"/>
              <w:rPr>
                <w:rFonts w:cstheme="minorHAnsi"/>
                <w:b/>
                <w:bCs/>
                <w:sz w:val="22"/>
                <w:szCs w:val="22"/>
                <w:lang w:val="es-ES" w:eastAsia="es-ES_tradnl"/>
              </w:rPr>
            </w:pPr>
            <w:r w:rsidRPr="00832EF8">
              <w:rPr>
                <w:rFonts w:cstheme="minorHAnsi"/>
                <w:b/>
                <w:bCs/>
                <w:sz w:val="22"/>
                <w:szCs w:val="22"/>
                <w:lang w:val="es-ES" w:eastAsia="es-ES_tradnl"/>
              </w:rPr>
              <w:t>En pares de fórmulas</w:t>
            </w:r>
          </w:p>
        </w:tc>
      </w:tr>
      <w:tr w:rsidR="00341879" w:rsidRPr="00832EF8" w14:paraId="416CCF5A" w14:textId="77777777" w:rsidTr="00AF57AD">
        <w:tc>
          <w:tcPr>
            <w:tcW w:w="9639" w:type="dxa"/>
            <w:vAlign w:val="center"/>
          </w:tcPr>
          <w:p w14:paraId="2F93201C" w14:textId="77777777" w:rsidR="00341879" w:rsidRPr="00832EF8" w:rsidRDefault="00341879" w:rsidP="00AF57AD">
            <w:pPr>
              <w:spacing w:line="276" w:lineRule="auto"/>
              <w:jc w:val="center"/>
              <w:rPr>
                <w:rFonts w:cstheme="minorHAnsi"/>
                <w:b/>
                <w:bCs/>
                <w:i/>
                <w:iCs/>
                <w:sz w:val="22"/>
                <w:szCs w:val="22"/>
                <w:lang w:val="es-ES" w:eastAsia="es-ES_tradnl"/>
              </w:rPr>
            </w:pPr>
            <m:oMath>
              <m:r>
                <m:rPr>
                  <m:sty m:val="bi"/>
                </m:rPr>
                <w:rPr>
                  <w:rFonts w:ascii="Cambria Math" w:hAnsi="Cambria Math" w:cstheme="minorHAnsi"/>
                  <w:sz w:val="22"/>
                  <w:szCs w:val="22"/>
                  <w:lang w:eastAsia="es-ES_tradnl"/>
                </w:rPr>
                <m:t>ϕ</m:t>
              </m:r>
            </m:oMath>
            <w:r w:rsidRPr="00832EF8">
              <w:rPr>
                <w:rFonts w:cstheme="minorHAnsi"/>
                <w:b/>
                <w:bCs/>
                <w:sz w:val="22"/>
                <w:szCs w:val="22"/>
                <w:lang w:eastAsia="es-ES_tradnl"/>
              </w:rPr>
              <w:t xml:space="preserve"> equivale a</w:t>
            </w:r>
            <w:r w:rsidRPr="00832EF8">
              <w:rPr>
                <w:rFonts w:cstheme="minorHAnsi"/>
                <w:b/>
                <w:bCs/>
                <w:sz w:val="22"/>
                <w:szCs w:val="22"/>
                <w:lang w:val="es-ES" w:eastAsia="es-ES_tradnl"/>
              </w:rPr>
              <w:t xml:space="preserve"> </w:t>
            </w:r>
            <m:oMath>
              <m:r>
                <m:rPr>
                  <m:sty m:val="bi"/>
                </m:rPr>
                <w:rPr>
                  <w:rFonts w:ascii="Cambria Math" w:hAnsi="Cambria Math" w:cstheme="minorHAnsi"/>
                  <w:sz w:val="22"/>
                  <w:szCs w:val="22"/>
                  <w:lang w:val="es-ES" w:eastAsia="es-ES_tradnl"/>
                </w:rPr>
                <m:t>ψ</m:t>
              </m:r>
            </m:oMath>
            <w:r w:rsidRPr="00832EF8">
              <w:rPr>
                <w:rFonts w:cstheme="minorHAnsi"/>
                <w:b/>
                <w:bCs/>
                <w:sz w:val="22"/>
                <w:szCs w:val="22"/>
                <w:lang w:val="es-ES" w:eastAsia="es-ES_tradnl"/>
              </w:rPr>
              <w:t xml:space="preserve"> </w:t>
            </w:r>
            <w:r w:rsidRPr="00832EF8">
              <w:rPr>
                <w:rFonts w:cstheme="minorHAnsi"/>
                <w:b/>
                <w:bCs/>
                <w:i/>
                <w:iCs/>
                <w:sz w:val="22"/>
                <w:szCs w:val="22"/>
                <w:lang w:val="es-ES" w:eastAsia="es-ES_tradnl"/>
              </w:rPr>
              <w:t>sii</w:t>
            </w:r>
          </w:p>
          <w:p w14:paraId="3A43B142" w14:textId="77777777" w:rsidR="00341879" w:rsidRPr="00832EF8" w:rsidRDefault="00341879" w:rsidP="00AF57AD">
            <w:pPr>
              <w:spacing w:line="276" w:lineRule="auto"/>
              <w:jc w:val="both"/>
              <w:rPr>
                <w:rFonts w:cstheme="minorHAnsi"/>
                <w:b/>
                <w:bCs/>
                <w:i/>
                <w:iCs/>
                <w:sz w:val="22"/>
                <w:szCs w:val="22"/>
                <w:lang w:val="es-ES" w:eastAsia="es-ES_tradnl"/>
              </w:rPr>
            </w:pPr>
            <w:r w:rsidRPr="00832EF8">
              <w:rPr>
                <w:rFonts w:cstheme="minorHAnsi"/>
                <w:b/>
                <w:bCs/>
                <w:sz w:val="22"/>
                <w:szCs w:val="22"/>
                <w:lang w:val="es-ES" w:eastAsia="es-ES_tradnl"/>
              </w:rPr>
              <w:t>En términos de valores</w:t>
            </w:r>
          </w:p>
          <w:p w14:paraId="51F3F7B5" w14:textId="77777777" w:rsidR="00341879" w:rsidRPr="00832EF8" w:rsidRDefault="00341879" w:rsidP="00AF57AD">
            <w:pPr>
              <w:spacing w:line="276" w:lineRule="auto"/>
              <w:jc w:val="both"/>
              <w:rPr>
                <w:rFonts w:cstheme="minorHAnsi"/>
                <w:i/>
                <w:iCs/>
                <w:sz w:val="22"/>
                <w:szCs w:val="22"/>
                <w:lang w:val="es-ES" w:eastAsia="es-ES_tradnl"/>
              </w:rPr>
            </w:pPr>
            <w:r w:rsidRPr="00832EF8">
              <w:rPr>
                <w:rFonts w:cstheme="minorHAnsi"/>
                <w:sz w:val="22"/>
                <w:szCs w:val="22"/>
                <w:lang w:val="es-ES" w:eastAsia="es-ES_tradnl"/>
              </w:rPr>
              <w:t xml:space="preserve">Toda </w:t>
            </w:r>
            <m:oMath>
              <m:r>
                <w:rPr>
                  <w:rFonts w:ascii="Cambria Math" w:hAnsi="Cambria Math" w:cstheme="minorHAnsi"/>
                  <w:sz w:val="22"/>
                  <w:szCs w:val="22"/>
                  <w:lang w:val="es-ES_tradnl" w:eastAsia="es-ES_tradnl"/>
                </w:rPr>
                <m:t>U</m:t>
              </m:r>
            </m:oMath>
            <w:r w:rsidRPr="00832EF8">
              <w:rPr>
                <w:rFonts w:cstheme="minorHAnsi"/>
                <w:i/>
                <w:iCs/>
                <w:sz w:val="22"/>
                <w:szCs w:val="22"/>
                <w:lang w:val="es-ES_tradnl" w:eastAsia="es-ES_tradnl"/>
              </w:rPr>
              <w:t xml:space="preserve"> </w:t>
            </w:r>
            <w:r w:rsidRPr="00832EF8">
              <w:rPr>
                <w:rFonts w:cstheme="minorHAnsi"/>
                <w:sz w:val="22"/>
                <w:szCs w:val="22"/>
                <w:lang w:val="es-ES_tradnl" w:eastAsia="es-ES_tradnl"/>
              </w:rPr>
              <w:t xml:space="preserve">da los mismos valores a </w:t>
            </w:r>
            <m:oMath>
              <m:r>
                <w:rPr>
                  <w:rFonts w:ascii="Cambria Math" w:hAnsi="Cambria Math" w:cstheme="minorHAnsi"/>
                  <w:sz w:val="22"/>
                  <w:szCs w:val="22"/>
                  <w:lang w:eastAsia="es-ES_tradnl"/>
                </w:rPr>
                <m:t>ϕ</m:t>
              </m:r>
            </m:oMath>
            <w:r w:rsidRPr="00832EF8">
              <w:rPr>
                <w:rFonts w:cstheme="minorHAnsi"/>
                <w:sz w:val="22"/>
                <w:szCs w:val="22"/>
                <w:lang w:val="es-ES_tradnl" w:eastAsia="es-ES_tradnl"/>
              </w:rPr>
              <w:t xml:space="preserve"> y </w:t>
            </w:r>
            <m:oMath>
              <m:r>
                <w:rPr>
                  <w:rFonts w:ascii="Cambria Math" w:hAnsi="Cambria Math" w:cstheme="minorHAnsi"/>
                  <w:sz w:val="22"/>
                  <w:szCs w:val="22"/>
                  <w:lang w:val="es-ES" w:eastAsia="es-ES_tradnl"/>
                </w:rPr>
                <m:t>ψ</m:t>
              </m:r>
            </m:oMath>
            <w:r w:rsidRPr="00832EF8">
              <w:rPr>
                <w:rFonts w:cstheme="minorHAnsi"/>
                <w:sz w:val="22"/>
                <w:szCs w:val="22"/>
                <w:lang w:val="es-ES" w:eastAsia="es-ES_tradnl"/>
              </w:rPr>
              <w:t>.</w:t>
            </w:r>
          </w:p>
          <w:p w14:paraId="1772C694" w14:textId="77777777" w:rsidR="00341879" w:rsidRPr="00832EF8" w:rsidRDefault="00341879" w:rsidP="00AF57AD">
            <w:pPr>
              <w:spacing w:line="276" w:lineRule="auto"/>
              <w:jc w:val="both"/>
              <w:rPr>
                <w:rFonts w:cstheme="minorHAnsi"/>
                <w:b/>
                <w:bCs/>
                <w:sz w:val="22"/>
                <w:szCs w:val="22"/>
                <w:lang w:val="es-ES" w:eastAsia="es-ES_tradnl"/>
              </w:rPr>
            </w:pPr>
            <w:r w:rsidRPr="00832EF8">
              <w:rPr>
                <w:rFonts w:cstheme="minorHAnsi"/>
                <w:b/>
                <w:bCs/>
                <w:sz w:val="22"/>
                <w:szCs w:val="22"/>
                <w:lang w:val="es-ES" w:eastAsia="es-ES_tradnl"/>
              </w:rPr>
              <w:t>En términos de modelos</w:t>
            </w:r>
          </w:p>
          <w:p w14:paraId="2938DDDB" w14:textId="77777777" w:rsidR="00341879" w:rsidRPr="00832EF8" w:rsidRDefault="00341879" w:rsidP="00AF57AD">
            <w:pPr>
              <w:spacing w:line="276" w:lineRule="auto"/>
              <w:rPr>
                <w:rFonts w:cstheme="minorHAnsi"/>
                <w:sz w:val="22"/>
                <w:szCs w:val="22"/>
                <w:lang w:val="es-ES" w:eastAsia="es-ES_tradnl"/>
              </w:rPr>
            </w:pPr>
            <m:oMath>
              <m:r>
                <w:rPr>
                  <w:rFonts w:ascii="Cambria Math" w:hAnsi="Cambria Math" w:cstheme="minorHAnsi"/>
                  <w:sz w:val="22"/>
                  <w:szCs w:val="22"/>
                  <w:lang w:eastAsia="es-ES_tradnl"/>
                </w:rPr>
                <m:t>ϕ</m:t>
              </m:r>
            </m:oMath>
            <w:r w:rsidRPr="00832EF8">
              <w:rPr>
                <w:rFonts w:cstheme="minorHAnsi"/>
                <w:sz w:val="22"/>
                <w:szCs w:val="22"/>
                <w:lang w:val="es-ES" w:eastAsia="es-ES_tradnl"/>
              </w:rPr>
              <w:t xml:space="preserve"> y </w:t>
            </w:r>
            <m:oMath>
              <m:r>
                <w:rPr>
                  <w:rFonts w:ascii="Cambria Math" w:hAnsi="Cambria Math" w:cstheme="minorHAnsi"/>
                  <w:sz w:val="22"/>
                  <w:szCs w:val="22"/>
                  <w:lang w:val="es-ES" w:eastAsia="es-ES_tradnl"/>
                </w:rPr>
                <m:t>ψ</m:t>
              </m:r>
            </m:oMath>
            <w:r w:rsidRPr="00832EF8">
              <w:rPr>
                <w:rFonts w:cstheme="minorHAnsi"/>
                <w:sz w:val="22"/>
                <w:szCs w:val="22"/>
                <w:lang w:val="es-ES" w:eastAsia="es-ES_tradnl"/>
              </w:rPr>
              <w:t xml:space="preserve"> tienen los mismos modelos y contramodelos.</w:t>
            </w:r>
          </w:p>
          <w:p w14:paraId="05A3D5FB" w14:textId="77777777" w:rsidR="00341879" w:rsidRPr="00832EF8" w:rsidRDefault="00341879" w:rsidP="00AF57AD">
            <w:pPr>
              <w:spacing w:line="276" w:lineRule="auto"/>
              <w:jc w:val="both"/>
              <w:rPr>
                <w:rFonts w:cstheme="minorHAnsi"/>
                <w:b/>
                <w:bCs/>
                <w:sz w:val="22"/>
                <w:szCs w:val="22"/>
                <w:lang w:val="es-ES" w:eastAsia="es-ES_tradnl"/>
              </w:rPr>
            </w:pPr>
            <w:r w:rsidRPr="00832EF8">
              <w:rPr>
                <w:rFonts w:cstheme="minorHAnsi"/>
                <w:b/>
                <w:bCs/>
                <w:sz w:val="22"/>
                <w:szCs w:val="22"/>
                <w:lang w:val="es-ES" w:eastAsia="es-ES_tradnl"/>
              </w:rPr>
              <w:t>En tablas de verdad</w:t>
            </w:r>
          </w:p>
          <w:p w14:paraId="7954B33B" w14:textId="77777777" w:rsidR="00341879" w:rsidRPr="00832EF8" w:rsidRDefault="00341879" w:rsidP="00AF57AD">
            <w:pPr>
              <w:spacing w:line="276" w:lineRule="auto"/>
              <w:jc w:val="both"/>
              <w:rPr>
                <w:rFonts w:cstheme="minorHAnsi"/>
                <w:sz w:val="22"/>
                <w:szCs w:val="22"/>
                <w:highlight w:val="green"/>
                <w:lang w:val="es-ES" w:eastAsia="es-ES_tradnl"/>
              </w:rPr>
            </w:pPr>
            <m:oMath>
              <m:r>
                <w:rPr>
                  <w:rFonts w:ascii="Cambria Math" w:hAnsi="Cambria Math" w:cstheme="minorHAnsi"/>
                  <w:sz w:val="22"/>
                  <w:szCs w:val="22"/>
                  <w:lang w:eastAsia="es-ES_tradnl"/>
                </w:rPr>
                <m:t>ϕ</m:t>
              </m:r>
            </m:oMath>
            <w:r w:rsidRPr="00832EF8">
              <w:rPr>
                <w:rFonts w:cstheme="minorHAnsi"/>
                <w:sz w:val="22"/>
                <w:szCs w:val="22"/>
                <w:lang w:val="es-ES" w:eastAsia="es-ES_tradnl"/>
              </w:rPr>
              <w:t xml:space="preserve"> y </w:t>
            </w:r>
            <m:oMath>
              <m:r>
                <w:rPr>
                  <w:rFonts w:ascii="Cambria Math" w:hAnsi="Cambria Math" w:cstheme="minorHAnsi"/>
                  <w:sz w:val="22"/>
                  <w:szCs w:val="22"/>
                  <w:lang w:val="es-ES" w:eastAsia="es-ES_tradnl"/>
                </w:rPr>
                <m:t>ψ</m:t>
              </m:r>
            </m:oMath>
            <w:r w:rsidRPr="00832EF8">
              <w:rPr>
                <w:rFonts w:cstheme="minorHAnsi"/>
                <w:sz w:val="22"/>
                <w:szCs w:val="22"/>
                <w:lang w:val="es-ES" w:eastAsia="es-ES_tradnl"/>
              </w:rPr>
              <w:t xml:space="preserve"> tienen los mismos valores en todas las filas.</w:t>
            </w:r>
          </w:p>
        </w:tc>
      </w:tr>
    </w:tbl>
    <w:p w14:paraId="065B7F59" w14:textId="77777777" w:rsidR="00341879" w:rsidRPr="00832EF8" w:rsidRDefault="00341879" w:rsidP="00341879">
      <w:pPr>
        <w:spacing w:after="0" w:line="276" w:lineRule="auto"/>
        <w:jc w:val="both"/>
        <w:rPr>
          <w:rFonts w:eastAsia="Times New Roman" w:cstheme="minorHAnsi"/>
          <w:kern w:val="0"/>
          <w:lang w:val="es-ES" w:eastAsia="es-ES_tradnl"/>
          <w14:ligatures w14:val="none"/>
        </w:rPr>
      </w:pPr>
    </w:p>
    <w:p w14:paraId="7F313007" w14:textId="77777777" w:rsidR="00341879" w:rsidRPr="00832EF8" w:rsidRDefault="00341879" w:rsidP="00341879">
      <w:pPr>
        <w:spacing w:after="0" w:line="276" w:lineRule="auto"/>
        <w:ind w:firstLine="708"/>
        <w:jc w:val="both"/>
        <w:rPr>
          <w:rFonts w:eastAsia="Times New Roman" w:cstheme="minorHAnsi"/>
          <w:kern w:val="0"/>
          <w:lang w:val="es-ES" w:eastAsia="es-ES_tradnl"/>
          <w14:ligatures w14:val="none"/>
        </w:rPr>
      </w:pPr>
      <w:r w:rsidRPr="00832EF8">
        <w:rPr>
          <w:rFonts w:eastAsia="Times New Roman" w:cstheme="minorHAnsi"/>
          <w:kern w:val="0"/>
          <w:lang w:val="es-ES" w:eastAsia="es-ES_tradnl"/>
          <w14:ligatures w14:val="none"/>
        </w:rPr>
        <w:t>Tómese en cuenta las siguientes fórmulas:</w:t>
      </w:r>
    </w:p>
    <w:p w14:paraId="1D0C6D50" w14:textId="77777777" w:rsidR="00341879" w:rsidRPr="00832EF8" w:rsidRDefault="00341879" w:rsidP="00341879">
      <w:pPr>
        <w:spacing w:after="0" w:line="276" w:lineRule="auto"/>
        <w:ind w:left="1416"/>
        <w:jc w:val="both"/>
        <w:rPr>
          <w:rFonts w:eastAsia="Times New Roman" w:cstheme="minorHAnsi"/>
          <w:kern w:val="0"/>
          <w:lang w:val="es-ES" w:eastAsia="es-ES_tradnl"/>
          <w14:ligatures w14:val="none"/>
        </w:rPr>
      </w:pPr>
      <m:oMathPara>
        <m:oMath>
          <m:r>
            <w:rPr>
              <w:rFonts w:ascii="Cambria Math" w:eastAsia="Times New Roman" w:hAnsi="Cambria Math" w:cstheme="minorHAnsi"/>
              <w:kern w:val="0"/>
              <w:lang w:val="es-ES" w:eastAsia="es-ES_tradnl"/>
              <w14:ligatures w14:val="none"/>
            </w:rPr>
            <m:t>ϕ:(¬P∨Q)</m:t>
          </m:r>
        </m:oMath>
      </m:oMathPara>
    </w:p>
    <w:p w14:paraId="00CA57C7" w14:textId="77777777" w:rsidR="00341879" w:rsidRPr="00832EF8" w:rsidRDefault="00341879" w:rsidP="00341879">
      <w:pPr>
        <w:spacing w:after="0" w:line="276" w:lineRule="auto"/>
        <w:ind w:left="1416"/>
        <w:jc w:val="both"/>
        <w:rPr>
          <w:rFonts w:eastAsia="Times New Roman" w:cstheme="minorHAnsi"/>
          <w:kern w:val="0"/>
          <w:lang w:val="es-ES" w:eastAsia="es-ES_tradnl"/>
          <w14:ligatures w14:val="none"/>
        </w:rPr>
      </w:pPr>
      <m:oMathPara>
        <m:oMath>
          <m:r>
            <w:rPr>
              <w:rFonts w:ascii="Cambria Math" w:eastAsia="Times New Roman" w:hAnsi="Cambria Math" w:cstheme="minorHAnsi"/>
              <w:kern w:val="0"/>
              <w:lang w:val="es-ES" w:eastAsia="es-ES_tradnl"/>
              <w14:ligatures w14:val="none"/>
            </w:rPr>
            <m:t>ψ:(P⊃Q)</m:t>
          </m:r>
        </m:oMath>
      </m:oMathPara>
    </w:p>
    <w:p w14:paraId="6D962C3B" w14:textId="77777777" w:rsidR="00341879" w:rsidRPr="00832EF8" w:rsidRDefault="00341879" w:rsidP="00341879">
      <w:pPr>
        <w:spacing w:after="0" w:line="276" w:lineRule="auto"/>
        <w:ind w:left="1416"/>
        <w:jc w:val="both"/>
        <w:rPr>
          <w:rFonts w:eastAsia="Times New Roman" w:cstheme="minorHAnsi"/>
          <w:kern w:val="0"/>
          <w:lang w:val="es-ES" w:eastAsia="es-ES_tradnl"/>
          <w14:ligatures w14:val="none"/>
        </w:rPr>
      </w:pPr>
    </w:p>
    <w:p w14:paraId="352BC374" w14:textId="77777777" w:rsidR="00341879" w:rsidRPr="00832EF8" w:rsidRDefault="00341879" w:rsidP="00341879">
      <w:pPr>
        <w:spacing w:after="0" w:line="276" w:lineRule="auto"/>
        <w:ind w:firstLine="708"/>
        <w:jc w:val="both"/>
        <w:rPr>
          <w:rFonts w:eastAsia="Times New Roman" w:cstheme="minorHAnsi"/>
          <w:kern w:val="0"/>
          <w:lang w:val="es-ES" w:eastAsia="es-ES_tradnl"/>
          <w14:ligatures w14:val="none"/>
        </w:rPr>
      </w:pPr>
      <w:r w:rsidRPr="00832EF8">
        <w:rPr>
          <w:rFonts w:eastAsia="Times New Roman" w:cstheme="minorHAnsi"/>
          <w:kern w:val="0"/>
          <w:lang w:val="es-ES" w:eastAsia="es-ES_tradnl"/>
          <w14:ligatures w14:val="none"/>
        </w:rPr>
        <w:t xml:space="preserve">Ahora se determinará si son equivalentes a través de una tabla de verdad. </w:t>
      </w:r>
      <w:r w:rsidRPr="00832EF8">
        <w:rPr>
          <w:rFonts w:eastAsiaTheme="minorEastAsia" w:cstheme="minorHAnsi"/>
          <w:kern w:val="0"/>
          <w:lang w:val="es-ES" w:eastAsia="es-ES_tradnl"/>
          <w14:ligatures w14:val="none"/>
        </w:rPr>
        <w:t xml:space="preserve">Para elaborar la primera fila, basta con consignar, en las primeras columnas, el léxico compartido por </w:t>
      </w:r>
      <m:oMath>
        <m:r>
          <w:rPr>
            <w:rFonts w:ascii="Cambria Math" w:eastAsia="Times New Roman" w:hAnsi="Cambria Math" w:cstheme="minorHAnsi"/>
            <w:kern w:val="0"/>
            <w:lang w:val="es-ES" w:eastAsia="es-ES_tradnl"/>
            <w14:ligatures w14:val="none"/>
          </w:rPr>
          <m:t>ϕ</m:t>
        </m:r>
      </m:oMath>
      <w:r w:rsidRPr="00832EF8">
        <w:rPr>
          <w:rFonts w:eastAsiaTheme="minorEastAsia" w:cstheme="minorHAnsi"/>
          <w:kern w:val="0"/>
          <w:lang w:val="es-ES" w:eastAsia="es-ES_tradnl"/>
          <w14:ligatures w14:val="none"/>
        </w:rPr>
        <w:t xml:space="preserve"> y </w:t>
      </w:r>
      <m:oMath>
        <m:r>
          <w:rPr>
            <w:rFonts w:ascii="Cambria Math" w:eastAsia="Times New Roman" w:hAnsi="Cambria Math" w:cstheme="minorHAnsi"/>
            <w:kern w:val="0"/>
            <w:lang w:val="es-ES" w:eastAsia="es-ES_tradnl"/>
            <w14:ligatures w14:val="none"/>
          </w:rPr>
          <m:t>ψ</m:t>
        </m:r>
      </m:oMath>
      <w:r w:rsidRPr="00832EF8">
        <w:rPr>
          <w:rFonts w:eastAsiaTheme="minorEastAsia" w:cstheme="minorHAnsi"/>
          <w:kern w:val="0"/>
          <w:lang w:val="es-ES" w:eastAsia="es-ES_tradnl"/>
          <w14:ligatures w14:val="none"/>
        </w:rPr>
        <w:t xml:space="preserve">; en la siguiente, </w:t>
      </w:r>
      <m:oMath>
        <m:r>
          <w:rPr>
            <w:rFonts w:ascii="Cambria Math" w:eastAsia="Times New Roman" w:hAnsi="Cambria Math" w:cstheme="minorHAnsi"/>
            <w:kern w:val="0"/>
            <w:lang w:val="es-ES" w:eastAsia="es-ES_tradnl"/>
            <w14:ligatures w14:val="none"/>
          </w:rPr>
          <m:t>ϕ</m:t>
        </m:r>
      </m:oMath>
      <w:r w:rsidRPr="00832EF8">
        <w:rPr>
          <w:rFonts w:eastAsiaTheme="minorEastAsia" w:cstheme="minorHAnsi"/>
          <w:kern w:val="0"/>
          <w:lang w:val="es-ES" w:eastAsia="es-ES_tradnl"/>
          <w14:ligatures w14:val="none"/>
        </w:rPr>
        <w:t xml:space="preserve">; y, en la última, </w:t>
      </w:r>
      <m:oMath>
        <m:r>
          <w:rPr>
            <w:rFonts w:ascii="Cambria Math" w:eastAsia="Times New Roman" w:hAnsi="Cambria Math" w:cstheme="minorHAnsi"/>
            <w:kern w:val="0"/>
            <w:lang w:val="es-ES" w:eastAsia="es-ES_tradnl"/>
            <w14:ligatures w14:val="none"/>
          </w:rPr>
          <m:t>ψ</m:t>
        </m:r>
      </m:oMath>
      <w:r w:rsidRPr="00832EF8">
        <w:rPr>
          <w:rFonts w:eastAsiaTheme="minorEastAsia" w:cstheme="minorHAnsi"/>
          <w:kern w:val="0"/>
          <w:lang w:val="es-ES" w:eastAsia="es-ES_tradnl"/>
          <w14:ligatures w14:val="none"/>
        </w:rPr>
        <w:t xml:space="preserve">. En las siguientes filas se calcularán lo valores que asumen las fórmulas según cada </w:t>
      </w:r>
      <m:oMath>
        <m:r>
          <w:rPr>
            <w:rFonts w:ascii="Cambria Math" w:eastAsiaTheme="minorEastAsia" w:hAnsi="Cambria Math" w:cstheme="minorHAnsi"/>
            <w:kern w:val="0"/>
            <w:lang w:val="es-ES" w:eastAsia="es-ES_tradnl"/>
            <w14:ligatures w14:val="none"/>
          </w:rPr>
          <m:t>U</m:t>
        </m:r>
      </m:oMath>
      <w:r w:rsidRPr="00832EF8">
        <w:rPr>
          <w:rFonts w:eastAsiaTheme="minorEastAsia" w:cstheme="minorHAnsi"/>
          <w:kern w:val="0"/>
          <w:lang w:val="es-ES" w:eastAsia="es-ES_tradnl"/>
          <w14:ligatures w14:val="none"/>
        </w:rPr>
        <w:t>:</w:t>
      </w:r>
      <w:r w:rsidRPr="00832EF8">
        <w:rPr>
          <w:rFonts w:eastAsia="Times New Roman" w:cstheme="minorHAnsi"/>
          <w:kern w:val="0"/>
          <w:lang w:val="es-ES" w:eastAsia="es-ES_tradnl"/>
          <w14:ligatures w14:val="none"/>
        </w:rPr>
        <w:t xml:space="preserve"> </w:t>
      </w:r>
    </w:p>
    <w:tbl>
      <w:tblPr>
        <w:tblStyle w:val="Tablaconcuadrcula"/>
        <w:tblW w:w="0" w:type="auto"/>
        <w:jc w:val="center"/>
        <w:tblLook w:val="04A0" w:firstRow="1" w:lastRow="0" w:firstColumn="1" w:lastColumn="0" w:noHBand="0" w:noVBand="1"/>
      </w:tblPr>
      <w:tblGrid>
        <w:gridCol w:w="988"/>
        <w:gridCol w:w="992"/>
        <w:gridCol w:w="3248"/>
        <w:gridCol w:w="3248"/>
      </w:tblGrid>
      <w:tr w:rsidR="00341879" w:rsidRPr="00832EF8" w14:paraId="6F41692E" w14:textId="77777777" w:rsidTr="00AF57AD">
        <w:trPr>
          <w:jc w:val="center"/>
        </w:trPr>
        <w:tc>
          <w:tcPr>
            <w:tcW w:w="988" w:type="dxa"/>
          </w:tcPr>
          <w:p w14:paraId="6AF60D6F" w14:textId="77777777" w:rsidR="00341879" w:rsidRPr="00832EF8" w:rsidRDefault="00341879" w:rsidP="00AF57AD">
            <w:pPr>
              <w:spacing w:line="276" w:lineRule="auto"/>
              <w:jc w:val="center"/>
              <w:rPr>
                <w:rFonts w:cstheme="minorHAnsi"/>
                <w:sz w:val="22"/>
                <w:szCs w:val="22"/>
                <w:lang w:val="es-ES" w:eastAsia="es-ES_tradnl"/>
              </w:rPr>
            </w:pPr>
            <m:oMathPara>
              <m:oMath>
                <m:r>
                  <w:rPr>
                    <w:rFonts w:ascii="Cambria Math" w:hAnsi="Cambria Math" w:cstheme="minorHAnsi"/>
                    <w:sz w:val="22"/>
                    <w:szCs w:val="22"/>
                    <w:lang w:val="es-ES" w:eastAsia="es-ES_tradnl"/>
                  </w:rPr>
                  <m:t>P</m:t>
                </m:r>
              </m:oMath>
            </m:oMathPara>
          </w:p>
        </w:tc>
        <w:tc>
          <w:tcPr>
            <w:tcW w:w="992" w:type="dxa"/>
          </w:tcPr>
          <w:p w14:paraId="7C6E426C" w14:textId="77777777" w:rsidR="00341879" w:rsidRPr="00832EF8" w:rsidRDefault="00341879" w:rsidP="00AF57AD">
            <w:pPr>
              <w:spacing w:line="276" w:lineRule="auto"/>
              <w:jc w:val="center"/>
              <w:rPr>
                <w:rFonts w:cstheme="minorHAnsi"/>
                <w:sz w:val="22"/>
                <w:szCs w:val="22"/>
                <w:lang w:val="es-ES" w:eastAsia="es-ES_tradnl"/>
              </w:rPr>
            </w:pPr>
            <m:oMathPara>
              <m:oMath>
                <m:r>
                  <w:rPr>
                    <w:rFonts w:ascii="Cambria Math" w:hAnsi="Cambria Math" w:cstheme="minorHAnsi"/>
                    <w:sz w:val="22"/>
                    <w:szCs w:val="22"/>
                    <w:lang w:val="es-ES" w:eastAsia="es-ES_tradnl"/>
                  </w:rPr>
                  <m:t>Q</m:t>
                </m:r>
              </m:oMath>
            </m:oMathPara>
          </w:p>
        </w:tc>
        <w:tc>
          <w:tcPr>
            <w:tcW w:w="3248" w:type="dxa"/>
          </w:tcPr>
          <w:p w14:paraId="2CF7270A" w14:textId="77777777" w:rsidR="00341879" w:rsidRPr="00832EF8" w:rsidRDefault="00341879" w:rsidP="00AF57AD">
            <w:pPr>
              <w:spacing w:line="276" w:lineRule="auto"/>
              <w:jc w:val="center"/>
              <w:rPr>
                <w:rFonts w:cstheme="minorHAnsi"/>
                <w:sz w:val="22"/>
                <w:szCs w:val="22"/>
                <w:lang w:val="es-ES" w:eastAsia="es-ES_tradnl"/>
              </w:rPr>
            </w:pPr>
            <m:oMathPara>
              <m:oMath>
                <m:r>
                  <w:rPr>
                    <w:rFonts w:ascii="Cambria Math" w:hAnsi="Cambria Math" w:cstheme="minorHAnsi"/>
                    <w:sz w:val="22"/>
                    <w:szCs w:val="22"/>
                    <w:lang w:val="es-ES" w:eastAsia="es-ES_tradnl"/>
                  </w:rPr>
                  <m:t>( ¬ P ∨ Q )</m:t>
                </m:r>
              </m:oMath>
            </m:oMathPara>
          </w:p>
        </w:tc>
        <w:tc>
          <w:tcPr>
            <w:tcW w:w="3248" w:type="dxa"/>
          </w:tcPr>
          <w:p w14:paraId="20A18393" w14:textId="77777777" w:rsidR="00341879" w:rsidRPr="00832EF8" w:rsidRDefault="00341879" w:rsidP="00AF57AD">
            <w:pPr>
              <w:spacing w:line="276" w:lineRule="auto"/>
              <w:jc w:val="center"/>
              <w:rPr>
                <w:rFonts w:cstheme="minorHAnsi"/>
                <w:sz w:val="22"/>
                <w:szCs w:val="22"/>
                <w:lang w:val="es-ES" w:eastAsia="es-ES_tradnl"/>
              </w:rPr>
            </w:pPr>
            <m:oMathPara>
              <m:oMath>
                <m:r>
                  <w:rPr>
                    <w:rFonts w:ascii="Cambria Math" w:hAnsi="Cambria Math" w:cstheme="minorHAnsi"/>
                    <w:sz w:val="22"/>
                    <w:szCs w:val="22"/>
                    <w:lang w:val="es-ES" w:eastAsia="es-ES_tradnl"/>
                  </w:rPr>
                  <m:t>(P⊃Q)</m:t>
                </m:r>
              </m:oMath>
            </m:oMathPara>
          </w:p>
        </w:tc>
      </w:tr>
      <w:tr w:rsidR="00341879" w:rsidRPr="00832EF8" w14:paraId="146B966A" w14:textId="77777777" w:rsidTr="00AF57AD">
        <w:trPr>
          <w:jc w:val="center"/>
        </w:trPr>
        <w:tc>
          <w:tcPr>
            <w:tcW w:w="988" w:type="dxa"/>
          </w:tcPr>
          <w:p w14:paraId="3B6CEE31"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V</w:t>
            </w:r>
          </w:p>
        </w:tc>
        <w:tc>
          <w:tcPr>
            <w:tcW w:w="992" w:type="dxa"/>
          </w:tcPr>
          <w:p w14:paraId="5CFA979B"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V</w:t>
            </w:r>
          </w:p>
        </w:tc>
        <w:tc>
          <w:tcPr>
            <w:tcW w:w="3248" w:type="dxa"/>
          </w:tcPr>
          <w:p w14:paraId="1496EBEE"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 xml:space="preserve"> F V  </w:t>
            </w:r>
            <w:proofErr w:type="spellStart"/>
            <w:r w:rsidRPr="00832EF8">
              <w:rPr>
                <w:rFonts w:cstheme="minorHAnsi"/>
                <w:b/>
                <w:bCs/>
                <w:color w:val="FF0000"/>
                <w:sz w:val="22"/>
                <w:szCs w:val="22"/>
                <w:highlight w:val="yellow"/>
                <w:lang w:val="es-ES" w:eastAsia="es-ES_tradnl"/>
              </w:rPr>
              <w:t>V</w:t>
            </w:r>
            <w:proofErr w:type="spellEnd"/>
            <w:r w:rsidRPr="00832EF8">
              <w:rPr>
                <w:rFonts w:cstheme="minorHAnsi"/>
                <w:sz w:val="22"/>
                <w:szCs w:val="22"/>
                <w:lang w:val="es-ES" w:eastAsia="es-ES_tradnl"/>
              </w:rPr>
              <w:t xml:space="preserve">  </w:t>
            </w:r>
            <w:proofErr w:type="spellStart"/>
            <w:r w:rsidRPr="00832EF8">
              <w:rPr>
                <w:rFonts w:cstheme="minorHAnsi"/>
                <w:sz w:val="22"/>
                <w:szCs w:val="22"/>
                <w:lang w:val="es-ES" w:eastAsia="es-ES_tradnl"/>
              </w:rPr>
              <w:t>V</w:t>
            </w:r>
            <w:proofErr w:type="spellEnd"/>
          </w:p>
        </w:tc>
        <w:tc>
          <w:tcPr>
            <w:tcW w:w="3248" w:type="dxa"/>
          </w:tcPr>
          <w:p w14:paraId="7CE5BC09" w14:textId="77777777" w:rsidR="00341879" w:rsidRPr="00832EF8" w:rsidRDefault="00341879" w:rsidP="00AF57AD">
            <w:pPr>
              <w:spacing w:line="276" w:lineRule="auto"/>
              <w:rPr>
                <w:rFonts w:cstheme="minorHAnsi"/>
                <w:sz w:val="22"/>
                <w:szCs w:val="22"/>
                <w:lang w:val="es-ES" w:eastAsia="es-ES_tradnl"/>
              </w:rPr>
            </w:pPr>
            <w:r w:rsidRPr="00832EF8">
              <w:rPr>
                <w:rFonts w:cstheme="minorHAnsi"/>
                <w:sz w:val="22"/>
                <w:szCs w:val="22"/>
                <w:lang w:val="es-ES" w:eastAsia="es-ES_tradnl"/>
              </w:rPr>
              <w:tab/>
              <w:t xml:space="preserve">         V  </w:t>
            </w:r>
            <w:proofErr w:type="spellStart"/>
            <w:r w:rsidRPr="00832EF8">
              <w:rPr>
                <w:rFonts w:cstheme="minorHAnsi"/>
                <w:b/>
                <w:bCs/>
                <w:color w:val="FF0000"/>
                <w:sz w:val="22"/>
                <w:szCs w:val="22"/>
                <w:highlight w:val="yellow"/>
                <w:lang w:val="es-ES" w:eastAsia="es-ES_tradnl"/>
              </w:rPr>
              <w:t>V</w:t>
            </w:r>
            <w:proofErr w:type="spellEnd"/>
            <w:r w:rsidRPr="00832EF8">
              <w:rPr>
                <w:rFonts w:cstheme="minorHAnsi"/>
                <w:color w:val="FF0000"/>
                <w:sz w:val="22"/>
                <w:szCs w:val="22"/>
                <w:lang w:val="es-ES" w:eastAsia="es-ES_tradnl"/>
              </w:rPr>
              <w:t xml:space="preserve">  </w:t>
            </w:r>
            <w:proofErr w:type="spellStart"/>
            <w:r w:rsidRPr="00832EF8">
              <w:rPr>
                <w:rFonts w:cstheme="minorHAnsi"/>
                <w:sz w:val="22"/>
                <w:szCs w:val="22"/>
                <w:lang w:val="es-ES" w:eastAsia="es-ES_tradnl"/>
              </w:rPr>
              <w:t>V</w:t>
            </w:r>
            <w:proofErr w:type="spellEnd"/>
          </w:p>
        </w:tc>
      </w:tr>
      <w:tr w:rsidR="00341879" w:rsidRPr="00832EF8" w14:paraId="154AFC5A" w14:textId="77777777" w:rsidTr="00AF57AD">
        <w:trPr>
          <w:jc w:val="center"/>
        </w:trPr>
        <w:tc>
          <w:tcPr>
            <w:tcW w:w="988" w:type="dxa"/>
          </w:tcPr>
          <w:p w14:paraId="7E761EC5"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V</w:t>
            </w:r>
          </w:p>
        </w:tc>
        <w:tc>
          <w:tcPr>
            <w:tcW w:w="992" w:type="dxa"/>
          </w:tcPr>
          <w:p w14:paraId="14876999"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F</w:t>
            </w:r>
          </w:p>
        </w:tc>
        <w:tc>
          <w:tcPr>
            <w:tcW w:w="3248" w:type="dxa"/>
          </w:tcPr>
          <w:p w14:paraId="29EADA24"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 xml:space="preserve"> F V  </w:t>
            </w:r>
            <w:r w:rsidRPr="00832EF8">
              <w:rPr>
                <w:rFonts w:cstheme="minorHAnsi"/>
                <w:b/>
                <w:bCs/>
                <w:color w:val="FF0000"/>
                <w:sz w:val="22"/>
                <w:szCs w:val="22"/>
                <w:highlight w:val="yellow"/>
                <w:lang w:val="es-ES" w:eastAsia="es-ES_tradnl"/>
              </w:rPr>
              <w:t>F</w:t>
            </w:r>
            <w:r w:rsidRPr="00832EF8">
              <w:rPr>
                <w:rFonts w:cstheme="minorHAnsi"/>
                <w:sz w:val="22"/>
                <w:szCs w:val="22"/>
                <w:lang w:val="es-ES" w:eastAsia="es-ES_tradnl"/>
              </w:rPr>
              <w:t xml:space="preserve">   </w:t>
            </w:r>
            <w:proofErr w:type="spellStart"/>
            <w:r w:rsidRPr="00832EF8">
              <w:rPr>
                <w:rFonts w:cstheme="minorHAnsi"/>
                <w:sz w:val="22"/>
                <w:szCs w:val="22"/>
                <w:lang w:val="es-ES" w:eastAsia="es-ES_tradnl"/>
              </w:rPr>
              <w:t>F</w:t>
            </w:r>
            <w:proofErr w:type="spellEnd"/>
          </w:p>
        </w:tc>
        <w:tc>
          <w:tcPr>
            <w:tcW w:w="3248" w:type="dxa"/>
          </w:tcPr>
          <w:p w14:paraId="31BF5C77" w14:textId="59398AF2" w:rsidR="00341879" w:rsidRPr="00832EF8" w:rsidRDefault="00341879" w:rsidP="00AF57AD">
            <w:pPr>
              <w:spacing w:line="276" w:lineRule="auto"/>
              <w:rPr>
                <w:rFonts w:cstheme="minorHAnsi"/>
                <w:sz w:val="22"/>
                <w:szCs w:val="22"/>
                <w:lang w:val="es-ES" w:eastAsia="es-ES_tradnl"/>
              </w:rPr>
            </w:pPr>
            <w:r w:rsidRPr="00832EF8">
              <w:rPr>
                <w:rFonts w:cstheme="minorHAnsi"/>
                <w:sz w:val="22"/>
                <w:szCs w:val="22"/>
                <w:lang w:val="es-ES" w:eastAsia="es-ES_tradnl"/>
              </w:rPr>
              <w:t xml:space="preserve">                     </w:t>
            </w:r>
            <w:r w:rsidR="00814314">
              <w:rPr>
                <w:rFonts w:cstheme="minorHAnsi"/>
                <w:sz w:val="22"/>
                <w:szCs w:val="22"/>
                <w:lang w:val="es-ES" w:eastAsia="es-ES_tradnl"/>
              </w:rPr>
              <w:t xml:space="preserve">   </w:t>
            </w:r>
            <w:r w:rsidRPr="00832EF8">
              <w:rPr>
                <w:rFonts w:cstheme="minorHAnsi"/>
                <w:sz w:val="22"/>
                <w:szCs w:val="22"/>
                <w:lang w:val="es-ES" w:eastAsia="es-ES_tradnl"/>
              </w:rPr>
              <w:t xml:space="preserve">  V  </w:t>
            </w:r>
            <w:r w:rsidRPr="00832EF8">
              <w:rPr>
                <w:rFonts w:cstheme="minorHAnsi"/>
                <w:b/>
                <w:bCs/>
                <w:color w:val="FF0000"/>
                <w:sz w:val="22"/>
                <w:szCs w:val="22"/>
                <w:highlight w:val="yellow"/>
                <w:lang w:val="es-ES" w:eastAsia="es-ES_tradnl"/>
              </w:rPr>
              <w:t>F</w:t>
            </w:r>
            <w:r w:rsidRPr="00832EF8">
              <w:rPr>
                <w:rFonts w:cstheme="minorHAnsi"/>
                <w:sz w:val="22"/>
                <w:szCs w:val="22"/>
                <w:lang w:val="es-ES" w:eastAsia="es-ES_tradnl"/>
              </w:rPr>
              <w:t xml:space="preserve">  </w:t>
            </w:r>
            <w:proofErr w:type="spellStart"/>
            <w:r w:rsidRPr="00832EF8">
              <w:rPr>
                <w:rFonts w:cstheme="minorHAnsi"/>
                <w:sz w:val="22"/>
                <w:szCs w:val="22"/>
                <w:lang w:val="es-ES" w:eastAsia="es-ES_tradnl"/>
              </w:rPr>
              <w:t>F</w:t>
            </w:r>
            <w:proofErr w:type="spellEnd"/>
          </w:p>
        </w:tc>
      </w:tr>
      <w:tr w:rsidR="00341879" w:rsidRPr="00832EF8" w14:paraId="2E835ECA" w14:textId="77777777" w:rsidTr="00AF57AD">
        <w:trPr>
          <w:jc w:val="center"/>
        </w:trPr>
        <w:tc>
          <w:tcPr>
            <w:tcW w:w="988" w:type="dxa"/>
          </w:tcPr>
          <w:p w14:paraId="78BFC83B"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F</w:t>
            </w:r>
          </w:p>
        </w:tc>
        <w:tc>
          <w:tcPr>
            <w:tcW w:w="992" w:type="dxa"/>
          </w:tcPr>
          <w:p w14:paraId="707180D5"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V</w:t>
            </w:r>
          </w:p>
        </w:tc>
        <w:tc>
          <w:tcPr>
            <w:tcW w:w="3248" w:type="dxa"/>
          </w:tcPr>
          <w:p w14:paraId="4D685FE4" w14:textId="77777777" w:rsidR="00341879" w:rsidRPr="00832EF8" w:rsidRDefault="00341879" w:rsidP="00AF57AD">
            <w:pPr>
              <w:spacing w:line="276" w:lineRule="auto"/>
              <w:rPr>
                <w:rFonts w:cstheme="minorHAnsi"/>
                <w:sz w:val="22"/>
                <w:szCs w:val="22"/>
                <w:lang w:val="es-ES" w:eastAsia="es-ES_tradnl"/>
              </w:rPr>
            </w:pPr>
            <w:r w:rsidRPr="00832EF8">
              <w:rPr>
                <w:rFonts w:cstheme="minorHAnsi"/>
                <w:sz w:val="22"/>
                <w:szCs w:val="22"/>
                <w:lang w:val="es-ES" w:eastAsia="es-ES_tradnl"/>
              </w:rPr>
              <w:tab/>
              <w:t xml:space="preserve">         V F  </w:t>
            </w:r>
            <w:r w:rsidRPr="00832EF8">
              <w:rPr>
                <w:rFonts w:cstheme="minorHAnsi"/>
                <w:b/>
                <w:bCs/>
                <w:color w:val="FF0000"/>
                <w:sz w:val="22"/>
                <w:szCs w:val="22"/>
                <w:highlight w:val="yellow"/>
                <w:lang w:val="es-ES" w:eastAsia="es-ES_tradnl"/>
              </w:rPr>
              <w:t>V</w:t>
            </w:r>
            <w:r w:rsidRPr="00832EF8">
              <w:rPr>
                <w:rFonts w:cstheme="minorHAnsi"/>
                <w:b/>
                <w:bCs/>
                <w:color w:val="FF0000"/>
                <w:sz w:val="22"/>
                <w:szCs w:val="22"/>
                <w:lang w:val="es-ES" w:eastAsia="es-ES_tradnl"/>
              </w:rPr>
              <w:t xml:space="preserve">  </w:t>
            </w:r>
            <w:proofErr w:type="spellStart"/>
            <w:r w:rsidRPr="00832EF8">
              <w:rPr>
                <w:rFonts w:cstheme="minorHAnsi"/>
                <w:sz w:val="22"/>
                <w:szCs w:val="22"/>
                <w:lang w:val="es-ES" w:eastAsia="es-ES_tradnl"/>
              </w:rPr>
              <w:t>V</w:t>
            </w:r>
            <w:proofErr w:type="spellEnd"/>
          </w:p>
        </w:tc>
        <w:tc>
          <w:tcPr>
            <w:tcW w:w="3248" w:type="dxa"/>
          </w:tcPr>
          <w:p w14:paraId="3833990D" w14:textId="77777777" w:rsidR="00341879" w:rsidRPr="00832EF8" w:rsidRDefault="00341879" w:rsidP="00AF57AD">
            <w:pPr>
              <w:spacing w:line="276" w:lineRule="auto"/>
              <w:rPr>
                <w:rFonts w:cstheme="minorHAnsi"/>
                <w:sz w:val="22"/>
                <w:szCs w:val="22"/>
                <w:lang w:val="es-ES" w:eastAsia="es-ES_tradnl"/>
              </w:rPr>
            </w:pPr>
            <w:r w:rsidRPr="00832EF8">
              <w:rPr>
                <w:rFonts w:cstheme="minorHAnsi"/>
                <w:sz w:val="22"/>
                <w:szCs w:val="22"/>
                <w:lang w:val="es-ES" w:eastAsia="es-ES_tradnl"/>
              </w:rPr>
              <w:tab/>
              <w:t xml:space="preserve">         F  </w:t>
            </w:r>
            <w:r w:rsidRPr="00832EF8">
              <w:rPr>
                <w:rFonts w:cstheme="minorHAnsi"/>
                <w:b/>
                <w:bCs/>
                <w:color w:val="FF0000"/>
                <w:sz w:val="22"/>
                <w:szCs w:val="22"/>
                <w:highlight w:val="yellow"/>
                <w:lang w:val="es-ES" w:eastAsia="es-ES_tradnl"/>
              </w:rPr>
              <w:t>V</w:t>
            </w:r>
            <w:r w:rsidRPr="00832EF8">
              <w:rPr>
                <w:rFonts w:cstheme="minorHAnsi"/>
                <w:sz w:val="22"/>
                <w:szCs w:val="22"/>
                <w:lang w:val="es-ES" w:eastAsia="es-ES_tradnl"/>
              </w:rPr>
              <w:t xml:space="preserve">  </w:t>
            </w:r>
            <w:proofErr w:type="spellStart"/>
            <w:r w:rsidRPr="00832EF8">
              <w:rPr>
                <w:rFonts w:cstheme="minorHAnsi"/>
                <w:sz w:val="22"/>
                <w:szCs w:val="22"/>
                <w:lang w:val="es-ES" w:eastAsia="es-ES_tradnl"/>
              </w:rPr>
              <w:t>V</w:t>
            </w:r>
            <w:proofErr w:type="spellEnd"/>
          </w:p>
        </w:tc>
      </w:tr>
      <w:tr w:rsidR="00341879" w:rsidRPr="00832EF8" w14:paraId="537469F0" w14:textId="77777777" w:rsidTr="00AF57AD">
        <w:trPr>
          <w:jc w:val="center"/>
        </w:trPr>
        <w:tc>
          <w:tcPr>
            <w:tcW w:w="988" w:type="dxa"/>
          </w:tcPr>
          <w:p w14:paraId="00D847C6"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F</w:t>
            </w:r>
          </w:p>
        </w:tc>
        <w:tc>
          <w:tcPr>
            <w:tcW w:w="992" w:type="dxa"/>
          </w:tcPr>
          <w:p w14:paraId="044628FC"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F</w:t>
            </w:r>
          </w:p>
        </w:tc>
        <w:tc>
          <w:tcPr>
            <w:tcW w:w="3248" w:type="dxa"/>
          </w:tcPr>
          <w:p w14:paraId="129F0BEA" w14:textId="77777777" w:rsidR="00341879" w:rsidRPr="00832EF8" w:rsidRDefault="00341879" w:rsidP="00AF57AD">
            <w:pPr>
              <w:spacing w:line="276" w:lineRule="auto"/>
              <w:rPr>
                <w:rFonts w:cstheme="minorHAnsi"/>
                <w:sz w:val="22"/>
                <w:szCs w:val="22"/>
                <w:lang w:val="es-ES" w:eastAsia="es-ES_tradnl"/>
              </w:rPr>
            </w:pPr>
            <w:r w:rsidRPr="00832EF8">
              <w:rPr>
                <w:rFonts w:cstheme="minorHAnsi"/>
                <w:sz w:val="22"/>
                <w:szCs w:val="22"/>
                <w:lang w:val="es-ES" w:eastAsia="es-ES_tradnl"/>
              </w:rPr>
              <w:tab/>
              <w:t xml:space="preserve">         V F  </w:t>
            </w:r>
            <w:r w:rsidRPr="00832EF8">
              <w:rPr>
                <w:rFonts w:cstheme="minorHAnsi"/>
                <w:b/>
                <w:bCs/>
                <w:color w:val="FF0000"/>
                <w:sz w:val="22"/>
                <w:szCs w:val="22"/>
                <w:highlight w:val="yellow"/>
                <w:lang w:val="es-ES" w:eastAsia="es-ES_tradnl"/>
              </w:rPr>
              <w:t>V</w:t>
            </w:r>
            <w:r w:rsidRPr="00832EF8">
              <w:rPr>
                <w:rFonts w:cstheme="minorHAnsi"/>
                <w:sz w:val="22"/>
                <w:szCs w:val="22"/>
                <w:lang w:val="es-ES" w:eastAsia="es-ES_tradnl"/>
              </w:rPr>
              <w:t xml:space="preserve">  F</w:t>
            </w:r>
          </w:p>
        </w:tc>
        <w:tc>
          <w:tcPr>
            <w:tcW w:w="3248" w:type="dxa"/>
          </w:tcPr>
          <w:p w14:paraId="7A98D01A" w14:textId="77777777" w:rsidR="00341879" w:rsidRPr="00832EF8" w:rsidRDefault="00341879" w:rsidP="00AF57AD">
            <w:pPr>
              <w:spacing w:line="276" w:lineRule="auto"/>
              <w:rPr>
                <w:rFonts w:cstheme="minorHAnsi"/>
                <w:sz w:val="22"/>
                <w:szCs w:val="22"/>
                <w:lang w:val="es-ES" w:eastAsia="es-ES_tradnl"/>
              </w:rPr>
            </w:pPr>
            <w:r w:rsidRPr="00832EF8">
              <w:rPr>
                <w:rFonts w:cstheme="minorHAnsi"/>
                <w:sz w:val="22"/>
                <w:szCs w:val="22"/>
                <w:lang w:val="es-ES" w:eastAsia="es-ES_tradnl"/>
              </w:rPr>
              <w:tab/>
              <w:t xml:space="preserve">         F  </w:t>
            </w:r>
            <w:r w:rsidRPr="00832EF8">
              <w:rPr>
                <w:rFonts w:cstheme="minorHAnsi"/>
                <w:b/>
                <w:bCs/>
                <w:color w:val="FF0000"/>
                <w:sz w:val="22"/>
                <w:szCs w:val="22"/>
                <w:highlight w:val="yellow"/>
                <w:lang w:val="es-ES" w:eastAsia="es-ES_tradnl"/>
              </w:rPr>
              <w:t>V</w:t>
            </w:r>
            <w:r w:rsidRPr="00832EF8">
              <w:rPr>
                <w:rFonts w:cstheme="minorHAnsi"/>
                <w:sz w:val="22"/>
                <w:szCs w:val="22"/>
                <w:lang w:val="es-ES" w:eastAsia="es-ES_tradnl"/>
              </w:rPr>
              <w:t xml:space="preserve">  F</w:t>
            </w:r>
          </w:p>
        </w:tc>
      </w:tr>
    </w:tbl>
    <w:p w14:paraId="34110F34" w14:textId="77777777" w:rsidR="00341879" w:rsidRDefault="00341879" w:rsidP="00341879">
      <w:pPr>
        <w:spacing w:after="0" w:line="276" w:lineRule="auto"/>
        <w:jc w:val="both"/>
        <w:rPr>
          <w:rFonts w:eastAsia="Times New Roman" w:cstheme="minorHAnsi"/>
          <w:kern w:val="0"/>
          <w:lang w:val="es-ES" w:eastAsia="es-ES_tradnl"/>
          <w14:ligatures w14:val="none"/>
        </w:rPr>
      </w:pPr>
    </w:p>
    <w:p w14:paraId="01EA03A3" w14:textId="77777777" w:rsidR="00AE49F8" w:rsidRPr="00AE49F8" w:rsidRDefault="009453E1" w:rsidP="00341879">
      <w:pPr>
        <w:spacing w:after="0" w:line="276" w:lineRule="auto"/>
        <w:jc w:val="both"/>
        <w:rPr>
          <w:rFonts w:eastAsia="Times New Roman" w:cstheme="minorHAnsi"/>
          <w:lang w:val="es-ES" w:eastAsia="es-ES_tradnl"/>
        </w:rPr>
      </w:pPr>
      <m:oMath>
        <m:r>
          <w:rPr>
            <w:rFonts w:ascii="Cambria Math" w:hAnsi="Cambria Math" w:cstheme="minorHAnsi"/>
            <w:lang w:val="es-ES" w:eastAsia="es-ES_tradnl"/>
          </w:rPr>
          <m:t>( ¬ P ∨ Q )</m:t>
        </m:r>
      </m:oMath>
      <w:r>
        <w:rPr>
          <w:rFonts w:eastAsia="Times New Roman" w:cstheme="minorHAnsi"/>
          <w:lang w:val="es-ES" w:eastAsia="es-ES_tradnl"/>
        </w:rPr>
        <w:t xml:space="preserve"> equivale a </w:t>
      </w:r>
      <m:oMath>
        <m:r>
          <w:rPr>
            <w:rFonts w:ascii="Cambria Math" w:hAnsi="Cambria Math" w:cstheme="minorHAnsi"/>
            <w:lang w:val="es-ES" w:eastAsia="es-ES_tradnl"/>
          </w:rPr>
          <m:t>(P⊃Q)</m:t>
        </m:r>
      </m:oMath>
      <w:r>
        <w:rPr>
          <w:rFonts w:eastAsia="Times New Roman" w:cstheme="minorHAnsi"/>
          <w:lang w:val="es-ES" w:eastAsia="es-ES_tradnl"/>
        </w:rPr>
        <w:t xml:space="preserve"> = </w:t>
      </w:r>
      <m:oMath>
        <m:r>
          <w:rPr>
            <w:rFonts w:ascii="Cambria Math" w:hAnsi="Cambria Math" w:cstheme="minorHAnsi"/>
            <w:lang w:val="es-ES" w:eastAsia="es-ES_tradnl"/>
          </w:rPr>
          <m:t>( ¬ P ∨ Q )</m:t>
        </m:r>
      </m:oMath>
      <w:r>
        <w:rPr>
          <w:rFonts w:eastAsia="Times New Roman" w:cstheme="minorHAnsi"/>
          <w:lang w:val="es-ES" w:eastAsia="es-ES_tradnl"/>
        </w:rPr>
        <w:t xml:space="preserve"> </w:t>
      </w:r>
      <w:r>
        <w:rPr>
          <w:rFonts w:eastAsia="Times New Roman" w:cstheme="minorHAnsi"/>
          <w:lang w:val="es-ES" w:eastAsia="es-ES_tradnl"/>
        </w:rPr>
        <w:t>implica</w:t>
      </w:r>
      <w:r>
        <w:rPr>
          <w:rFonts w:eastAsia="Times New Roman" w:cstheme="minorHAnsi"/>
          <w:lang w:val="es-ES" w:eastAsia="es-ES_tradnl"/>
        </w:rPr>
        <w:t xml:space="preserve"> a </w:t>
      </w:r>
      <m:oMath>
        <m:r>
          <w:rPr>
            <w:rFonts w:ascii="Cambria Math" w:hAnsi="Cambria Math" w:cstheme="minorHAnsi"/>
            <w:lang w:val="es-ES" w:eastAsia="es-ES_tradnl"/>
          </w:rPr>
          <m:t>(P⊃Q)</m:t>
        </m:r>
      </m:oMath>
      <w:r>
        <w:rPr>
          <w:rFonts w:eastAsia="Times New Roman" w:cstheme="minorHAnsi"/>
          <w:lang w:val="es-ES" w:eastAsia="es-ES_tradnl"/>
        </w:rPr>
        <w:t xml:space="preserve"> y viceversa</w:t>
      </w:r>
      <w:r w:rsidR="00AE49F8">
        <w:rPr>
          <w:rFonts w:eastAsia="Times New Roman" w:cstheme="minorHAnsi"/>
          <w:lang w:val="es-ES" w:eastAsia="es-ES_tradnl"/>
        </w:rPr>
        <w:t xml:space="preserve"> = </w:t>
      </w:r>
    </w:p>
    <w:p w14:paraId="5A3A0B5E" w14:textId="2ACD3A3D" w:rsidR="00D15E08" w:rsidRDefault="00AE49F8" w:rsidP="00341879">
      <w:pPr>
        <w:spacing w:after="0" w:line="276" w:lineRule="auto"/>
        <w:jc w:val="both"/>
        <w:rPr>
          <w:rFonts w:eastAsia="Times New Roman" w:cstheme="minorHAnsi"/>
          <w:kern w:val="0"/>
          <w:lang w:val="es-ES" w:eastAsia="es-ES_tradnl"/>
          <w14:ligatures w14:val="none"/>
        </w:rPr>
      </w:pPr>
      <m:oMath>
        <m:d>
          <m:dPr>
            <m:ctrlPr>
              <w:rPr>
                <w:rFonts w:ascii="Cambria Math" w:hAnsi="Cambria Math" w:cstheme="minorHAnsi"/>
                <w:i/>
                <w:lang w:val="es-ES" w:eastAsia="es-ES_tradnl"/>
              </w:rPr>
            </m:ctrlPr>
          </m:dPr>
          <m:e>
            <m:r>
              <w:rPr>
                <w:rFonts w:ascii="Cambria Math" w:hAnsi="Cambria Math" w:cstheme="minorHAnsi"/>
                <w:lang w:val="es-ES" w:eastAsia="es-ES_tradnl"/>
              </w:rPr>
              <m:t xml:space="preserve"> ¬ P ∨ Q </m:t>
            </m:r>
          </m:e>
        </m:d>
        <m:r>
          <w:rPr>
            <w:rFonts w:ascii="Cambria Math" w:hAnsi="Cambria Math" w:cstheme="minorHAnsi"/>
            <w:lang w:val="es-ES" w:eastAsia="es-ES_tradnl"/>
          </w:rPr>
          <m:t>∴</m:t>
        </m:r>
        <m:r>
          <w:rPr>
            <w:rFonts w:ascii="Cambria Math" w:hAnsi="Cambria Math" w:cstheme="minorHAnsi"/>
            <w:lang w:val="es-ES" w:eastAsia="es-ES_tradnl"/>
          </w:rPr>
          <m:t>(P⊃Q)</m:t>
        </m:r>
      </m:oMath>
      <w:r>
        <w:rPr>
          <w:rFonts w:eastAsia="Times New Roman" w:cstheme="minorHAnsi"/>
          <w:lang w:val="es-ES" w:eastAsia="es-ES_tradnl"/>
        </w:rPr>
        <w:t xml:space="preserve"> es válido y  </w:t>
      </w:r>
      <m:oMath>
        <m:r>
          <w:rPr>
            <w:rFonts w:ascii="Cambria Math" w:hAnsi="Cambria Math" w:cstheme="minorHAnsi"/>
            <w:lang w:val="es-ES" w:eastAsia="es-ES_tradnl"/>
          </w:rPr>
          <m:t>(P⊃Q)∴</m:t>
        </m:r>
        <m:d>
          <m:dPr>
            <m:ctrlPr>
              <w:rPr>
                <w:rFonts w:ascii="Cambria Math" w:hAnsi="Cambria Math" w:cstheme="minorHAnsi"/>
                <w:i/>
                <w:lang w:val="es-ES" w:eastAsia="es-ES_tradnl"/>
              </w:rPr>
            </m:ctrlPr>
          </m:dPr>
          <m:e>
            <m:r>
              <w:rPr>
                <w:rFonts w:ascii="Cambria Math" w:hAnsi="Cambria Math" w:cstheme="minorHAnsi"/>
                <w:lang w:val="es-ES" w:eastAsia="es-ES_tradnl"/>
              </w:rPr>
              <m:t xml:space="preserve"> ¬ P ∨ Q </m:t>
            </m:r>
          </m:e>
        </m:d>
      </m:oMath>
      <w:r>
        <w:rPr>
          <w:rFonts w:eastAsia="Times New Roman" w:cstheme="minorHAnsi"/>
          <w:lang w:val="es-ES" w:eastAsia="es-ES_tradnl"/>
        </w:rPr>
        <w:t xml:space="preserve"> es válida</w:t>
      </w:r>
    </w:p>
    <w:p w14:paraId="35A6D888" w14:textId="77777777" w:rsidR="00D15E08" w:rsidRPr="00832EF8" w:rsidRDefault="00D15E08" w:rsidP="00341879">
      <w:pPr>
        <w:spacing w:after="0" w:line="276" w:lineRule="auto"/>
        <w:jc w:val="both"/>
        <w:rPr>
          <w:rFonts w:eastAsia="Times New Roman" w:cstheme="minorHAnsi"/>
          <w:kern w:val="0"/>
          <w:lang w:val="es-ES" w:eastAsia="es-ES_tradnl"/>
          <w14:ligatures w14:val="none"/>
        </w:rPr>
      </w:pPr>
    </w:p>
    <w:p w14:paraId="0D8110C4" w14:textId="77777777" w:rsidR="00341879" w:rsidRPr="00832EF8" w:rsidRDefault="00341879" w:rsidP="00341879">
      <w:pPr>
        <w:spacing w:after="0" w:line="276" w:lineRule="auto"/>
        <w:ind w:firstLine="708"/>
        <w:jc w:val="both"/>
        <w:rPr>
          <w:rFonts w:eastAsia="Times New Roman" w:cstheme="minorHAnsi"/>
          <w:bCs/>
          <w:kern w:val="0"/>
          <w:lang w:val="es-ES" w:eastAsia="es-ES_tradnl"/>
          <w14:ligatures w14:val="none"/>
        </w:rPr>
      </w:pPr>
      <w:r w:rsidRPr="00832EF8">
        <w:rPr>
          <w:rFonts w:eastAsia="Times New Roman" w:cstheme="minorHAnsi"/>
          <w:kern w:val="0"/>
          <w:lang w:val="es-ES" w:eastAsia="es-ES_tradnl"/>
          <w14:ligatures w14:val="none"/>
        </w:rPr>
        <w:t xml:space="preserve">Todas las estructuras asignan los mismos valores a </w:t>
      </w:r>
      <m:oMath>
        <m:r>
          <w:rPr>
            <w:rFonts w:ascii="Cambria Math" w:eastAsia="Times New Roman" w:hAnsi="Cambria Math" w:cstheme="minorHAnsi"/>
            <w:kern w:val="0"/>
            <w:lang w:val="es-ES" w:eastAsia="es-ES_tradnl"/>
            <w14:ligatures w14:val="none"/>
          </w:rPr>
          <m:t>ϕ</m:t>
        </m:r>
      </m:oMath>
      <w:r w:rsidRPr="00832EF8">
        <w:rPr>
          <w:rFonts w:eastAsiaTheme="minorEastAsia" w:cstheme="minorHAnsi"/>
          <w:kern w:val="0"/>
          <w:lang w:val="es-ES" w:eastAsia="es-ES_tradnl"/>
          <w14:ligatures w14:val="none"/>
        </w:rPr>
        <w:t xml:space="preserve"> y </w:t>
      </w:r>
      <m:oMath>
        <m:r>
          <w:rPr>
            <w:rFonts w:ascii="Cambria Math" w:eastAsia="Times New Roman" w:hAnsi="Cambria Math" w:cstheme="minorHAnsi"/>
            <w:kern w:val="0"/>
            <w:lang w:val="es-ES" w:eastAsia="es-ES_tradnl"/>
            <w14:ligatures w14:val="none"/>
          </w:rPr>
          <m:t>ψ</m:t>
        </m:r>
      </m:oMath>
      <w:r w:rsidRPr="00832EF8">
        <w:rPr>
          <w:rFonts w:eastAsia="Times New Roman" w:cstheme="minorHAnsi"/>
          <w:kern w:val="0"/>
          <w:lang w:val="es-ES" w:eastAsia="es-ES_tradnl"/>
          <w14:ligatures w14:val="none"/>
        </w:rPr>
        <w:t xml:space="preserve">. Por ello, </w:t>
      </w:r>
      <m:oMath>
        <m:r>
          <w:rPr>
            <w:rFonts w:ascii="Cambria Math" w:eastAsia="Times New Roman" w:hAnsi="Cambria Math" w:cstheme="minorHAnsi"/>
            <w:kern w:val="0"/>
            <w:lang w:val="es-ES" w:eastAsia="es-ES_tradnl"/>
            <w14:ligatures w14:val="none"/>
          </w:rPr>
          <m:t>ϕ</m:t>
        </m:r>
      </m:oMath>
      <w:r w:rsidRPr="00832EF8">
        <w:rPr>
          <w:rFonts w:eastAsiaTheme="minorEastAsia" w:cstheme="minorHAnsi"/>
          <w:bCs/>
          <w:i/>
          <w:iCs/>
          <w:kern w:val="0"/>
          <w:lang w:val="es-ES" w:eastAsia="es-ES_tradnl"/>
          <w14:ligatures w14:val="none"/>
        </w:rPr>
        <w:t xml:space="preserve"> </w:t>
      </w:r>
      <w:r w:rsidRPr="00832EF8">
        <w:rPr>
          <w:rFonts w:eastAsiaTheme="minorEastAsia" w:cstheme="minorHAnsi"/>
          <w:bCs/>
          <w:kern w:val="0"/>
          <w:lang w:val="es-ES" w:eastAsia="es-ES_tradnl"/>
          <w14:ligatures w14:val="none"/>
        </w:rPr>
        <w:t>y</w:t>
      </w:r>
      <w:r w:rsidRPr="00832EF8">
        <w:rPr>
          <w:rFonts w:eastAsiaTheme="minorEastAsia" w:cstheme="minorHAnsi"/>
          <w:bCs/>
          <w:i/>
          <w:iCs/>
          <w:kern w:val="0"/>
          <w:lang w:val="es-ES" w:eastAsia="es-ES_tradnl"/>
          <w14:ligatures w14:val="none"/>
        </w:rPr>
        <w:t xml:space="preserve"> </w:t>
      </w:r>
      <m:oMath>
        <m:r>
          <w:rPr>
            <w:rFonts w:ascii="Cambria Math" w:eastAsia="Times New Roman" w:hAnsi="Cambria Math" w:cstheme="minorHAnsi"/>
            <w:kern w:val="0"/>
            <w:lang w:val="es-ES" w:eastAsia="es-ES_tradnl"/>
            <w14:ligatures w14:val="none"/>
          </w:rPr>
          <m:t>ψ</m:t>
        </m:r>
      </m:oMath>
      <w:r w:rsidRPr="00832EF8">
        <w:rPr>
          <w:rFonts w:eastAsia="Times New Roman" w:cstheme="minorHAnsi"/>
          <w:bCs/>
          <w:kern w:val="0"/>
          <w:lang w:val="es-ES" w:eastAsia="es-ES_tradnl"/>
          <w14:ligatures w14:val="none"/>
        </w:rPr>
        <w:t xml:space="preserve"> son equivalentes. Para finalizar considérese otro par de fórmulas:</w:t>
      </w:r>
    </w:p>
    <w:p w14:paraId="2B6CDEA2" w14:textId="77777777" w:rsidR="00341879" w:rsidRPr="00832EF8" w:rsidRDefault="00341879" w:rsidP="00341879">
      <w:pPr>
        <w:spacing w:after="0" w:line="276" w:lineRule="auto"/>
        <w:ind w:left="1416" w:firstLine="2"/>
        <w:jc w:val="both"/>
        <w:rPr>
          <w:rFonts w:eastAsia="Times New Roman" w:cstheme="minorHAnsi"/>
          <w:i/>
          <w:iCs/>
          <w:kern w:val="0"/>
          <w:lang w:val="es-ES" w:eastAsia="es-ES_tradnl"/>
          <w14:ligatures w14:val="none"/>
        </w:rPr>
      </w:pPr>
      <m:oMathPara>
        <m:oMath>
          <m:r>
            <w:rPr>
              <w:rFonts w:ascii="Cambria Math" w:eastAsia="Times New Roman" w:hAnsi="Cambria Math" w:cstheme="minorHAnsi"/>
              <w:kern w:val="0"/>
              <w:lang w:val="es-ES" w:eastAsia="es-ES_tradnl"/>
              <w14:ligatures w14:val="none"/>
            </w:rPr>
            <m:t>χ:(¬P⊃¬Q)</m:t>
          </m:r>
        </m:oMath>
      </m:oMathPara>
    </w:p>
    <w:p w14:paraId="0AA5C5DF" w14:textId="77777777" w:rsidR="00341879" w:rsidRPr="00832EF8" w:rsidRDefault="00341879" w:rsidP="00341879">
      <w:pPr>
        <w:spacing w:after="0" w:line="276" w:lineRule="auto"/>
        <w:ind w:left="1418"/>
        <w:rPr>
          <w:rFonts w:eastAsia="Times New Roman" w:cstheme="minorHAnsi"/>
          <w:i/>
          <w:iCs/>
          <w:kern w:val="0"/>
          <w:lang w:val="es-ES" w:eastAsia="es-ES_tradnl"/>
          <w14:ligatures w14:val="none"/>
        </w:rPr>
      </w:pPr>
      <m:oMathPara>
        <m:oMath>
          <m:r>
            <w:rPr>
              <w:rFonts w:ascii="Cambria Math" w:eastAsia="Times New Roman" w:hAnsi="Cambria Math" w:cstheme="minorHAnsi"/>
              <w:kern w:val="0"/>
              <w:lang w:val="es-ES" w:eastAsia="es-ES_tradnl"/>
              <w14:ligatures w14:val="none"/>
            </w:rPr>
            <m:t>ω:(P⊃Q)</m:t>
          </m:r>
        </m:oMath>
      </m:oMathPara>
    </w:p>
    <w:p w14:paraId="14A4A766" w14:textId="77777777" w:rsidR="00341879" w:rsidRPr="00832EF8" w:rsidRDefault="00341879" w:rsidP="00341879">
      <w:pPr>
        <w:spacing w:after="0" w:line="276" w:lineRule="auto"/>
        <w:ind w:left="709"/>
        <w:jc w:val="both"/>
        <w:rPr>
          <w:rFonts w:eastAsia="Times New Roman" w:cstheme="minorHAnsi"/>
          <w:kern w:val="0"/>
          <w:lang w:val="es-ES" w:eastAsia="es-ES_tradnl"/>
          <w14:ligatures w14:val="none"/>
        </w:rPr>
      </w:pPr>
    </w:p>
    <w:p w14:paraId="0BB6AE0D" w14:textId="77777777" w:rsidR="00341879" w:rsidRPr="00832EF8" w:rsidRDefault="00341879" w:rsidP="00341879">
      <w:pPr>
        <w:spacing w:after="0" w:line="276" w:lineRule="auto"/>
        <w:ind w:left="709"/>
        <w:jc w:val="both"/>
        <w:rPr>
          <w:rFonts w:eastAsia="Times New Roman" w:cstheme="minorHAnsi"/>
          <w:kern w:val="0"/>
          <w:lang w:val="es-ES" w:eastAsia="es-ES_tradnl"/>
          <w14:ligatures w14:val="none"/>
        </w:rPr>
      </w:pPr>
      <w:r w:rsidRPr="00832EF8">
        <w:rPr>
          <w:rFonts w:eastAsia="Times New Roman" w:cstheme="minorHAnsi"/>
          <w:kern w:val="0"/>
          <w:lang w:val="es-ES" w:eastAsia="es-ES_tradnl"/>
          <w14:ligatures w14:val="none"/>
        </w:rPr>
        <w:t>Ahora se determinará si son o no equivalentes a través de una tabla de verdad:</w:t>
      </w:r>
    </w:p>
    <w:tbl>
      <w:tblPr>
        <w:tblStyle w:val="Tablaconcuadrcula"/>
        <w:tblW w:w="0" w:type="auto"/>
        <w:jc w:val="center"/>
        <w:tblLook w:val="04A0" w:firstRow="1" w:lastRow="0" w:firstColumn="1" w:lastColumn="0" w:noHBand="0" w:noVBand="1"/>
      </w:tblPr>
      <w:tblGrid>
        <w:gridCol w:w="988"/>
        <w:gridCol w:w="992"/>
        <w:gridCol w:w="3248"/>
        <w:gridCol w:w="3248"/>
      </w:tblGrid>
      <w:tr w:rsidR="00341879" w:rsidRPr="00832EF8" w14:paraId="59ADC1C6" w14:textId="77777777" w:rsidTr="00AF57AD">
        <w:trPr>
          <w:jc w:val="center"/>
        </w:trPr>
        <w:tc>
          <w:tcPr>
            <w:tcW w:w="988" w:type="dxa"/>
          </w:tcPr>
          <w:p w14:paraId="7A3FF2D3" w14:textId="77777777" w:rsidR="00341879" w:rsidRPr="00832EF8" w:rsidRDefault="00341879" w:rsidP="00AF57AD">
            <w:pPr>
              <w:spacing w:line="276" w:lineRule="auto"/>
              <w:jc w:val="center"/>
              <w:rPr>
                <w:rFonts w:cstheme="minorHAnsi"/>
                <w:sz w:val="22"/>
                <w:szCs w:val="22"/>
                <w:lang w:val="es-ES" w:eastAsia="es-ES_tradnl"/>
              </w:rPr>
            </w:pPr>
            <m:oMathPara>
              <m:oMath>
                <m:r>
                  <w:rPr>
                    <w:rFonts w:ascii="Cambria Math" w:hAnsi="Cambria Math" w:cstheme="minorHAnsi"/>
                    <w:sz w:val="22"/>
                    <w:szCs w:val="22"/>
                    <w:lang w:val="es-ES" w:eastAsia="es-ES_tradnl"/>
                  </w:rPr>
                  <m:t>P</m:t>
                </m:r>
              </m:oMath>
            </m:oMathPara>
          </w:p>
        </w:tc>
        <w:tc>
          <w:tcPr>
            <w:tcW w:w="992" w:type="dxa"/>
          </w:tcPr>
          <w:p w14:paraId="02537B26" w14:textId="77777777" w:rsidR="00341879" w:rsidRPr="00832EF8" w:rsidRDefault="00341879" w:rsidP="00AF57AD">
            <w:pPr>
              <w:spacing w:line="276" w:lineRule="auto"/>
              <w:jc w:val="center"/>
              <w:rPr>
                <w:rFonts w:cstheme="minorHAnsi"/>
                <w:sz w:val="22"/>
                <w:szCs w:val="22"/>
                <w:lang w:val="es-ES" w:eastAsia="es-ES_tradnl"/>
              </w:rPr>
            </w:pPr>
            <m:oMathPara>
              <m:oMath>
                <m:r>
                  <w:rPr>
                    <w:rFonts w:ascii="Cambria Math" w:hAnsi="Cambria Math" w:cstheme="minorHAnsi"/>
                    <w:sz w:val="22"/>
                    <w:szCs w:val="22"/>
                    <w:lang w:val="es-ES" w:eastAsia="es-ES_tradnl"/>
                  </w:rPr>
                  <m:t>Q</m:t>
                </m:r>
              </m:oMath>
            </m:oMathPara>
          </w:p>
        </w:tc>
        <w:tc>
          <w:tcPr>
            <w:tcW w:w="3248" w:type="dxa"/>
          </w:tcPr>
          <w:p w14:paraId="57A802E5" w14:textId="77777777" w:rsidR="00341879" w:rsidRPr="00832EF8" w:rsidRDefault="00341879" w:rsidP="00AF57AD">
            <w:pPr>
              <w:spacing w:line="276" w:lineRule="auto"/>
              <w:jc w:val="center"/>
              <w:rPr>
                <w:rFonts w:cstheme="minorHAnsi"/>
                <w:sz w:val="22"/>
                <w:szCs w:val="22"/>
                <w:lang w:val="es-ES" w:eastAsia="es-ES_tradnl"/>
              </w:rPr>
            </w:pPr>
            <m:oMathPara>
              <m:oMath>
                <m:r>
                  <w:rPr>
                    <w:rFonts w:ascii="Cambria Math" w:hAnsi="Cambria Math" w:cstheme="minorHAnsi"/>
                    <w:sz w:val="22"/>
                    <w:szCs w:val="22"/>
                    <w:lang w:val="es-ES" w:eastAsia="es-ES_tradnl"/>
                  </w:rPr>
                  <m:t>(¬ P⊃¬ Q)</m:t>
                </m:r>
              </m:oMath>
            </m:oMathPara>
          </w:p>
        </w:tc>
        <w:tc>
          <w:tcPr>
            <w:tcW w:w="3248" w:type="dxa"/>
          </w:tcPr>
          <w:p w14:paraId="6383FDD5" w14:textId="77777777" w:rsidR="00341879" w:rsidRPr="00832EF8" w:rsidRDefault="00341879" w:rsidP="00AF57AD">
            <w:pPr>
              <w:spacing w:line="276" w:lineRule="auto"/>
              <w:jc w:val="center"/>
              <w:rPr>
                <w:rFonts w:cstheme="minorHAnsi"/>
                <w:sz w:val="22"/>
                <w:szCs w:val="22"/>
                <w:lang w:val="es-ES" w:eastAsia="es-ES_tradnl"/>
              </w:rPr>
            </w:pPr>
            <m:oMathPara>
              <m:oMath>
                <m:r>
                  <w:rPr>
                    <w:rFonts w:ascii="Cambria Math" w:hAnsi="Cambria Math" w:cstheme="minorHAnsi"/>
                    <w:sz w:val="22"/>
                    <w:szCs w:val="22"/>
                    <w:lang w:val="es-ES" w:eastAsia="es-ES_tradnl"/>
                  </w:rPr>
                  <m:t>(P⊃Q)</m:t>
                </m:r>
              </m:oMath>
            </m:oMathPara>
          </w:p>
        </w:tc>
      </w:tr>
      <w:tr w:rsidR="00341879" w:rsidRPr="00832EF8" w14:paraId="3DF94915" w14:textId="77777777" w:rsidTr="00AF57AD">
        <w:trPr>
          <w:jc w:val="center"/>
        </w:trPr>
        <w:tc>
          <w:tcPr>
            <w:tcW w:w="988" w:type="dxa"/>
          </w:tcPr>
          <w:p w14:paraId="79EFAA42"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V</w:t>
            </w:r>
          </w:p>
        </w:tc>
        <w:tc>
          <w:tcPr>
            <w:tcW w:w="992" w:type="dxa"/>
          </w:tcPr>
          <w:p w14:paraId="7A63A44D"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V</w:t>
            </w:r>
          </w:p>
        </w:tc>
        <w:tc>
          <w:tcPr>
            <w:tcW w:w="3248" w:type="dxa"/>
          </w:tcPr>
          <w:p w14:paraId="5BA327C4" w14:textId="2425B9BE" w:rsidR="00341879" w:rsidRPr="00832EF8" w:rsidRDefault="00341879" w:rsidP="00AF57AD">
            <w:pPr>
              <w:spacing w:line="276" w:lineRule="auto"/>
              <w:rPr>
                <w:rFonts w:cstheme="minorHAnsi"/>
                <w:sz w:val="22"/>
                <w:szCs w:val="22"/>
                <w:lang w:val="es-ES" w:eastAsia="es-ES_tradnl"/>
              </w:rPr>
            </w:pPr>
            <w:r w:rsidRPr="00832EF8">
              <w:rPr>
                <w:rFonts w:cstheme="minorHAnsi"/>
                <w:sz w:val="22"/>
                <w:szCs w:val="22"/>
                <w:lang w:val="es-ES" w:eastAsia="es-ES_tradnl"/>
              </w:rPr>
              <w:t xml:space="preserve">                      </w:t>
            </w:r>
            <w:r w:rsidR="007D539F">
              <w:rPr>
                <w:rFonts w:cstheme="minorHAnsi"/>
                <w:sz w:val="22"/>
                <w:szCs w:val="22"/>
                <w:lang w:val="es-ES" w:eastAsia="es-ES_tradnl"/>
              </w:rPr>
              <w:t xml:space="preserve"> </w:t>
            </w:r>
            <w:r w:rsidRPr="00832EF8">
              <w:rPr>
                <w:rFonts w:cstheme="minorHAnsi"/>
                <w:sz w:val="22"/>
                <w:szCs w:val="22"/>
                <w:lang w:val="es-ES" w:eastAsia="es-ES_tradnl"/>
              </w:rPr>
              <w:t xml:space="preserve">F V  </w:t>
            </w:r>
            <w:proofErr w:type="spellStart"/>
            <w:r w:rsidRPr="00832EF8">
              <w:rPr>
                <w:rFonts w:cstheme="minorHAnsi"/>
                <w:b/>
                <w:bCs/>
                <w:color w:val="FF0000"/>
                <w:sz w:val="22"/>
                <w:szCs w:val="22"/>
                <w:lang w:val="es-ES" w:eastAsia="es-ES_tradnl"/>
              </w:rPr>
              <w:t>V</w:t>
            </w:r>
            <w:proofErr w:type="spellEnd"/>
            <w:r w:rsidRPr="00832EF8">
              <w:rPr>
                <w:rFonts w:cstheme="minorHAnsi"/>
                <w:sz w:val="22"/>
                <w:szCs w:val="22"/>
                <w:lang w:val="es-ES" w:eastAsia="es-ES_tradnl"/>
              </w:rPr>
              <w:t xml:space="preserve">  F   V</w:t>
            </w:r>
          </w:p>
        </w:tc>
        <w:tc>
          <w:tcPr>
            <w:tcW w:w="3248" w:type="dxa"/>
          </w:tcPr>
          <w:p w14:paraId="1D39658B" w14:textId="5E5C52EB" w:rsidR="00341879" w:rsidRPr="00832EF8" w:rsidRDefault="00341879" w:rsidP="00AF57AD">
            <w:pPr>
              <w:spacing w:line="276" w:lineRule="auto"/>
              <w:rPr>
                <w:rFonts w:cstheme="minorHAnsi"/>
                <w:sz w:val="22"/>
                <w:szCs w:val="22"/>
                <w:lang w:val="es-ES" w:eastAsia="es-ES_tradnl"/>
              </w:rPr>
            </w:pPr>
            <w:r w:rsidRPr="00832EF8">
              <w:rPr>
                <w:rFonts w:cstheme="minorHAnsi"/>
                <w:sz w:val="22"/>
                <w:szCs w:val="22"/>
                <w:lang w:val="es-ES" w:eastAsia="es-ES_tradnl"/>
              </w:rPr>
              <w:tab/>
              <w:t xml:space="preserve">         </w:t>
            </w:r>
            <w:r w:rsidR="007D539F">
              <w:rPr>
                <w:rFonts w:cstheme="minorHAnsi"/>
                <w:sz w:val="22"/>
                <w:szCs w:val="22"/>
                <w:lang w:val="es-ES" w:eastAsia="es-ES_tradnl"/>
              </w:rPr>
              <w:t xml:space="preserve">  </w:t>
            </w:r>
            <w:r w:rsidRPr="00832EF8">
              <w:rPr>
                <w:rFonts w:cstheme="minorHAnsi"/>
                <w:sz w:val="22"/>
                <w:szCs w:val="22"/>
                <w:lang w:val="es-ES" w:eastAsia="es-ES_tradnl"/>
              </w:rPr>
              <w:t xml:space="preserve">V  </w:t>
            </w:r>
            <w:proofErr w:type="spellStart"/>
            <w:r w:rsidRPr="00832EF8">
              <w:rPr>
                <w:rFonts w:cstheme="minorHAnsi"/>
                <w:b/>
                <w:bCs/>
                <w:color w:val="FF0000"/>
                <w:sz w:val="22"/>
                <w:szCs w:val="22"/>
                <w:lang w:val="es-ES" w:eastAsia="es-ES_tradnl"/>
              </w:rPr>
              <w:t>V</w:t>
            </w:r>
            <w:proofErr w:type="spellEnd"/>
            <w:r w:rsidRPr="00832EF8">
              <w:rPr>
                <w:rFonts w:cstheme="minorHAnsi"/>
                <w:color w:val="FF0000"/>
                <w:sz w:val="22"/>
                <w:szCs w:val="22"/>
                <w:lang w:val="es-ES" w:eastAsia="es-ES_tradnl"/>
              </w:rPr>
              <w:t xml:space="preserve">  </w:t>
            </w:r>
            <w:proofErr w:type="spellStart"/>
            <w:r w:rsidRPr="00832EF8">
              <w:rPr>
                <w:rFonts w:cstheme="minorHAnsi"/>
                <w:sz w:val="22"/>
                <w:szCs w:val="22"/>
                <w:lang w:val="es-ES" w:eastAsia="es-ES_tradnl"/>
              </w:rPr>
              <w:t>V</w:t>
            </w:r>
            <w:proofErr w:type="spellEnd"/>
          </w:p>
        </w:tc>
      </w:tr>
      <w:tr w:rsidR="00341879" w:rsidRPr="00832EF8" w14:paraId="030FA049" w14:textId="77777777" w:rsidTr="00AF57AD">
        <w:trPr>
          <w:jc w:val="center"/>
        </w:trPr>
        <w:tc>
          <w:tcPr>
            <w:tcW w:w="988" w:type="dxa"/>
            <w:shd w:val="clear" w:color="auto" w:fill="E97132" w:themeFill="accent2"/>
          </w:tcPr>
          <w:p w14:paraId="1F757E53"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V</w:t>
            </w:r>
          </w:p>
        </w:tc>
        <w:tc>
          <w:tcPr>
            <w:tcW w:w="992" w:type="dxa"/>
            <w:shd w:val="clear" w:color="auto" w:fill="E97132" w:themeFill="accent2"/>
          </w:tcPr>
          <w:p w14:paraId="797C0BDE"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F</w:t>
            </w:r>
          </w:p>
        </w:tc>
        <w:tc>
          <w:tcPr>
            <w:tcW w:w="3248" w:type="dxa"/>
            <w:shd w:val="clear" w:color="auto" w:fill="E97132" w:themeFill="accent2"/>
          </w:tcPr>
          <w:p w14:paraId="26E03C0F" w14:textId="565363F9" w:rsidR="00341879" w:rsidRPr="00832EF8" w:rsidRDefault="007D539F" w:rsidP="007D539F">
            <w:pPr>
              <w:spacing w:line="276" w:lineRule="auto"/>
              <w:rPr>
                <w:rFonts w:cstheme="minorHAnsi"/>
                <w:sz w:val="22"/>
                <w:szCs w:val="22"/>
                <w:lang w:val="es-ES" w:eastAsia="es-ES_tradnl"/>
              </w:rPr>
            </w:pPr>
            <w:r>
              <w:rPr>
                <w:rFonts w:cstheme="minorHAnsi"/>
                <w:sz w:val="22"/>
                <w:szCs w:val="22"/>
                <w:lang w:val="es-ES" w:eastAsia="es-ES_tradnl"/>
              </w:rPr>
              <w:t xml:space="preserve">                       </w:t>
            </w:r>
            <w:r w:rsidR="00341879" w:rsidRPr="00832EF8">
              <w:rPr>
                <w:rFonts w:cstheme="minorHAnsi"/>
                <w:sz w:val="22"/>
                <w:szCs w:val="22"/>
                <w:lang w:val="es-ES" w:eastAsia="es-ES_tradnl"/>
              </w:rPr>
              <w:t xml:space="preserve">F V  </w:t>
            </w:r>
            <w:proofErr w:type="spellStart"/>
            <w:r w:rsidR="00341879" w:rsidRPr="00832EF8">
              <w:rPr>
                <w:rFonts w:cstheme="minorHAnsi"/>
                <w:b/>
                <w:bCs/>
                <w:color w:val="FF0000"/>
                <w:sz w:val="22"/>
                <w:szCs w:val="22"/>
                <w:highlight w:val="cyan"/>
                <w:lang w:val="es-ES" w:eastAsia="es-ES_tradnl"/>
              </w:rPr>
              <w:t>V</w:t>
            </w:r>
            <w:proofErr w:type="spellEnd"/>
            <w:r w:rsidR="00341879" w:rsidRPr="00832EF8">
              <w:rPr>
                <w:rFonts w:cstheme="minorHAnsi"/>
                <w:sz w:val="22"/>
                <w:szCs w:val="22"/>
                <w:lang w:val="es-ES" w:eastAsia="es-ES_tradnl"/>
              </w:rPr>
              <w:t xml:space="preserve">  </w:t>
            </w:r>
            <w:proofErr w:type="spellStart"/>
            <w:r w:rsidR="00341879" w:rsidRPr="00832EF8">
              <w:rPr>
                <w:rFonts w:cstheme="minorHAnsi"/>
                <w:sz w:val="22"/>
                <w:szCs w:val="22"/>
                <w:lang w:val="es-ES" w:eastAsia="es-ES_tradnl"/>
              </w:rPr>
              <w:t>V</w:t>
            </w:r>
            <w:proofErr w:type="spellEnd"/>
            <w:r w:rsidR="00341879" w:rsidRPr="00832EF8">
              <w:rPr>
                <w:rFonts w:cstheme="minorHAnsi"/>
                <w:sz w:val="22"/>
                <w:szCs w:val="22"/>
                <w:lang w:val="es-ES" w:eastAsia="es-ES_tradnl"/>
              </w:rPr>
              <w:t xml:space="preserve">  F</w:t>
            </w:r>
          </w:p>
        </w:tc>
        <w:tc>
          <w:tcPr>
            <w:tcW w:w="3248" w:type="dxa"/>
            <w:shd w:val="clear" w:color="auto" w:fill="E97132" w:themeFill="accent2"/>
          </w:tcPr>
          <w:p w14:paraId="036CE165" w14:textId="49DA9C11" w:rsidR="00341879" w:rsidRPr="00832EF8" w:rsidRDefault="00341879" w:rsidP="00AF57AD">
            <w:pPr>
              <w:spacing w:line="276" w:lineRule="auto"/>
              <w:rPr>
                <w:rFonts w:cstheme="minorHAnsi"/>
                <w:sz w:val="22"/>
                <w:szCs w:val="22"/>
                <w:lang w:val="es-ES" w:eastAsia="es-ES_tradnl"/>
              </w:rPr>
            </w:pPr>
            <w:r w:rsidRPr="00832EF8">
              <w:rPr>
                <w:rFonts w:cstheme="minorHAnsi"/>
                <w:sz w:val="22"/>
                <w:szCs w:val="22"/>
                <w:lang w:val="es-ES" w:eastAsia="es-ES_tradnl"/>
              </w:rPr>
              <w:t xml:space="preserve">                        </w:t>
            </w:r>
            <w:r w:rsidR="007D539F">
              <w:rPr>
                <w:rFonts w:cstheme="minorHAnsi"/>
                <w:sz w:val="22"/>
                <w:szCs w:val="22"/>
                <w:lang w:val="es-ES" w:eastAsia="es-ES_tradnl"/>
              </w:rPr>
              <w:t xml:space="preserve">   </w:t>
            </w:r>
            <w:r w:rsidRPr="00832EF8">
              <w:rPr>
                <w:rFonts w:cstheme="minorHAnsi"/>
                <w:sz w:val="22"/>
                <w:szCs w:val="22"/>
                <w:lang w:val="es-ES" w:eastAsia="es-ES_tradnl"/>
              </w:rPr>
              <w:t xml:space="preserve">V  </w:t>
            </w:r>
            <w:r w:rsidRPr="00832EF8">
              <w:rPr>
                <w:rFonts w:cstheme="minorHAnsi"/>
                <w:b/>
                <w:bCs/>
                <w:color w:val="FF0000"/>
                <w:sz w:val="22"/>
                <w:szCs w:val="22"/>
                <w:highlight w:val="cyan"/>
                <w:lang w:val="es-ES" w:eastAsia="es-ES_tradnl"/>
              </w:rPr>
              <w:t>F</w:t>
            </w:r>
            <w:r w:rsidRPr="00832EF8">
              <w:rPr>
                <w:rFonts w:cstheme="minorHAnsi"/>
                <w:sz w:val="22"/>
                <w:szCs w:val="22"/>
                <w:lang w:val="es-ES" w:eastAsia="es-ES_tradnl"/>
              </w:rPr>
              <w:t xml:space="preserve">  </w:t>
            </w:r>
            <w:proofErr w:type="spellStart"/>
            <w:r w:rsidRPr="00832EF8">
              <w:rPr>
                <w:rFonts w:cstheme="minorHAnsi"/>
                <w:sz w:val="22"/>
                <w:szCs w:val="22"/>
                <w:lang w:val="es-ES" w:eastAsia="es-ES_tradnl"/>
              </w:rPr>
              <w:t>F</w:t>
            </w:r>
            <w:proofErr w:type="spellEnd"/>
          </w:p>
        </w:tc>
      </w:tr>
      <w:tr w:rsidR="00341879" w:rsidRPr="00832EF8" w14:paraId="43A39FB0" w14:textId="77777777" w:rsidTr="00AF57AD">
        <w:trPr>
          <w:jc w:val="center"/>
        </w:trPr>
        <w:tc>
          <w:tcPr>
            <w:tcW w:w="988" w:type="dxa"/>
            <w:shd w:val="clear" w:color="auto" w:fill="E97132" w:themeFill="accent2"/>
          </w:tcPr>
          <w:p w14:paraId="0984B3AA"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F</w:t>
            </w:r>
          </w:p>
        </w:tc>
        <w:tc>
          <w:tcPr>
            <w:tcW w:w="992" w:type="dxa"/>
            <w:shd w:val="clear" w:color="auto" w:fill="E97132" w:themeFill="accent2"/>
          </w:tcPr>
          <w:p w14:paraId="42ED3B81"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V</w:t>
            </w:r>
          </w:p>
        </w:tc>
        <w:tc>
          <w:tcPr>
            <w:tcW w:w="3248" w:type="dxa"/>
            <w:shd w:val="clear" w:color="auto" w:fill="E97132" w:themeFill="accent2"/>
          </w:tcPr>
          <w:p w14:paraId="22109DEB" w14:textId="582F18E7" w:rsidR="00341879" w:rsidRPr="00832EF8" w:rsidRDefault="00341879" w:rsidP="00AF57AD">
            <w:pPr>
              <w:spacing w:line="276" w:lineRule="auto"/>
              <w:rPr>
                <w:rFonts w:cstheme="minorHAnsi"/>
                <w:sz w:val="22"/>
                <w:szCs w:val="22"/>
                <w:lang w:val="es-ES" w:eastAsia="es-ES_tradnl"/>
              </w:rPr>
            </w:pPr>
            <w:r w:rsidRPr="00832EF8">
              <w:rPr>
                <w:rFonts w:cstheme="minorHAnsi"/>
                <w:sz w:val="22"/>
                <w:szCs w:val="22"/>
                <w:lang w:val="es-ES" w:eastAsia="es-ES_tradnl"/>
              </w:rPr>
              <w:tab/>
              <w:t xml:space="preserve">       V F  </w:t>
            </w:r>
            <w:proofErr w:type="spellStart"/>
            <w:r w:rsidRPr="00832EF8">
              <w:rPr>
                <w:rFonts w:cstheme="minorHAnsi"/>
                <w:b/>
                <w:bCs/>
                <w:color w:val="FF0000"/>
                <w:sz w:val="22"/>
                <w:szCs w:val="22"/>
                <w:highlight w:val="cyan"/>
                <w:lang w:val="es-ES" w:eastAsia="es-ES_tradnl"/>
              </w:rPr>
              <w:t>F</w:t>
            </w:r>
            <w:proofErr w:type="spellEnd"/>
            <w:r w:rsidRPr="00832EF8">
              <w:rPr>
                <w:rFonts w:cstheme="minorHAnsi"/>
                <w:sz w:val="22"/>
                <w:szCs w:val="22"/>
                <w:lang w:val="es-ES" w:eastAsia="es-ES_tradnl"/>
              </w:rPr>
              <w:t xml:space="preserve">  </w:t>
            </w:r>
            <w:proofErr w:type="spellStart"/>
            <w:r w:rsidRPr="00832EF8">
              <w:rPr>
                <w:rFonts w:cstheme="minorHAnsi"/>
                <w:sz w:val="22"/>
                <w:szCs w:val="22"/>
                <w:lang w:val="es-ES" w:eastAsia="es-ES_tradnl"/>
              </w:rPr>
              <w:t>F</w:t>
            </w:r>
            <w:proofErr w:type="spellEnd"/>
            <w:r w:rsidRPr="00832EF8">
              <w:rPr>
                <w:rFonts w:cstheme="minorHAnsi"/>
                <w:sz w:val="22"/>
                <w:szCs w:val="22"/>
                <w:lang w:val="es-ES" w:eastAsia="es-ES_tradnl"/>
              </w:rPr>
              <w:t xml:space="preserve">   V </w:t>
            </w:r>
          </w:p>
        </w:tc>
        <w:tc>
          <w:tcPr>
            <w:tcW w:w="3248" w:type="dxa"/>
            <w:shd w:val="clear" w:color="auto" w:fill="E97132" w:themeFill="accent2"/>
          </w:tcPr>
          <w:p w14:paraId="728717A9" w14:textId="14ABB3F5" w:rsidR="00341879" w:rsidRPr="00832EF8" w:rsidRDefault="00341879" w:rsidP="00AF57AD">
            <w:pPr>
              <w:spacing w:line="276" w:lineRule="auto"/>
              <w:rPr>
                <w:rFonts w:cstheme="minorHAnsi"/>
                <w:sz w:val="22"/>
                <w:szCs w:val="22"/>
                <w:lang w:val="es-ES" w:eastAsia="es-ES_tradnl"/>
              </w:rPr>
            </w:pPr>
            <w:r w:rsidRPr="00832EF8">
              <w:rPr>
                <w:rFonts w:cstheme="minorHAnsi"/>
                <w:sz w:val="22"/>
                <w:szCs w:val="22"/>
                <w:lang w:val="es-ES" w:eastAsia="es-ES_tradnl"/>
              </w:rPr>
              <w:tab/>
              <w:t xml:space="preserve">          </w:t>
            </w:r>
            <w:r w:rsidR="007D539F">
              <w:rPr>
                <w:rFonts w:cstheme="minorHAnsi"/>
                <w:sz w:val="22"/>
                <w:szCs w:val="22"/>
                <w:lang w:val="es-ES" w:eastAsia="es-ES_tradnl"/>
              </w:rPr>
              <w:t xml:space="preserve"> </w:t>
            </w:r>
            <w:r w:rsidRPr="00832EF8">
              <w:rPr>
                <w:rFonts w:cstheme="minorHAnsi"/>
                <w:sz w:val="22"/>
                <w:szCs w:val="22"/>
                <w:lang w:val="es-ES" w:eastAsia="es-ES_tradnl"/>
              </w:rPr>
              <w:t xml:space="preserve">F  </w:t>
            </w:r>
            <w:r w:rsidRPr="00832EF8">
              <w:rPr>
                <w:rFonts w:cstheme="minorHAnsi"/>
                <w:b/>
                <w:bCs/>
                <w:color w:val="FF0000"/>
                <w:sz w:val="22"/>
                <w:szCs w:val="22"/>
                <w:highlight w:val="cyan"/>
                <w:lang w:val="es-ES" w:eastAsia="es-ES_tradnl"/>
              </w:rPr>
              <w:t>V</w:t>
            </w:r>
            <w:r w:rsidRPr="00832EF8">
              <w:rPr>
                <w:rFonts w:cstheme="minorHAnsi"/>
                <w:sz w:val="22"/>
                <w:szCs w:val="22"/>
                <w:lang w:val="es-ES" w:eastAsia="es-ES_tradnl"/>
              </w:rPr>
              <w:t xml:space="preserve">  </w:t>
            </w:r>
            <w:proofErr w:type="spellStart"/>
            <w:r w:rsidRPr="00832EF8">
              <w:rPr>
                <w:rFonts w:cstheme="minorHAnsi"/>
                <w:sz w:val="22"/>
                <w:szCs w:val="22"/>
                <w:lang w:val="es-ES" w:eastAsia="es-ES_tradnl"/>
              </w:rPr>
              <w:t>V</w:t>
            </w:r>
            <w:proofErr w:type="spellEnd"/>
          </w:p>
        </w:tc>
      </w:tr>
      <w:tr w:rsidR="00341879" w:rsidRPr="00832EF8" w14:paraId="4A29C60C" w14:textId="77777777" w:rsidTr="00AF57AD">
        <w:trPr>
          <w:jc w:val="center"/>
        </w:trPr>
        <w:tc>
          <w:tcPr>
            <w:tcW w:w="988" w:type="dxa"/>
          </w:tcPr>
          <w:p w14:paraId="7731EEFD"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F</w:t>
            </w:r>
          </w:p>
        </w:tc>
        <w:tc>
          <w:tcPr>
            <w:tcW w:w="992" w:type="dxa"/>
          </w:tcPr>
          <w:p w14:paraId="51AA47C3"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F</w:t>
            </w:r>
          </w:p>
        </w:tc>
        <w:tc>
          <w:tcPr>
            <w:tcW w:w="3248" w:type="dxa"/>
          </w:tcPr>
          <w:p w14:paraId="0C8FD464" w14:textId="21DB40C5" w:rsidR="00341879" w:rsidRPr="00832EF8" w:rsidRDefault="00341879" w:rsidP="00AF57AD">
            <w:pPr>
              <w:spacing w:line="276" w:lineRule="auto"/>
              <w:rPr>
                <w:rFonts w:cstheme="minorHAnsi"/>
                <w:sz w:val="22"/>
                <w:szCs w:val="22"/>
                <w:lang w:val="es-ES" w:eastAsia="es-ES_tradnl"/>
              </w:rPr>
            </w:pPr>
            <w:r w:rsidRPr="00832EF8">
              <w:rPr>
                <w:rFonts w:cstheme="minorHAnsi"/>
                <w:sz w:val="22"/>
                <w:szCs w:val="22"/>
                <w:lang w:val="es-ES" w:eastAsia="es-ES_tradnl"/>
              </w:rPr>
              <w:tab/>
              <w:t xml:space="preserve">       V F  </w:t>
            </w:r>
            <w:r w:rsidRPr="00832EF8">
              <w:rPr>
                <w:rFonts w:cstheme="minorHAnsi"/>
                <w:b/>
                <w:bCs/>
                <w:color w:val="FF0000"/>
                <w:sz w:val="22"/>
                <w:szCs w:val="22"/>
                <w:lang w:val="es-ES" w:eastAsia="es-ES_tradnl"/>
              </w:rPr>
              <w:t>V</w:t>
            </w:r>
            <w:r w:rsidRPr="00832EF8">
              <w:rPr>
                <w:rFonts w:cstheme="minorHAnsi"/>
                <w:sz w:val="22"/>
                <w:szCs w:val="22"/>
                <w:lang w:val="es-ES" w:eastAsia="es-ES_tradnl"/>
              </w:rPr>
              <w:t xml:space="preserve">  </w:t>
            </w:r>
            <w:proofErr w:type="spellStart"/>
            <w:r w:rsidRPr="00832EF8">
              <w:rPr>
                <w:rFonts w:cstheme="minorHAnsi"/>
                <w:sz w:val="22"/>
                <w:szCs w:val="22"/>
                <w:lang w:val="es-ES" w:eastAsia="es-ES_tradnl"/>
              </w:rPr>
              <w:t>V</w:t>
            </w:r>
            <w:proofErr w:type="spellEnd"/>
            <w:r w:rsidRPr="00832EF8">
              <w:rPr>
                <w:rFonts w:cstheme="minorHAnsi"/>
                <w:sz w:val="22"/>
                <w:szCs w:val="22"/>
                <w:lang w:val="es-ES" w:eastAsia="es-ES_tradnl"/>
              </w:rPr>
              <w:t xml:space="preserve">  F</w:t>
            </w:r>
          </w:p>
        </w:tc>
        <w:tc>
          <w:tcPr>
            <w:tcW w:w="3248" w:type="dxa"/>
          </w:tcPr>
          <w:p w14:paraId="04D3BDEC" w14:textId="686007FD" w:rsidR="00341879" w:rsidRPr="00832EF8" w:rsidRDefault="00341879" w:rsidP="00AF57AD">
            <w:pPr>
              <w:spacing w:line="276" w:lineRule="auto"/>
              <w:rPr>
                <w:rFonts w:cstheme="minorHAnsi"/>
                <w:sz w:val="22"/>
                <w:szCs w:val="22"/>
                <w:lang w:val="es-ES" w:eastAsia="es-ES_tradnl"/>
              </w:rPr>
            </w:pPr>
            <w:r w:rsidRPr="00832EF8">
              <w:rPr>
                <w:rFonts w:cstheme="minorHAnsi"/>
                <w:sz w:val="22"/>
                <w:szCs w:val="22"/>
                <w:lang w:val="es-ES" w:eastAsia="es-ES_tradnl"/>
              </w:rPr>
              <w:tab/>
              <w:t xml:space="preserve">          </w:t>
            </w:r>
            <w:r w:rsidR="007D539F">
              <w:rPr>
                <w:rFonts w:cstheme="minorHAnsi"/>
                <w:sz w:val="22"/>
                <w:szCs w:val="22"/>
                <w:lang w:val="es-ES" w:eastAsia="es-ES_tradnl"/>
              </w:rPr>
              <w:t xml:space="preserve"> </w:t>
            </w:r>
            <w:r w:rsidRPr="00832EF8">
              <w:rPr>
                <w:rFonts w:cstheme="minorHAnsi"/>
                <w:sz w:val="22"/>
                <w:szCs w:val="22"/>
                <w:lang w:val="es-ES" w:eastAsia="es-ES_tradnl"/>
              </w:rPr>
              <w:t xml:space="preserve">F  </w:t>
            </w:r>
            <w:r w:rsidRPr="00832EF8">
              <w:rPr>
                <w:rFonts w:cstheme="minorHAnsi"/>
                <w:b/>
                <w:bCs/>
                <w:color w:val="FF0000"/>
                <w:sz w:val="22"/>
                <w:szCs w:val="22"/>
                <w:lang w:val="es-ES" w:eastAsia="es-ES_tradnl"/>
              </w:rPr>
              <w:t>V</w:t>
            </w:r>
            <w:r w:rsidRPr="00832EF8">
              <w:rPr>
                <w:rFonts w:cstheme="minorHAnsi"/>
                <w:sz w:val="22"/>
                <w:szCs w:val="22"/>
                <w:lang w:val="es-ES" w:eastAsia="es-ES_tradnl"/>
              </w:rPr>
              <w:t xml:space="preserve">  F</w:t>
            </w:r>
          </w:p>
        </w:tc>
      </w:tr>
    </w:tbl>
    <w:p w14:paraId="3F9FA6DB" w14:textId="77777777" w:rsidR="00341879" w:rsidRPr="00832EF8" w:rsidRDefault="00341879" w:rsidP="00341879">
      <w:pPr>
        <w:spacing w:after="0" w:line="276" w:lineRule="auto"/>
        <w:ind w:left="700"/>
        <w:jc w:val="both"/>
        <w:rPr>
          <w:rFonts w:eastAsia="Times New Roman" w:cstheme="minorHAnsi"/>
          <w:kern w:val="0"/>
          <w:lang w:val="es-ES" w:eastAsia="es-ES_tradnl"/>
          <w14:ligatures w14:val="none"/>
        </w:rPr>
      </w:pPr>
    </w:p>
    <w:p w14:paraId="6AD0F9FF" w14:textId="77777777" w:rsidR="00341879" w:rsidRPr="00832EF8" w:rsidRDefault="00341879" w:rsidP="00341879">
      <w:pPr>
        <w:spacing w:after="0" w:line="276" w:lineRule="auto"/>
        <w:ind w:firstLine="708"/>
        <w:jc w:val="both"/>
        <w:rPr>
          <w:rFonts w:eastAsia="Times New Roman" w:cstheme="minorHAnsi"/>
          <w:kern w:val="0"/>
          <w:lang w:val="es-ES" w:eastAsia="es-ES_tradnl"/>
          <w14:ligatures w14:val="none"/>
        </w:rPr>
      </w:pPr>
      <w:r w:rsidRPr="00832EF8">
        <w:rPr>
          <w:rFonts w:eastAsia="Times New Roman" w:cstheme="minorHAnsi"/>
          <w:kern w:val="0"/>
          <w:lang w:val="es-ES" w:eastAsia="es-ES_tradnl"/>
          <w14:ligatures w14:val="none"/>
        </w:rPr>
        <w:t xml:space="preserve">Hay dos estructuras que asignan a </w:t>
      </w:r>
      <m:oMath>
        <m:r>
          <w:rPr>
            <w:rFonts w:ascii="Cambria Math" w:eastAsia="Times New Roman" w:hAnsi="Cambria Math" w:cstheme="minorHAnsi"/>
            <w:kern w:val="0"/>
            <w:lang w:val="es-ES" w:eastAsia="es-ES_tradnl"/>
            <w14:ligatures w14:val="none"/>
          </w:rPr>
          <m:t>χ</m:t>
        </m:r>
      </m:oMath>
      <w:r w:rsidRPr="00832EF8">
        <w:rPr>
          <w:rFonts w:eastAsia="Times New Roman" w:cstheme="minorHAnsi"/>
          <w:kern w:val="0"/>
          <w:lang w:val="es-ES" w:eastAsia="es-ES_tradnl"/>
          <w14:ligatures w14:val="none"/>
        </w:rPr>
        <w:t xml:space="preserve"> y </w:t>
      </w:r>
      <m:oMath>
        <m:r>
          <w:rPr>
            <w:rFonts w:ascii="Cambria Math" w:eastAsia="Times New Roman" w:hAnsi="Cambria Math" w:cstheme="minorHAnsi"/>
            <w:kern w:val="0"/>
            <w:lang w:val="es-ES" w:eastAsia="es-ES_tradnl"/>
            <w14:ligatures w14:val="none"/>
          </w:rPr>
          <m:t>ω</m:t>
        </m:r>
      </m:oMath>
      <w:r w:rsidRPr="00832EF8">
        <w:rPr>
          <w:rFonts w:eastAsia="Times New Roman" w:cstheme="minorHAnsi"/>
          <w:kern w:val="0"/>
          <w:lang w:val="es-ES" w:eastAsia="es-ES_tradnl"/>
          <w14:ligatures w14:val="none"/>
        </w:rPr>
        <w:t xml:space="preserve"> valores distintos. Por ello</w:t>
      </w:r>
      <w:r w:rsidRPr="00832EF8">
        <w:rPr>
          <w:rFonts w:eastAsia="Times New Roman" w:cstheme="minorHAnsi"/>
          <w:b/>
          <w:bCs/>
          <w:i/>
          <w:iCs/>
          <w:kern w:val="0"/>
          <w:lang w:val="es-ES" w:eastAsia="es-ES_tradnl"/>
          <w14:ligatures w14:val="none"/>
        </w:rPr>
        <w:t xml:space="preserve">, </w:t>
      </w:r>
      <m:oMath>
        <m:r>
          <w:rPr>
            <w:rFonts w:ascii="Cambria Math" w:eastAsia="Times New Roman" w:hAnsi="Cambria Math" w:cstheme="minorHAnsi"/>
            <w:kern w:val="0"/>
            <w:lang w:val="es-ES" w:eastAsia="es-ES_tradnl"/>
            <w14:ligatures w14:val="none"/>
          </w:rPr>
          <m:t>χ</m:t>
        </m:r>
      </m:oMath>
      <w:r w:rsidRPr="00832EF8">
        <w:rPr>
          <w:rFonts w:eastAsia="Times New Roman" w:cstheme="minorHAnsi"/>
          <w:bCs/>
          <w:i/>
          <w:iCs/>
          <w:kern w:val="0"/>
          <w:lang w:val="es-ES" w:eastAsia="es-ES_tradnl"/>
          <w14:ligatures w14:val="none"/>
        </w:rPr>
        <w:t xml:space="preserve"> </w:t>
      </w:r>
      <w:r w:rsidRPr="00832EF8">
        <w:rPr>
          <w:rFonts w:eastAsia="Times New Roman" w:cstheme="minorHAnsi"/>
          <w:bCs/>
          <w:kern w:val="0"/>
          <w:lang w:val="es-ES" w:eastAsia="es-ES_tradnl"/>
          <w14:ligatures w14:val="none"/>
        </w:rPr>
        <w:t>y</w:t>
      </w:r>
      <w:r w:rsidRPr="00832EF8">
        <w:rPr>
          <w:rFonts w:eastAsia="Times New Roman" w:cstheme="minorHAnsi"/>
          <w:bCs/>
          <w:i/>
          <w:iCs/>
          <w:kern w:val="0"/>
          <w:lang w:val="es-ES" w:eastAsia="es-ES_tradnl"/>
          <w14:ligatures w14:val="none"/>
        </w:rPr>
        <w:t xml:space="preserve"> </w:t>
      </w:r>
      <m:oMath>
        <m:r>
          <w:rPr>
            <w:rFonts w:ascii="Cambria Math" w:eastAsia="Times New Roman" w:hAnsi="Cambria Math" w:cstheme="minorHAnsi"/>
            <w:kern w:val="0"/>
            <w:lang w:val="es-ES" w:eastAsia="es-ES_tradnl"/>
            <w14:ligatures w14:val="none"/>
          </w:rPr>
          <m:t>ω</m:t>
        </m:r>
      </m:oMath>
      <w:r w:rsidRPr="00832EF8">
        <w:rPr>
          <w:rFonts w:eastAsia="Times New Roman" w:cstheme="minorHAnsi"/>
          <w:bCs/>
          <w:i/>
          <w:iCs/>
          <w:kern w:val="0"/>
          <w:lang w:val="es-ES" w:eastAsia="es-ES_tradnl"/>
          <w14:ligatures w14:val="none"/>
        </w:rPr>
        <w:t xml:space="preserve"> </w:t>
      </w:r>
      <w:r w:rsidRPr="00832EF8">
        <w:rPr>
          <w:rFonts w:eastAsia="Times New Roman" w:cstheme="minorHAnsi"/>
          <w:bCs/>
          <w:kern w:val="0"/>
          <w:lang w:val="es-ES" w:eastAsia="es-ES_tradnl"/>
          <w14:ligatures w14:val="none"/>
        </w:rPr>
        <w:t>no son equivalentes</w:t>
      </w:r>
      <w:r w:rsidRPr="00832EF8">
        <w:rPr>
          <w:rFonts w:eastAsia="Times New Roman" w:cstheme="minorHAnsi"/>
          <w:kern w:val="0"/>
          <w:lang w:val="es-ES" w:eastAsia="es-ES_tradnl"/>
          <w14:ligatures w14:val="none"/>
        </w:rPr>
        <w:t>. Puede tomarse cualquiera de las filas resaltadas como un contraejemplo de la equivalencia entre ambas fórmulas.</w:t>
      </w:r>
    </w:p>
    <w:p w14:paraId="6E138EB0" w14:textId="77777777" w:rsidR="00341879" w:rsidRPr="00832EF8" w:rsidRDefault="00341879" w:rsidP="00341879">
      <w:pPr>
        <w:tabs>
          <w:tab w:val="left" w:pos="2629"/>
        </w:tabs>
        <w:spacing w:after="0" w:line="276" w:lineRule="auto"/>
        <w:ind w:firstLine="708"/>
        <w:jc w:val="both"/>
        <w:rPr>
          <w:rFonts w:eastAsia="Times New Roman" w:cstheme="minorHAnsi"/>
          <w:iCs/>
          <w:kern w:val="0"/>
          <w:lang w:eastAsia="es-ES_tradnl"/>
          <w14:ligatures w14:val="none"/>
        </w:rPr>
      </w:pPr>
    </w:p>
    <w:p w14:paraId="7F55FB3B" w14:textId="77777777" w:rsidR="00341879" w:rsidRDefault="00341879" w:rsidP="00341879">
      <w:pPr>
        <w:rPr>
          <w:rFonts w:eastAsia="Times New Roman" w:cstheme="minorHAnsi"/>
          <w:b/>
          <w:bCs/>
          <w:kern w:val="0"/>
          <w:lang w:eastAsia="es-ES_tradnl"/>
          <w14:ligatures w14:val="none"/>
        </w:rPr>
      </w:pPr>
      <w:r>
        <w:rPr>
          <w:rFonts w:eastAsia="Times New Roman" w:cstheme="minorHAnsi"/>
          <w:b/>
          <w:bCs/>
          <w:kern w:val="0"/>
          <w:lang w:eastAsia="es-ES_tradnl"/>
          <w14:ligatures w14:val="none"/>
        </w:rPr>
        <w:br w:type="page"/>
      </w:r>
    </w:p>
    <w:p w14:paraId="20940C08" w14:textId="77777777" w:rsidR="00341879" w:rsidRPr="00832EF8" w:rsidRDefault="00341879" w:rsidP="00341879">
      <w:pPr>
        <w:spacing w:after="0" w:line="276" w:lineRule="auto"/>
        <w:jc w:val="both"/>
        <w:rPr>
          <w:rFonts w:eastAsia="Times New Roman" w:cstheme="minorHAnsi"/>
          <w:b/>
          <w:bCs/>
          <w:kern w:val="0"/>
          <w:lang w:eastAsia="es-ES_tradnl"/>
          <w14:ligatures w14:val="none"/>
        </w:rPr>
      </w:pPr>
      <w:r w:rsidRPr="00832EF8">
        <w:rPr>
          <w:rFonts w:eastAsia="Times New Roman" w:cstheme="minorHAnsi"/>
          <w:b/>
          <w:bCs/>
          <w:kern w:val="0"/>
          <w:lang w:eastAsia="es-ES_tradnl"/>
          <w14:ligatures w14:val="none"/>
        </w:rPr>
        <w:t>Glosario de términos</w:t>
      </w:r>
    </w:p>
    <w:p w14:paraId="6A9E63A6" w14:textId="77777777" w:rsidR="00341879" w:rsidRPr="00832EF8" w:rsidRDefault="00341879" w:rsidP="00341879">
      <w:pPr>
        <w:numPr>
          <w:ilvl w:val="0"/>
          <w:numId w:val="6"/>
        </w:numPr>
        <w:spacing w:after="0" w:line="276" w:lineRule="auto"/>
        <w:contextualSpacing/>
        <w:jc w:val="both"/>
        <w:rPr>
          <w:rFonts w:eastAsia="Times New Roman" w:cstheme="minorHAnsi"/>
          <w:b/>
          <w:bCs/>
          <w:kern w:val="0"/>
          <w14:ligatures w14:val="none"/>
        </w:rPr>
      </w:pPr>
      <w:r w:rsidRPr="00832EF8">
        <w:rPr>
          <w:rFonts w:eastAsia="Times New Roman" w:cstheme="minorHAnsi"/>
          <w:kern w:val="0"/>
          <w14:ligatures w14:val="none"/>
        </w:rPr>
        <w:t>Tablas de verdad</w:t>
      </w:r>
    </w:p>
    <w:p w14:paraId="5961C1DA" w14:textId="11E06A18" w:rsidR="00341879" w:rsidRPr="00832EF8" w:rsidRDefault="00341879" w:rsidP="00341879">
      <w:pPr>
        <w:numPr>
          <w:ilvl w:val="0"/>
          <w:numId w:val="6"/>
        </w:numPr>
        <w:spacing w:after="0" w:line="276" w:lineRule="auto"/>
        <w:contextualSpacing/>
        <w:jc w:val="both"/>
        <w:rPr>
          <w:rFonts w:eastAsia="Times New Roman" w:cstheme="minorHAnsi"/>
          <w:b/>
          <w:bCs/>
          <w:kern w:val="0"/>
          <w14:ligatures w14:val="none"/>
        </w:rPr>
      </w:pPr>
      <w:r w:rsidRPr="00832EF8">
        <w:rPr>
          <w:rFonts w:eastAsia="Times New Roman" w:cstheme="minorHAnsi"/>
          <w:kern w:val="0"/>
          <w14:ligatures w14:val="none"/>
        </w:rPr>
        <w:t>Consistencia semántica</w:t>
      </w:r>
    </w:p>
    <w:p w14:paraId="1656AD47" w14:textId="77777777" w:rsidR="00341879" w:rsidRPr="00832EF8" w:rsidRDefault="00341879" w:rsidP="00341879">
      <w:pPr>
        <w:numPr>
          <w:ilvl w:val="0"/>
          <w:numId w:val="6"/>
        </w:numPr>
        <w:spacing w:after="0" w:line="276" w:lineRule="auto"/>
        <w:contextualSpacing/>
        <w:jc w:val="both"/>
        <w:rPr>
          <w:rFonts w:eastAsia="Times New Roman" w:cstheme="minorHAnsi"/>
          <w:b/>
          <w:bCs/>
          <w:kern w:val="0"/>
          <w14:ligatures w14:val="none"/>
        </w:rPr>
      </w:pPr>
      <w:r w:rsidRPr="00832EF8">
        <w:rPr>
          <w:rFonts w:eastAsia="Times New Roman" w:cstheme="minorHAnsi"/>
          <w:kern w:val="0"/>
          <w14:ligatures w14:val="none"/>
        </w:rPr>
        <w:t>Inconsistencia semántica</w:t>
      </w:r>
    </w:p>
    <w:p w14:paraId="1642318C" w14:textId="77777777" w:rsidR="00341879" w:rsidRPr="00832EF8" w:rsidRDefault="00341879" w:rsidP="00341879">
      <w:pPr>
        <w:numPr>
          <w:ilvl w:val="0"/>
          <w:numId w:val="6"/>
        </w:numPr>
        <w:spacing w:after="0" w:line="276" w:lineRule="auto"/>
        <w:contextualSpacing/>
        <w:jc w:val="both"/>
        <w:rPr>
          <w:rFonts w:eastAsia="Times New Roman" w:cstheme="minorHAnsi"/>
          <w:b/>
          <w:bCs/>
          <w:kern w:val="0"/>
          <w14:ligatures w14:val="none"/>
        </w:rPr>
      </w:pPr>
      <w:r w:rsidRPr="00832EF8">
        <w:rPr>
          <w:rFonts w:eastAsia="Times New Roman" w:cstheme="minorHAnsi"/>
          <w:kern w:val="0"/>
          <w14:ligatures w14:val="none"/>
        </w:rPr>
        <w:t>Ejemplo</w:t>
      </w:r>
    </w:p>
    <w:p w14:paraId="0473768B" w14:textId="77777777" w:rsidR="00341879" w:rsidRPr="00832EF8" w:rsidRDefault="00341879" w:rsidP="00341879">
      <w:pPr>
        <w:numPr>
          <w:ilvl w:val="0"/>
          <w:numId w:val="6"/>
        </w:numPr>
        <w:spacing w:after="0" w:line="276" w:lineRule="auto"/>
        <w:contextualSpacing/>
        <w:jc w:val="both"/>
        <w:rPr>
          <w:rFonts w:eastAsia="Times New Roman" w:cstheme="minorHAnsi"/>
          <w:b/>
          <w:bCs/>
          <w:kern w:val="0"/>
          <w14:ligatures w14:val="none"/>
        </w:rPr>
      </w:pPr>
      <w:r w:rsidRPr="00832EF8">
        <w:rPr>
          <w:rFonts w:eastAsia="Times New Roman" w:cstheme="minorHAnsi"/>
          <w:kern w:val="0"/>
          <w14:ligatures w14:val="none"/>
        </w:rPr>
        <w:t>Validez semántica</w:t>
      </w:r>
    </w:p>
    <w:p w14:paraId="5C976C31" w14:textId="77777777" w:rsidR="00341879" w:rsidRPr="00832EF8" w:rsidRDefault="00341879" w:rsidP="00341879">
      <w:pPr>
        <w:numPr>
          <w:ilvl w:val="0"/>
          <w:numId w:val="6"/>
        </w:numPr>
        <w:spacing w:after="0" w:line="276" w:lineRule="auto"/>
        <w:contextualSpacing/>
        <w:jc w:val="both"/>
        <w:rPr>
          <w:rFonts w:eastAsia="Times New Roman" w:cstheme="minorHAnsi"/>
          <w:b/>
          <w:bCs/>
          <w:kern w:val="0"/>
          <w14:ligatures w14:val="none"/>
        </w:rPr>
      </w:pPr>
      <w:r w:rsidRPr="00832EF8">
        <w:rPr>
          <w:rFonts w:eastAsia="Times New Roman" w:cstheme="minorHAnsi"/>
          <w:kern w:val="0"/>
          <w14:ligatures w14:val="none"/>
        </w:rPr>
        <w:t>Invalidez semántica</w:t>
      </w:r>
    </w:p>
    <w:p w14:paraId="381E6865" w14:textId="77777777" w:rsidR="00341879" w:rsidRPr="00832EF8" w:rsidRDefault="00341879" w:rsidP="00341879">
      <w:pPr>
        <w:numPr>
          <w:ilvl w:val="0"/>
          <w:numId w:val="6"/>
        </w:numPr>
        <w:spacing w:after="0" w:line="276" w:lineRule="auto"/>
        <w:contextualSpacing/>
        <w:jc w:val="both"/>
        <w:rPr>
          <w:rFonts w:eastAsia="Times New Roman" w:cstheme="minorHAnsi"/>
          <w:b/>
          <w:bCs/>
          <w:kern w:val="0"/>
          <w14:ligatures w14:val="none"/>
        </w:rPr>
      </w:pPr>
      <w:r w:rsidRPr="00832EF8">
        <w:rPr>
          <w:rFonts w:eastAsia="Times New Roman" w:cstheme="minorHAnsi"/>
          <w:kern w:val="0"/>
          <w14:ligatures w14:val="none"/>
        </w:rPr>
        <w:t>Tautología</w:t>
      </w:r>
    </w:p>
    <w:p w14:paraId="0197C74F" w14:textId="77777777" w:rsidR="00341879" w:rsidRPr="00832EF8" w:rsidRDefault="00341879" w:rsidP="00341879">
      <w:pPr>
        <w:numPr>
          <w:ilvl w:val="0"/>
          <w:numId w:val="6"/>
        </w:numPr>
        <w:spacing w:after="0" w:line="276" w:lineRule="auto"/>
        <w:contextualSpacing/>
        <w:jc w:val="both"/>
        <w:rPr>
          <w:rFonts w:eastAsia="Times New Roman" w:cstheme="minorHAnsi"/>
          <w:b/>
          <w:bCs/>
          <w:kern w:val="0"/>
          <w14:ligatures w14:val="none"/>
        </w:rPr>
      </w:pPr>
      <w:r w:rsidRPr="00832EF8">
        <w:rPr>
          <w:rFonts w:eastAsia="Times New Roman" w:cstheme="minorHAnsi"/>
          <w:kern w:val="0"/>
          <w14:ligatures w14:val="none"/>
        </w:rPr>
        <w:t>Contraejemplo</w:t>
      </w:r>
    </w:p>
    <w:p w14:paraId="36C5C24B" w14:textId="77777777" w:rsidR="00341879" w:rsidRPr="00832EF8" w:rsidRDefault="00341879" w:rsidP="00341879">
      <w:pPr>
        <w:numPr>
          <w:ilvl w:val="0"/>
          <w:numId w:val="6"/>
        </w:numPr>
        <w:spacing w:after="0" w:line="276" w:lineRule="auto"/>
        <w:contextualSpacing/>
        <w:jc w:val="both"/>
        <w:rPr>
          <w:rFonts w:eastAsia="Times New Roman" w:cstheme="minorHAnsi"/>
          <w:b/>
          <w:bCs/>
          <w:kern w:val="0"/>
          <w14:ligatures w14:val="none"/>
        </w:rPr>
      </w:pPr>
      <w:r w:rsidRPr="00832EF8">
        <w:rPr>
          <w:rFonts w:eastAsia="Times New Roman" w:cstheme="minorHAnsi"/>
          <w:kern w:val="0"/>
          <w14:ligatures w14:val="none"/>
        </w:rPr>
        <w:t>Implicación</w:t>
      </w:r>
    </w:p>
    <w:p w14:paraId="5BBB919C" w14:textId="77777777" w:rsidR="00341879" w:rsidRPr="00832EF8" w:rsidRDefault="00341879" w:rsidP="00341879">
      <w:pPr>
        <w:numPr>
          <w:ilvl w:val="0"/>
          <w:numId w:val="6"/>
        </w:numPr>
        <w:spacing w:after="0" w:line="276" w:lineRule="auto"/>
        <w:contextualSpacing/>
        <w:jc w:val="both"/>
        <w:rPr>
          <w:rFonts w:eastAsia="Times New Roman" w:cstheme="minorHAnsi"/>
          <w:b/>
          <w:bCs/>
          <w:kern w:val="0"/>
          <w14:ligatures w14:val="none"/>
        </w:rPr>
      </w:pPr>
      <w:r w:rsidRPr="00832EF8">
        <w:rPr>
          <w:rFonts w:eastAsia="Times New Roman" w:cstheme="minorHAnsi"/>
          <w:kern w:val="0"/>
          <w14:ligatures w14:val="none"/>
        </w:rPr>
        <w:t>Equivalencia</w:t>
      </w:r>
    </w:p>
    <w:p w14:paraId="45CDF539" w14:textId="77777777" w:rsidR="00341879" w:rsidRPr="00832EF8" w:rsidRDefault="00341879" w:rsidP="00341879">
      <w:pPr>
        <w:spacing w:after="0" w:line="276" w:lineRule="auto"/>
        <w:jc w:val="both"/>
        <w:rPr>
          <w:rFonts w:eastAsia="Times New Roman" w:cstheme="minorHAnsi"/>
          <w:kern w:val="0"/>
          <w14:ligatures w14:val="none"/>
        </w:rPr>
      </w:pPr>
    </w:p>
    <w:p w14:paraId="09456699" w14:textId="77777777" w:rsidR="00341879" w:rsidRPr="00832EF8" w:rsidRDefault="00341879" w:rsidP="00341879">
      <w:pPr>
        <w:spacing w:after="0" w:line="276" w:lineRule="auto"/>
        <w:jc w:val="both"/>
        <w:rPr>
          <w:rFonts w:eastAsia="Times New Roman" w:cstheme="minorHAnsi"/>
          <w:b/>
          <w:bCs/>
          <w:kern w:val="0"/>
          <w:lang w:eastAsia="es-ES_tradnl"/>
          <w14:ligatures w14:val="none"/>
        </w:rPr>
      </w:pPr>
      <w:r w:rsidRPr="00832EF8">
        <w:rPr>
          <w:rFonts w:eastAsia="Times New Roman" w:cstheme="minorHAnsi"/>
          <w:b/>
          <w:bCs/>
          <w:kern w:val="0"/>
          <w:lang w:eastAsia="es-ES_tradnl"/>
          <w14:ligatures w14:val="none"/>
        </w:rPr>
        <w:t>Bibliografía sugerida</w:t>
      </w:r>
    </w:p>
    <w:p w14:paraId="467DBBB8" w14:textId="77777777" w:rsidR="00341879" w:rsidRPr="00832EF8" w:rsidRDefault="00341879" w:rsidP="00341879">
      <w:pPr>
        <w:numPr>
          <w:ilvl w:val="0"/>
          <w:numId w:val="9"/>
        </w:numPr>
        <w:spacing w:after="0" w:line="276" w:lineRule="auto"/>
        <w:contextualSpacing/>
        <w:jc w:val="both"/>
        <w:rPr>
          <w:rFonts w:eastAsia="Times New Roman" w:cstheme="minorHAnsi"/>
          <w:kern w:val="0"/>
          <w14:ligatures w14:val="none"/>
        </w:rPr>
      </w:pPr>
      <w:r w:rsidRPr="00832EF8">
        <w:rPr>
          <w:rFonts w:eastAsia="Times New Roman" w:cstheme="minorHAnsi"/>
          <w:kern w:val="0"/>
          <w:lang w:val="en-US"/>
          <w14:ligatures w14:val="none"/>
        </w:rPr>
        <w:t xml:space="preserve">Hodges, W. (1983). Elementary Predicate Logic. En </w:t>
      </w:r>
      <w:r w:rsidRPr="00832EF8">
        <w:rPr>
          <w:rFonts w:eastAsia="Times New Roman" w:cstheme="minorHAnsi"/>
          <w:i/>
          <w:iCs/>
          <w:kern w:val="0"/>
          <w:lang w:val="en-US"/>
          <w14:ligatures w14:val="none"/>
        </w:rPr>
        <w:t>The Handbook of Philosophical Logic</w:t>
      </w:r>
      <w:r w:rsidRPr="00832EF8">
        <w:rPr>
          <w:rFonts w:eastAsia="Times New Roman" w:cstheme="minorHAnsi"/>
          <w:kern w:val="0"/>
          <w:lang w:val="en-US"/>
          <w14:ligatures w14:val="none"/>
        </w:rPr>
        <w:t xml:space="preserve">. </w:t>
      </w:r>
      <w:proofErr w:type="spellStart"/>
      <w:r w:rsidRPr="00832EF8">
        <w:rPr>
          <w:rFonts w:eastAsia="Times New Roman" w:cstheme="minorHAnsi"/>
          <w:kern w:val="0"/>
          <w14:ligatures w14:val="none"/>
        </w:rPr>
        <w:t>Gabbay</w:t>
      </w:r>
      <w:proofErr w:type="spellEnd"/>
      <w:r w:rsidRPr="00832EF8">
        <w:rPr>
          <w:rFonts w:eastAsia="Times New Roman" w:cstheme="minorHAnsi"/>
          <w:kern w:val="0"/>
          <w14:ligatures w14:val="none"/>
        </w:rPr>
        <w:t xml:space="preserve">, D. y F. </w:t>
      </w:r>
      <w:proofErr w:type="spellStart"/>
      <w:r w:rsidRPr="00832EF8">
        <w:rPr>
          <w:rFonts w:eastAsia="Times New Roman" w:cstheme="minorHAnsi"/>
          <w:kern w:val="0"/>
          <w14:ligatures w14:val="none"/>
        </w:rPr>
        <w:t>Guenthner</w:t>
      </w:r>
      <w:proofErr w:type="spellEnd"/>
      <w:r w:rsidRPr="00832EF8">
        <w:rPr>
          <w:rFonts w:eastAsia="Times New Roman" w:cstheme="minorHAnsi"/>
          <w:kern w:val="0"/>
          <w14:ligatures w14:val="none"/>
        </w:rPr>
        <w:t xml:space="preserve"> (Eds.), vol. 1. </w:t>
      </w:r>
      <w:proofErr w:type="spellStart"/>
      <w:r w:rsidRPr="00832EF8">
        <w:rPr>
          <w:rFonts w:eastAsia="Times New Roman" w:cstheme="minorHAnsi"/>
          <w:kern w:val="0"/>
          <w14:ligatures w14:val="none"/>
        </w:rPr>
        <w:t>Propositional</w:t>
      </w:r>
      <w:proofErr w:type="spellEnd"/>
      <w:r w:rsidRPr="00832EF8">
        <w:rPr>
          <w:rFonts w:eastAsia="Times New Roman" w:cstheme="minorHAnsi"/>
          <w:kern w:val="0"/>
          <w14:ligatures w14:val="none"/>
        </w:rPr>
        <w:t xml:space="preserve"> </w:t>
      </w:r>
      <w:proofErr w:type="spellStart"/>
      <w:r w:rsidRPr="00832EF8">
        <w:rPr>
          <w:rFonts w:eastAsia="Times New Roman" w:cstheme="minorHAnsi"/>
          <w:kern w:val="0"/>
          <w14:ligatures w14:val="none"/>
        </w:rPr>
        <w:t>Logic</w:t>
      </w:r>
      <w:proofErr w:type="spellEnd"/>
      <w:r w:rsidRPr="00832EF8">
        <w:rPr>
          <w:rFonts w:eastAsia="Times New Roman" w:cstheme="minorHAnsi"/>
          <w:kern w:val="0"/>
          <w14:ligatures w14:val="none"/>
        </w:rPr>
        <w:t>. Secciones 1-5, pp. 5-20.</w:t>
      </w:r>
    </w:p>
    <w:p w14:paraId="60976E43" w14:textId="77777777" w:rsidR="00341879" w:rsidRPr="00832EF8" w:rsidRDefault="00341879" w:rsidP="00341879">
      <w:pPr>
        <w:numPr>
          <w:ilvl w:val="0"/>
          <w:numId w:val="9"/>
        </w:numPr>
        <w:spacing w:after="0" w:line="276" w:lineRule="auto"/>
        <w:contextualSpacing/>
        <w:jc w:val="both"/>
        <w:rPr>
          <w:rFonts w:eastAsia="Times New Roman" w:cstheme="minorHAnsi"/>
          <w:kern w:val="0"/>
          <w:lang w:val="es-ES_tradnl"/>
          <w14:ligatures w14:val="none"/>
        </w:rPr>
      </w:pPr>
      <w:r w:rsidRPr="00832EF8">
        <w:rPr>
          <w:rFonts w:eastAsia="Times New Roman" w:cstheme="minorHAnsi"/>
          <w:kern w:val="0"/>
          <w:lang w:val="es-ES_tradnl"/>
          <w14:ligatures w14:val="none"/>
        </w:rPr>
        <w:t xml:space="preserve">Manzano, M. (2000). </w:t>
      </w:r>
      <w:r w:rsidRPr="00832EF8">
        <w:rPr>
          <w:rFonts w:eastAsia="Times New Roman" w:cstheme="minorHAnsi"/>
          <w:i/>
          <w:iCs/>
          <w:kern w:val="0"/>
          <w:lang w:val="es-ES_tradnl"/>
          <w14:ligatures w14:val="none"/>
        </w:rPr>
        <w:t>Lógica para principiantes</w:t>
      </w:r>
      <w:r w:rsidRPr="00832EF8">
        <w:rPr>
          <w:rFonts w:eastAsia="Times New Roman" w:cstheme="minorHAnsi"/>
          <w:kern w:val="0"/>
          <w:lang w:val="es-ES_tradnl"/>
          <w14:ligatures w14:val="none"/>
        </w:rPr>
        <w:t>. Capítulo 3. Semántica, pp. 29-44.</w:t>
      </w:r>
    </w:p>
    <w:p w14:paraId="2C6DFA2D" w14:textId="77777777" w:rsidR="00341879" w:rsidRPr="00832EF8" w:rsidRDefault="00341879" w:rsidP="00341879">
      <w:pPr>
        <w:spacing w:after="0" w:line="276" w:lineRule="auto"/>
        <w:rPr>
          <w:rFonts w:eastAsia="Times New Roman" w:cstheme="minorHAnsi"/>
          <w:kern w:val="0"/>
          <w:lang w:eastAsia="es-ES_tradnl"/>
          <w14:ligatures w14:val="none"/>
        </w:rPr>
      </w:pPr>
    </w:p>
    <w:p w14:paraId="1223512A" w14:textId="77777777" w:rsidR="00341879" w:rsidRPr="00832EF8" w:rsidRDefault="00341879" w:rsidP="00341879">
      <w:pPr>
        <w:spacing w:after="0" w:line="240" w:lineRule="auto"/>
        <w:rPr>
          <w:rFonts w:eastAsia="Times New Roman" w:cstheme="minorHAnsi"/>
          <w:b/>
          <w:bCs/>
          <w:kern w:val="0"/>
          <w:lang w:eastAsia="es-ES_tradnl"/>
          <w14:ligatures w14:val="none"/>
        </w:rPr>
      </w:pPr>
    </w:p>
    <w:p w14:paraId="6FED704D" w14:textId="77777777" w:rsidR="00341879" w:rsidRDefault="00341879" w:rsidP="00341879">
      <w:pPr>
        <w:rPr>
          <w:rFonts w:eastAsia="Times New Roman" w:cstheme="minorHAnsi"/>
          <w:b/>
          <w:bCs/>
          <w:kern w:val="0"/>
          <w:lang w:eastAsia="es-ES_tradnl"/>
          <w14:ligatures w14:val="none"/>
        </w:rPr>
      </w:pPr>
      <w:r>
        <w:rPr>
          <w:rFonts w:eastAsia="Times New Roman" w:cstheme="minorHAnsi"/>
          <w:b/>
          <w:bCs/>
          <w:kern w:val="0"/>
          <w:lang w:eastAsia="es-ES_tradnl"/>
          <w14:ligatures w14:val="none"/>
        </w:rPr>
        <w:br w:type="page"/>
      </w:r>
    </w:p>
    <w:p w14:paraId="02FA3515" w14:textId="77777777" w:rsidR="00341879" w:rsidRPr="00832EF8" w:rsidRDefault="00341879" w:rsidP="00341879">
      <w:pPr>
        <w:spacing w:after="0" w:line="276" w:lineRule="auto"/>
        <w:jc w:val="center"/>
        <w:rPr>
          <w:rFonts w:eastAsia="Times New Roman" w:cstheme="minorHAnsi"/>
          <w:b/>
          <w:bCs/>
          <w:kern w:val="0"/>
          <w:lang w:eastAsia="es-ES_tradnl"/>
          <w14:ligatures w14:val="none"/>
        </w:rPr>
      </w:pPr>
      <w:r w:rsidRPr="00832EF8">
        <w:rPr>
          <w:rFonts w:eastAsia="Times New Roman" w:cstheme="minorHAnsi"/>
          <w:b/>
          <w:bCs/>
          <w:kern w:val="0"/>
          <w:lang w:eastAsia="es-ES_tradnl"/>
          <w14:ligatures w14:val="none"/>
        </w:rPr>
        <w:t>Anexo</w:t>
      </w:r>
    </w:p>
    <w:p w14:paraId="53D32AE3" w14:textId="77777777" w:rsidR="00341879" w:rsidRPr="00832EF8" w:rsidRDefault="00341879" w:rsidP="00341879">
      <w:pPr>
        <w:spacing w:after="0" w:line="276" w:lineRule="auto"/>
        <w:jc w:val="center"/>
        <w:rPr>
          <w:rFonts w:eastAsia="Times New Roman" w:cstheme="minorHAnsi"/>
          <w:b/>
          <w:bCs/>
          <w:kern w:val="0"/>
          <w:lang w:eastAsia="es-ES_tradnl"/>
          <w14:ligatures w14:val="none"/>
        </w:rPr>
      </w:pPr>
      <w:r w:rsidRPr="00832EF8">
        <w:rPr>
          <w:rFonts w:eastAsia="Times New Roman" w:cstheme="minorHAnsi"/>
          <w:b/>
          <w:bCs/>
          <w:kern w:val="0"/>
          <w:lang w:eastAsia="es-ES_tradnl"/>
          <w14:ligatures w14:val="none"/>
        </w:rPr>
        <w:t>Propiedades semánticas según la condición que cumplen en tablas de verdad</w:t>
      </w:r>
    </w:p>
    <w:tbl>
      <w:tblPr>
        <w:tblStyle w:val="Tablaconcuadrcula"/>
        <w:tblW w:w="11057" w:type="dxa"/>
        <w:jc w:val="center"/>
        <w:tblLook w:val="04A0" w:firstRow="1" w:lastRow="0" w:firstColumn="1" w:lastColumn="0" w:noHBand="0" w:noVBand="1"/>
      </w:tblPr>
      <w:tblGrid>
        <w:gridCol w:w="2431"/>
        <w:gridCol w:w="1984"/>
        <w:gridCol w:w="6642"/>
      </w:tblGrid>
      <w:tr w:rsidR="00341879" w:rsidRPr="00832EF8" w14:paraId="633AEAE7" w14:textId="77777777" w:rsidTr="00AF57AD">
        <w:trPr>
          <w:trHeight w:val="526"/>
          <w:jc w:val="center"/>
        </w:trPr>
        <w:tc>
          <w:tcPr>
            <w:tcW w:w="2431" w:type="dxa"/>
            <w:vAlign w:val="center"/>
          </w:tcPr>
          <w:p w14:paraId="67213283" w14:textId="77777777" w:rsidR="00341879" w:rsidRPr="00832EF8" w:rsidRDefault="00341879" w:rsidP="00AF57AD">
            <w:pPr>
              <w:spacing w:line="276" w:lineRule="auto"/>
              <w:jc w:val="center"/>
              <w:rPr>
                <w:rFonts w:cstheme="minorHAnsi"/>
                <w:b/>
                <w:bCs/>
                <w:sz w:val="22"/>
                <w:szCs w:val="22"/>
                <w:lang w:eastAsia="es-ES_tradnl"/>
              </w:rPr>
            </w:pPr>
            <w:r w:rsidRPr="00832EF8">
              <w:rPr>
                <w:rFonts w:cstheme="minorHAnsi"/>
                <w:b/>
                <w:bCs/>
                <w:sz w:val="22"/>
                <w:szCs w:val="22"/>
                <w:lang w:eastAsia="es-ES_tradnl"/>
              </w:rPr>
              <w:t>Objeto al que se aplica</w:t>
            </w:r>
          </w:p>
        </w:tc>
        <w:tc>
          <w:tcPr>
            <w:tcW w:w="1984" w:type="dxa"/>
            <w:vAlign w:val="center"/>
          </w:tcPr>
          <w:p w14:paraId="7F9BB995" w14:textId="77777777" w:rsidR="00341879" w:rsidRPr="00832EF8" w:rsidRDefault="00341879" w:rsidP="00AF57AD">
            <w:pPr>
              <w:spacing w:line="276" w:lineRule="auto"/>
              <w:jc w:val="center"/>
              <w:rPr>
                <w:rFonts w:cstheme="minorHAnsi"/>
                <w:b/>
                <w:bCs/>
                <w:sz w:val="22"/>
                <w:szCs w:val="22"/>
                <w:lang w:eastAsia="es-ES_tradnl"/>
              </w:rPr>
            </w:pPr>
            <w:r w:rsidRPr="00832EF8">
              <w:rPr>
                <w:rFonts w:cstheme="minorHAnsi"/>
                <w:b/>
                <w:bCs/>
                <w:sz w:val="22"/>
                <w:szCs w:val="22"/>
                <w:lang w:eastAsia="es-ES_tradnl"/>
              </w:rPr>
              <w:t>Propiedad semántica</w:t>
            </w:r>
          </w:p>
        </w:tc>
        <w:tc>
          <w:tcPr>
            <w:tcW w:w="6642" w:type="dxa"/>
            <w:vAlign w:val="center"/>
          </w:tcPr>
          <w:p w14:paraId="142B7BD9" w14:textId="77777777" w:rsidR="00341879" w:rsidRPr="00832EF8" w:rsidRDefault="00341879" w:rsidP="00AF57AD">
            <w:pPr>
              <w:spacing w:line="276" w:lineRule="auto"/>
              <w:jc w:val="center"/>
              <w:rPr>
                <w:rFonts w:cstheme="minorHAnsi"/>
                <w:b/>
                <w:bCs/>
                <w:sz w:val="22"/>
                <w:szCs w:val="22"/>
                <w:lang w:eastAsia="es-ES_tradnl"/>
              </w:rPr>
            </w:pPr>
            <w:r w:rsidRPr="00832EF8">
              <w:rPr>
                <w:rFonts w:cstheme="minorHAnsi"/>
                <w:b/>
                <w:bCs/>
                <w:sz w:val="22"/>
                <w:szCs w:val="22"/>
                <w:lang w:eastAsia="es-ES_tradnl"/>
              </w:rPr>
              <w:t>Condición que debe cumplir en su tabla</w:t>
            </w:r>
          </w:p>
        </w:tc>
      </w:tr>
      <w:tr w:rsidR="00341879" w:rsidRPr="00832EF8" w14:paraId="0E0450E9" w14:textId="77777777" w:rsidTr="00AF57AD">
        <w:trPr>
          <w:trHeight w:val="362"/>
          <w:jc w:val="center"/>
        </w:trPr>
        <w:tc>
          <w:tcPr>
            <w:tcW w:w="2431" w:type="dxa"/>
            <w:vMerge w:val="restart"/>
            <w:vAlign w:val="center"/>
          </w:tcPr>
          <w:p w14:paraId="66528D29" w14:textId="77777777" w:rsidR="00341879" w:rsidRPr="00832EF8" w:rsidRDefault="00341879" w:rsidP="00AF57AD">
            <w:pPr>
              <w:spacing w:line="276" w:lineRule="auto"/>
              <w:jc w:val="center"/>
              <w:rPr>
                <w:rFonts w:cstheme="minorHAnsi"/>
                <w:sz w:val="22"/>
                <w:szCs w:val="22"/>
                <w:lang w:eastAsia="es-ES_tradnl"/>
              </w:rPr>
            </w:pPr>
            <w:r w:rsidRPr="00832EF8">
              <w:rPr>
                <w:rFonts w:cstheme="minorHAnsi"/>
                <w:sz w:val="22"/>
                <w:szCs w:val="22"/>
                <w:lang w:eastAsia="es-ES_tradnl"/>
              </w:rPr>
              <w:t xml:space="preserve">Cualquier </w:t>
            </w:r>
            <w:r w:rsidRPr="00832EF8">
              <w:rPr>
                <w:rFonts w:cstheme="minorHAnsi"/>
                <w:b/>
                <w:bCs/>
                <w:sz w:val="22"/>
                <w:szCs w:val="22"/>
                <w:lang w:eastAsia="es-ES_tradnl"/>
              </w:rPr>
              <w:t>conjunto unitario</w:t>
            </w:r>
            <w:r w:rsidRPr="00832EF8">
              <w:rPr>
                <w:rFonts w:cstheme="minorHAnsi"/>
                <w:sz w:val="22"/>
                <w:szCs w:val="22"/>
                <w:lang w:eastAsia="es-ES_tradnl"/>
              </w:rPr>
              <w:t xml:space="preserve"> de fórmulas </w:t>
            </w:r>
            <m:oMath>
              <m:r>
                <w:rPr>
                  <w:rFonts w:ascii="Cambria Math" w:hAnsi="Cambria Math" w:cstheme="minorHAnsi"/>
                  <w:sz w:val="22"/>
                  <w:szCs w:val="22"/>
                  <w:lang w:val="es-ES" w:eastAsia="es-ES_tradnl"/>
                </w:rPr>
                <m:t>ϕ</m:t>
              </m:r>
            </m:oMath>
            <w:r w:rsidRPr="00832EF8">
              <w:rPr>
                <w:rFonts w:cstheme="minorHAnsi"/>
                <w:sz w:val="22"/>
                <w:szCs w:val="22"/>
                <w:lang w:eastAsia="es-ES_tradnl"/>
              </w:rPr>
              <w:t xml:space="preserve"> en </w:t>
            </w:r>
            <w:r w:rsidRPr="00832EF8">
              <w:rPr>
                <w:rFonts w:cstheme="minorHAnsi"/>
                <w:i/>
                <w:iCs/>
                <w:sz w:val="22"/>
                <w:szCs w:val="22"/>
                <w:lang w:eastAsia="es-ES_tradnl"/>
              </w:rPr>
              <w:t>LC</w:t>
            </w:r>
          </w:p>
        </w:tc>
        <w:tc>
          <w:tcPr>
            <w:tcW w:w="1984" w:type="dxa"/>
            <w:shd w:val="clear" w:color="auto" w:fill="F0BCCF"/>
            <w:vAlign w:val="center"/>
          </w:tcPr>
          <w:p w14:paraId="07FE57A8" w14:textId="77777777" w:rsidR="00341879" w:rsidRPr="00832EF8" w:rsidRDefault="00341879" w:rsidP="00AF57AD">
            <w:pPr>
              <w:spacing w:line="276" w:lineRule="auto"/>
              <w:jc w:val="center"/>
              <w:rPr>
                <w:rFonts w:cstheme="minorHAnsi"/>
                <w:sz w:val="22"/>
                <w:szCs w:val="22"/>
                <w:lang w:eastAsia="es-ES_tradnl"/>
              </w:rPr>
            </w:pPr>
            <w:r w:rsidRPr="00832EF8">
              <w:rPr>
                <w:rFonts w:cstheme="minorHAnsi"/>
                <w:sz w:val="22"/>
                <w:szCs w:val="22"/>
                <w:lang w:eastAsia="es-ES_tradnl"/>
              </w:rPr>
              <w:t>Consistencia semántica</w:t>
            </w:r>
          </w:p>
        </w:tc>
        <w:tc>
          <w:tcPr>
            <w:tcW w:w="6642" w:type="dxa"/>
            <w:shd w:val="clear" w:color="auto" w:fill="F0BCCF"/>
            <w:vAlign w:val="center"/>
          </w:tcPr>
          <w:p w14:paraId="437581E0" w14:textId="77777777" w:rsidR="00341879" w:rsidRPr="00832EF8" w:rsidRDefault="00341879" w:rsidP="00AF57AD">
            <w:pPr>
              <w:spacing w:line="276" w:lineRule="auto"/>
              <w:jc w:val="center"/>
              <w:rPr>
                <w:rFonts w:cstheme="minorHAnsi"/>
                <w:i/>
                <w:iCs/>
                <w:sz w:val="22"/>
                <w:szCs w:val="22"/>
                <w:lang w:val="es-ES" w:eastAsia="es-ES_tradnl"/>
              </w:rPr>
            </w:pPr>
            <m:oMath>
              <m:r>
                <w:rPr>
                  <w:rFonts w:ascii="Cambria Math" w:hAnsi="Cambria Math" w:cstheme="minorHAnsi"/>
                  <w:sz w:val="22"/>
                  <w:szCs w:val="22"/>
                  <w:lang w:val="es-ES" w:eastAsia="es-ES_tradnl"/>
                </w:rPr>
                <m:t>ϕ</m:t>
              </m:r>
            </m:oMath>
            <w:r w:rsidRPr="00832EF8">
              <w:rPr>
                <w:rFonts w:cstheme="minorHAnsi"/>
                <w:sz w:val="22"/>
                <w:szCs w:val="22"/>
                <w:lang w:val="es-ES" w:eastAsia="es-ES_tradnl"/>
              </w:rPr>
              <w:t xml:space="preserve"> tiene el valor </w:t>
            </w:r>
            <m:oMath>
              <m:r>
                <w:rPr>
                  <w:rFonts w:ascii="Cambria Math" w:hAnsi="Cambria Math" w:cstheme="minorHAnsi"/>
                  <w:sz w:val="22"/>
                  <w:szCs w:val="22"/>
                  <w:lang w:val="es-ES" w:eastAsia="es-ES_tradnl"/>
                </w:rPr>
                <m:t>V</m:t>
              </m:r>
            </m:oMath>
            <w:r w:rsidRPr="00832EF8">
              <w:rPr>
                <w:rFonts w:cstheme="minorHAnsi"/>
                <w:i/>
                <w:iCs/>
                <w:sz w:val="22"/>
                <w:szCs w:val="22"/>
                <w:lang w:val="es-ES" w:eastAsia="es-ES_tradnl"/>
              </w:rPr>
              <w:t xml:space="preserve"> </w:t>
            </w:r>
            <w:r w:rsidRPr="00832EF8">
              <w:rPr>
                <w:rFonts w:cstheme="minorHAnsi"/>
                <w:sz w:val="22"/>
                <w:szCs w:val="22"/>
                <w:lang w:val="es-ES" w:eastAsia="es-ES_tradnl"/>
              </w:rPr>
              <w:t>en al menos una fila.</w:t>
            </w:r>
          </w:p>
        </w:tc>
      </w:tr>
      <w:tr w:rsidR="00341879" w:rsidRPr="00832EF8" w14:paraId="1622FB68" w14:textId="77777777" w:rsidTr="00AF57AD">
        <w:trPr>
          <w:trHeight w:val="72"/>
          <w:jc w:val="center"/>
        </w:trPr>
        <w:tc>
          <w:tcPr>
            <w:tcW w:w="2431" w:type="dxa"/>
            <w:vMerge/>
            <w:vAlign w:val="center"/>
          </w:tcPr>
          <w:p w14:paraId="56A0A8A6" w14:textId="77777777" w:rsidR="00341879" w:rsidRPr="00832EF8" w:rsidRDefault="00341879" w:rsidP="00AF57AD">
            <w:pPr>
              <w:spacing w:line="276" w:lineRule="auto"/>
              <w:rPr>
                <w:rFonts w:cstheme="minorHAnsi"/>
                <w:b/>
                <w:bCs/>
                <w:sz w:val="22"/>
                <w:szCs w:val="22"/>
                <w:lang w:eastAsia="es-ES_tradnl"/>
              </w:rPr>
            </w:pPr>
          </w:p>
        </w:tc>
        <w:tc>
          <w:tcPr>
            <w:tcW w:w="1984" w:type="dxa"/>
            <w:shd w:val="clear" w:color="auto" w:fill="B7EFCE"/>
            <w:vAlign w:val="center"/>
          </w:tcPr>
          <w:p w14:paraId="6C72D65F" w14:textId="77777777" w:rsidR="00341879" w:rsidRPr="00832EF8" w:rsidRDefault="00341879" w:rsidP="00AF57AD">
            <w:pPr>
              <w:spacing w:line="276" w:lineRule="auto"/>
              <w:jc w:val="center"/>
              <w:rPr>
                <w:rFonts w:cstheme="minorHAnsi"/>
                <w:sz w:val="22"/>
                <w:szCs w:val="22"/>
                <w:lang w:eastAsia="es-ES_tradnl"/>
              </w:rPr>
            </w:pPr>
            <w:r w:rsidRPr="00832EF8">
              <w:rPr>
                <w:rFonts w:cstheme="minorHAnsi"/>
                <w:sz w:val="22"/>
                <w:szCs w:val="22"/>
                <w:lang w:eastAsia="es-ES_tradnl"/>
              </w:rPr>
              <w:t>Inconsistencia semántica</w:t>
            </w:r>
          </w:p>
        </w:tc>
        <w:tc>
          <w:tcPr>
            <w:tcW w:w="6642" w:type="dxa"/>
            <w:shd w:val="clear" w:color="auto" w:fill="B7EFCE"/>
            <w:vAlign w:val="center"/>
          </w:tcPr>
          <w:p w14:paraId="0C96F433" w14:textId="77777777" w:rsidR="00341879" w:rsidRPr="00832EF8" w:rsidRDefault="00341879" w:rsidP="00AF57AD">
            <w:pPr>
              <w:spacing w:line="276" w:lineRule="auto"/>
              <w:jc w:val="center"/>
              <w:rPr>
                <w:rFonts w:cstheme="minorHAnsi"/>
                <w:sz w:val="22"/>
                <w:szCs w:val="22"/>
                <w:lang w:val="es-ES" w:eastAsia="es-ES_tradnl"/>
              </w:rPr>
            </w:pPr>
            <m:oMath>
              <m:r>
                <w:rPr>
                  <w:rFonts w:ascii="Cambria Math" w:hAnsi="Cambria Math" w:cstheme="minorHAnsi"/>
                  <w:sz w:val="22"/>
                  <w:szCs w:val="22"/>
                  <w:lang w:val="es-ES" w:eastAsia="es-ES_tradnl"/>
                </w:rPr>
                <m:t>ϕ</m:t>
              </m:r>
            </m:oMath>
            <w:r w:rsidRPr="00832EF8">
              <w:rPr>
                <w:rFonts w:cstheme="minorHAnsi"/>
                <w:sz w:val="22"/>
                <w:szCs w:val="22"/>
                <w:lang w:val="es-ES" w:eastAsia="es-ES_tradnl"/>
              </w:rPr>
              <w:t xml:space="preserve"> no tiene el valor </w:t>
            </w:r>
            <m:oMath>
              <m:r>
                <w:rPr>
                  <w:rFonts w:ascii="Cambria Math" w:hAnsi="Cambria Math" w:cstheme="minorHAnsi"/>
                  <w:sz w:val="22"/>
                  <w:szCs w:val="22"/>
                  <w:lang w:val="es-ES" w:eastAsia="es-ES_tradnl"/>
                </w:rPr>
                <m:t>V</m:t>
              </m:r>
            </m:oMath>
            <w:r w:rsidRPr="00832EF8">
              <w:rPr>
                <w:rFonts w:cstheme="minorHAnsi"/>
                <w:i/>
                <w:iCs/>
                <w:sz w:val="22"/>
                <w:szCs w:val="22"/>
                <w:lang w:val="es-ES" w:eastAsia="es-ES_tradnl"/>
              </w:rPr>
              <w:t xml:space="preserve"> </w:t>
            </w:r>
            <w:r w:rsidRPr="00832EF8">
              <w:rPr>
                <w:rFonts w:cstheme="minorHAnsi"/>
                <w:sz w:val="22"/>
                <w:szCs w:val="22"/>
                <w:lang w:val="es-ES" w:eastAsia="es-ES_tradnl"/>
              </w:rPr>
              <w:t>en ninguna fila.</w:t>
            </w:r>
          </w:p>
        </w:tc>
      </w:tr>
      <w:tr w:rsidR="00341879" w:rsidRPr="00832EF8" w14:paraId="29E1B790" w14:textId="77777777" w:rsidTr="00AF57AD">
        <w:trPr>
          <w:trHeight w:val="409"/>
          <w:jc w:val="center"/>
        </w:trPr>
        <w:tc>
          <w:tcPr>
            <w:tcW w:w="2431" w:type="dxa"/>
            <w:vMerge w:val="restart"/>
            <w:vAlign w:val="center"/>
          </w:tcPr>
          <w:p w14:paraId="57138512" w14:textId="77777777" w:rsidR="00341879" w:rsidRPr="00832EF8" w:rsidRDefault="00341879" w:rsidP="00AF57AD">
            <w:pPr>
              <w:spacing w:line="276" w:lineRule="auto"/>
              <w:jc w:val="center"/>
              <w:rPr>
                <w:rFonts w:cstheme="minorHAnsi"/>
                <w:sz w:val="22"/>
                <w:szCs w:val="22"/>
                <w:lang w:eastAsia="es-ES_tradnl"/>
              </w:rPr>
            </w:pPr>
            <w:r w:rsidRPr="00832EF8">
              <w:rPr>
                <w:rFonts w:cstheme="minorHAnsi"/>
                <w:sz w:val="22"/>
                <w:szCs w:val="22"/>
                <w:lang w:eastAsia="es-ES_tradnl"/>
              </w:rPr>
              <w:t xml:space="preserve">Cualquier </w:t>
            </w:r>
            <w:r w:rsidRPr="00832EF8">
              <w:rPr>
                <w:rFonts w:cstheme="minorHAnsi"/>
                <w:b/>
                <w:bCs/>
                <w:sz w:val="22"/>
                <w:szCs w:val="22"/>
                <w:lang w:eastAsia="es-ES_tradnl"/>
              </w:rPr>
              <w:t>conjunto no unitario</w:t>
            </w:r>
            <w:r w:rsidRPr="00832EF8">
              <w:rPr>
                <w:rFonts w:cstheme="minorHAnsi"/>
                <w:sz w:val="22"/>
                <w:szCs w:val="22"/>
                <w:lang w:eastAsia="es-ES_tradnl"/>
              </w:rPr>
              <w:t xml:space="preserve"> de fórmulas </w:t>
            </w:r>
            <m:oMath>
              <m:d>
                <m:dPr>
                  <m:begChr m:val="{"/>
                  <m:endChr m:val="}"/>
                  <m:ctrlPr>
                    <w:ins w:id="90" w:author="Usuario" w:date="2022-04-17T22:35:00Z">
                      <w:rPr>
                        <w:rFonts w:ascii="Cambria Math" w:hAnsi="Cambria Math" w:cstheme="minorHAnsi"/>
                        <w:i/>
                        <w:sz w:val="22"/>
                        <w:szCs w:val="22"/>
                        <w:lang w:val="es-ES" w:eastAsia="es-ES_tradnl"/>
                      </w:rPr>
                    </w:ins>
                  </m:ctrlPr>
                </m:dPr>
                <m:e>
                  <m:sSub>
                    <m:sSubPr>
                      <m:ctrlPr>
                        <w:ins w:id="91" w:author="Usuario" w:date="2022-04-17T22:35:00Z">
                          <w:rPr>
                            <w:rFonts w:ascii="Cambria Math" w:hAnsi="Cambria Math" w:cstheme="minorHAnsi"/>
                            <w:i/>
                            <w:sz w:val="22"/>
                            <w:szCs w:val="22"/>
                            <w:lang w:val="es-ES" w:eastAsia="es-ES_tradnl"/>
                          </w:rPr>
                        </w:ins>
                      </m:ctrlPr>
                    </m:sSubPr>
                    <m:e>
                      <m:r>
                        <w:rPr>
                          <w:rFonts w:ascii="Cambria Math" w:hAnsi="Cambria Math" w:cstheme="minorHAnsi"/>
                          <w:sz w:val="22"/>
                          <w:szCs w:val="22"/>
                          <w:lang w:val="es-ES" w:eastAsia="es-ES_tradnl"/>
                        </w:rPr>
                        <m:t>ϕ</m:t>
                      </m:r>
                    </m:e>
                    <m:sub>
                      <m:r>
                        <w:rPr>
                          <w:rFonts w:ascii="Cambria Math" w:hAnsi="Cambria Math" w:cstheme="minorHAnsi"/>
                          <w:sz w:val="22"/>
                          <w:szCs w:val="22"/>
                          <w:lang w:val="es-ES" w:eastAsia="es-ES_tradnl"/>
                        </w:rPr>
                        <m:t>1</m:t>
                      </m:r>
                    </m:sub>
                  </m:sSub>
                  <m:r>
                    <w:rPr>
                      <w:rFonts w:ascii="Cambria Math" w:hAnsi="Cambria Math" w:cstheme="minorHAnsi"/>
                      <w:sz w:val="22"/>
                      <w:szCs w:val="22"/>
                      <w:lang w:val="es-ES" w:eastAsia="es-ES_tradnl"/>
                    </w:rPr>
                    <m:t xml:space="preserve">,…,  </m:t>
                  </m:r>
                  <m:sSub>
                    <m:sSubPr>
                      <m:ctrlPr>
                        <w:ins w:id="92" w:author="Usuario" w:date="2022-04-17T22:35:00Z">
                          <w:rPr>
                            <w:rFonts w:ascii="Cambria Math" w:hAnsi="Cambria Math" w:cstheme="minorHAnsi"/>
                            <w:i/>
                            <w:sz w:val="22"/>
                            <w:szCs w:val="22"/>
                            <w:lang w:val="es-ES" w:eastAsia="es-ES_tradnl"/>
                          </w:rPr>
                        </w:ins>
                      </m:ctrlPr>
                    </m:sSubPr>
                    <m:e>
                      <m:r>
                        <w:rPr>
                          <w:rFonts w:ascii="Cambria Math" w:hAnsi="Cambria Math" w:cstheme="minorHAnsi"/>
                          <w:sz w:val="22"/>
                          <w:szCs w:val="22"/>
                          <w:lang w:val="es-ES" w:eastAsia="es-ES_tradnl"/>
                        </w:rPr>
                        <m:t>ϕ</m:t>
                      </m:r>
                    </m:e>
                    <m:sub>
                      <m:r>
                        <w:rPr>
                          <w:rFonts w:ascii="Cambria Math" w:hAnsi="Cambria Math" w:cstheme="minorHAnsi"/>
                          <w:sz w:val="22"/>
                          <w:szCs w:val="22"/>
                          <w:lang w:val="es-ES" w:eastAsia="es-ES_tradnl"/>
                        </w:rPr>
                        <m:t>n</m:t>
                      </m:r>
                    </m:sub>
                  </m:sSub>
                </m:e>
              </m:d>
            </m:oMath>
            <w:r w:rsidRPr="00832EF8">
              <w:rPr>
                <w:rFonts w:cstheme="minorHAnsi"/>
                <w:sz w:val="22"/>
                <w:szCs w:val="22"/>
                <w:lang w:val="es-ES" w:eastAsia="es-ES_tradnl"/>
              </w:rPr>
              <w:t xml:space="preserve"> </w:t>
            </w:r>
            <w:r w:rsidRPr="00832EF8">
              <w:rPr>
                <w:rFonts w:cstheme="minorHAnsi"/>
                <w:sz w:val="22"/>
                <w:szCs w:val="22"/>
                <w:lang w:eastAsia="es-ES_tradnl"/>
              </w:rPr>
              <w:t xml:space="preserve">en </w:t>
            </w:r>
            <w:r w:rsidRPr="00832EF8">
              <w:rPr>
                <w:rFonts w:cstheme="minorHAnsi"/>
                <w:i/>
                <w:iCs/>
                <w:sz w:val="22"/>
                <w:szCs w:val="22"/>
                <w:lang w:eastAsia="es-ES_tradnl"/>
              </w:rPr>
              <w:t>LC</w:t>
            </w:r>
          </w:p>
        </w:tc>
        <w:tc>
          <w:tcPr>
            <w:tcW w:w="1984" w:type="dxa"/>
            <w:shd w:val="clear" w:color="auto" w:fill="F0BCCF"/>
            <w:vAlign w:val="center"/>
          </w:tcPr>
          <w:p w14:paraId="22E4D789" w14:textId="77777777" w:rsidR="00341879" w:rsidRPr="00832EF8" w:rsidRDefault="00341879" w:rsidP="00AF57AD">
            <w:pPr>
              <w:spacing w:line="276" w:lineRule="auto"/>
              <w:jc w:val="center"/>
              <w:rPr>
                <w:rFonts w:cstheme="minorHAnsi"/>
                <w:sz w:val="22"/>
                <w:szCs w:val="22"/>
                <w:lang w:eastAsia="es-ES_tradnl"/>
              </w:rPr>
            </w:pPr>
            <w:r w:rsidRPr="00832EF8">
              <w:rPr>
                <w:rFonts w:cstheme="minorHAnsi"/>
                <w:sz w:val="22"/>
                <w:szCs w:val="22"/>
                <w:lang w:eastAsia="es-ES_tradnl"/>
              </w:rPr>
              <w:t>Consistencia semántica</w:t>
            </w:r>
          </w:p>
        </w:tc>
        <w:tc>
          <w:tcPr>
            <w:tcW w:w="6642" w:type="dxa"/>
            <w:shd w:val="clear" w:color="auto" w:fill="F0BCCF"/>
            <w:vAlign w:val="center"/>
          </w:tcPr>
          <w:p w14:paraId="402D6DFF" w14:textId="77777777" w:rsidR="00341879" w:rsidRPr="00832EF8" w:rsidRDefault="00000000" w:rsidP="00AF57AD">
            <w:pPr>
              <w:spacing w:line="276" w:lineRule="auto"/>
              <w:jc w:val="center"/>
              <w:rPr>
                <w:rFonts w:cstheme="minorHAnsi"/>
                <w:sz w:val="22"/>
                <w:szCs w:val="22"/>
                <w:lang w:eastAsia="es-ES_tradnl"/>
              </w:rPr>
            </w:pPr>
            <m:oMath>
              <m:sSub>
                <m:sSubPr>
                  <m:ctrlPr>
                    <w:ins w:id="93" w:author="Usuario" w:date="2022-04-17T22:35:00Z">
                      <w:rPr>
                        <w:rFonts w:ascii="Cambria Math" w:hAnsi="Cambria Math" w:cstheme="minorHAnsi"/>
                        <w:i/>
                        <w:sz w:val="22"/>
                        <w:szCs w:val="22"/>
                        <w:lang w:val="es-ES" w:eastAsia="es-ES_tradnl"/>
                      </w:rPr>
                    </w:ins>
                  </m:ctrlPr>
                </m:sSubPr>
                <m:e>
                  <m:r>
                    <w:rPr>
                      <w:rFonts w:ascii="Cambria Math" w:hAnsi="Cambria Math" w:cstheme="minorHAnsi"/>
                      <w:sz w:val="22"/>
                      <w:szCs w:val="22"/>
                      <w:lang w:val="es-ES" w:eastAsia="es-ES_tradnl"/>
                    </w:rPr>
                    <m:t>ϕ</m:t>
                  </m:r>
                </m:e>
                <m:sub>
                  <m:r>
                    <w:rPr>
                      <w:rFonts w:ascii="Cambria Math" w:hAnsi="Cambria Math" w:cstheme="minorHAnsi"/>
                      <w:sz w:val="22"/>
                      <w:szCs w:val="22"/>
                      <w:lang w:val="es-ES" w:eastAsia="es-ES_tradnl"/>
                    </w:rPr>
                    <m:t>1</m:t>
                  </m:r>
                </m:sub>
              </m:sSub>
              <m:r>
                <w:rPr>
                  <w:rFonts w:ascii="Cambria Math" w:hAnsi="Cambria Math" w:cstheme="minorHAnsi"/>
                  <w:sz w:val="22"/>
                  <w:szCs w:val="22"/>
                  <w:lang w:val="es-ES" w:eastAsia="es-ES_tradnl"/>
                </w:rPr>
                <m:t xml:space="preserve">,…, y </m:t>
              </m:r>
              <m:sSub>
                <m:sSubPr>
                  <m:ctrlPr>
                    <w:ins w:id="94" w:author="Usuario" w:date="2022-04-17T22:35:00Z">
                      <w:rPr>
                        <w:rFonts w:ascii="Cambria Math" w:hAnsi="Cambria Math" w:cstheme="minorHAnsi"/>
                        <w:i/>
                        <w:sz w:val="22"/>
                        <w:szCs w:val="22"/>
                        <w:lang w:val="es-ES" w:eastAsia="es-ES_tradnl"/>
                      </w:rPr>
                    </w:ins>
                  </m:ctrlPr>
                </m:sSubPr>
                <m:e>
                  <m:r>
                    <w:rPr>
                      <w:rFonts w:ascii="Cambria Math" w:hAnsi="Cambria Math" w:cstheme="minorHAnsi"/>
                      <w:sz w:val="22"/>
                      <w:szCs w:val="22"/>
                      <w:lang w:val="es-ES" w:eastAsia="es-ES_tradnl"/>
                    </w:rPr>
                    <m:t>ϕ</m:t>
                  </m:r>
                </m:e>
                <m:sub>
                  <m:r>
                    <w:rPr>
                      <w:rFonts w:ascii="Cambria Math" w:hAnsi="Cambria Math" w:cstheme="minorHAnsi"/>
                      <w:sz w:val="22"/>
                      <w:szCs w:val="22"/>
                      <w:lang w:val="es-ES" w:eastAsia="es-ES_tradnl"/>
                    </w:rPr>
                    <m:t>n</m:t>
                  </m:r>
                </m:sub>
              </m:sSub>
            </m:oMath>
            <w:r w:rsidR="00341879" w:rsidRPr="00832EF8">
              <w:rPr>
                <w:rFonts w:cstheme="minorHAnsi"/>
                <w:sz w:val="22"/>
                <w:szCs w:val="22"/>
                <w:lang w:val="es-ES_tradnl" w:eastAsia="es-ES_tradnl"/>
              </w:rPr>
              <w:t xml:space="preserve"> </w:t>
            </w:r>
            <w:r w:rsidR="00341879" w:rsidRPr="00832EF8">
              <w:rPr>
                <w:rFonts w:cstheme="minorHAnsi"/>
                <w:sz w:val="22"/>
                <w:szCs w:val="22"/>
                <w:lang w:val="es-ES" w:eastAsia="es-ES_tradnl"/>
              </w:rPr>
              <w:t xml:space="preserve">tienen juntas el valor </w:t>
            </w:r>
            <m:oMath>
              <m:r>
                <w:rPr>
                  <w:rFonts w:ascii="Cambria Math" w:hAnsi="Cambria Math" w:cstheme="minorHAnsi"/>
                  <w:sz w:val="22"/>
                  <w:szCs w:val="22"/>
                  <w:lang w:val="es-ES" w:eastAsia="es-ES_tradnl"/>
                </w:rPr>
                <m:t>V</m:t>
              </m:r>
            </m:oMath>
            <w:r w:rsidR="00341879" w:rsidRPr="00832EF8">
              <w:rPr>
                <w:rFonts w:cstheme="minorHAnsi"/>
                <w:sz w:val="22"/>
                <w:szCs w:val="22"/>
                <w:lang w:val="es-ES" w:eastAsia="es-ES_tradnl"/>
              </w:rPr>
              <w:t xml:space="preserve"> en al menos una fila</w:t>
            </w:r>
          </w:p>
        </w:tc>
      </w:tr>
      <w:tr w:rsidR="00341879" w:rsidRPr="00832EF8" w14:paraId="571DEAAB" w14:textId="77777777" w:rsidTr="00AF57AD">
        <w:trPr>
          <w:trHeight w:val="514"/>
          <w:jc w:val="center"/>
        </w:trPr>
        <w:tc>
          <w:tcPr>
            <w:tcW w:w="2431" w:type="dxa"/>
            <w:vMerge/>
            <w:vAlign w:val="center"/>
          </w:tcPr>
          <w:p w14:paraId="534BE6AE" w14:textId="77777777" w:rsidR="00341879" w:rsidRPr="00832EF8" w:rsidRDefault="00341879" w:rsidP="00AF57AD">
            <w:pPr>
              <w:spacing w:line="276" w:lineRule="auto"/>
              <w:rPr>
                <w:rFonts w:cstheme="minorHAnsi"/>
                <w:sz w:val="22"/>
                <w:szCs w:val="22"/>
                <w:lang w:eastAsia="es-ES_tradnl"/>
              </w:rPr>
            </w:pPr>
          </w:p>
        </w:tc>
        <w:tc>
          <w:tcPr>
            <w:tcW w:w="1984" w:type="dxa"/>
            <w:shd w:val="clear" w:color="auto" w:fill="B7EFCE"/>
            <w:vAlign w:val="center"/>
          </w:tcPr>
          <w:p w14:paraId="21DD731C" w14:textId="77777777" w:rsidR="00341879" w:rsidRPr="00832EF8" w:rsidRDefault="00341879" w:rsidP="00AF57AD">
            <w:pPr>
              <w:spacing w:line="276" w:lineRule="auto"/>
              <w:jc w:val="center"/>
              <w:rPr>
                <w:rFonts w:cstheme="minorHAnsi"/>
                <w:sz w:val="22"/>
                <w:szCs w:val="22"/>
                <w:lang w:eastAsia="es-ES_tradnl"/>
              </w:rPr>
            </w:pPr>
            <w:r w:rsidRPr="00832EF8">
              <w:rPr>
                <w:rFonts w:cstheme="minorHAnsi"/>
                <w:sz w:val="22"/>
                <w:szCs w:val="22"/>
                <w:lang w:eastAsia="es-ES_tradnl"/>
              </w:rPr>
              <w:t>Inconsistencia semántica</w:t>
            </w:r>
          </w:p>
        </w:tc>
        <w:tc>
          <w:tcPr>
            <w:tcW w:w="6642" w:type="dxa"/>
            <w:shd w:val="clear" w:color="auto" w:fill="B7EFCE"/>
            <w:vAlign w:val="center"/>
          </w:tcPr>
          <w:p w14:paraId="4795C11A" w14:textId="77777777" w:rsidR="00341879" w:rsidRPr="00832EF8" w:rsidRDefault="00000000" w:rsidP="00AF57AD">
            <w:pPr>
              <w:spacing w:line="276" w:lineRule="auto"/>
              <w:jc w:val="center"/>
              <w:rPr>
                <w:rFonts w:cstheme="minorHAnsi"/>
                <w:sz w:val="22"/>
                <w:szCs w:val="22"/>
                <w:lang w:eastAsia="es-ES_tradnl"/>
              </w:rPr>
            </w:pPr>
            <m:oMath>
              <m:sSub>
                <m:sSubPr>
                  <m:ctrlPr>
                    <w:ins w:id="95" w:author="Usuario" w:date="2022-04-17T22:35:00Z">
                      <w:rPr>
                        <w:rFonts w:ascii="Cambria Math" w:hAnsi="Cambria Math" w:cstheme="minorHAnsi"/>
                        <w:i/>
                        <w:sz w:val="22"/>
                        <w:szCs w:val="22"/>
                        <w:lang w:val="es-ES" w:eastAsia="es-ES_tradnl"/>
                      </w:rPr>
                    </w:ins>
                  </m:ctrlPr>
                </m:sSubPr>
                <m:e>
                  <m:r>
                    <w:rPr>
                      <w:rFonts w:ascii="Cambria Math" w:hAnsi="Cambria Math" w:cstheme="minorHAnsi"/>
                      <w:sz w:val="22"/>
                      <w:szCs w:val="22"/>
                      <w:lang w:val="es-ES" w:eastAsia="es-ES_tradnl"/>
                    </w:rPr>
                    <m:t>ϕ</m:t>
                  </m:r>
                </m:e>
                <m:sub>
                  <m:r>
                    <w:rPr>
                      <w:rFonts w:ascii="Cambria Math" w:hAnsi="Cambria Math" w:cstheme="minorHAnsi"/>
                      <w:sz w:val="22"/>
                      <w:szCs w:val="22"/>
                      <w:lang w:val="es-ES" w:eastAsia="es-ES_tradnl"/>
                    </w:rPr>
                    <m:t>1</m:t>
                  </m:r>
                </m:sub>
              </m:sSub>
              <m:r>
                <w:rPr>
                  <w:rFonts w:ascii="Cambria Math" w:hAnsi="Cambria Math" w:cstheme="minorHAnsi"/>
                  <w:sz w:val="22"/>
                  <w:szCs w:val="22"/>
                  <w:lang w:val="es-ES" w:eastAsia="es-ES_tradnl"/>
                </w:rPr>
                <m:t xml:space="preserve">,…y </m:t>
              </m:r>
              <m:sSub>
                <m:sSubPr>
                  <m:ctrlPr>
                    <w:ins w:id="96" w:author="Usuario" w:date="2022-04-17T22:35:00Z">
                      <w:rPr>
                        <w:rFonts w:ascii="Cambria Math" w:hAnsi="Cambria Math" w:cstheme="minorHAnsi"/>
                        <w:i/>
                        <w:sz w:val="22"/>
                        <w:szCs w:val="22"/>
                        <w:lang w:val="es-ES" w:eastAsia="es-ES_tradnl"/>
                      </w:rPr>
                    </w:ins>
                  </m:ctrlPr>
                </m:sSubPr>
                <m:e>
                  <m:r>
                    <w:rPr>
                      <w:rFonts w:ascii="Cambria Math" w:hAnsi="Cambria Math" w:cstheme="minorHAnsi"/>
                      <w:sz w:val="22"/>
                      <w:szCs w:val="22"/>
                      <w:lang w:val="es-ES" w:eastAsia="es-ES_tradnl"/>
                    </w:rPr>
                    <m:t>ϕ</m:t>
                  </m:r>
                </m:e>
                <m:sub>
                  <m:r>
                    <w:rPr>
                      <w:rFonts w:ascii="Cambria Math" w:hAnsi="Cambria Math" w:cstheme="minorHAnsi"/>
                      <w:sz w:val="22"/>
                      <w:szCs w:val="22"/>
                      <w:lang w:val="es-ES" w:eastAsia="es-ES_tradnl"/>
                    </w:rPr>
                    <m:t>n</m:t>
                  </m:r>
                </m:sub>
              </m:sSub>
            </m:oMath>
            <w:r w:rsidR="00341879" w:rsidRPr="00832EF8">
              <w:rPr>
                <w:rFonts w:cstheme="minorHAnsi"/>
                <w:sz w:val="22"/>
                <w:szCs w:val="22"/>
                <w:lang w:val="es-ES_tradnl" w:eastAsia="es-ES_tradnl"/>
              </w:rPr>
              <w:t xml:space="preserve"> no </w:t>
            </w:r>
            <w:r w:rsidR="00341879" w:rsidRPr="00832EF8">
              <w:rPr>
                <w:rFonts w:cstheme="minorHAnsi"/>
                <w:sz w:val="22"/>
                <w:szCs w:val="22"/>
                <w:lang w:val="es-ES" w:eastAsia="es-ES_tradnl"/>
              </w:rPr>
              <w:t xml:space="preserve">tienen juntas el valor </w:t>
            </w:r>
            <m:oMath>
              <m:r>
                <w:rPr>
                  <w:rFonts w:ascii="Cambria Math" w:hAnsi="Cambria Math" w:cstheme="minorHAnsi"/>
                  <w:sz w:val="22"/>
                  <w:szCs w:val="22"/>
                  <w:lang w:val="es-ES" w:eastAsia="es-ES_tradnl"/>
                </w:rPr>
                <m:t>V</m:t>
              </m:r>
            </m:oMath>
            <w:r w:rsidR="00341879" w:rsidRPr="00832EF8">
              <w:rPr>
                <w:rFonts w:cstheme="minorHAnsi"/>
                <w:sz w:val="22"/>
                <w:szCs w:val="22"/>
                <w:lang w:val="es-ES" w:eastAsia="es-ES_tradnl"/>
              </w:rPr>
              <w:t xml:space="preserve"> en ninguna fila</w:t>
            </w:r>
          </w:p>
        </w:tc>
      </w:tr>
      <w:tr w:rsidR="00341879" w:rsidRPr="00832EF8" w14:paraId="0116AEA1" w14:textId="77777777" w:rsidTr="00AF57AD">
        <w:trPr>
          <w:trHeight w:val="495"/>
          <w:jc w:val="center"/>
        </w:trPr>
        <w:tc>
          <w:tcPr>
            <w:tcW w:w="2431" w:type="dxa"/>
            <w:vMerge w:val="restart"/>
            <w:vAlign w:val="center"/>
          </w:tcPr>
          <w:p w14:paraId="31C0955D" w14:textId="77777777" w:rsidR="00341879" w:rsidRPr="00832EF8" w:rsidRDefault="00341879" w:rsidP="00AF57AD">
            <w:pPr>
              <w:spacing w:line="276" w:lineRule="auto"/>
              <w:jc w:val="center"/>
              <w:rPr>
                <w:rFonts w:cstheme="minorHAnsi"/>
                <w:sz w:val="22"/>
                <w:szCs w:val="22"/>
                <w:lang w:eastAsia="es-ES_tradnl"/>
              </w:rPr>
            </w:pPr>
            <w:r w:rsidRPr="00832EF8">
              <w:rPr>
                <w:rFonts w:cstheme="minorHAnsi"/>
                <w:sz w:val="22"/>
                <w:szCs w:val="22"/>
                <w:lang w:eastAsia="es-ES_tradnl"/>
              </w:rPr>
              <w:t xml:space="preserve">Cualquier </w:t>
            </w:r>
            <w:r w:rsidRPr="00832EF8">
              <w:rPr>
                <w:rFonts w:cstheme="minorHAnsi"/>
                <w:b/>
                <w:bCs/>
                <w:sz w:val="22"/>
                <w:szCs w:val="22"/>
                <w:lang w:eastAsia="es-ES_tradnl"/>
              </w:rPr>
              <w:t>argumento no hipotético</w:t>
            </w:r>
            <w:r w:rsidRPr="00832EF8">
              <w:rPr>
                <w:rFonts w:cstheme="minorHAnsi"/>
                <w:sz w:val="22"/>
                <w:szCs w:val="22"/>
                <w:lang w:eastAsia="es-ES_tradnl"/>
              </w:rPr>
              <w:t xml:space="preserve"> </w:t>
            </w:r>
            <m:oMath>
              <m:r>
                <m:rPr>
                  <m:sty m:val="p"/>
                </m:rPr>
                <w:rPr>
                  <w:rFonts w:ascii="Cambria Math" w:hAnsi="Cambria Math" w:cstheme="minorHAnsi"/>
                  <w:sz w:val="22"/>
                  <w:szCs w:val="22"/>
                  <w:lang w:val="es-ES" w:eastAsia="es-ES_tradnl"/>
                </w:rPr>
                <m:t>ϕ</m:t>
              </m:r>
            </m:oMath>
            <w:r w:rsidRPr="00832EF8">
              <w:rPr>
                <w:rFonts w:cstheme="minorHAnsi"/>
                <w:sz w:val="22"/>
                <w:szCs w:val="22"/>
                <w:lang w:eastAsia="es-ES_tradnl"/>
              </w:rPr>
              <w:t xml:space="preserve"> en </w:t>
            </w:r>
            <w:r w:rsidRPr="00832EF8">
              <w:rPr>
                <w:rFonts w:cstheme="minorHAnsi"/>
                <w:i/>
                <w:iCs/>
                <w:sz w:val="22"/>
                <w:szCs w:val="22"/>
                <w:lang w:eastAsia="es-ES_tradnl"/>
              </w:rPr>
              <w:t>LC</w:t>
            </w:r>
          </w:p>
        </w:tc>
        <w:tc>
          <w:tcPr>
            <w:tcW w:w="1984" w:type="dxa"/>
            <w:shd w:val="clear" w:color="auto" w:fill="BAB3ED"/>
            <w:vAlign w:val="center"/>
          </w:tcPr>
          <w:p w14:paraId="442ED233" w14:textId="77777777" w:rsidR="00341879" w:rsidRPr="00832EF8" w:rsidRDefault="00341879" w:rsidP="00AF57AD">
            <w:pPr>
              <w:spacing w:line="276" w:lineRule="auto"/>
              <w:jc w:val="center"/>
              <w:rPr>
                <w:rFonts w:cstheme="minorHAnsi"/>
                <w:sz w:val="22"/>
                <w:szCs w:val="22"/>
                <w:lang w:eastAsia="es-ES_tradnl"/>
              </w:rPr>
            </w:pPr>
            <w:r w:rsidRPr="00832EF8">
              <w:rPr>
                <w:rFonts w:cstheme="minorHAnsi"/>
                <w:sz w:val="22"/>
                <w:szCs w:val="22"/>
                <w:lang w:eastAsia="es-ES_tradnl"/>
              </w:rPr>
              <w:t>Validez semántica</w:t>
            </w:r>
          </w:p>
          <w:p w14:paraId="5342B7F5" w14:textId="77777777" w:rsidR="00341879" w:rsidRPr="00832EF8" w:rsidRDefault="00341879" w:rsidP="00AF57AD">
            <w:pPr>
              <w:spacing w:line="276" w:lineRule="auto"/>
              <w:jc w:val="center"/>
              <w:rPr>
                <w:rFonts w:cstheme="minorHAnsi"/>
                <w:sz w:val="22"/>
                <w:szCs w:val="22"/>
                <w:lang w:eastAsia="es-ES_tradnl"/>
              </w:rPr>
            </w:pPr>
            <w:r w:rsidRPr="00832EF8">
              <w:rPr>
                <w:rFonts w:cstheme="minorHAnsi"/>
                <w:sz w:val="22"/>
                <w:szCs w:val="22"/>
                <w:lang w:eastAsia="es-ES_tradnl"/>
              </w:rPr>
              <w:t>(tautología)</w:t>
            </w:r>
          </w:p>
        </w:tc>
        <w:tc>
          <w:tcPr>
            <w:tcW w:w="6642" w:type="dxa"/>
            <w:shd w:val="clear" w:color="auto" w:fill="BAB3ED"/>
            <w:vAlign w:val="center"/>
          </w:tcPr>
          <w:p w14:paraId="41980C25" w14:textId="77777777" w:rsidR="00341879" w:rsidRPr="00832EF8" w:rsidRDefault="00341879" w:rsidP="00AF57AD">
            <w:pPr>
              <w:spacing w:line="276" w:lineRule="auto"/>
              <w:jc w:val="center"/>
              <w:rPr>
                <w:rFonts w:cstheme="minorHAnsi"/>
                <w:sz w:val="22"/>
                <w:szCs w:val="22"/>
                <w:lang w:eastAsia="es-ES_tradnl"/>
              </w:rPr>
            </w:pPr>
            <m:oMath>
              <m:r>
                <w:rPr>
                  <w:rFonts w:ascii="Cambria Math" w:hAnsi="Cambria Math" w:cstheme="minorHAnsi"/>
                  <w:sz w:val="22"/>
                  <w:szCs w:val="22"/>
                  <w:lang w:val="es-ES" w:eastAsia="es-ES_tradnl"/>
                </w:rPr>
                <m:t>ϕ</m:t>
              </m:r>
            </m:oMath>
            <w:r w:rsidRPr="00832EF8">
              <w:rPr>
                <w:rFonts w:cstheme="minorHAnsi"/>
                <w:sz w:val="22"/>
                <w:szCs w:val="22"/>
                <w:lang w:val="es-ES" w:eastAsia="es-ES_tradnl"/>
              </w:rPr>
              <w:t xml:space="preserve"> tiene el valor </w:t>
            </w:r>
            <m:oMath>
              <m:r>
                <w:rPr>
                  <w:rFonts w:ascii="Cambria Math" w:hAnsi="Cambria Math" w:cstheme="minorHAnsi"/>
                  <w:sz w:val="22"/>
                  <w:szCs w:val="22"/>
                  <w:lang w:val="es-ES" w:eastAsia="es-ES_tradnl"/>
                </w:rPr>
                <m:t>V</m:t>
              </m:r>
            </m:oMath>
            <w:r w:rsidRPr="00832EF8">
              <w:rPr>
                <w:rFonts w:cstheme="minorHAnsi"/>
                <w:i/>
                <w:iCs/>
                <w:sz w:val="22"/>
                <w:szCs w:val="22"/>
                <w:lang w:val="es-ES" w:eastAsia="es-ES_tradnl"/>
              </w:rPr>
              <w:t xml:space="preserve"> </w:t>
            </w:r>
            <w:r w:rsidRPr="00832EF8">
              <w:rPr>
                <w:rFonts w:cstheme="minorHAnsi"/>
                <w:sz w:val="22"/>
                <w:szCs w:val="22"/>
                <w:lang w:val="es-ES" w:eastAsia="es-ES_tradnl"/>
              </w:rPr>
              <w:t>en todas las filas.</w:t>
            </w:r>
          </w:p>
        </w:tc>
      </w:tr>
      <w:tr w:rsidR="00341879" w:rsidRPr="00832EF8" w14:paraId="38EBFA3B" w14:textId="77777777" w:rsidTr="00AF57AD">
        <w:trPr>
          <w:trHeight w:val="532"/>
          <w:jc w:val="center"/>
        </w:trPr>
        <w:tc>
          <w:tcPr>
            <w:tcW w:w="2431" w:type="dxa"/>
            <w:vMerge/>
            <w:vAlign w:val="center"/>
          </w:tcPr>
          <w:p w14:paraId="5E35F907" w14:textId="77777777" w:rsidR="00341879" w:rsidRPr="00832EF8" w:rsidRDefault="00341879" w:rsidP="00AF57AD">
            <w:pPr>
              <w:spacing w:line="276" w:lineRule="auto"/>
              <w:rPr>
                <w:rFonts w:cstheme="minorHAnsi"/>
                <w:b/>
                <w:bCs/>
                <w:sz w:val="22"/>
                <w:szCs w:val="22"/>
                <w:lang w:eastAsia="es-ES_tradnl"/>
              </w:rPr>
            </w:pPr>
          </w:p>
        </w:tc>
        <w:tc>
          <w:tcPr>
            <w:tcW w:w="1984" w:type="dxa"/>
            <w:shd w:val="clear" w:color="auto" w:fill="E9636A"/>
            <w:vAlign w:val="center"/>
          </w:tcPr>
          <w:p w14:paraId="579F77A1" w14:textId="77777777" w:rsidR="00341879" w:rsidRPr="00832EF8" w:rsidRDefault="00341879" w:rsidP="00AF57AD">
            <w:pPr>
              <w:spacing w:line="276" w:lineRule="auto"/>
              <w:jc w:val="center"/>
              <w:rPr>
                <w:rFonts w:cstheme="minorHAnsi"/>
                <w:sz w:val="22"/>
                <w:szCs w:val="22"/>
                <w:lang w:eastAsia="es-ES_tradnl"/>
              </w:rPr>
            </w:pPr>
            <w:r w:rsidRPr="00832EF8">
              <w:rPr>
                <w:rFonts w:cstheme="minorHAnsi"/>
                <w:sz w:val="22"/>
                <w:szCs w:val="22"/>
                <w:lang w:eastAsia="es-ES_tradnl"/>
              </w:rPr>
              <w:t>Invalidez semántica</w:t>
            </w:r>
          </w:p>
          <w:p w14:paraId="1BBD4AFC" w14:textId="77777777" w:rsidR="00341879" w:rsidRPr="00832EF8" w:rsidRDefault="00341879" w:rsidP="00AF57AD">
            <w:pPr>
              <w:spacing w:line="276" w:lineRule="auto"/>
              <w:jc w:val="center"/>
              <w:rPr>
                <w:rFonts w:cstheme="minorHAnsi"/>
                <w:sz w:val="22"/>
                <w:szCs w:val="22"/>
                <w:lang w:eastAsia="es-ES_tradnl"/>
              </w:rPr>
            </w:pPr>
            <w:r w:rsidRPr="00832EF8">
              <w:rPr>
                <w:rFonts w:cstheme="minorHAnsi"/>
                <w:sz w:val="22"/>
                <w:szCs w:val="22"/>
                <w:lang w:eastAsia="es-ES_tradnl"/>
              </w:rPr>
              <w:t>(no tautología)</w:t>
            </w:r>
          </w:p>
        </w:tc>
        <w:tc>
          <w:tcPr>
            <w:tcW w:w="6642" w:type="dxa"/>
            <w:shd w:val="clear" w:color="auto" w:fill="E9636A"/>
            <w:vAlign w:val="center"/>
          </w:tcPr>
          <w:p w14:paraId="47F263D0" w14:textId="77777777" w:rsidR="00341879" w:rsidRPr="00832EF8" w:rsidRDefault="00341879" w:rsidP="00AF57AD">
            <w:pPr>
              <w:spacing w:line="276" w:lineRule="auto"/>
              <w:jc w:val="center"/>
              <w:rPr>
                <w:rFonts w:cstheme="minorHAnsi"/>
                <w:sz w:val="22"/>
                <w:szCs w:val="22"/>
                <w:lang w:val="es-ES" w:eastAsia="es-ES_tradnl"/>
              </w:rPr>
            </w:pPr>
            <m:oMath>
              <m:r>
                <w:rPr>
                  <w:rFonts w:ascii="Cambria Math" w:hAnsi="Cambria Math" w:cstheme="minorHAnsi"/>
                  <w:sz w:val="22"/>
                  <w:szCs w:val="22"/>
                  <w:lang w:val="es-ES" w:eastAsia="es-ES_tradnl"/>
                </w:rPr>
                <m:t>ϕ</m:t>
              </m:r>
            </m:oMath>
            <w:r w:rsidRPr="00832EF8">
              <w:rPr>
                <w:rFonts w:cstheme="minorHAnsi"/>
                <w:sz w:val="22"/>
                <w:szCs w:val="22"/>
                <w:lang w:val="es-ES" w:eastAsia="es-ES_tradnl"/>
              </w:rPr>
              <w:t xml:space="preserve"> tiene el valor </w:t>
            </w:r>
            <m:oMath>
              <m:r>
                <w:rPr>
                  <w:rFonts w:ascii="Cambria Math" w:hAnsi="Cambria Math" w:cstheme="minorHAnsi"/>
                  <w:sz w:val="22"/>
                  <w:szCs w:val="22"/>
                  <w:lang w:val="es-ES" w:eastAsia="es-ES_tradnl"/>
                </w:rPr>
                <m:t>F</m:t>
              </m:r>
            </m:oMath>
            <w:r w:rsidRPr="00832EF8">
              <w:rPr>
                <w:rFonts w:cstheme="minorHAnsi"/>
                <w:i/>
                <w:iCs/>
                <w:sz w:val="22"/>
                <w:szCs w:val="22"/>
                <w:lang w:val="es-ES" w:eastAsia="es-ES_tradnl"/>
              </w:rPr>
              <w:t xml:space="preserve"> </w:t>
            </w:r>
            <w:r w:rsidRPr="00832EF8">
              <w:rPr>
                <w:rFonts w:cstheme="minorHAnsi"/>
                <w:sz w:val="22"/>
                <w:szCs w:val="22"/>
                <w:lang w:val="es-ES" w:eastAsia="es-ES_tradnl"/>
              </w:rPr>
              <w:t>en al menos una fila.</w:t>
            </w:r>
          </w:p>
        </w:tc>
      </w:tr>
      <w:tr w:rsidR="00341879" w:rsidRPr="00832EF8" w14:paraId="33B26A16" w14:textId="77777777" w:rsidTr="00AF57AD">
        <w:trPr>
          <w:trHeight w:val="532"/>
          <w:jc w:val="center"/>
        </w:trPr>
        <w:tc>
          <w:tcPr>
            <w:tcW w:w="2431" w:type="dxa"/>
            <w:vMerge w:val="restart"/>
            <w:vAlign w:val="center"/>
          </w:tcPr>
          <w:p w14:paraId="4FEB70D7" w14:textId="77777777" w:rsidR="00341879" w:rsidRPr="00832EF8" w:rsidRDefault="00341879" w:rsidP="00AF57AD">
            <w:pPr>
              <w:spacing w:line="276" w:lineRule="auto"/>
              <w:jc w:val="center"/>
              <w:rPr>
                <w:rFonts w:cstheme="minorHAnsi"/>
                <w:sz w:val="22"/>
                <w:szCs w:val="22"/>
                <w:lang w:eastAsia="es-ES_tradnl"/>
              </w:rPr>
            </w:pPr>
            <w:r w:rsidRPr="00832EF8">
              <w:rPr>
                <w:rFonts w:cstheme="minorHAnsi"/>
                <w:sz w:val="22"/>
                <w:szCs w:val="22"/>
                <w:lang w:eastAsia="es-ES_tradnl"/>
              </w:rPr>
              <w:t xml:space="preserve">Cualquier </w:t>
            </w:r>
            <w:r w:rsidRPr="00832EF8">
              <w:rPr>
                <w:rFonts w:cstheme="minorHAnsi"/>
                <w:b/>
                <w:bCs/>
                <w:sz w:val="22"/>
                <w:szCs w:val="22"/>
                <w:lang w:eastAsia="es-ES_tradnl"/>
              </w:rPr>
              <w:t>argumento hipotético</w:t>
            </w:r>
            <w:r w:rsidRPr="00832EF8">
              <w:rPr>
                <w:rFonts w:cstheme="minorHAnsi"/>
                <w:sz w:val="22"/>
                <w:szCs w:val="22"/>
                <w:lang w:val="es-ES" w:eastAsia="es-ES_tradnl"/>
              </w:rPr>
              <w:t xml:space="preserve"> </w:t>
            </w:r>
            <m:oMath>
              <m:sSub>
                <m:sSubPr>
                  <m:ctrlPr>
                    <w:ins w:id="97" w:author="Usuario" w:date="2022-04-17T22:35:00Z">
                      <w:rPr>
                        <w:rFonts w:ascii="Cambria Math" w:hAnsi="Cambria Math" w:cstheme="minorHAnsi"/>
                        <w:i/>
                        <w:sz w:val="22"/>
                        <w:szCs w:val="22"/>
                        <w:lang w:val="es-ES" w:eastAsia="es-ES_tradnl"/>
                      </w:rPr>
                    </w:ins>
                  </m:ctrlPr>
                </m:sSubPr>
                <m:e>
                  <m:r>
                    <w:rPr>
                      <w:rFonts w:ascii="Cambria Math" w:hAnsi="Cambria Math" w:cstheme="minorHAnsi"/>
                      <w:sz w:val="22"/>
                      <w:szCs w:val="22"/>
                      <w:lang w:val="es-ES" w:eastAsia="es-ES_tradnl"/>
                    </w:rPr>
                    <m:t>ϕ</m:t>
                  </m:r>
                </m:e>
                <m:sub>
                  <m:r>
                    <w:rPr>
                      <w:rFonts w:ascii="Cambria Math" w:hAnsi="Cambria Math" w:cstheme="minorHAnsi"/>
                      <w:sz w:val="22"/>
                      <w:szCs w:val="22"/>
                      <w:lang w:val="es-ES" w:eastAsia="es-ES_tradnl"/>
                    </w:rPr>
                    <m:t>1</m:t>
                  </m:r>
                </m:sub>
              </m:sSub>
              <m:r>
                <w:rPr>
                  <w:rFonts w:ascii="Cambria Math" w:hAnsi="Cambria Math" w:cstheme="minorHAnsi"/>
                  <w:sz w:val="22"/>
                  <w:szCs w:val="22"/>
                  <w:lang w:val="es-ES" w:eastAsia="es-ES_tradnl"/>
                </w:rPr>
                <m:t xml:space="preserve">,…, </m:t>
              </m:r>
              <m:sSub>
                <m:sSubPr>
                  <m:ctrlPr>
                    <w:ins w:id="98" w:author="Usuario" w:date="2022-04-17T22:35:00Z">
                      <w:rPr>
                        <w:rFonts w:ascii="Cambria Math" w:hAnsi="Cambria Math" w:cstheme="minorHAnsi"/>
                        <w:i/>
                        <w:sz w:val="22"/>
                        <w:szCs w:val="22"/>
                        <w:lang w:val="es-ES" w:eastAsia="es-ES_tradnl"/>
                      </w:rPr>
                    </w:ins>
                  </m:ctrlPr>
                </m:sSubPr>
                <m:e>
                  <m:r>
                    <w:rPr>
                      <w:rFonts w:ascii="Cambria Math" w:hAnsi="Cambria Math" w:cstheme="minorHAnsi"/>
                      <w:sz w:val="22"/>
                      <w:szCs w:val="22"/>
                      <w:lang w:val="es-ES" w:eastAsia="es-ES_tradnl"/>
                    </w:rPr>
                    <m:t>ϕ</m:t>
                  </m:r>
                </m:e>
                <m:sub>
                  <m:r>
                    <w:rPr>
                      <w:rFonts w:ascii="Cambria Math" w:hAnsi="Cambria Math" w:cstheme="minorHAnsi"/>
                      <w:sz w:val="22"/>
                      <w:szCs w:val="22"/>
                      <w:lang w:val="es-ES" w:eastAsia="es-ES_tradnl"/>
                    </w:rPr>
                    <m:t>n</m:t>
                  </m:r>
                </m:sub>
              </m:sSub>
              <m:r>
                <w:rPr>
                  <w:rFonts w:ascii="Cambria Math" w:hAnsi="Cambria Math" w:cstheme="minorHAnsi"/>
                  <w:sz w:val="22"/>
                  <w:szCs w:val="22"/>
                  <w:lang w:val="es-ES" w:eastAsia="es-ES_tradnl"/>
                </w:rPr>
                <m:t>∴ψ</m:t>
              </m:r>
            </m:oMath>
            <w:r w:rsidRPr="00832EF8">
              <w:rPr>
                <w:rFonts w:cstheme="minorHAnsi"/>
                <w:sz w:val="22"/>
                <w:szCs w:val="22"/>
                <w:lang w:val="es-ES" w:eastAsia="es-ES_tradnl"/>
              </w:rPr>
              <w:t xml:space="preserve"> </w:t>
            </w:r>
            <w:r w:rsidRPr="00832EF8">
              <w:rPr>
                <w:rFonts w:cstheme="minorHAnsi"/>
                <w:sz w:val="22"/>
                <w:szCs w:val="22"/>
                <w:lang w:eastAsia="es-ES_tradnl"/>
              </w:rPr>
              <w:t xml:space="preserve"> en </w:t>
            </w:r>
            <w:r w:rsidRPr="00832EF8">
              <w:rPr>
                <w:rFonts w:cstheme="minorHAnsi"/>
                <w:i/>
                <w:iCs/>
                <w:sz w:val="22"/>
                <w:szCs w:val="22"/>
                <w:lang w:eastAsia="es-ES_tradnl"/>
              </w:rPr>
              <w:t>LC</w:t>
            </w:r>
          </w:p>
        </w:tc>
        <w:tc>
          <w:tcPr>
            <w:tcW w:w="1984" w:type="dxa"/>
            <w:shd w:val="clear" w:color="auto" w:fill="BAB3ED"/>
            <w:vAlign w:val="center"/>
          </w:tcPr>
          <w:p w14:paraId="1654C5EB" w14:textId="77777777" w:rsidR="00341879" w:rsidRPr="00832EF8" w:rsidRDefault="00341879" w:rsidP="00AF57AD">
            <w:pPr>
              <w:spacing w:line="276" w:lineRule="auto"/>
              <w:jc w:val="center"/>
              <w:rPr>
                <w:rFonts w:cstheme="minorHAnsi"/>
                <w:sz w:val="22"/>
                <w:szCs w:val="22"/>
                <w:lang w:eastAsia="es-ES_tradnl"/>
              </w:rPr>
            </w:pPr>
            <w:proofErr w:type="spellStart"/>
            <w:r w:rsidRPr="00832EF8">
              <w:rPr>
                <w:rFonts w:cstheme="minorHAnsi"/>
                <w:sz w:val="22"/>
                <w:szCs w:val="22"/>
                <w:lang w:eastAsia="es-ES_tradnl"/>
              </w:rPr>
              <w:t>Válidez</w:t>
            </w:r>
            <w:proofErr w:type="spellEnd"/>
            <w:r w:rsidRPr="00832EF8">
              <w:rPr>
                <w:rFonts w:cstheme="minorHAnsi"/>
                <w:sz w:val="22"/>
                <w:szCs w:val="22"/>
                <w:lang w:eastAsia="es-ES_tradnl"/>
              </w:rPr>
              <w:t xml:space="preserve"> semántica</w:t>
            </w:r>
          </w:p>
        </w:tc>
        <w:tc>
          <w:tcPr>
            <w:tcW w:w="6642" w:type="dxa"/>
            <w:shd w:val="clear" w:color="auto" w:fill="BAB3ED"/>
            <w:vAlign w:val="center"/>
          </w:tcPr>
          <w:p w14:paraId="4D398BBB" w14:textId="77777777" w:rsidR="00341879" w:rsidRPr="00832EF8" w:rsidRDefault="00341879" w:rsidP="00AF57AD">
            <w:pPr>
              <w:spacing w:line="276" w:lineRule="auto"/>
              <w:jc w:val="center"/>
              <w:rPr>
                <w:rFonts w:cstheme="minorHAnsi"/>
                <w:sz w:val="22"/>
                <w:szCs w:val="22"/>
                <w:lang w:eastAsia="es-ES_tradnl"/>
              </w:rPr>
            </w:pPr>
            <w:r w:rsidRPr="00832EF8">
              <w:rPr>
                <w:rFonts w:cstheme="minorHAnsi"/>
                <w:sz w:val="22"/>
                <w:szCs w:val="22"/>
                <w:lang w:val="es-ES" w:eastAsia="es-ES_tradnl"/>
              </w:rPr>
              <w:t xml:space="preserve">En ninguna fila </w:t>
            </w:r>
            <m:oMath>
              <m:sSub>
                <m:sSubPr>
                  <m:ctrlPr>
                    <w:ins w:id="99" w:author="Usuario" w:date="2022-04-17T22:35:00Z">
                      <w:rPr>
                        <w:rFonts w:ascii="Cambria Math" w:hAnsi="Cambria Math" w:cstheme="minorHAnsi"/>
                        <w:i/>
                        <w:sz w:val="22"/>
                        <w:szCs w:val="22"/>
                        <w:lang w:val="es-ES" w:eastAsia="es-ES_tradnl"/>
                      </w:rPr>
                    </w:ins>
                  </m:ctrlPr>
                </m:sSubPr>
                <m:e>
                  <m:r>
                    <w:rPr>
                      <w:rFonts w:ascii="Cambria Math" w:hAnsi="Cambria Math" w:cstheme="minorHAnsi"/>
                      <w:sz w:val="22"/>
                      <w:szCs w:val="22"/>
                      <w:lang w:val="es-ES" w:eastAsia="es-ES_tradnl"/>
                    </w:rPr>
                    <m:t>ϕ</m:t>
                  </m:r>
                </m:e>
                <m:sub>
                  <m:r>
                    <w:rPr>
                      <w:rFonts w:ascii="Cambria Math" w:hAnsi="Cambria Math" w:cstheme="minorHAnsi"/>
                      <w:sz w:val="22"/>
                      <w:szCs w:val="22"/>
                      <w:lang w:val="es-ES" w:eastAsia="es-ES_tradnl"/>
                    </w:rPr>
                    <m:t>1</m:t>
                  </m:r>
                </m:sub>
              </m:sSub>
              <m:r>
                <w:rPr>
                  <w:rFonts w:ascii="Cambria Math" w:hAnsi="Cambria Math" w:cstheme="minorHAnsi"/>
                  <w:sz w:val="22"/>
                  <w:szCs w:val="22"/>
                  <w:lang w:val="es-ES" w:eastAsia="es-ES_tradnl"/>
                </w:rPr>
                <m:t xml:space="preserve">,…, y </m:t>
              </m:r>
              <m:sSub>
                <m:sSubPr>
                  <m:ctrlPr>
                    <w:ins w:id="100" w:author="Usuario" w:date="2022-04-17T22:35:00Z">
                      <w:rPr>
                        <w:rFonts w:ascii="Cambria Math" w:hAnsi="Cambria Math" w:cstheme="minorHAnsi"/>
                        <w:i/>
                        <w:sz w:val="22"/>
                        <w:szCs w:val="22"/>
                        <w:lang w:val="es-ES" w:eastAsia="es-ES_tradnl"/>
                      </w:rPr>
                    </w:ins>
                  </m:ctrlPr>
                </m:sSubPr>
                <m:e>
                  <m:r>
                    <w:rPr>
                      <w:rFonts w:ascii="Cambria Math" w:hAnsi="Cambria Math" w:cstheme="minorHAnsi"/>
                      <w:sz w:val="22"/>
                      <w:szCs w:val="22"/>
                      <w:lang w:val="es-ES" w:eastAsia="es-ES_tradnl"/>
                    </w:rPr>
                    <m:t>ϕ</m:t>
                  </m:r>
                </m:e>
                <m:sub>
                  <m:r>
                    <w:rPr>
                      <w:rFonts w:ascii="Cambria Math" w:hAnsi="Cambria Math" w:cstheme="minorHAnsi"/>
                      <w:sz w:val="22"/>
                      <w:szCs w:val="22"/>
                      <w:lang w:val="es-ES" w:eastAsia="es-ES_tradnl"/>
                    </w:rPr>
                    <m:t>n</m:t>
                  </m:r>
                </m:sub>
              </m:sSub>
            </m:oMath>
            <w:r w:rsidRPr="00832EF8">
              <w:rPr>
                <w:rFonts w:cstheme="minorHAnsi"/>
                <w:sz w:val="22"/>
                <w:szCs w:val="22"/>
                <w:lang w:val="es-ES" w:eastAsia="es-ES_tradnl"/>
              </w:rPr>
              <w:t xml:space="preserve"> tienen juntas el valor </w:t>
            </w:r>
            <m:oMath>
              <m:r>
                <w:rPr>
                  <w:rFonts w:ascii="Cambria Math" w:hAnsi="Cambria Math" w:cstheme="minorHAnsi"/>
                  <w:sz w:val="22"/>
                  <w:szCs w:val="22"/>
                  <w:lang w:val="es-ES" w:eastAsia="es-ES_tradnl"/>
                </w:rPr>
                <m:t>V</m:t>
              </m:r>
            </m:oMath>
            <w:r w:rsidRPr="00832EF8">
              <w:rPr>
                <w:rFonts w:cstheme="minorHAnsi"/>
                <w:sz w:val="22"/>
                <w:szCs w:val="22"/>
                <w:lang w:val="es-ES" w:eastAsia="es-ES_tradnl"/>
              </w:rPr>
              <w:t xml:space="preserve"> y </w:t>
            </w:r>
            <m:oMath>
              <m:r>
                <w:rPr>
                  <w:rFonts w:ascii="Cambria Math" w:hAnsi="Cambria Math" w:cstheme="minorHAnsi"/>
                  <w:sz w:val="22"/>
                  <w:szCs w:val="22"/>
                  <w:lang w:val="es-ES" w:eastAsia="es-ES_tradnl"/>
                </w:rPr>
                <m:t>ψ</m:t>
              </m:r>
            </m:oMath>
            <w:r w:rsidRPr="00832EF8">
              <w:rPr>
                <w:rFonts w:cstheme="minorHAnsi"/>
                <w:sz w:val="22"/>
                <w:szCs w:val="22"/>
                <w:lang w:val="es-ES" w:eastAsia="es-ES_tradnl"/>
              </w:rPr>
              <w:t xml:space="preserve"> tiene el valor </w:t>
            </w:r>
            <m:oMath>
              <m:r>
                <w:rPr>
                  <w:rFonts w:ascii="Cambria Math" w:hAnsi="Cambria Math" w:cstheme="minorHAnsi"/>
                  <w:sz w:val="22"/>
                  <w:szCs w:val="22"/>
                  <w:lang w:val="es-ES" w:eastAsia="es-ES_tradnl"/>
                </w:rPr>
                <m:t>F</m:t>
              </m:r>
            </m:oMath>
            <w:r w:rsidRPr="00832EF8">
              <w:rPr>
                <w:rFonts w:cstheme="minorHAnsi"/>
                <w:sz w:val="22"/>
                <w:szCs w:val="22"/>
                <w:vertAlign w:val="superscript"/>
                <w:lang w:val="es-ES" w:eastAsia="es-ES_tradnl"/>
              </w:rPr>
              <w:t xml:space="preserve"> </w:t>
            </w:r>
            <w:r w:rsidRPr="00832EF8">
              <w:rPr>
                <w:rFonts w:cstheme="minorHAnsi"/>
                <w:sz w:val="22"/>
                <w:szCs w:val="22"/>
                <w:lang w:val="es-ES" w:eastAsia="es-ES_tradnl"/>
              </w:rPr>
              <w:t>a la vez.</w:t>
            </w:r>
          </w:p>
        </w:tc>
      </w:tr>
      <w:tr w:rsidR="00341879" w:rsidRPr="00832EF8" w14:paraId="4DB46110" w14:textId="77777777" w:rsidTr="00AF57AD">
        <w:trPr>
          <w:trHeight w:val="532"/>
          <w:jc w:val="center"/>
        </w:trPr>
        <w:tc>
          <w:tcPr>
            <w:tcW w:w="2431" w:type="dxa"/>
            <w:vMerge/>
            <w:vAlign w:val="center"/>
          </w:tcPr>
          <w:p w14:paraId="5E9CB012" w14:textId="77777777" w:rsidR="00341879" w:rsidRPr="00832EF8" w:rsidRDefault="00341879" w:rsidP="00AF57AD">
            <w:pPr>
              <w:spacing w:line="276" w:lineRule="auto"/>
              <w:jc w:val="center"/>
              <w:rPr>
                <w:rFonts w:cstheme="minorHAnsi"/>
                <w:b/>
                <w:bCs/>
                <w:sz w:val="22"/>
                <w:szCs w:val="22"/>
                <w:lang w:eastAsia="es-ES_tradnl"/>
              </w:rPr>
            </w:pPr>
          </w:p>
        </w:tc>
        <w:tc>
          <w:tcPr>
            <w:tcW w:w="1984" w:type="dxa"/>
            <w:shd w:val="clear" w:color="auto" w:fill="E9636A"/>
            <w:vAlign w:val="center"/>
          </w:tcPr>
          <w:p w14:paraId="3C1B99D3" w14:textId="77777777" w:rsidR="00341879" w:rsidRPr="00832EF8" w:rsidRDefault="00341879" w:rsidP="00AF57AD">
            <w:pPr>
              <w:spacing w:line="276" w:lineRule="auto"/>
              <w:jc w:val="center"/>
              <w:rPr>
                <w:rFonts w:cstheme="minorHAnsi"/>
                <w:sz w:val="22"/>
                <w:szCs w:val="22"/>
                <w:lang w:eastAsia="es-ES_tradnl"/>
              </w:rPr>
            </w:pPr>
            <w:proofErr w:type="spellStart"/>
            <w:r w:rsidRPr="00832EF8">
              <w:rPr>
                <w:rFonts w:cstheme="minorHAnsi"/>
                <w:sz w:val="22"/>
                <w:szCs w:val="22"/>
                <w:lang w:eastAsia="es-ES_tradnl"/>
              </w:rPr>
              <w:t>Inválidez</w:t>
            </w:r>
            <w:proofErr w:type="spellEnd"/>
            <w:r w:rsidRPr="00832EF8">
              <w:rPr>
                <w:rFonts w:cstheme="minorHAnsi"/>
                <w:sz w:val="22"/>
                <w:szCs w:val="22"/>
                <w:lang w:eastAsia="es-ES_tradnl"/>
              </w:rPr>
              <w:t xml:space="preserve"> semántica</w:t>
            </w:r>
          </w:p>
        </w:tc>
        <w:tc>
          <w:tcPr>
            <w:tcW w:w="6642" w:type="dxa"/>
            <w:shd w:val="clear" w:color="auto" w:fill="E9636A"/>
            <w:vAlign w:val="center"/>
          </w:tcPr>
          <w:p w14:paraId="09E91417" w14:textId="77777777" w:rsidR="00341879" w:rsidRPr="00832EF8" w:rsidRDefault="00341879" w:rsidP="00AF57AD">
            <w:pPr>
              <w:spacing w:line="276" w:lineRule="auto"/>
              <w:jc w:val="center"/>
              <w:rPr>
                <w:rFonts w:cstheme="minorHAnsi"/>
                <w:sz w:val="22"/>
                <w:szCs w:val="22"/>
                <w:lang w:eastAsia="es-ES_tradnl"/>
              </w:rPr>
            </w:pPr>
            <w:r w:rsidRPr="00832EF8">
              <w:rPr>
                <w:rFonts w:cstheme="minorHAnsi"/>
                <w:sz w:val="22"/>
                <w:szCs w:val="22"/>
                <w:lang w:val="es-ES" w:eastAsia="es-ES_tradnl"/>
              </w:rPr>
              <w:t xml:space="preserve">En al menos una fila </w:t>
            </w:r>
            <m:oMath>
              <m:sSub>
                <m:sSubPr>
                  <m:ctrlPr>
                    <w:ins w:id="101" w:author="Usuario" w:date="2022-04-17T22:35:00Z">
                      <w:rPr>
                        <w:rFonts w:ascii="Cambria Math" w:hAnsi="Cambria Math" w:cstheme="minorHAnsi"/>
                        <w:i/>
                        <w:sz w:val="22"/>
                        <w:szCs w:val="22"/>
                        <w:lang w:val="es-ES" w:eastAsia="es-ES_tradnl"/>
                      </w:rPr>
                    </w:ins>
                  </m:ctrlPr>
                </m:sSubPr>
                <m:e>
                  <m:r>
                    <w:rPr>
                      <w:rFonts w:ascii="Cambria Math" w:hAnsi="Cambria Math" w:cstheme="minorHAnsi"/>
                      <w:sz w:val="22"/>
                      <w:szCs w:val="22"/>
                      <w:lang w:val="es-ES" w:eastAsia="es-ES_tradnl"/>
                    </w:rPr>
                    <m:t>ϕ</m:t>
                  </m:r>
                </m:e>
                <m:sub>
                  <m:r>
                    <w:rPr>
                      <w:rFonts w:ascii="Cambria Math" w:hAnsi="Cambria Math" w:cstheme="minorHAnsi"/>
                      <w:sz w:val="22"/>
                      <w:szCs w:val="22"/>
                      <w:lang w:val="es-ES" w:eastAsia="es-ES_tradnl"/>
                    </w:rPr>
                    <m:t>1</m:t>
                  </m:r>
                </m:sub>
              </m:sSub>
              <m:r>
                <w:rPr>
                  <w:rFonts w:ascii="Cambria Math" w:hAnsi="Cambria Math" w:cstheme="minorHAnsi"/>
                  <w:sz w:val="22"/>
                  <w:szCs w:val="22"/>
                  <w:lang w:val="es-ES" w:eastAsia="es-ES_tradnl"/>
                </w:rPr>
                <m:t xml:space="preserve">,…, y </m:t>
              </m:r>
              <m:sSub>
                <m:sSubPr>
                  <m:ctrlPr>
                    <w:ins w:id="102" w:author="Usuario" w:date="2022-04-17T22:35:00Z">
                      <w:rPr>
                        <w:rFonts w:ascii="Cambria Math" w:hAnsi="Cambria Math" w:cstheme="minorHAnsi"/>
                        <w:i/>
                        <w:sz w:val="22"/>
                        <w:szCs w:val="22"/>
                        <w:lang w:val="es-ES" w:eastAsia="es-ES_tradnl"/>
                      </w:rPr>
                    </w:ins>
                  </m:ctrlPr>
                </m:sSubPr>
                <m:e>
                  <m:r>
                    <w:rPr>
                      <w:rFonts w:ascii="Cambria Math" w:hAnsi="Cambria Math" w:cstheme="minorHAnsi"/>
                      <w:sz w:val="22"/>
                      <w:szCs w:val="22"/>
                      <w:lang w:val="es-ES" w:eastAsia="es-ES_tradnl"/>
                    </w:rPr>
                    <m:t>ϕ</m:t>
                  </m:r>
                </m:e>
                <m:sub>
                  <m:r>
                    <w:rPr>
                      <w:rFonts w:ascii="Cambria Math" w:hAnsi="Cambria Math" w:cstheme="minorHAnsi"/>
                      <w:sz w:val="22"/>
                      <w:szCs w:val="22"/>
                      <w:lang w:val="es-ES" w:eastAsia="es-ES_tradnl"/>
                    </w:rPr>
                    <m:t>n</m:t>
                  </m:r>
                </m:sub>
              </m:sSub>
            </m:oMath>
            <w:r w:rsidRPr="00832EF8">
              <w:rPr>
                <w:rFonts w:cstheme="minorHAnsi"/>
                <w:sz w:val="22"/>
                <w:szCs w:val="22"/>
                <w:lang w:val="es-ES" w:eastAsia="es-ES_tradnl"/>
              </w:rPr>
              <w:t xml:space="preserve"> tienen juntas el valor </w:t>
            </w:r>
            <m:oMath>
              <m:r>
                <w:rPr>
                  <w:rFonts w:ascii="Cambria Math" w:hAnsi="Cambria Math" w:cstheme="minorHAnsi"/>
                  <w:sz w:val="22"/>
                  <w:szCs w:val="22"/>
                  <w:lang w:val="es-ES" w:eastAsia="es-ES_tradnl"/>
                </w:rPr>
                <m:t>V</m:t>
              </m:r>
            </m:oMath>
            <w:r w:rsidRPr="00832EF8">
              <w:rPr>
                <w:rFonts w:cstheme="minorHAnsi"/>
                <w:sz w:val="22"/>
                <w:szCs w:val="22"/>
                <w:lang w:val="es-ES" w:eastAsia="es-ES_tradnl"/>
              </w:rPr>
              <w:t xml:space="preserve"> y </w:t>
            </w:r>
            <m:oMath>
              <m:r>
                <w:rPr>
                  <w:rFonts w:ascii="Cambria Math" w:hAnsi="Cambria Math" w:cstheme="minorHAnsi"/>
                  <w:sz w:val="22"/>
                  <w:szCs w:val="22"/>
                  <w:lang w:val="es-ES" w:eastAsia="es-ES_tradnl"/>
                </w:rPr>
                <m:t>ψ</m:t>
              </m:r>
            </m:oMath>
            <w:r w:rsidRPr="00832EF8">
              <w:rPr>
                <w:rFonts w:cstheme="minorHAnsi"/>
                <w:sz w:val="22"/>
                <w:szCs w:val="22"/>
                <w:lang w:val="es-ES" w:eastAsia="es-ES_tradnl"/>
              </w:rPr>
              <w:t xml:space="preserve"> tiene el valor </w:t>
            </w:r>
            <m:oMath>
              <m:r>
                <w:rPr>
                  <w:rFonts w:ascii="Cambria Math" w:hAnsi="Cambria Math" w:cstheme="minorHAnsi"/>
                  <w:sz w:val="22"/>
                  <w:szCs w:val="22"/>
                  <w:lang w:val="es-ES" w:eastAsia="es-ES_tradnl"/>
                </w:rPr>
                <m:t>F</m:t>
              </m:r>
            </m:oMath>
            <w:r w:rsidRPr="00832EF8">
              <w:rPr>
                <w:rFonts w:cstheme="minorHAnsi"/>
                <w:sz w:val="22"/>
                <w:szCs w:val="22"/>
                <w:vertAlign w:val="superscript"/>
                <w:lang w:val="es-ES" w:eastAsia="es-ES_tradnl"/>
              </w:rPr>
              <w:t xml:space="preserve"> </w:t>
            </w:r>
            <w:r w:rsidRPr="00832EF8">
              <w:rPr>
                <w:rFonts w:cstheme="minorHAnsi"/>
                <w:sz w:val="22"/>
                <w:szCs w:val="22"/>
                <w:lang w:val="es-ES" w:eastAsia="es-ES_tradnl"/>
              </w:rPr>
              <w:t>a la vez.</w:t>
            </w:r>
          </w:p>
        </w:tc>
      </w:tr>
      <w:tr w:rsidR="00341879" w:rsidRPr="00832EF8" w14:paraId="3CD0FA6C" w14:textId="77777777" w:rsidTr="00AF57AD">
        <w:trPr>
          <w:trHeight w:val="60"/>
          <w:jc w:val="center"/>
        </w:trPr>
        <w:tc>
          <w:tcPr>
            <w:tcW w:w="2431" w:type="dxa"/>
            <w:vMerge w:val="restart"/>
            <w:vAlign w:val="center"/>
          </w:tcPr>
          <w:p w14:paraId="1BFC912F" w14:textId="77777777" w:rsidR="00341879" w:rsidRPr="00832EF8" w:rsidRDefault="00341879" w:rsidP="00AF57AD">
            <w:pPr>
              <w:spacing w:line="276" w:lineRule="auto"/>
              <w:jc w:val="center"/>
              <w:rPr>
                <w:rFonts w:cstheme="minorHAnsi"/>
                <w:sz w:val="22"/>
                <w:szCs w:val="22"/>
                <w:lang w:eastAsia="es-ES_tradnl"/>
              </w:rPr>
            </w:pPr>
            <w:r w:rsidRPr="00832EF8">
              <w:rPr>
                <w:rFonts w:cstheme="minorHAnsi"/>
                <w:sz w:val="22"/>
                <w:szCs w:val="22"/>
                <w:lang w:eastAsia="es-ES_tradnl"/>
              </w:rPr>
              <w:t xml:space="preserve">Cualquier </w:t>
            </w:r>
            <w:r w:rsidRPr="00832EF8">
              <w:rPr>
                <w:rFonts w:cstheme="minorHAnsi"/>
                <w:b/>
                <w:bCs/>
                <w:sz w:val="22"/>
                <w:szCs w:val="22"/>
                <w:lang w:eastAsia="es-ES_tradnl"/>
              </w:rPr>
              <w:t>par de fórmulas</w:t>
            </w:r>
            <w:r w:rsidRPr="00832EF8">
              <w:rPr>
                <w:rFonts w:cstheme="minorHAnsi"/>
                <w:sz w:val="22"/>
                <w:szCs w:val="22"/>
                <w:lang w:eastAsia="es-ES_tradnl"/>
              </w:rPr>
              <w:t xml:space="preserve"> </w:t>
            </w:r>
            <m:oMath>
              <m:r>
                <w:rPr>
                  <w:rFonts w:ascii="Cambria Math" w:hAnsi="Cambria Math" w:cstheme="minorHAnsi"/>
                  <w:sz w:val="22"/>
                  <w:szCs w:val="22"/>
                  <w:lang w:val="es-ES" w:eastAsia="es-ES_tradnl"/>
                </w:rPr>
                <m:t>ϕ</m:t>
              </m:r>
            </m:oMath>
            <w:r w:rsidRPr="00832EF8">
              <w:rPr>
                <w:rFonts w:cstheme="minorHAnsi"/>
                <w:sz w:val="22"/>
                <w:szCs w:val="22"/>
                <w:lang w:eastAsia="es-ES_tradnl"/>
              </w:rPr>
              <w:t xml:space="preserve"> y </w:t>
            </w:r>
            <m:oMath>
              <m:r>
                <w:rPr>
                  <w:rFonts w:ascii="Cambria Math" w:hAnsi="Cambria Math" w:cstheme="minorHAnsi"/>
                  <w:sz w:val="22"/>
                  <w:szCs w:val="22"/>
                  <w:lang w:val="es-ES" w:eastAsia="es-ES_tradnl"/>
                </w:rPr>
                <m:t>ψ</m:t>
              </m:r>
            </m:oMath>
            <w:r w:rsidRPr="00832EF8">
              <w:rPr>
                <w:rFonts w:cstheme="minorHAnsi"/>
                <w:sz w:val="22"/>
                <w:szCs w:val="22"/>
                <w:lang w:eastAsia="es-ES_tradnl"/>
              </w:rPr>
              <w:t xml:space="preserve"> en </w:t>
            </w:r>
            <w:r w:rsidRPr="00832EF8">
              <w:rPr>
                <w:rFonts w:cstheme="minorHAnsi"/>
                <w:i/>
                <w:iCs/>
                <w:sz w:val="22"/>
                <w:szCs w:val="22"/>
                <w:lang w:eastAsia="es-ES_tradnl"/>
              </w:rPr>
              <w:t>LC</w:t>
            </w:r>
          </w:p>
        </w:tc>
        <w:tc>
          <w:tcPr>
            <w:tcW w:w="1984" w:type="dxa"/>
            <w:shd w:val="clear" w:color="auto" w:fill="BAB3ED"/>
            <w:vAlign w:val="center"/>
          </w:tcPr>
          <w:p w14:paraId="435A80E8" w14:textId="77777777" w:rsidR="00341879" w:rsidRPr="00832EF8" w:rsidRDefault="00341879" w:rsidP="00AF57AD">
            <w:pPr>
              <w:spacing w:line="276" w:lineRule="auto"/>
              <w:jc w:val="center"/>
              <w:rPr>
                <w:rFonts w:cstheme="minorHAnsi"/>
                <w:sz w:val="22"/>
                <w:szCs w:val="22"/>
                <w:lang w:eastAsia="es-ES_tradnl"/>
              </w:rPr>
            </w:pPr>
            <w:r w:rsidRPr="00832EF8">
              <w:rPr>
                <w:rFonts w:cstheme="minorHAnsi"/>
                <w:sz w:val="22"/>
                <w:szCs w:val="22"/>
                <w:lang w:eastAsia="es-ES_tradnl"/>
              </w:rPr>
              <w:t>Implicación</w:t>
            </w:r>
          </w:p>
        </w:tc>
        <w:tc>
          <w:tcPr>
            <w:tcW w:w="6642" w:type="dxa"/>
            <w:shd w:val="clear" w:color="auto" w:fill="BAB3ED"/>
            <w:vAlign w:val="center"/>
          </w:tcPr>
          <w:p w14:paraId="02100D0A" w14:textId="77777777" w:rsidR="00341879" w:rsidRPr="00832EF8" w:rsidRDefault="00341879" w:rsidP="00AF57AD">
            <w:pPr>
              <w:spacing w:line="276" w:lineRule="auto"/>
              <w:jc w:val="center"/>
              <w:rPr>
                <w:rFonts w:cstheme="minorHAnsi"/>
                <w:sz w:val="22"/>
                <w:szCs w:val="22"/>
                <w:highlight w:val="yellow"/>
                <w:lang w:eastAsia="es-ES_tradnl"/>
              </w:rPr>
            </w:pPr>
            <w:r w:rsidRPr="00832EF8">
              <w:rPr>
                <w:rFonts w:cstheme="minorHAnsi"/>
                <w:sz w:val="22"/>
                <w:szCs w:val="22"/>
                <w:lang w:val="es-ES" w:eastAsia="es-ES_tradnl"/>
              </w:rPr>
              <w:t xml:space="preserve">En </w:t>
            </w:r>
            <w:r>
              <w:rPr>
                <w:rFonts w:cstheme="minorHAnsi"/>
                <w:sz w:val="22"/>
                <w:szCs w:val="22"/>
                <w:lang w:val="es-ES" w:eastAsia="es-ES_tradnl"/>
              </w:rPr>
              <w:t>ninguna fila</w:t>
            </w:r>
            <w:r w:rsidRPr="00832EF8">
              <w:rPr>
                <w:rFonts w:cstheme="minorHAnsi"/>
                <w:sz w:val="22"/>
                <w:szCs w:val="22"/>
                <w:lang w:val="es-ES" w:eastAsia="es-ES_tradnl"/>
              </w:rPr>
              <w:t xml:space="preserve"> </w:t>
            </w:r>
            <m:oMath>
              <m:r>
                <w:rPr>
                  <w:rFonts w:ascii="Cambria Math" w:hAnsi="Cambria Math" w:cstheme="minorHAnsi"/>
                  <w:sz w:val="22"/>
                  <w:szCs w:val="22"/>
                  <w:lang w:eastAsia="es-ES_tradnl"/>
                </w:rPr>
                <m:t>ϕ</m:t>
              </m:r>
            </m:oMath>
            <w:r w:rsidRPr="00832EF8">
              <w:rPr>
                <w:rFonts w:cstheme="minorHAnsi"/>
                <w:sz w:val="22"/>
                <w:szCs w:val="22"/>
                <w:lang w:val="es-ES" w:eastAsia="es-ES_tradnl"/>
              </w:rPr>
              <w:t xml:space="preserve"> tiene el valor </w:t>
            </w:r>
            <m:oMath>
              <m:r>
                <w:rPr>
                  <w:rFonts w:ascii="Cambria Math" w:hAnsi="Cambria Math" w:cstheme="minorHAnsi"/>
                  <w:sz w:val="22"/>
                  <w:szCs w:val="22"/>
                  <w:lang w:val="es-ES" w:eastAsia="es-ES_tradnl"/>
                </w:rPr>
                <m:t>V</m:t>
              </m:r>
            </m:oMath>
            <w:r>
              <w:rPr>
                <w:rFonts w:cstheme="minorHAnsi"/>
                <w:sz w:val="22"/>
                <w:szCs w:val="22"/>
                <w:lang w:val="es-ES" w:eastAsia="es-ES_tradnl"/>
              </w:rPr>
              <w:t xml:space="preserve"> y</w:t>
            </w:r>
            <w:r w:rsidRPr="00832EF8">
              <w:rPr>
                <w:rFonts w:cstheme="minorHAnsi"/>
                <w:sz w:val="22"/>
                <w:szCs w:val="22"/>
                <w:lang w:val="es-ES" w:eastAsia="es-ES_tradnl"/>
              </w:rPr>
              <w:t xml:space="preserve"> </w:t>
            </w:r>
            <m:oMath>
              <m:r>
                <w:rPr>
                  <w:rFonts w:ascii="Cambria Math" w:hAnsi="Cambria Math" w:cstheme="minorHAnsi"/>
                  <w:sz w:val="22"/>
                  <w:szCs w:val="22"/>
                  <w:lang w:val="es-ES" w:eastAsia="es-ES_tradnl"/>
                </w:rPr>
                <m:t>ψ</m:t>
              </m:r>
            </m:oMath>
            <w:r w:rsidRPr="00832EF8">
              <w:rPr>
                <w:rFonts w:cstheme="minorHAnsi"/>
                <w:sz w:val="22"/>
                <w:szCs w:val="22"/>
                <w:lang w:val="es-ES" w:eastAsia="es-ES_tradnl"/>
              </w:rPr>
              <w:t xml:space="preserve"> tiene el valor </w:t>
            </w:r>
            <m:oMath>
              <m:r>
                <w:rPr>
                  <w:rFonts w:ascii="Cambria Math" w:hAnsi="Cambria Math" w:cstheme="minorHAnsi"/>
                  <w:lang w:val="es-ES" w:eastAsia="es-ES_tradnl"/>
                </w:rPr>
                <m:t xml:space="preserve">F </m:t>
              </m:r>
            </m:oMath>
            <w:r>
              <w:rPr>
                <w:rFonts w:cstheme="minorHAnsi"/>
                <w:lang w:val="es-ES" w:eastAsia="es-ES_tradnl"/>
              </w:rPr>
              <w:t>a la vez.</w:t>
            </w:r>
          </w:p>
        </w:tc>
      </w:tr>
      <w:tr w:rsidR="00341879" w:rsidRPr="00832EF8" w14:paraId="37D60178" w14:textId="77777777" w:rsidTr="00AF57AD">
        <w:trPr>
          <w:trHeight w:val="60"/>
          <w:jc w:val="center"/>
        </w:trPr>
        <w:tc>
          <w:tcPr>
            <w:tcW w:w="2431" w:type="dxa"/>
            <w:vMerge/>
            <w:vAlign w:val="center"/>
          </w:tcPr>
          <w:p w14:paraId="3823C725" w14:textId="77777777" w:rsidR="00341879" w:rsidRPr="00832EF8" w:rsidRDefault="00341879" w:rsidP="00AF57AD">
            <w:pPr>
              <w:spacing w:line="276" w:lineRule="auto"/>
              <w:jc w:val="center"/>
              <w:rPr>
                <w:rFonts w:cstheme="minorHAnsi"/>
                <w:sz w:val="22"/>
                <w:szCs w:val="22"/>
                <w:lang w:eastAsia="es-ES_tradnl"/>
              </w:rPr>
            </w:pPr>
          </w:p>
        </w:tc>
        <w:tc>
          <w:tcPr>
            <w:tcW w:w="1984" w:type="dxa"/>
            <w:shd w:val="clear" w:color="auto" w:fill="E9636A"/>
            <w:vAlign w:val="center"/>
          </w:tcPr>
          <w:p w14:paraId="4F9BB2FA" w14:textId="77777777" w:rsidR="00341879" w:rsidRPr="00832EF8" w:rsidRDefault="00341879" w:rsidP="00AF57AD">
            <w:pPr>
              <w:spacing w:line="276" w:lineRule="auto"/>
              <w:jc w:val="center"/>
              <w:rPr>
                <w:rFonts w:cstheme="minorHAnsi"/>
                <w:sz w:val="22"/>
                <w:szCs w:val="22"/>
                <w:lang w:eastAsia="es-ES_tradnl"/>
              </w:rPr>
            </w:pPr>
            <w:r w:rsidRPr="00832EF8">
              <w:rPr>
                <w:rFonts w:cstheme="minorHAnsi"/>
                <w:sz w:val="22"/>
                <w:szCs w:val="22"/>
                <w:lang w:eastAsia="es-ES_tradnl"/>
              </w:rPr>
              <w:t>No implicación</w:t>
            </w:r>
          </w:p>
        </w:tc>
        <w:tc>
          <w:tcPr>
            <w:tcW w:w="6642" w:type="dxa"/>
            <w:shd w:val="clear" w:color="auto" w:fill="E9636A"/>
            <w:vAlign w:val="center"/>
          </w:tcPr>
          <w:p w14:paraId="232E072D"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val="es-ES" w:eastAsia="es-ES_tradnl"/>
              </w:rPr>
              <w:t xml:space="preserve">En al menos en una fila </w:t>
            </w:r>
            <m:oMath>
              <m:r>
                <w:rPr>
                  <w:rFonts w:ascii="Cambria Math" w:hAnsi="Cambria Math" w:cstheme="minorHAnsi"/>
                  <w:sz w:val="22"/>
                  <w:szCs w:val="22"/>
                  <w:lang w:eastAsia="es-ES_tradnl"/>
                </w:rPr>
                <m:t>ϕ</m:t>
              </m:r>
            </m:oMath>
            <w:r w:rsidRPr="00832EF8">
              <w:rPr>
                <w:rFonts w:cstheme="minorHAnsi"/>
                <w:sz w:val="22"/>
                <w:szCs w:val="22"/>
                <w:lang w:val="es-ES" w:eastAsia="es-ES_tradnl"/>
              </w:rPr>
              <w:t xml:space="preserve"> tiene el valor </w:t>
            </w:r>
            <m:oMath>
              <m:r>
                <w:rPr>
                  <w:rFonts w:ascii="Cambria Math" w:hAnsi="Cambria Math" w:cstheme="minorHAnsi"/>
                  <w:sz w:val="22"/>
                  <w:szCs w:val="22"/>
                  <w:lang w:val="es-ES" w:eastAsia="es-ES_tradnl"/>
                </w:rPr>
                <m:t>V</m:t>
              </m:r>
            </m:oMath>
            <w:r>
              <w:rPr>
                <w:rFonts w:cstheme="minorHAnsi"/>
                <w:sz w:val="22"/>
                <w:szCs w:val="22"/>
                <w:lang w:val="es-ES" w:eastAsia="es-ES_tradnl"/>
              </w:rPr>
              <w:t xml:space="preserve"> y</w:t>
            </w:r>
            <w:r w:rsidRPr="00832EF8">
              <w:rPr>
                <w:rFonts w:cstheme="minorHAnsi"/>
                <w:sz w:val="22"/>
                <w:szCs w:val="22"/>
                <w:lang w:val="es-ES" w:eastAsia="es-ES_tradnl"/>
              </w:rPr>
              <w:t xml:space="preserve"> </w:t>
            </w:r>
            <m:oMath>
              <m:r>
                <w:rPr>
                  <w:rFonts w:ascii="Cambria Math" w:hAnsi="Cambria Math" w:cstheme="minorHAnsi"/>
                  <w:sz w:val="22"/>
                  <w:szCs w:val="22"/>
                  <w:lang w:val="es-ES" w:eastAsia="es-ES_tradnl"/>
                </w:rPr>
                <m:t>ψ</m:t>
              </m:r>
            </m:oMath>
            <w:r w:rsidRPr="00832EF8">
              <w:rPr>
                <w:rFonts w:cstheme="minorHAnsi"/>
                <w:sz w:val="22"/>
                <w:szCs w:val="22"/>
                <w:lang w:val="es-ES" w:eastAsia="es-ES_tradnl"/>
              </w:rPr>
              <w:t xml:space="preserve"> tiene el valor </w:t>
            </w:r>
            <m:oMath>
              <m:r>
                <w:rPr>
                  <w:rFonts w:ascii="Cambria Math" w:hAnsi="Cambria Math" w:cstheme="minorHAnsi"/>
                  <w:lang w:val="es-ES" w:eastAsia="es-ES_tradnl"/>
                </w:rPr>
                <m:t>F</m:t>
              </m:r>
            </m:oMath>
            <w:r>
              <w:rPr>
                <w:rFonts w:cstheme="minorHAnsi"/>
                <w:lang w:val="es-ES" w:eastAsia="es-ES_tradnl"/>
              </w:rPr>
              <w:t xml:space="preserve"> a la vez</w:t>
            </w:r>
          </w:p>
        </w:tc>
      </w:tr>
      <w:tr w:rsidR="00341879" w:rsidRPr="00832EF8" w14:paraId="3594C4D7" w14:textId="77777777" w:rsidTr="00AF57AD">
        <w:trPr>
          <w:trHeight w:val="514"/>
          <w:jc w:val="center"/>
        </w:trPr>
        <w:tc>
          <w:tcPr>
            <w:tcW w:w="2431" w:type="dxa"/>
            <w:vMerge/>
            <w:vAlign w:val="center"/>
          </w:tcPr>
          <w:p w14:paraId="2803344F" w14:textId="77777777" w:rsidR="00341879" w:rsidRPr="00832EF8" w:rsidRDefault="00341879" w:rsidP="00AF57AD">
            <w:pPr>
              <w:spacing w:line="276" w:lineRule="auto"/>
              <w:rPr>
                <w:rFonts w:cstheme="minorHAnsi"/>
                <w:b/>
                <w:bCs/>
                <w:sz w:val="22"/>
                <w:szCs w:val="22"/>
                <w:lang w:eastAsia="es-ES_tradnl"/>
              </w:rPr>
            </w:pPr>
          </w:p>
        </w:tc>
        <w:tc>
          <w:tcPr>
            <w:tcW w:w="1984" w:type="dxa"/>
            <w:shd w:val="clear" w:color="auto" w:fill="BAB3ED"/>
            <w:vAlign w:val="center"/>
          </w:tcPr>
          <w:p w14:paraId="1DFA7AC4" w14:textId="77777777" w:rsidR="00341879" w:rsidRPr="00832EF8" w:rsidRDefault="00341879" w:rsidP="00AF57AD">
            <w:pPr>
              <w:spacing w:line="276" w:lineRule="auto"/>
              <w:jc w:val="center"/>
              <w:rPr>
                <w:rFonts w:cstheme="minorHAnsi"/>
                <w:sz w:val="22"/>
                <w:szCs w:val="22"/>
                <w:lang w:eastAsia="es-ES_tradnl"/>
              </w:rPr>
            </w:pPr>
            <w:r w:rsidRPr="00832EF8">
              <w:rPr>
                <w:rFonts w:cstheme="minorHAnsi"/>
                <w:sz w:val="22"/>
                <w:szCs w:val="22"/>
                <w:lang w:eastAsia="es-ES_tradnl"/>
              </w:rPr>
              <w:t>Equivalencia</w:t>
            </w:r>
          </w:p>
        </w:tc>
        <w:tc>
          <w:tcPr>
            <w:tcW w:w="6642" w:type="dxa"/>
            <w:shd w:val="clear" w:color="auto" w:fill="BAB3ED"/>
            <w:vAlign w:val="center"/>
          </w:tcPr>
          <w:p w14:paraId="2D44704B" w14:textId="77777777" w:rsidR="00341879" w:rsidRPr="00832EF8" w:rsidRDefault="00341879" w:rsidP="00AF57AD">
            <w:pPr>
              <w:spacing w:line="276" w:lineRule="auto"/>
              <w:jc w:val="center"/>
              <w:rPr>
                <w:rFonts w:cstheme="minorHAnsi"/>
                <w:sz w:val="22"/>
                <w:szCs w:val="22"/>
                <w:lang w:eastAsia="es-ES_tradnl"/>
              </w:rPr>
            </w:pPr>
            <m:oMath>
              <m:r>
                <w:rPr>
                  <w:rFonts w:ascii="Cambria Math" w:hAnsi="Cambria Math" w:cstheme="minorHAnsi"/>
                  <w:sz w:val="22"/>
                  <w:szCs w:val="22"/>
                  <w:lang w:eastAsia="es-ES_tradnl"/>
                </w:rPr>
                <m:t>ϕ</m:t>
              </m:r>
            </m:oMath>
            <w:r w:rsidRPr="00832EF8">
              <w:rPr>
                <w:rFonts w:cstheme="minorHAnsi"/>
                <w:sz w:val="22"/>
                <w:szCs w:val="22"/>
                <w:lang w:val="es-ES" w:eastAsia="es-ES_tradnl"/>
              </w:rPr>
              <w:t xml:space="preserve"> y </w:t>
            </w:r>
            <m:oMath>
              <m:r>
                <w:rPr>
                  <w:rFonts w:ascii="Cambria Math" w:hAnsi="Cambria Math" w:cstheme="minorHAnsi"/>
                  <w:sz w:val="22"/>
                  <w:szCs w:val="22"/>
                  <w:lang w:val="es-ES" w:eastAsia="es-ES_tradnl"/>
                </w:rPr>
                <m:t>ψ</m:t>
              </m:r>
            </m:oMath>
            <w:r w:rsidRPr="00832EF8">
              <w:rPr>
                <w:rFonts w:cstheme="minorHAnsi"/>
                <w:sz w:val="22"/>
                <w:szCs w:val="22"/>
                <w:lang w:val="es-ES" w:eastAsia="es-ES_tradnl"/>
              </w:rPr>
              <w:t xml:space="preserve"> tienen los mismos valores en todas las filas.</w:t>
            </w:r>
          </w:p>
        </w:tc>
      </w:tr>
      <w:tr w:rsidR="00341879" w:rsidRPr="00832EF8" w14:paraId="71CB7496" w14:textId="77777777" w:rsidTr="00AF57AD">
        <w:trPr>
          <w:trHeight w:val="514"/>
          <w:jc w:val="center"/>
        </w:trPr>
        <w:tc>
          <w:tcPr>
            <w:tcW w:w="2431" w:type="dxa"/>
            <w:vMerge/>
            <w:vAlign w:val="center"/>
          </w:tcPr>
          <w:p w14:paraId="27502C8C" w14:textId="77777777" w:rsidR="00341879" w:rsidRPr="00832EF8" w:rsidRDefault="00341879" w:rsidP="00AF57AD">
            <w:pPr>
              <w:spacing w:line="276" w:lineRule="auto"/>
              <w:rPr>
                <w:rFonts w:cstheme="minorHAnsi"/>
                <w:b/>
                <w:bCs/>
                <w:sz w:val="22"/>
                <w:szCs w:val="22"/>
                <w:lang w:eastAsia="es-ES_tradnl"/>
              </w:rPr>
            </w:pPr>
          </w:p>
        </w:tc>
        <w:tc>
          <w:tcPr>
            <w:tcW w:w="1984" w:type="dxa"/>
            <w:shd w:val="clear" w:color="auto" w:fill="E9636A"/>
            <w:vAlign w:val="center"/>
          </w:tcPr>
          <w:p w14:paraId="49C9B26D" w14:textId="77777777" w:rsidR="00341879" w:rsidRPr="00832EF8" w:rsidRDefault="00341879" w:rsidP="00AF57AD">
            <w:pPr>
              <w:spacing w:line="276" w:lineRule="auto"/>
              <w:jc w:val="center"/>
              <w:rPr>
                <w:rFonts w:cstheme="minorHAnsi"/>
                <w:sz w:val="22"/>
                <w:szCs w:val="22"/>
                <w:lang w:eastAsia="es-ES_tradnl"/>
              </w:rPr>
            </w:pPr>
            <w:r w:rsidRPr="00832EF8">
              <w:rPr>
                <w:rFonts w:cstheme="minorHAnsi"/>
                <w:sz w:val="22"/>
                <w:szCs w:val="22"/>
                <w:lang w:eastAsia="es-ES_tradnl"/>
              </w:rPr>
              <w:t>No equivalencia</w:t>
            </w:r>
          </w:p>
        </w:tc>
        <w:tc>
          <w:tcPr>
            <w:tcW w:w="6642" w:type="dxa"/>
            <w:shd w:val="clear" w:color="auto" w:fill="E9636A"/>
            <w:vAlign w:val="center"/>
          </w:tcPr>
          <w:p w14:paraId="59CEE8F2" w14:textId="77777777" w:rsidR="00341879" w:rsidRPr="00832EF8" w:rsidRDefault="00341879" w:rsidP="00AF57AD">
            <w:pPr>
              <w:spacing w:line="276" w:lineRule="auto"/>
              <w:jc w:val="center"/>
              <w:rPr>
                <w:rFonts w:cstheme="minorHAnsi"/>
                <w:sz w:val="22"/>
                <w:szCs w:val="22"/>
                <w:lang w:val="es-ES" w:eastAsia="es-ES_tradnl"/>
              </w:rPr>
            </w:pPr>
            <w:r w:rsidRPr="00832EF8">
              <w:rPr>
                <w:rFonts w:cstheme="minorHAnsi"/>
                <w:sz w:val="22"/>
                <w:szCs w:val="22"/>
                <w:lang w:eastAsia="es-ES_tradnl"/>
              </w:rPr>
              <w:t xml:space="preserve">En al menos una fila </w:t>
            </w:r>
            <m:oMath>
              <m:r>
                <w:rPr>
                  <w:rFonts w:ascii="Cambria Math" w:hAnsi="Cambria Math" w:cstheme="minorHAnsi"/>
                  <w:sz w:val="22"/>
                  <w:szCs w:val="22"/>
                  <w:lang w:eastAsia="es-ES_tradnl"/>
                </w:rPr>
                <m:t>ϕ</m:t>
              </m:r>
            </m:oMath>
            <w:r w:rsidRPr="00832EF8">
              <w:rPr>
                <w:rFonts w:cstheme="minorHAnsi"/>
                <w:sz w:val="22"/>
                <w:szCs w:val="22"/>
                <w:lang w:val="es-ES" w:eastAsia="es-ES_tradnl"/>
              </w:rPr>
              <w:t xml:space="preserve"> y </w:t>
            </w:r>
            <m:oMath>
              <m:r>
                <w:rPr>
                  <w:rFonts w:ascii="Cambria Math" w:hAnsi="Cambria Math" w:cstheme="minorHAnsi"/>
                  <w:sz w:val="22"/>
                  <w:szCs w:val="22"/>
                  <w:lang w:val="es-ES" w:eastAsia="es-ES_tradnl"/>
                </w:rPr>
                <m:t>ψ</m:t>
              </m:r>
            </m:oMath>
            <w:r w:rsidRPr="00832EF8">
              <w:rPr>
                <w:rFonts w:cstheme="minorHAnsi"/>
                <w:sz w:val="22"/>
                <w:szCs w:val="22"/>
                <w:lang w:val="es-ES" w:eastAsia="es-ES_tradnl"/>
              </w:rPr>
              <w:t xml:space="preserve"> tienen valores distintos.</w:t>
            </w:r>
          </w:p>
        </w:tc>
      </w:tr>
    </w:tbl>
    <w:p w14:paraId="2544952E" w14:textId="77777777" w:rsidR="00341879" w:rsidRPr="00832EF8" w:rsidRDefault="00341879" w:rsidP="00341879">
      <w:pPr>
        <w:spacing w:after="0" w:line="276" w:lineRule="auto"/>
        <w:jc w:val="both"/>
        <w:rPr>
          <w:rFonts w:eastAsia="Times New Roman" w:cstheme="minorHAnsi"/>
          <w:kern w:val="0"/>
          <w:lang w:eastAsia="es-ES_tradnl"/>
          <w14:ligatures w14:val="none"/>
        </w:rPr>
      </w:pPr>
    </w:p>
    <w:p w14:paraId="531BD4C2" w14:textId="77777777" w:rsidR="00341879" w:rsidRPr="00832EF8" w:rsidRDefault="00341879" w:rsidP="00341879">
      <w:pPr>
        <w:rPr>
          <w:rFonts w:cstheme="minorHAnsi"/>
        </w:rPr>
      </w:pPr>
    </w:p>
    <w:p w14:paraId="6DBE0884" w14:textId="77777777" w:rsidR="00341879" w:rsidRPr="00832EF8" w:rsidRDefault="00341879" w:rsidP="00341879">
      <w:pPr>
        <w:rPr>
          <w:rFonts w:cstheme="minorHAnsi"/>
        </w:rPr>
      </w:pPr>
    </w:p>
    <w:p w14:paraId="2E599B54" w14:textId="77777777" w:rsidR="00341879" w:rsidRDefault="00341879" w:rsidP="00341879"/>
    <w:p w14:paraId="3EA8A43B" w14:textId="77777777" w:rsidR="00341879" w:rsidRDefault="00341879" w:rsidP="00341879"/>
    <w:p w14:paraId="2209542F" w14:textId="4AF9E391" w:rsidR="00756FE5" w:rsidRDefault="00D204EF">
      <w:r>
        <w:br/>
      </w:r>
      <w:r>
        <w:br/>
      </w:r>
      <w:r w:rsidR="00756FE5">
        <w:br/>
      </w:r>
    </w:p>
    <w:p w14:paraId="6F9C16D4" w14:textId="77777777" w:rsidR="00756FE5" w:rsidRDefault="00756FE5">
      <w:r>
        <w:br w:type="page"/>
      </w:r>
    </w:p>
    <w:p w14:paraId="105293B9" w14:textId="77777777" w:rsidR="00620E4D" w:rsidRDefault="00620E4D"/>
    <w:sectPr w:rsidR="00620E4D" w:rsidSect="00341879">
      <w:headerReference w:type="default" r:id="rId8"/>
      <w:footerReference w:type="even" r:id="rId9"/>
      <w:footerReference w:type="default" r:id="rId10"/>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01F773" w14:textId="77777777" w:rsidR="005F30DC" w:rsidRDefault="005F30DC" w:rsidP="00341879">
      <w:pPr>
        <w:spacing w:after="0" w:line="240" w:lineRule="auto"/>
      </w:pPr>
      <w:r>
        <w:separator/>
      </w:r>
    </w:p>
  </w:endnote>
  <w:endnote w:type="continuationSeparator" w:id="0">
    <w:p w14:paraId="684695D9" w14:textId="77777777" w:rsidR="005F30DC" w:rsidRDefault="005F30DC" w:rsidP="00341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2A6EB5" w14:textId="77777777" w:rsidR="00F9429A" w:rsidRDefault="00000000" w:rsidP="00370D6A">
    <w:pPr>
      <w:pStyle w:val="Piedepgina"/>
      <w:framePr w:wrap="none" w:vAnchor="text" w:hAnchor="margin" w:xAlign="right" w:y="1"/>
      <w:rPr>
        <w:rStyle w:val="Nmerodepgina"/>
        <w:rFonts w:eastAsiaTheme="majorEastAsia"/>
      </w:rPr>
    </w:pPr>
    <w:r>
      <w:rPr>
        <w:rStyle w:val="Nmerodepgina"/>
        <w:rFonts w:eastAsiaTheme="majorEastAsia"/>
      </w:rPr>
      <w:fldChar w:fldCharType="begin"/>
    </w:r>
    <w:r>
      <w:rPr>
        <w:rStyle w:val="Nmerodepgina"/>
        <w:rFonts w:eastAsiaTheme="majorEastAsia"/>
      </w:rPr>
      <w:instrText xml:space="preserve"> PAGE </w:instrText>
    </w:r>
    <w:r>
      <w:rPr>
        <w:rStyle w:val="Nmerodepgina"/>
        <w:rFonts w:eastAsiaTheme="majorEastAsia"/>
      </w:rPr>
      <w:fldChar w:fldCharType="end"/>
    </w:r>
  </w:p>
  <w:p w14:paraId="4FE5F1D7" w14:textId="77777777" w:rsidR="00F9429A" w:rsidRDefault="00F9429A" w:rsidP="00370D6A">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94BEF" w14:textId="77777777" w:rsidR="00F9429A" w:rsidRDefault="00000000" w:rsidP="00370D6A">
    <w:pPr>
      <w:pStyle w:val="Piedepgina"/>
      <w:framePr w:wrap="none" w:vAnchor="text" w:hAnchor="margin" w:xAlign="right" w:y="1"/>
      <w:rPr>
        <w:rStyle w:val="Nmerodepgina"/>
        <w:rFonts w:eastAsiaTheme="majorEastAsia"/>
      </w:rPr>
    </w:pPr>
    <w:r>
      <w:rPr>
        <w:rStyle w:val="Nmerodepgina"/>
        <w:rFonts w:eastAsiaTheme="majorEastAsia"/>
      </w:rPr>
      <w:fldChar w:fldCharType="begin"/>
    </w:r>
    <w:r>
      <w:rPr>
        <w:rStyle w:val="Nmerodepgina"/>
        <w:rFonts w:eastAsiaTheme="majorEastAsia"/>
      </w:rPr>
      <w:instrText xml:space="preserve"> PAGE </w:instrText>
    </w:r>
    <w:r>
      <w:rPr>
        <w:rStyle w:val="Nmerodepgina"/>
        <w:rFonts w:eastAsiaTheme="majorEastAsia"/>
      </w:rPr>
      <w:fldChar w:fldCharType="separate"/>
    </w:r>
    <w:r>
      <w:rPr>
        <w:rStyle w:val="Nmerodepgina"/>
        <w:rFonts w:eastAsiaTheme="majorEastAsia"/>
        <w:noProof/>
      </w:rPr>
      <w:t>1</w:t>
    </w:r>
    <w:r>
      <w:rPr>
        <w:rStyle w:val="Nmerodepgina"/>
        <w:rFonts w:eastAsiaTheme="majorEastAsia"/>
      </w:rPr>
      <w:fldChar w:fldCharType="end"/>
    </w:r>
  </w:p>
  <w:p w14:paraId="06130FA8" w14:textId="77777777" w:rsidR="00F9429A" w:rsidRDefault="00F9429A" w:rsidP="00370D6A">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A28303" w14:textId="77777777" w:rsidR="005F30DC" w:rsidRDefault="005F30DC" w:rsidP="00341879">
      <w:pPr>
        <w:spacing w:after="0" w:line="240" w:lineRule="auto"/>
      </w:pPr>
      <w:r>
        <w:separator/>
      </w:r>
    </w:p>
  </w:footnote>
  <w:footnote w:type="continuationSeparator" w:id="0">
    <w:p w14:paraId="39C04B22" w14:textId="77777777" w:rsidR="005F30DC" w:rsidRDefault="005F30DC" w:rsidP="00341879">
      <w:pPr>
        <w:spacing w:after="0" w:line="240" w:lineRule="auto"/>
      </w:pPr>
      <w:r>
        <w:continuationSeparator/>
      </w:r>
    </w:p>
  </w:footnote>
  <w:footnote w:id="1">
    <w:p w14:paraId="370FA6FA" w14:textId="77777777" w:rsidR="00341879" w:rsidRPr="00A10A6C" w:rsidRDefault="00341879" w:rsidP="00341879">
      <w:pPr>
        <w:pStyle w:val="Textonotapie"/>
        <w:jc w:val="both"/>
        <w:rPr>
          <w:rFonts w:asciiTheme="minorHAnsi" w:hAnsiTheme="minorHAnsi" w:cstheme="minorHAnsi"/>
        </w:rPr>
      </w:pPr>
      <w:r w:rsidRPr="00A10A6C">
        <w:rPr>
          <w:rStyle w:val="Refdenotaalpie"/>
          <w:rFonts w:asciiTheme="minorHAnsi" w:eastAsiaTheme="majorEastAsia" w:hAnsiTheme="minorHAnsi" w:cstheme="minorHAnsi"/>
        </w:rPr>
        <w:footnoteRef/>
      </w:r>
      <w:r w:rsidRPr="00A10A6C">
        <w:rPr>
          <w:rFonts w:asciiTheme="minorHAnsi" w:hAnsiTheme="minorHAnsi" w:cstheme="minorHAnsi"/>
        </w:rPr>
        <w:t xml:space="preserve"> </w:t>
      </w:r>
      <w:r>
        <w:rPr>
          <w:rFonts w:asciiTheme="minorHAnsi" w:hAnsiTheme="minorHAnsi" w:cstheme="minorHAnsi"/>
          <w:lang w:val="es-ES"/>
        </w:rPr>
        <w:t xml:space="preserve">Esta propiedad se llama decidibilidad. </w:t>
      </w:r>
      <w:r>
        <w:rPr>
          <w:rFonts w:asciiTheme="minorHAnsi" w:hAnsiTheme="minorHAnsi" w:cs="Calibri"/>
        </w:rPr>
        <w:t xml:space="preserve">Tanto la LC como un fragmento más amplio de la LPO que la supone llamado lógica de predicados </w:t>
      </w:r>
      <w:proofErr w:type="spellStart"/>
      <w:r>
        <w:rPr>
          <w:rFonts w:asciiTheme="minorHAnsi" w:hAnsiTheme="minorHAnsi" w:cs="Calibri"/>
        </w:rPr>
        <w:t>monarios</w:t>
      </w:r>
      <w:proofErr w:type="spellEnd"/>
      <w:r>
        <w:rPr>
          <w:rFonts w:asciiTheme="minorHAnsi" w:hAnsiTheme="minorHAnsi" w:cs="Calibri"/>
        </w:rPr>
        <w:t xml:space="preserve"> (LPM) son </w:t>
      </w:r>
      <w:proofErr w:type="spellStart"/>
      <w:r>
        <w:rPr>
          <w:rFonts w:asciiTheme="minorHAnsi" w:hAnsiTheme="minorHAnsi" w:cs="Calibri"/>
        </w:rPr>
        <w:t>decidibles</w:t>
      </w:r>
      <w:proofErr w:type="spellEnd"/>
      <w:r>
        <w:rPr>
          <w:rFonts w:asciiTheme="minorHAnsi" w:hAnsiTheme="minorHAnsi" w:cs="Calibri"/>
        </w:rPr>
        <w:t xml:space="preserve">. </w:t>
      </w:r>
      <w:r w:rsidRPr="001A3258">
        <w:rPr>
          <w:rFonts w:asciiTheme="minorHAnsi" w:hAnsiTheme="minorHAnsi" w:cs="Calibri"/>
        </w:rPr>
        <w:t>Sin embargo, si bien comparten los árboles semánticos como métodos decisorios, las tablas de verdad son exclusivas de la LC</w:t>
      </w:r>
      <w:r>
        <w:rPr>
          <w:rFonts w:asciiTheme="minorHAnsi" w:hAnsiTheme="minorHAnsi" w:cstheme="minorHAnsi"/>
          <w:lang w:val="es-ES"/>
        </w:rPr>
        <w:t xml:space="preserve">. En la unidad 3, se presentarán los árboles semánticos como un tipo de prueba hipotética de validez y consistencia interpretable en términos de valores </w:t>
      </w:r>
      <w:r w:rsidRPr="00FF4E41">
        <w:rPr>
          <w:rFonts w:asciiTheme="minorHAnsi" w:hAnsiTheme="minorHAnsi" w:cstheme="minorHAnsi"/>
          <w:i/>
          <w:iCs/>
          <w:lang w:val="es-ES"/>
        </w:rPr>
        <w:t>V/F</w:t>
      </w:r>
      <w:r>
        <w:rPr>
          <w:rFonts w:asciiTheme="minorHAnsi" w:hAnsiTheme="minorHAnsi" w:cstheme="minorHAnsi"/>
          <w:lang w:val="es-ES"/>
        </w:rPr>
        <w:t>. Los árboles son pruebas matemáticas tomadas como un método decisorio para la LPM.</w:t>
      </w:r>
    </w:p>
  </w:footnote>
  <w:footnote w:id="2">
    <w:p w14:paraId="6E859969" w14:textId="77777777" w:rsidR="00341879" w:rsidRDefault="00341879" w:rsidP="00341879">
      <w:pPr>
        <w:pStyle w:val="Textonotapie"/>
        <w:jc w:val="both"/>
      </w:pPr>
      <w:r w:rsidRPr="007E1555">
        <w:rPr>
          <w:rStyle w:val="Refdenotaalpie"/>
          <w:rFonts w:asciiTheme="minorHAnsi" w:eastAsiaTheme="majorEastAsia" w:hAnsiTheme="minorHAnsi" w:cs="Calibri"/>
        </w:rPr>
        <w:footnoteRef/>
      </w:r>
      <w:r w:rsidRPr="007E1555">
        <w:rPr>
          <w:rFonts w:asciiTheme="minorHAnsi" w:hAnsiTheme="minorHAnsi" w:cs="Calibri"/>
        </w:rPr>
        <w:t xml:space="preserve"> De ahí que se pueda evaluar la posibilidad y la necesidad de una fórmula en términos </w:t>
      </w:r>
      <w:r>
        <w:rPr>
          <w:rFonts w:asciiTheme="minorHAnsi" w:hAnsiTheme="minorHAnsi" w:cs="Calibri"/>
        </w:rPr>
        <w:t>de la lógica clásica.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5B541F" w14:textId="51A12874" w:rsidR="00F9429A" w:rsidRPr="00B55674" w:rsidRDefault="00000000">
    <w:pPr>
      <w:pStyle w:val="Encabezado"/>
      <w:rPr>
        <w:lang w:val="es-ES"/>
      </w:rPr>
    </w:pPr>
    <w:r>
      <w:rPr>
        <w:lang w:val="es-ES"/>
      </w:rPr>
      <w:t xml:space="preserve">Lógica y </w:t>
    </w:r>
    <w:r w:rsidR="00341879">
      <w:rPr>
        <w:lang w:val="es-ES"/>
      </w:rPr>
      <w:t>A</w:t>
    </w:r>
    <w:r>
      <w:rPr>
        <w:lang w:val="es-ES"/>
      </w:rPr>
      <w:t>rgumentación</w:t>
    </w:r>
    <w:r>
      <w:rPr>
        <w:lang w:val="es-ES"/>
      </w:rPr>
      <w:tab/>
    </w:r>
    <w:r>
      <w:rPr>
        <w:lang w:val="es-ES"/>
      </w:rPr>
      <w:tab/>
      <w:t xml:space="preserve"> 2024.</w:t>
    </w:r>
    <w:r w:rsidR="00341879">
      <w:rPr>
        <w:lang w:val="es-ES"/>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D5F5B"/>
    <w:multiLevelType w:val="hybridMultilevel"/>
    <w:tmpl w:val="FFFFFFFF"/>
    <w:lvl w:ilvl="0" w:tplc="080A000F">
      <w:start w:val="1"/>
      <w:numFmt w:val="decimal"/>
      <w:lvlText w:val="%1."/>
      <w:lvlJc w:val="left"/>
      <w:pPr>
        <w:ind w:left="720" w:hanging="360"/>
      </w:pPr>
      <w:rPr>
        <w:rFonts w:cs="Times New Roman"/>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1" w15:restartNumberingAfterBreak="0">
    <w:nsid w:val="1E5D0215"/>
    <w:multiLevelType w:val="hybridMultilevel"/>
    <w:tmpl w:val="FFFFFFFF"/>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327329FF"/>
    <w:multiLevelType w:val="hybridMultilevel"/>
    <w:tmpl w:val="FFFFFFFF"/>
    <w:lvl w:ilvl="0" w:tplc="3476E35C">
      <w:start w:val="1"/>
      <w:numFmt w:val="decimal"/>
      <w:lvlText w:val="ri%1."/>
      <w:lvlJc w:val="left"/>
      <w:pPr>
        <w:ind w:left="720" w:hanging="360"/>
      </w:pPr>
      <w:rPr>
        <w:rFonts w:cs="Times New Roman" w:hint="default"/>
        <w:b w:val="0"/>
        <w:bCs w:val="0"/>
        <w:i/>
        <w:iCs/>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3" w15:restartNumberingAfterBreak="0">
    <w:nsid w:val="36214808"/>
    <w:multiLevelType w:val="hybridMultilevel"/>
    <w:tmpl w:val="FFFFFFFF"/>
    <w:lvl w:ilvl="0" w:tplc="080A0001">
      <w:start w:val="1"/>
      <w:numFmt w:val="bullet"/>
      <w:lvlText w:val=""/>
      <w:lvlJc w:val="left"/>
      <w:pPr>
        <w:ind w:left="720" w:hanging="360"/>
      </w:pPr>
      <w:rPr>
        <w:rFonts w:ascii="Symbol" w:hAnsi="Symbol" w:hint="default"/>
        <w:sz w:val="16"/>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81114AD"/>
    <w:multiLevelType w:val="hybridMultilevel"/>
    <w:tmpl w:val="FFFFFFFF"/>
    <w:lvl w:ilvl="0" w:tplc="E5186606">
      <w:start w:val="1"/>
      <w:numFmt w:val="bullet"/>
      <w:lvlText w:val="o"/>
      <w:lvlJc w:val="left"/>
      <w:pPr>
        <w:ind w:left="720" w:hanging="360"/>
      </w:pPr>
      <w:rPr>
        <w:rFonts w:ascii="Wingdings" w:hAnsi="Wingdings" w:hint="default"/>
        <w:sz w:val="16"/>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E9177C3"/>
    <w:multiLevelType w:val="hybridMultilevel"/>
    <w:tmpl w:val="FFFFFFFF"/>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ED078B8"/>
    <w:multiLevelType w:val="hybridMultilevel"/>
    <w:tmpl w:val="FFFFFFFF"/>
    <w:lvl w:ilvl="0" w:tplc="9E8E2C92">
      <w:start w:val="1"/>
      <w:numFmt w:val="decimal"/>
      <w:lvlText w:val="%1."/>
      <w:lvlJc w:val="left"/>
      <w:pPr>
        <w:ind w:left="720" w:hanging="360"/>
      </w:pPr>
      <w:rPr>
        <w:rFonts w:eastAsia="Times New Roman" w:cs="Times New Roman" w:hint="default"/>
        <w:i w:val="0"/>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7" w15:restartNumberingAfterBreak="0">
    <w:nsid w:val="53A1146B"/>
    <w:multiLevelType w:val="hybridMultilevel"/>
    <w:tmpl w:val="FFFFFFFF"/>
    <w:lvl w:ilvl="0" w:tplc="E5186606">
      <w:start w:val="1"/>
      <w:numFmt w:val="bullet"/>
      <w:lvlText w:val="o"/>
      <w:lvlJc w:val="left"/>
      <w:pPr>
        <w:ind w:left="720" w:hanging="360"/>
      </w:pPr>
      <w:rPr>
        <w:rFonts w:ascii="Wingdings" w:hAnsi="Wingdings" w:hint="default"/>
        <w:sz w:val="16"/>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CFA276B"/>
    <w:multiLevelType w:val="hybridMultilevel"/>
    <w:tmpl w:val="FFFFFFFF"/>
    <w:lvl w:ilvl="0" w:tplc="280A0009">
      <w:start w:val="1"/>
      <w:numFmt w:val="bullet"/>
      <w:lvlText w:val=""/>
      <w:lvlJc w:val="left"/>
      <w:pPr>
        <w:ind w:left="720" w:hanging="360"/>
      </w:pPr>
      <w:rPr>
        <w:rFonts w:ascii="Wingdings" w:hAnsi="Wingdings" w:hint="default"/>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9" w15:restartNumberingAfterBreak="0">
    <w:nsid w:val="7FAA79A2"/>
    <w:multiLevelType w:val="hybridMultilevel"/>
    <w:tmpl w:val="FFFFFFFF"/>
    <w:lvl w:ilvl="0" w:tplc="60786AC0">
      <w:start w:val="1"/>
      <w:numFmt w:val="lowerRoman"/>
      <w:lvlText w:val="%1."/>
      <w:lvlJc w:val="left"/>
      <w:pPr>
        <w:ind w:left="720" w:hanging="360"/>
      </w:pPr>
      <w:rPr>
        <w:rFonts w:cs="Times New Roman" w:hint="default"/>
        <w:b/>
        <w:bCs/>
        <w:i/>
        <w:iCs/>
      </w:rPr>
    </w:lvl>
    <w:lvl w:ilvl="1" w:tplc="040A0019" w:tentative="1">
      <w:start w:val="1"/>
      <w:numFmt w:val="lowerLetter"/>
      <w:lvlText w:val="%2."/>
      <w:lvlJc w:val="left"/>
      <w:pPr>
        <w:ind w:left="1440" w:hanging="360"/>
      </w:pPr>
      <w:rPr>
        <w:rFonts w:cs="Times New Roman"/>
      </w:rPr>
    </w:lvl>
    <w:lvl w:ilvl="2" w:tplc="040A001B" w:tentative="1">
      <w:start w:val="1"/>
      <w:numFmt w:val="lowerRoman"/>
      <w:lvlText w:val="%3."/>
      <w:lvlJc w:val="right"/>
      <w:pPr>
        <w:ind w:left="2160" w:hanging="180"/>
      </w:pPr>
      <w:rPr>
        <w:rFonts w:cs="Times New Roman"/>
      </w:rPr>
    </w:lvl>
    <w:lvl w:ilvl="3" w:tplc="040A000F" w:tentative="1">
      <w:start w:val="1"/>
      <w:numFmt w:val="decimal"/>
      <w:lvlText w:val="%4."/>
      <w:lvlJc w:val="left"/>
      <w:pPr>
        <w:ind w:left="2880" w:hanging="360"/>
      </w:pPr>
      <w:rPr>
        <w:rFonts w:cs="Times New Roman"/>
      </w:rPr>
    </w:lvl>
    <w:lvl w:ilvl="4" w:tplc="040A0019" w:tentative="1">
      <w:start w:val="1"/>
      <w:numFmt w:val="lowerLetter"/>
      <w:lvlText w:val="%5."/>
      <w:lvlJc w:val="left"/>
      <w:pPr>
        <w:ind w:left="3600" w:hanging="360"/>
      </w:pPr>
      <w:rPr>
        <w:rFonts w:cs="Times New Roman"/>
      </w:rPr>
    </w:lvl>
    <w:lvl w:ilvl="5" w:tplc="040A001B" w:tentative="1">
      <w:start w:val="1"/>
      <w:numFmt w:val="lowerRoman"/>
      <w:lvlText w:val="%6."/>
      <w:lvlJc w:val="right"/>
      <w:pPr>
        <w:ind w:left="4320" w:hanging="180"/>
      </w:pPr>
      <w:rPr>
        <w:rFonts w:cs="Times New Roman"/>
      </w:rPr>
    </w:lvl>
    <w:lvl w:ilvl="6" w:tplc="040A000F" w:tentative="1">
      <w:start w:val="1"/>
      <w:numFmt w:val="decimal"/>
      <w:lvlText w:val="%7."/>
      <w:lvlJc w:val="left"/>
      <w:pPr>
        <w:ind w:left="5040" w:hanging="360"/>
      </w:pPr>
      <w:rPr>
        <w:rFonts w:cs="Times New Roman"/>
      </w:rPr>
    </w:lvl>
    <w:lvl w:ilvl="7" w:tplc="040A0019" w:tentative="1">
      <w:start w:val="1"/>
      <w:numFmt w:val="lowerLetter"/>
      <w:lvlText w:val="%8."/>
      <w:lvlJc w:val="left"/>
      <w:pPr>
        <w:ind w:left="5760" w:hanging="360"/>
      </w:pPr>
      <w:rPr>
        <w:rFonts w:cs="Times New Roman"/>
      </w:rPr>
    </w:lvl>
    <w:lvl w:ilvl="8" w:tplc="040A001B" w:tentative="1">
      <w:start w:val="1"/>
      <w:numFmt w:val="lowerRoman"/>
      <w:lvlText w:val="%9."/>
      <w:lvlJc w:val="right"/>
      <w:pPr>
        <w:ind w:left="6480" w:hanging="180"/>
      </w:pPr>
      <w:rPr>
        <w:rFonts w:cs="Times New Roman"/>
      </w:rPr>
    </w:lvl>
  </w:abstractNum>
  <w:num w:numId="1" w16cid:durableId="286788063">
    <w:abstractNumId w:val="9"/>
  </w:num>
  <w:num w:numId="2" w16cid:durableId="1373001861">
    <w:abstractNumId w:val="1"/>
  </w:num>
  <w:num w:numId="3" w16cid:durableId="531193889">
    <w:abstractNumId w:val="0"/>
  </w:num>
  <w:num w:numId="4" w16cid:durableId="353649320">
    <w:abstractNumId w:val="2"/>
  </w:num>
  <w:num w:numId="5" w16cid:durableId="1884511547">
    <w:abstractNumId w:val="6"/>
  </w:num>
  <w:num w:numId="6" w16cid:durableId="1560629822">
    <w:abstractNumId w:val="7"/>
  </w:num>
  <w:num w:numId="7" w16cid:durableId="1832017972">
    <w:abstractNumId w:val="5"/>
  </w:num>
  <w:num w:numId="8" w16cid:durableId="2117863326">
    <w:abstractNumId w:val="4"/>
  </w:num>
  <w:num w:numId="9" w16cid:durableId="1696076801">
    <w:abstractNumId w:val="3"/>
  </w:num>
  <w:num w:numId="10" w16cid:durableId="5199754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879"/>
    <w:rsid w:val="000E467D"/>
    <w:rsid w:val="0021355E"/>
    <w:rsid w:val="00253467"/>
    <w:rsid w:val="002F0EC3"/>
    <w:rsid w:val="00341879"/>
    <w:rsid w:val="004F3ACF"/>
    <w:rsid w:val="00507C49"/>
    <w:rsid w:val="005F30DC"/>
    <w:rsid w:val="006175FB"/>
    <w:rsid w:val="00620E4D"/>
    <w:rsid w:val="006D2918"/>
    <w:rsid w:val="00756FE5"/>
    <w:rsid w:val="007D539F"/>
    <w:rsid w:val="00814314"/>
    <w:rsid w:val="00851221"/>
    <w:rsid w:val="009453E1"/>
    <w:rsid w:val="00AE49F8"/>
    <w:rsid w:val="00B15CA8"/>
    <w:rsid w:val="00B53542"/>
    <w:rsid w:val="00C000E6"/>
    <w:rsid w:val="00CA079F"/>
    <w:rsid w:val="00D15E08"/>
    <w:rsid w:val="00D204EF"/>
    <w:rsid w:val="00D4195B"/>
    <w:rsid w:val="00DD3446"/>
    <w:rsid w:val="00E74606"/>
    <w:rsid w:val="00F9429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3BC99"/>
  <w15:chartTrackingRefBased/>
  <w15:docId w15:val="{7B494567-5B2F-4CEB-A219-8D2DEC20E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879"/>
  </w:style>
  <w:style w:type="paragraph" w:styleId="Ttulo1">
    <w:name w:val="heading 1"/>
    <w:basedOn w:val="Normal"/>
    <w:next w:val="Normal"/>
    <w:link w:val="Ttulo1Car"/>
    <w:uiPriority w:val="9"/>
    <w:qFormat/>
    <w:rsid w:val="003418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418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4187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4187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4187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4187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4187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4187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4187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187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4187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4187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4187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4187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4187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4187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4187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41879"/>
    <w:rPr>
      <w:rFonts w:eastAsiaTheme="majorEastAsia" w:cstheme="majorBidi"/>
      <w:color w:val="272727" w:themeColor="text1" w:themeTint="D8"/>
    </w:rPr>
  </w:style>
  <w:style w:type="paragraph" w:styleId="Ttulo">
    <w:name w:val="Title"/>
    <w:basedOn w:val="Normal"/>
    <w:next w:val="Normal"/>
    <w:link w:val="TtuloCar"/>
    <w:uiPriority w:val="10"/>
    <w:qFormat/>
    <w:rsid w:val="003418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4187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4187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4187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41879"/>
    <w:pPr>
      <w:spacing w:before="160"/>
      <w:jc w:val="center"/>
    </w:pPr>
    <w:rPr>
      <w:i/>
      <w:iCs/>
      <w:color w:val="404040" w:themeColor="text1" w:themeTint="BF"/>
    </w:rPr>
  </w:style>
  <w:style w:type="character" w:customStyle="1" w:styleId="CitaCar">
    <w:name w:val="Cita Car"/>
    <w:basedOn w:val="Fuentedeprrafopredeter"/>
    <w:link w:val="Cita"/>
    <w:uiPriority w:val="29"/>
    <w:rsid w:val="00341879"/>
    <w:rPr>
      <w:i/>
      <w:iCs/>
      <w:color w:val="404040" w:themeColor="text1" w:themeTint="BF"/>
    </w:rPr>
  </w:style>
  <w:style w:type="paragraph" w:styleId="Prrafodelista">
    <w:name w:val="List Paragraph"/>
    <w:basedOn w:val="Normal"/>
    <w:uiPriority w:val="34"/>
    <w:qFormat/>
    <w:rsid w:val="00341879"/>
    <w:pPr>
      <w:ind w:left="720"/>
      <w:contextualSpacing/>
    </w:pPr>
  </w:style>
  <w:style w:type="character" w:styleId="nfasisintenso">
    <w:name w:val="Intense Emphasis"/>
    <w:basedOn w:val="Fuentedeprrafopredeter"/>
    <w:uiPriority w:val="21"/>
    <w:qFormat/>
    <w:rsid w:val="00341879"/>
    <w:rPr>
      <w:i/>
      <w:iCs/>
      <w:color w:val="0F4761" w:themeColor="accent1" w:themeShade="BF"/>
    </w:rPr>
  </w:style>
  <w:style w:type="paragraph" w:styleId="Citadestacada">
    <w:name w:val="Intense Quote"/>
    <w:basedOn w:val="Normal"/>
    <w:next w:val="Normal"/>
    <w:link w:val="CitadestacadaCar"/>
    <w:uiPriority w:val="30"/>
    <w:qFormat/>
    <w:rsid w:val="003418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41879"/>
    <w:rPr>
      <w:i/>
      <w:iCs/>
      <w:color w:val="0F4761" w:themeColor="accent1" w:themeShade="BF"/>
    </w:rPr>
  </w:style>
  <w:style w:type="character" w:styleId="Referenciaintensa">
    <w:name w:val="Intense Reference"/>
    <w:basedOn w:val="Fuentedeprrafopredeter"/>
    <w:uiPriority w:val="32"/>
    <w:qFormat/>
    <w:rsid w:val="00341879"/>
    <w:rPr>
      <w:b/>
      <w:bCs/>
      <w:smallCaps/>
      <w:color w:val="0F4761" w:themeColor="accent1" w:themeShade="BF"/>
      <w:spacing w:val="5"/>
    </w:rPr>
  </w:style>
  <w:style w:type="table" w:styleId="Tablaconcuadrcula">
    <w:name w:val="Table Grid"/>
    <w:basedOn w:val="Tablanormal"/>
    <w:uiPriority w:val="39"/>
    <w:rsid w:val="00341879"/>
    <w:pPr>
      <w:spacing w:after="0" w:line="240" w:lineRule="auto"/>
    </w:pPr>
    <w:rPr>
      <w:rFonts w:eastAsia="Times New Roman" w:cs="Times New Roman"/>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41879"/>
    <w:pPr>
      <w:tabs>
        <w:tab w:val="center" w:pos="4419"/>
        <w:tab w:val="right" w:pos="8838"/>
      </w:tabs>
      <w:spacing w:after="0" w:line="240" w:lineRule="auto"/>
    </w:pPr>
    <w:rPr>
      <w:rFonts w:eastAsia="Times New Roman" w:cs="Times New Roman"/>
      <w:kern w:val="0"/>
      <w:sz w:val="24"/>
      <w:szCs w:val="24"/>
      <w14:ligatures w14:val="none"/>
    </w:rPr>
  </w:style>
  <w:style w:type="character" w:customStyle="1" w:styleId="EncabezadoCar">
    <w:name w:val="Encabezado Car"/>
    <w:basedOn w:val="Fuentedeprrafopredeter"/>
    <w:link w:val="Encabezado"/>
    <w:uiPriority w:val="99"/>
    <w:rsid w:val="00341879"/>
    <w:rPr>
      <w:rFonts w:eastAsia="Times New Roman" w:cs="Times New Roman"/>
      <w:kern w:val="0"/>
      <w:sz w:val="24"/>
      <w:szCs w:val="24"/>
      <w14:ligatures w14:val="none"/>
    </w:rPr>
  </w:style>
  <w:style w:type="character" w:styleId="Textodelmarcadordeposicin">
    <w:name w:val="Placeholder Text"/>
    <w:basedOn w:val="Fuentedeprrafopredeter"/>
    <w:uiPriority w:val="99"/>
    <w:semiHidden/>
    <w:rsid w:val="00341879"/>
    <w:rPr>
      <w:rFonts w:cs="Times New Roman"/>
      <w:color w:val="808080"/>
    </w:rPr>
  </w:style>
  <w:style w:type="paragraph" w:styleId="Piedepgina">
    <w:name w:val="footer"/>
    <w:basedOn w:val="Normal"/>
    <w:link w:val="PiedepginaCar"/>
    <w:uiPriority w:val="99"/>
    <w:unhideWhenUsed/>
    <w:rsid w:val="00341879"/>
    <w:pPr>
      <w:tabs>
        <w:tab w:val="center" w:pos="4419"/>
        <w:tab w:val="right" w:pos="8838"/>
      </w:tabs>
      <w:spacing w:after="0" w:line="240" w:lineRule="auto"/>
    </w:pPr>
    <w:rPr>
      <w:rFonts w:ascii="Times New Roman" w:eastAsia="Times New Roman" w:hAnsi="Times New Roman" w:cs="Times New Roman"/>
      <w:kern w:val="0"/>
      <w:sz w:val="24"/>
      <w:szCs w:val="24"/>
      <w:lang w:eastAsia="es-ES_tradnl"/>
      <w14:ligatures w14:val="none"/>
    </w:rPr>
  </w:style>
  <w:style w:type="character" w:customStyle="1" w:styleId="PiedepginaCar">
    <w:name w:val="Pie de página Car"/>
    <w:basedOn w:val="Fuentedeprrafopredeter"/>
    <w:link w:val="Piedepgina"/>
    <w:uiPriority w:val="99"/>
    <w:rsid w:val="00341879"/>
    <w:rPr>
      <w:rFonts w:ascii="Times New Roman" w:eastAsia="Times New Roman" w:hAnsi="Times New Roman" w:cs="Times New Roman"/>
      <w:kern w:val="0"/>
      <w:sz w:val="24"/>
      <w:szCs w:val="24"/>
      <w:lang w:eastAsia="es-ES_tradnl"/>
      <w14:ligatures w14:val="none"/>
    </w:rPr>
  </w:style>
  <w:style w:type="character" w:styleId="Nmerodepgina">
    <w:name w:val="page number"/>
    <w:basedOn w:val="Fuentedeprrafopredeter"/>
    <w:uiPriority w:val="99"/>
    <w:semiHidden/>
    <w:unhideWhenUsed/>
    <w:rsid w:val="00341879"/>
    <w:rPr>
      <w:rFonts w:cs="Times New Roman"/>
    </w:rPr>
  </w:style>
  <w:style w:type="paragraph" w:styleId="Textonotapie">
    <w:name w:val="footnote text"/>
    <w:basedOn w:val="Normal"/>
    <w:link w:val="TextonotapieCar"/>
    <w:uiPriority w:val="99"/>
    <w:semiHidden/>
    <w:unhideWhenUsed/>
    <w:rsid w:val="00341879"/>
    <w:pPr>
      <w:spacing w:after="0" w:line="240" w:lineRule="auto"/>
    </w:pPr>
    <w:rPr>
      <w:rFonts w:ascii="Times New Roman" w:eastAsia="Times New Roman" w:hAnsi="Times New Roman" w:cs="Times New Roman"/>
      <w:kern w:val="0"/>
      <w:sz w:val="20"/>
      <w:szCs w:val="20"/>
      <w:lang w:eastAsia="es-ES_tradnl"/>
      <w14:ligatures w14:val="none"/>
    </w:rPr>
  </w:style>
  <w:style w:type="character" w:customStyle="1" w:styleId="TextonotapieCar">
    <w:name w:val="Texto nota pie Car"/>
    <w:basedOn w:val="Fuentedeprrafopredeter"/>
    <w:link w:val="Textonotapie"/>
    <w:uiPriority w:val="99"/>
    <w:semiHidden/>
    <w:rsid w:val="00341879"/>
    <w:rPr>
      <w:rFonts w:ascii="Times New Roman" w:eastAsia="Times New Roman" w:hAnsi="Times New Roman" w:cs="Times New Roman"/>
      <w:kern w:val="0"/>
      <w:sz w:val="20"/>
      <w:szCs w:val="20"/>
      <w:lang w:eastAsia="es-ES_tradnl"/>
      <w14:ligatures w14:val="none"/>
    </w:rPr>
  </w:style>
  <w:style w:type="character" w:styleId="Refdenotaalpie">
    <w:name w:val="footnote reference"/>
    <w:basedOn w:val="Fuentedeprrafopredeter"/>
    <w:uiPriority w:val="99"/>
    <w:semiHidden/>
    <w:unhideWhenUsed/>
    <w:rsid w:val="00341879"/>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14</Pages>
  <Words>3130</Words>
  <Characters>17217</Characters>
  <Application>Microsoft Office Word</Application>
  <DocSecurity>0</DocSecurity>
  <Lines>143</Lines>
  <Paragraphs>40</Paragraphs>
  <ScaleCrop>false</ScaleCrop>
  <Company/>
  <LinksUpToDate>false</LinksUpToDate>
  <CharactersWithSpaces>20307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Ocampo Salazar</dc:creator>
  <cp:keywords/>
  <dc:description/>
  <cp:lastModifiedBy>Raymond Ocampo Salazar</cp:lastModifiedBy>
  <cp:revision>17</cp:revision>
  <dcterms:created xsi:type="dcterms:W3CDTF">2024-09-14T18:50:00Z</dcterms:created>
  <dcterms:modified xsi:type="dcterms:W3CDTF">2024-09-27T19:03:00Z</dcterms:modified>
</cp:coreProperties>
</file>