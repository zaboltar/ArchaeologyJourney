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3EB9" w14:textId="77777777" w:rsidR="00656B79" w:rsidRPr="002A7502" w:rsidRDefault="00656B79" w:rsidP="00656B79">
      <w:pPr>
        <w:jc w:val="center"/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 xml:space="preserve">Material de prácticas </w:t>
      </w:r>
      <w:r>
        <w:rPr>
          <w:rFonts w:cstheme="minorHAnsi"/>
          <w:b/>
          <w:bCs/>
        </w:rPr>
        <w:t>2</w:t>
      </w:r>
    </w:p>
    <w:p w14:paraId="42D9F6BB" w14:textId="00C6CB8E" w:rsidR="00656B79" w:rsidRPr="002A7502" w:rsidRDefault="00656B79" w:rsidP="00656B7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Soluciones partes I y II</w:t>
      </w:r>
    </w:p>
    <w:p w14:paraId="3EDB2E43" w14:textId="77777777" w:rsidR="00656B79" w:rsidRPr="002A7502" w:rsidRDefault="00656B79" w:rsidP="00656B79">
      <w:pPr>
        <w:rPr>
          <w:rFonts w:cstheme="minorHAnsi"/>
          <w:b/>
          <w:bCs/>
        </w:rPr>
      </w:pPr>
    </w:p>
    <w:p w14:paraId="798AA15E" w14:textId="77777777" w:rsidR="00656B79" w:rsidRPr="002A7502" w:rsidRDefault="00656B79" w:rsidP="00656B79">
      <w:pPr>
        <w:tabs>
          <w:tab w:val="left" w:pos="2780"/>
        </w:tabs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>Parte I</w:t>
      </w:r>
      <w:r>
        <w:rPr>
          <w:rFonts w:cstheme="minorHAnsi"/>
          <w:b/>
          <w:bCs/>
        </w:rPr>
        <w:tab/>
      </w:r>
    </w:p>
    <w:p w14:paraId="565D9BF7" w14:textId="77777777" w:rsidR="00656B79" w:rsidRPr="002A7502" w:rsidRDefault="00656B79" w:rsidP="00656B79">
      <w:pPr>
        <w:rPr>
          <w:rFonts w:cstheme="minorHAnsi"/>
        </w:rPr>
      </w:pPr>
      <w:r w:rsidRPr="002A7502">
        <w:rPr>
          <w:rFonts w:cstheme="minorHAnsi"/>
        </w:rPr>
        <w:t>Considera las siguientes fórmulas en LC</w:t>
      </w:r>
      <w:r>
        <w:rPr>
          <w:rFonts w:cstheme="minorHAnsi"/>
        </w:rPr>
        <w:t>:</w:t>
      </w:r>
    </w:p>
    <w:p w14:paraId="603546A5" w14:textId="77777777" w:rsidR="00656B79" w:rsidRPr="002A7502" w:rsidRDefault="00656B79" w:rsidP="00656B7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ϕ</m:t>
        </m:r>
      </m:oMath>
      <w:r w:rsidRPr="002A7502">
        <w:rPr>
          <w:rFonts w:eastAsiaTheme="minorEastAsia" w:cstheme="minorHAnsi"/>
        </w:rPr>
        <w:t xml:space="preserve">: </w:t>
      </w:r>
      <m:oMath>
        <m:d>
          <m:dPr>
            <m:ctrlPr>
              <w:ins w:id="0" w:author="Usuario" w:date="2022-04-17T22:35:00Z">
                <w:rPr>
                  <w:rFonts w:ascii="Cambria Math" w:hAnsi="Cambria Math" w:cstheme="minorHAnsi"/>
                  <w:i/>
                </w:rPr>
              </w:ins>
            </m:ctrlPr>
          </m:dPr>
          <m:e>
            <m:d>
              <m:dPr>
                <m:ctrlPr>
                  <w:ins w:id="1" w:author="Usuario" w:date="2022-04-17T22:35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P∨Q</m:t>
                </m:r>
              </m:e>
            </m:d>
            <m:r>
              <w:rPr>
                <w:rFonts w:ascii="Cambria Math" w:hAnsi="Cambria Math" w:cstheme="minorHAnsi"/>
              </w:rPr>
              <m:t>∧¬R</m:t>
            </m:r>
          </m:e>
        </m:d>
      </m:oMath>
      <w:r w:rsidRPr="002A7502">
        <w:rPr>
          <w:rFonts w:eastAsiaTheme="minorEastAsia" w:cstheme="minorHAnsi"/>
        </w:rPr>
        <w:t xml:space="preserve"> </w:t>
      </w:r>
    </w:p>
    <w:p w14:paraId="76E401B4" w14:textId="77777777" w:rsidR="00656B79" w:rsidRPr="002A7502" w:rsidRDefault="00656B79" w:rsidP="00656B79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ψ</m:t>
        </m:r>
      </m:oMath>
      <w:r w:rsidRPr="002A7502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¬P∧¬Q</m:t>
                </m:r>
              </m:e>
            </m:d>
          </m:e>
        </m:d>
      </m:oMath>
    </w:p>
    <w:p w14:paraId="24224776" w14:textId="77777777" w:rsidR="00656B79" w:rsidRPr="002A7502" w:rsidRDefault="00656B79" w:rsidP="00656B79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χ</m:t>
        </m:r>
      </m:oMath>
      <w:r w:rsidRPr="002A7502">
        <w:rPr>
          <w:rFonts w:eastAsiaTheme="minorEastAsia" w:cstheme="minorHAnsi"/>
        </w:rPr>
        <w:t>:</w:t>
      </w:r>
      <w:r w:rsidRPr="002A7502">
        <w:rPr>
          <w:rFonts w:eastAsiaTheme="minorEastAsia" w:cstheme="minorHAnsi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ctrlPr>
                  <w:ins w:id="2" w:author="Usuario" w:date="2022-04-17T22:35:00Z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¬P∨R</m:t>
                </m:r>
              </m:e>
            </m:d>
            <m:r>
              <w:rPr>
                <w:rFonts w:ascii="Cambria Math" w:hAnsi="Cambria Math" w:cstheme="minorHAnsi"/>
              </w:rPr>
              <m:t>⊃¬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Q⊃R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d>
      </m:oMath>
    </w:p>
    <w:p w14:paraId="521C3117" w14:textId="77777777" w:rsidR="00656B79" w:rsidRPr="002A7502" w:rsidRDefault="00656B79" w:rsidP="00656B79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ω</m:t>
        </m:r>
      </m:oMath>
      <w:r w:rsidRPr="002A7502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¬P∧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¬Q⊃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⊃R</m:t>
                    </m:r>
                  </m:e>
                </m:d>
              </m:e>
            </m:d>
          </m:e>
        </m:d>
      </m:oMath>
    </w:p>
    <w:p w14:paraId="1E94142D" w14:textId="77777777" w:rsidR="00656B79" w:rsidRDefault="00656B79" w:rsidP="00656B79">
      <w:pPr>
        <w:rPr>
          <w:rFonts w:eastAsiaTheme="minorEastAsia" w:cstheme="minorHAnsi"/>
        </w:rPr>
      </w:pPr>
      <w:r w:rsidRPr="002A7502">
        <w:rPr>
          <w:rFonts w:eastAsiaTheme="minorEastAsia" w:cstheme="minorHAnsi"/>
        </w:rPr>
        <w:t>A continuación, utili</w:t>
      </w:r>
      <w:r>
        <w:rPr>
          <w:rFonts w:eastAsiaTheme="minorEastAsia" w:cstheme="minorHAnsi"/>
        </w:rPr>
        <w:t>za</w:t>
      </w:r>
      <w:r w:rsidRPr="002A750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las</w:t>
      </w:r>
      <w:r w:rsidRPr="002A7502">
        <w:rPr>
          <w:rFonts w:eastAsiaTheme="minorEastAsia" w:cstheme="minorHAnsi"/>
        </w:rPr>
        <w:t xml:space="preserve"> tablas de verdad para responder a las siguientes preguntas: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71"/>
        <w:gridCol w:w="386"/>
        <w:gridCol w:w="376"/>
        <w:gridCol w:w="386"/>
        <w:gridCol w:w="389"/>
        <w:gridCol w:w="358"/>
        <w:gridCol w:w="396"/>
        <w:gridCol w:w="1215"/>
        <w:gridCol w:w="1220"/>
        <w:gridCol w:w="1227"/>
        <w:gridCol w:w="1085"/>
        <w:gridCol w:w="1085"/>
      </w:tblGrid>
      <w:tr w:rsidR="00656B79" w14:paraId="5F7956EF" w14:textId="77777777" w:rsidTr="007049F5">
        <w:trPr>
          <w:trHeight w:val="231"/>
        </w:trPr>
        <w:tc>
          <w:tcPr>
            <w:tcW w:w="371" w:type="dxa"/>
          </w:tcPr>
          <w:p w14:paraId="31D6CD80" w14:textId="77777777" w:rsidR="00656B79" w:rsidRPr="00AF5E8A" w:rsidRDefault="00656B79" w:rsidP="007049F5">
            <w:pPr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8968876" w14:textId="77777777" w:rsidR="00656B79" w:rsidRPr="00AF5E8A" w:rsidRDefault="00656B79" w:rsidP="007049F5">
            <w:pPr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61FDCBFD" w14:textId="77777777" w:rsidR="00656B79" w:rsidRPr="00AF5E8A" w:rsidRDefault="00656B79" w:rsidP="007049F5">
            <w:pPr>
              <w:rPr>
                <w:rFonts w:ascii="Cambria Math" w:eastAsiaTheme="minorEastAsia" w:hAnsi="Cambria Math" w:cstheme="minorHAnsi"/>
                <w:color w:val="FF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R</m:t>
                </m:r>
              </m:oMath>
            </m:oMathPara>
          </w:p>
        </w:tc>
        <w:tc>
          <w:tcPr>
            <w:tcW w:w="386" w:type="dxa"/>
          </w:tcPr>
          <w:p w14:paraId="6087A0CB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ϕ</m:t>
                </m:r>
              </m:oMath>
            </m:oMathPara>
          </w:p>
        </w:tc>
        <w:tc>
          <w:tcPr>
            <w:tcW w:w="389" w:type="dxa"/>
          </w:tcPr>
          <w:p w14:paraId="4E307D90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ψ</m:t>
                </m:r>
              </m:oMath>
            </m:oMathPara>
          </w:p>
        </w:tc>
        <w:tc>
          <w:tcPr>
            <w:tcW w:w="358" w:type="dxa"/>
          </w:tcPr>
          <w:p w14:paraId="354DD3C8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χ</m:t>
                </m:r>
              </m:oMath>
            </m:oMathPara>
          </w:p>
        </w:tc>
        <w:tc>
          <w:tcPr>
            <w:tcW w:w="396" w:type="dxa"/>
          </w:tcPr>
          <w:p w14:paraId="05C26AAA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ω</m:t>
                </m:r>
              </m:oMath>
            </m:oMathPara>
          </w:p>
        </w:tc>
        <w:tc>
          <w:tcPr>
            <w:tcW w:w="1215" w:type="dxa"/>
          </w:tcPr>
          <w:p w14:paraId="0E82A86B" w14:textId="77777777" w:rsidR="00656B79" w:rsidRPr="00AF5E8A" w:rsidRDefault="00656B79" w:rsidP="007049F5">
            <w:pPr>
              <w:rPr>
                <w:rFonts w:ascii="Calibri" w:eastAsia="Calibri" w:hAnsi="Calibri" w:cs="Calibri"/>
                <w:color w:val="FF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</w:rPr>
                  <m:t>¬(ϕ∧χ)</m:t>
                </m:r>
              </m:oMath>
            </m:oMathPara>
          </w:p>
        </w:tc>
        <w:tc>
          <w:tcPr>
            <w:tcW w:w="1220" w:type="dxa"/>
          </w:tcPr>
          <w:p w14:paraId="4583CE3D" w14:textId="77777777" w:rsidR="00656B79" w:rsidRPr="00AF5E8A" w:rsidRDefault="00656B79" w:rsidP="007049F5">
            <w:pPr>
              <w:rPr>
                <w:rFonts w:ascii="Calibri" w:eastAsia="Calibri" w:hAnsi="Calibri" w:cs="Calibri"/>
                <w:color w:val="FF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</w:rPr>
                  <m:t>(χ∧ψ)</m:t>
                </m:r>
              </m:oMath>
            </m:oMathPara>
          </w:p>
        </w:tc>
        <w:tc>
          <w:tcPr>
            <w:tcW w:w="1227" w:type="dxa"/>
          </w:tcPr>
          <w:p w14:paraId="6C8BCAEE" w14:textId="77777777" w:rsidR="00656B79" w:rsidRPr="00AF5E8A" w:rsidRDefault="00656B79" w:rsidP="007049F5">
            <w:pPr>
              <w:rPr>
                <w:rFonts w:ascii="Calibri" w:eastAsia="Calibri" w:hAnsi="Calibri" w:cs="Calibri"/>
                <w:color w:val="FF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  <w:color w:val="FF0000"/>
                  </w:rPr>
                  <m:t>(ϕ≡χ)</m:t>
                </m:r>
              </m:oMath>
            </m:oMathPara>
          </w:p>
        </w:tc>
        <w:tc>
          <w:tcPr>
            <w:tcW w:w="1085" w:type="dxa"/>
          </w:tcPr>
          <w:p w14:paraId="49F50552" w14:textId="77777777" w:rsidR="00656B79" w:rsidRPr="00AF5E8A" w:rsidRDefault="00656B79" w:rsidP="007049F5">
            <w:pPr>
              <w:rPr>
                <w:rFonts w:ascii="Calibri" w:eastAsia="Calibri" w:hAnsi="Calibri" w:cs="Calibri"/>
                <w:color w:val="FF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</w:rPr>
                  <m:t>(ϕ∨ψ)</m:t>
                </m:r>
              </m:oMath>
            </m:oMathPara>
          </w:p>
        </w:tc>
        <w:tc>
          <w:tcPr>
            <w:tcW w:w="1085" w:type="dxa"/>
          </w:tcPr>
          <w:p w14:paraId="57D9F42D" w14:textId="77777777" w:rsidR="00656B79" w:rsidRPr="00AF5E8A" w:rsidRDefault="00656B79" w:rsidP="007049F5">
            <w:pPr>
              <w:rPr>
                <w:rFonts w:ascii="Calibri" w:eastAsia="Calibri" w:hAnsi="Calibri" w:cs="Calibr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</w:rPr>
                  <m:t>(χ∨ω)</m:t>
                </m:r>
              </m:oMath>
            </m:oMathPara>
          </w:p>
        </w:tc>
      </w:tr>
      <w:tr w:rsidR="00656B79" w14:paraId="5B55A6A3" w14:textId="77777777" w:rsidTr="007049F5">
        <w:trPr>
          <w:trHeight w:val="222"/>
        </w:trPr>
        <w:tc>
          <w:tcPr>
            <w:tcW w:w="371" w:type="dxa"/>
          </w:tcPr>
          <w:p w14:paraId="4D0900F1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6D75E98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76" w:type="dxa"/>
          </w:tcPr>
          <w:p w14:paraId="5F8CC0EC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35D218B1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9" w:type="dxa"/>
          </w:tcPr>
          <w:p w14:paraId="580A1AE9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58" w:type="dxa"/>
          </w:tcPr>
          <w:p w14:paraId="16B749F8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96" w:type="dxa"/>
          </w:tcPr>
          <w:p w14:paraId="109D6319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215" w:type="dxa"/>
          </w:tcPr>
          <w:p w14:paraId="00EF6BCF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V       F</w:t>
            </w:r>
          </w:p>
        </w:tc>
        <w:tc>
          <w:tcPr>
            <w:tcW w:w="1220" w:type="dxa"/>
          </w:tcPr>
          <w:p w14:paraId="7C07A0BD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4BAE69DF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7D207516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6138CE77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</w:tr>
      <w:tr w:rsidR="00656B79" w14:paraId="5FBE8A07" w14:textId="77777777" w:rsidTr="007049F5">
        <w:trPr>
          <w:trHeight w:val="231"/>
        </w:trPr>
        <w:tc>
          <w:tcPr>
            <w:tcW w:w="371" w:type="dxa"/>
          </w:tcPr>
          <w:p w14:paraId="7FE69B4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4CDFA106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76" w:type="dxa"/>
          </w:tcPr>
          <w:p w14:paraId="3A313FDE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0E6BF59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9" w:type="dxa"/>
          </w:tcPr>
          <w:p w14:paraId="5EB8DEA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58" w:type="dxa"/>
          </w:tcPr>
          <w:p w14:paraId="75423C66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96" w:type="dxa"/>
          </w:tcPr>
          <w:p w14:paraId="09141ACE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215" w:type="dxa"/>
          </w:tcPr>
          <w:p w14:paraId="63550D2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 V</w:t>
            </w:r>
          </w:p>
        </w:tc>
        <w:tc>
          <w:tcPr>
            <w:tcW w:w="1220" w:type="dxa"/>
          </w:tcPr>
          <w:p w14:paraId="50E67379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33E8CEC9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0551C918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2D9C498E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</w:tr>
      <w:tr w:rsidR="00656B79" w14:paraId="3C56A007" w14:textId="77777777" w:rsidTr="007049F5">
        <w:trPr>
          <w:trHeight w:val="222"/>
        </w:trPr>
        <w:tc>
          <w:tcPr>
            <w:tcW w:w="371" w:type="dxa"/>
          </w:tcPr>
          <w:p w14:paraId="2BC20649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4D77ECE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76" w:type="dxa"/>
          </w:tcPr>
          <w:p w14:paraId="0CC7E6E2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6BF12FD6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9" w:type="dxa"/>
          </w:tcPr>
          <w:p w14:paraId="1EC50660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58" w:type="dxa"/>
          </w:tcPr>
          <w:p w14:paraId="07925E6E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96" w:type="dxa"/>
          </w:tcPr>
          <w:p w14:paraId="153D555D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215" w:type="dxa"/>
          </w:tcPr>
          <w:p w14:paraId="6D009B7C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V       F</w:t>
            </w:r>
          </w:p>
        </w:tc>
        <w:tc>
          <w:tcPr>
            <w:tcW w:w="1220" w:type="dxa"/>
          </w:tcPr>
          <w:p w14:paraId="4B59E7EC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53231696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042647C5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4B9C0AC9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</w:tr>
      <w:tr w:rsidR="00656B79" w14:paraId="15219269" w14:textId="77777777" w:rsidTr="007049F5">
        <w:trPr>
          <w:trHeight w:val="231"/>
        </w:trPr>
        <w:tc>
          <w:tcPr>
            <w:tcW w:w="371" w:type="dxa"/>
          </w:tcPr>
          <w:p w14:paraId="624612AB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35471A11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76" w:type="dxa"/>
          </w:tcPr>
          <w:p w14:paraId="03BFBFE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6E314CC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9" w:type="dxa"/>
          </w:tcPr>
          <w:p w14:paraId="745AEB38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58" w:type="dxa"/>
          </w:tcPr>
          <w:p w14:paraId="5EFEB276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96" w:type="dxa"/>
          </w:tcPr>
          <w:p w14:paraId="6C11411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215" w:type="dxa"/>
          </w:tcPr>
          <w:p w14:paraId="6CFB0298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 V</w:t>
            </w:r>
          </w:p>
        </w:tc>
        <w:tc>
          <w:tcPr>
            <w:tcW w:w="1220" w:type="dxa"/>
          </w:tcPr>
          <w:p w14:paraId="749F6924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229187E3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4416C20B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381EEAC6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</w:tr>
      <w:tr w:rsidR="00656B79" w14:paraId="416BB861" w14:textId="77777777" w:rsidTr="007049F5">
        <w:trPr>
          <w:trHeight w:val="222"/>
        </w:trPr>
        <w:tc>
          <w:tcPr>
            <w:tcW w:w="371" w:type="dxa"/>
          </w:tcPr>
          <w:p w14:paraId="43FA8FE0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7E6E540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76" w:type="dxa"/>
          </w:tcPr>
          <w:p w14:paraId="699A473D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5EABE013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9" w:type="dxa"/>
          </w:tcPr>
          <w:p w14:paraId="02C02ED8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58" w:type="dxa"/>
          </w:tcPr>
          <w:p w14:paraId="21D1C433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96" w:type="dxa"/>
          </w:tcPr>
          <w:p w14:paraId="0760A70F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1215" w:type="dxa"/>
          </w:tcPr>
          <w:p w14:paraId="21F59C5B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V       F </w:t>
            </w:r>
          </w:p>
        </w:tc>
        <w:tc>
          <w:tcPr>
            <w:tcW w:w="1220" w:type="dxa"/>
          </w:tcPr>
          <w:p w14:paraId="667C017C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3E51D541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646EE4F8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0D52ED71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F</w:t>
            </w:r>
          </w:p>
        </w:tc>
      </w:tr>
      <w:tr w:rsidR="00656B79" w14:paraId="67B6BADE" w14:textId="77777777" w:rsidTr="007049F5">
        <w:trPr>
          <w:trHeight w:val="231"/>
        </w:trPr>
        <w:tc>
          <w:tcPr>
            <w:tcW w:w="371" w:type="dxa"/>
          </w:tcPr>
          <w:p w14:paraId="5C8D412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3209157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76" w:type="dxa"/>
          </w:tcPr>
          <w:p w14:paraId="218934B9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27B8636B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9" w:type="dxa"/>
          </w:tcPr>
          <w:p w14:paraId="67CABAEA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58" w:type="dxa"/>
          </w:tcPr>
          <w:p w14:paraId="677181F1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96" w:type="dxa"/>
          </w:tcPr>
          <w:p w14:paraId="0892D9B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1215" w:type="dxa"/>
          </w:tcPr>
          <w:p w14:paraId="04B6E8D2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 V</w:t>
            </w:r>
          </w:p>
        </w:tc>
        <w:tc>
          <w:tcPr>
            <w:tcW w:w="1220" w:type="dxa"/>
          </w:tcPr>
          <w:p w14:paraId="780E81A0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5F8FBFF3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28C3AB9D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759B73CF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</w:tr>
      <w:tr w:rsidR="00656B79" w14:paraId="68617F1E" w14:textId="77777777" w:rsidTr="007049F5">
        <w:trPr>
          <w:trHeight w:val="222"/>
        </w:trPr>
        <w:tc>
          <w:tcPr>
            <w:tcW w:w="371" w:type="dxa"/>
          </w:tcPr>
          <w:p w14:paraId="682BBB6D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70C22A33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76" w:type="dxa"/>
          </w:tcPr>
          <w:p w14:paraId="63D9CC0E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86" w:type="dxa"/>
          </w:tcPr>
          <w:p w14:paraId="357613B9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9" w:type="dxa"/>
          </w:tcPr>
          <w:p w14:paraId="0DDF637F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58" w:type="dxa"/>
          </w:tcPr>
          <w:p w14:paraId="4DF8B6F5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96" w:type="dxa"/>
          </w:tcPr>
          <w:p w14:paraId="598FBB3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1215" w:type="dxa"/>
          </w:tcPr>
          <w:p w14:paraId="7A0DB0CC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V       F</w:t>
            </w:r>
          </w:p>
        </w:tc>
        <w:tc>
          <w:tcPr>
            <w:tcW w:w="1220" w:type="dxa"/>
          </w:tcPr>
          <w:p w14:paraId="7A448C6C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32CC176D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5AAB84BE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1085" w:type="dxa"/>
          </w:tcPr>
          <w:p w14:paraId="01104631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F</w:t>
            </w:r>
          </w:p>
        </w:tc>
      </w:tr>
      <w:tr w:rsidR="00656B79" w14:paraId="23FE6067" w14:textId="77777777" w:rsidTr="007049F5">
        <w:trPr>
          <w:trHeight w:val="222"/>
        </w:trPr>
        <w:tc>
          <w:tcPr>
            <w:tcW w:w="371" w:type="dxa"/>
          </w:tcPr>
          <w:p w14:paraId="7F56A060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39537F8E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76" w:type="dxa"/>
          </w:tcPr>
          <w:p w14:paraId="53514E0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6" w:type="dxa"/>
          </w:tcPr>
          <w:p w14:paraId="712ACAB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89" w:type="dxa"/>
          </w:tcPr>
          <w:p w14:paraId="11AFB177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358" w:type="dxa"/>
          </w:tcPr>
          <w:p w14:paraId="1C37D3C3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396" w:type="dxa"/>
          </w:tcPr>
          <w:p w14:paraId="24C395CA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 w:rsidRPr="00AF5E8A">
              <w:rPr>
                <w:rFonts w:eastAsiaTheme="minorEastAsia" w:cstheme="minorHAnsi"/>
                <w:color w:val="FF0000"/>
              </w:rPr>
              <w:t>F</w:t>
            </w:r>
          </w:p>
        </w:tc>
        <w:tc>
          <w:tcPr>
            <w:tcW w:w="1215" w:type="dxa"/>
          </w:tcPr>
          <w:p w14:paraId="7E5637D4" w14:textId="77777777" w:rsidR="00656B79" w:rsidRPr="00AF5E8A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V       F</w:t>
            </w:r>
          </w:p>
        </w:tc>
        <w:tc>
          <w:tcPr>
            <w:tcW w:w="1220" w:type="dxa"/>
          </w:tcPr>
          <w:p w14:paraId="4CA8AADD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       F</w:t>
            </w:r>
          </w:p>
        </w:tc>
        <w:tc>
          <w:tcPr>
            <w:tcW w:w="1227" w:type="dxa"/>
          </w:tcPr>
          <w:p w14:paraId="7DAFBB05" w14:textId="77777777" w:rsidR="00656B79" w:rsidRDefault="00656B79" w:rsidP="007049F5">
            <w:pPr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 xml:space="preserve">   F      V </w:t>
            </w:r>
          </w:p>
        </w:tc>
        <w:tc>
          <w:tcPr>
            <w:tcW w:w="1085" w:type="dxa"/>
          </w:tcPr>
          <w:p w14:paraId="59A6ADBE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V</w:t>
            </w:r>
          </w:p>
        </w:tc>
        <w:tc>
          <w:tcPr>
            <w:tcW w:w="1085" w:type="dxa"/>
          </w:tcPr>
          <w:p w14:paraId="6A6446D6" w14:textId="77777777" w:rsidR="00656B79" w:rsidRDefault="00656B79" w:rsidP="007049F5">
            <w:pPr>
              <w:jc w:val="center"/>
              <w:rPr>
                <w:rFonts w:eastAsiaTheme="minorEastAsia" w:cstheme="minorHAnsi"/>
                <w:color w:val="FF0000"/>
              </w:rPr>
            </w:pPr>
            <w:r>
              <w:rPr>
                <w:rFonts w:eastAsiaTheme="minorEastAsia" w:cstheme="minorHAnsi"/>
                <w:color w:val="FF0000"/>
              </w:rPr>
              <w:t>F</w:t>
            </w:r>
          </w:p>
        </w:tc>
      </w:tr>
    </w:tbl>
    <w:p w14:paraId="70C50F08" w14:textId="77777777" w:rsidR="00656B79" w:rsidRPr="002A7502" w:rsidRDefault="00656B79" w:rsidP="00656B79">
      <w:pPr>
        <w:rPr>
          <w:rFonts w:eastAsiaTheme="minorEastAsia" w:cstheme="minorHAnsi"/>
        </w:rPr>
      </w:pPr>
    </w:p>
    <w:p w14:paraId="52DE87E9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ϕ,</m:t>
            </m:r>
            <m:r>
              <w:rPr>
                <w:rFonts w:ascii="Cambria Math" w:eastAsiaTheme="minorEastAsia" w:hAnsi="Cambria Math" w:cstheme="minorHAnsi"/>
              </w:rPr>
              <m:t>ψ</m:t>
            </m:r>
          </m:e>
        </m:d>
      </m:oMath>
      <w:r w:rsidRPr="002A7502">
        <w:rPr>
          <w:rFonts w:eastAsiaTheme="minorEastAsia" w:cstheme="minorHAnsi"/>
        </w:rPr>
        <w:t xml:space="preserve"> es</w:t>
      </w:r>
      <w:r>
        <w:rPr>
          <w:rFonts w:eastAsiaTheme="minorEastAsia" w:cstheme="minorHAnsi"/>
        </w:rPr>
        <w:t xml:space="preserve"> </w:t>
      </w:r>
      <w:r w:rsidRPr="002A7502">
        <w:rPr>
          <w:rFonts w:eastAsiaTheme="minorEastAsia" w:cstheme="minorHAnsi"/>
        </w:rPr>
        <w:t>consistente?</w:t>
      </w:r>
    </w:p>
    <w:p w14:paraId="3E10E5F6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w:r w:rsidRPr="00AF5E8A">
        <w:rPr>
          <w:rFonts w:eastAsiaTheme="minorEastAsia" w:cstheme="minorHAnsi"/>
          <w:color w:val="FF0000"/>
        </w:rPr>
        <w:t>No: ninguna fila las hace V conjuntamente.</w:t>
      </w:r>
    </w:p>
    <w:p w14:paraId="2952F2EC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w:r w:rsidRPr="002A7502">
        <w:rPr>
          <w:rFonts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¬(ϕ∧χ)</m:t>
        </m:r>
      </m:oMath>
      <w:r w:rsidRPr="002A7502">
        <w:rPr>
          <w:rFonts w:eastAsiaTheme="minorEastAsia" w:cstheme="minorHAnsi"/>
          <w:iCs/>
        </w:rPr>
        <w:t xml:space="preserve"> es tautológica?</w:t>
      </w:r>
    </w:p>
    <w:p w14:paraId="6E3E186E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w:r w:rsidRPr="00AF5E8A">
        <w:rPr>
          <w:rFonts w:eastAsiaTheme="minorEastAsia" w:cstheme="minorHAnsi"/>
          <w:iCs/>
          <w:color w:val="FF0000"/>
        </w:rPr>
        <w:t xml:space="preserve">No: hay contraejemplos en las filas 2, 4 y 6. </w:t>
      </w:r>
    </w:p>
    <w:p w14:paraId="5F3C25DA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r>
          <w:rPr>
            <w:rFonts w:ascii="Cambria Math" w:hAnsi="Cambria Math" w:cstheme="minorHAnsi"/>
          </w:rPr>
          <m:t>ω∴(χ∧ψ)</m:t>
        </m:r>
      </m:oMath>
      <w:r w:rsidRPr="002A7502">
        <w:rPr>
          <w:rFonts w:eastAsiaTheme="minorEastAsia" w:cstheme="minorHAnsi"/>
        </w:rPr>
        <w:t xml:space="preserve"> es válido?</w:t>
      </w:r>
    </w:p>
    <w:p w14:paraId="2184F9A2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w:r w:rsidRPr="00AF5E8A">
        <w:rPr>
          <w:rFonts w:eastAsiaTheme="minorEastAsia" w:cstheme="minorHAnsi"/>
          <w:color w:val="FF0000"/>
        </w:rPr>
        <w:t>No: hay contraejemplos en las filas 1, 2, 3, 4.</w:t>
      </w:r>
    </w:p>
    <w:p w14:paraId="056982BD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eastAsiaTheme="minorEastAsia" w:cstheme="minorHAnsi"/>
        </w:rPr>
        <w:t>¿</w:t>
      </w:r>
      <m:oMath>
        <m:r>
          <w:rPr>
            <w:rFonts w:ascii="Cambria Math" w:hAnsi="Cambria Math" w:cstheme="minorHAnsi"/>
          </w:rPr>
          <m:t>¬</m:t>
        </m:r>
        <m:r>
          <w:rPr>
            <w:rFonts w:ascii="Cambria Math" w:eastAsiaTheme="minorEastAsia" w:hAnsi="Cambria Math" w:cstheme="minorHAnsi"/>
          </w:rPr>
          <m:t>(ϕ≡χ)</m:t>
        </m:r>
      </m:oMath>
      <w:r w:rsidRPr="002A7502">
        <w:rPr>
          <w:rFonts w:eastAsiaTheme="minorEastAsia" w:cstheme="minorHAnsi"/>
        </w:rPr>
        <w:t xml:space="preserve"> implica a </w:t>
      </w:r>
      <m:oMath>
        <m:r>
          <w:rPr>
            <w:rFonts w:ascii="Cambria Math" w:eastAsiaTheme="minorEastAsia" w:hAnsi="Cambria Math" w:cstheme="minorHAnsi"/>
          </w:rPr>
          <m:t>ω</m:t>
        </m:r>
      </m:oMath>
      <w:r w:rsidRPr="002A7502">
        <w:rPr>
          <w:rFonts w:eastAsiaTheme="minorEastAsia" w:cstheme="minorHAnsi"/>
        </w:rPr>
        <w:t>?</w:t>
      </w:r>
    </w:p>
    <w:p w14:paraId="3BC939B1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w:r w:rsidRPr="00AF5E8A">
        <w:rPr>
          <w:rFonts w:eastAsiaTheme="minorEastAsia" w:cstheme="minorHAnsi"/>
          <w:color w:val="FF0000"/>
        </w:rPr>
        <w:t>Sí: no hay contraejemplos.</w:t>
      </w:r>
    </w:p>
    <w:p w14:paraId="31B71B83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 w:rsidRPr="002A7502">
        <w:rPr>
          <w:rFonts w:cstheme="minorHAnsi"/>
        </w:rPr>
        <w:t>¿</w:t>
      </w:r>
      <m:oMath>
        <m:r>
          <w:rPr>
            <w:rFonts w:ascii="Cambria Math" w:hAnsi="Cambria Math" w:cstheme="minorHAnsi"/>
          </w:rPr>
          <m:t>(ϕ∨ψ)</m:t>
        </m:r>
      </m:oMath>
      <w:r w:rsidRPr="002A7502">
        <w:rPr>
          <w:rFonts w:eastAsiaTheme="minorEastAsia" w:cstheme="minorHAnsi"/>
        </w:rPr>
        <w:t xml:space="preserve"> equivale a </w:t>
      </w:r>
      <m:oMath>
        <m:r>
          <w:rPr>
            <w:rFonts w:ascii="Cambria Math" w:eastAsiaTheme="minorEastAsia" w:hAnsi="Cambria Math" w:cstheme="minorHAnsi"/>
          </w:rPr>
          <m:t>(χ∨ω)</m:t>
        </m:r>
      </m:oMath>
      <w:r w:rsidRPr="002A7502">
        <w:rPr>
          <w:rFonts w:eastAsiaTheme="minorEastAsia" w:cstheme="minorHAnsi"/>
        </w:rPr>
        <w:t>?</w:t>
      </w:r>
    </w:p>
    <w:p w14:paraId="58A72CC2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w:r w:rsidRPr="00AF5E8A">
        <w:rPr>
          <w:rFonts w:eastAsiaTheme="minorEastAsia" w:cstheme="minorHAnsi"/>
          <w:color w:val="FF0000"/>
        </w:rPr>
        <w:t>No: hay contraejemplos en las filas</w:t>
      </w:r>
      <w:r>
        <w:rPr>
          <w:rFonts w:eastAsiaTheme="minorEastAsia" w:cstheme="minorHAnsi"/>
          <w:color w:val="FF0000"/>
        </w:rPr>
        <w:t xml:space="preserve"> 5 Y 8.</w:t>
      </w:r>
    </w:p>
    <w:p w14:paraId="206CE2D9" w14:textId="77777777" w:rsidR="00656B79" w:rsidRPr="000E21C6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eastAsiaTheme="minorEastAsia" w:cstheme="minorHAnsi"/>
        </w:rPr>
        <w:t>¿Cuántos modelos tiene cada fórmula?</w:t>
      </w:r>
    </w:p>
    <w:p w14:paraId="0C47668B" w14:textId="77777777" w:rsidR="00656B79" w:rsidRPr="000E21C6" w:rsidRDefault="00656B79" w:rsidP="00656B79">
      <w:pPr>
        <w:pStyle w:val="Prrafodelista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  <w:color w:val="FF0000"/>
            </w:rPr>
            <m:t>ϕ:3,ψ:4,χ:3,ω:</m:t>
          </m:r>
          <m:r>
            <w:rPr>
              <w:rFonts w:ascii="Cambria Math" w:hAnsi="Cambria Math" w:cstheme="minorHAnsi"/>
              <w:color w:val="FF0000"/>
            </w:rPr>
            <m:t>4</m:t>
          </m:r>
        </m:oMath>
      </m:oMathPara>
    </w:p>
    <w:p w14:paraId="2A358F74" w14:textId="77777777" w:rsidR="00656B79" w:rsidRPr="002A7502" w:rsidRDefault="00656B79" w:rsidP="00656B7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eastAsiaTheme="minorEastAsia" w:cstheme="minorHAnsi"/>
        </w:rPr>
        <w:t>¿Cuántos contramodelos tiene cada fórmula?</w:t>
      </w:r>
    </w:p>
    <w:p w14:paraId="63CD2E61" w14:textId="77777777" w:rsidR="00656B79" w:rsidRPr="00AF5E8A" w:rsidRDefault="00656B79" w:rsidP="00656B79">
      <w:pPr>
        <w:pStyle w:val="Prrafodelista"/>
        <w:rPr>
          <w:rFonts w:cstheme="minorHAnsi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</w:rPr>
            <m:t>ϕ:5,ψ:4,χ:5,ω:</m:t>
          </m:r>
          <m:r>
            <w:rPr>
              <w:rFonts w:ascii="Cambria Math" w:hAnsi="Cambria Math" w:cstheme="minorHAnsi"/>
              <w:color w:val="FF0000"/>
            </w:rPr>
            <m:t>4</m:t>
          </m:r>
        </m:oMath>
      </m:oMathPara>
    </w:p>
    <w:p w14:paraId="517925E4" w14:textId="77777777" w:rsidR="00656B79" w:rsidRPr="00125EDB" w:rsidRDefault="00656B79" w:rsidP="00656B79">
      <w:pPr>
        <w:rPr>
          <w:rFonts w:cstheme="minorHAnsi"/>
        </w:rPr>
      </w:pPr>
    </w:p>
    <w:p w14:paraId="2FAF6FD3" w14:textId="77777777" w:rsidR="00656B79" w:rsidRPr="002A7502" w:rsidRDefault="00656B79" w:rsidP="00656B79">
      <w:pPr>
        <w:rPr>
          <w:rFonts w:cstheme="minorHAnsi"/>
          <w:b/>
          <w:bCs/>
        </w:rPr>
      </w:pPr>
      <w:r w:rsidRPr="002A7502">
        <w:rPr>
          <w:rFonts w:cstheme="minorHAnsi"/>
          <w:b/>
          <w:bCs/>
        </w:rPr>
        <w:t>Parte II</w:t>
      </w:r>
    </w:p>
    <w:p w14:paraId="7861BCE1" w14:textId="77777777" w:rsidR="00656B79" w:rsidRPr="002A7502" w:rsidRDefault="00656B79" w:rsidP="00656B79">
      <w:pPr>
        <w:rPr>
          <w:rFonts w:cstheme="minorHAnsi"/>
        </w:rPr>
      </w:pPr>
      <w:r w:rsidRPr="002A7502">
        <w:rPr>
          <w:rFonts w:cstheme="minorHAnsi"/>
        </w:rPr>
        <w:t>Considera si las siguientes afirmaciones se cumplen para toda fórmula de la LC o no:</w:t>
      </w:r>
    </w:p>
    <w:p w14:paraId="5897EBAA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2A750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</w:p>
    <w:p w14:paraId="5738B033" w14:textId="77777777" w:rsidR="00656B79" w:rsidRPr="00F076DA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/>
          <w:color w:val="FF0000"/>
          <w:lang w:val="es-ES" w:eastAsia="es-ES"/>
        </w:rPr>
      </w:pPr>
      <w:r w:rsidRPr="00F076DA">
        <w:rPr>
          <w:rFonts w:eastAsiaTheme="minorEastAsia" w:cstheme="minorHAnsi"/>
          <w:iCs/>
          <w:color w:val="FF0000"/>
          <w:lang w:val="es-ES" w:eastAsia="es-ES"/>
        </w:rPr>
        <w:lastRenderedPageBreak/>
        <w:t xml:space="preserve">Sí, </w:t>
      </w:r>
      <w:r>
        <w:rPr>
          <w:rFonts w:eastAsiaTheme="minorEastAsia" w:cstheme="minorHAnsi"/>
          <w:iCs/>
          <w:color w:val="FF0000"/>
          <w:lang w:val="es-ES" w:eastAsia="es-ES"/>
        </w:rPr>
        <w:t>se cumple. U</w:t>
      </w:r>
      <w:r w:rsidRPr="00F076DA">
        <w:rPr>
          <w:rFonts w:eastAsiaTheme="minorEastAsia" w:cstheme="minorHAnsi"/>
          <w:iCs/>
          <w:color w:val="FF0000"/>
          <w:lang w:val="es-ES" w:eastAsia="es-ES"/>
        </w:rPr>
        <w:t xml:space="preserve">na fórmula en conjunción con su negación es inconsistente, es decir, siempre F. Así,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(ψ</m:t>
        </m:r>
        <m:r>
          <w:rPr>
            <w:rFonts w:ascii="Cambria Math" w:hAnsi="Cambria Math" w:cstheme="minorHAnsi"/>
            <w:color w:val="FF0000"/>
          </w:rPr>
          <m:t>∧</m:t>
        </m:r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¬ψ)</m:t>
        </m:r>
      </m:oMath>
      <w:r w:rsidRPr="00F076DA">
        <w:rPr>
          <w:rFonts w:eastAsiaTheme="minorEastAsia" w:cstheme="minorHAnsi"/>
          <w:color w:val="FF0000"/>
          <w:lang w:val="es-ES" w:eastAsia="es-ES"/>
        </w:rPr>
        <w:t xml:space="preserve"> nunca es V al mismo tiempo que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ϕ</m:t>
        </m:r>
      </m:oMath>
      <w:r w:rsidRPr="00F076DA">
        <w:rPr>
          <w:rFonts w:eastAsiaTheme="minorEastAsia" w:cstheme="minorHAnsi"/>
          <w:color w:val="FF0000"/>
          <w:lang w:val="es-ES" w:eastAsia="es-ES"/>
        </w:rPr>
        <w:t xml:space="preserve"> es F.</w:t>
      </w:r>
      <w:r w:rsidRPr="00F076DA">
        <w:rPr>
          <w:rFonts w:eastAsiaTheme="minorEastAsia" w:cstheme="minorHAnsi"/>
          <w:iCs/>
          <w:color w:val="FF0000"/>
          <w:lang w:val="es-ES" w:eastAsia="es-ES"/>
        </w:rPr>
        <w:t xml:space="preserve"> De modo que, la fila que invalidaría la implicación no existe</w:t>
      </w:r>
      <w:r>
        <w:rPr>
          <w:rFonts w:eastAsiaTheme="minorEastAsia" w:cstheme="minorHAnsi"/>
          <w:iCs/>
          <w:color w:val="FF0000"/>
          <w:lang w:val="es-ES" w:eastAsia="es-ES"/>
        </w:rPr>
        <w:t>.</w:t>
      </w:r>
    </w:p>
    <w:p w14:paraId="34CC6D65" w14:textId="77777777" w:rsidR="00656B79" w:rsidRPr="00F076DA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218D7F81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2A7502">
        <w:rPr>
          <w:rFonts w:eastAsiaTheme="minorEastAsia" w:cstheme="minorHAnsi"/>
          <w:i/>
          <w:color w:val="000000"/>
          <w:lang w:val="es-ES" w:eastAsia="es-ES"/>
        </w:rPr>
        <w:t xml:space="preserve"> equivale a 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4C613A19" w14:textId="77777777" w:rsidR="00656B79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color w:val="FF0000"/>
          <w:lang w:val="es-ES" w:eastAsia="es-ES"/>
        </w:rPr>
      </w:pPr>
      <w:r w:rsidRPr="009379B9">
        <w:rPr>
          <w:rFonts w:eastAsiaTheme="minorEastAsia" w:cstheme="minorHAnsi"/>
          <w:iCs/>
          <w:color w:val="FF0000"/>
          <w:lang w:val="es-ES" w:eastAsia="es-ES"/>
        </w:rPr>
        <w:t xml:space="preserve">No se cumple. </w:t>
      </w:r>
      <w:r>
        <w:rPr>
          <w:rFonts w:eastAsiaTheme="minorEastAsia" w:cstheme="minorHAnsi"/>
          <w:iCs/>
          <w:color w:val="FF0000"/>
          <w:lang w:val="es-ES" w:eastAsia="es-ES"/>
        </w:rPr>
        <w:t>U</w:t>
      </w:r>
      <w:r w:rsidRPr="00F076DA">
        <w:rPr>
          <w:rFonts w:eastAsiaTheme="minorEastAsia" w:cstheme="minorHAnsi"/>
          <w:iCs/>
          <w:color w:val="FF0000"/>
          <w:lang w:val="es-ES" w:eastAsia="es-ES"/>
        </w:rPr>
        <w:t>na fórmula en conjunción con su negación es inconsistente, es decir, siempre F</w:t>
      </w:r>
      <w:r>
        <w:rPr>
          <w:rFonts w:eastAsiaTheme="minorEastAsia" w:cstheme="minorHAnsi"/>
          <w:iCs/>
          <w:color w:val="FF0000"/>
          <w:lang w:val="es-ES" w:eastAsia="es-ES"/>
        </w:rPr>
        <w:t xml:space="preserve">. Así, el caso  que invalidaría la equivalencia puede existir, a saber, aquel en el que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(ψ</m:t>
        </m:r>
        <m:r>
          <w:rPr>
            <w:rFonts w:ascii="Cambria Math" w:hAnsi="Cambria Math" w:cstheme="minorHAnsi"/>
            <w:color w:val="FF0000"/>
          </w:rPr>
          <m:t>∧</m:t>
        </m:r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¬ψ)</m:t>
        </m:r>
      </m:oMath>
      <w:r w:rsidRPr="00F076DA">
        <w:rPr>
          <w:rFonts w:eastAsiaTheme="minorEastAsia" w:cstheme="minorHAnsi"/>
          <w:color w:val="FF0000"/>
          <w:lang w:val="es-ES" w:eastAsia="es-ES"/>
        </w:rPr>
        <w:t xml:space="preserve"> </w:t>
      </w:r>
      <w:r>
        <w:rPr>
          <w:rFonts w:eastAsiaTheme="minorEastAsia" w:cstheme="minorHAnsi"/>
          <w:color w:val="FF0000"/>
          <w:lang w:val="es-ES" w:eastAsia="es-ES"/>
        </w:rPr>
        <w:t>es</w:t>
      </w:r>
      <w:r w:rsidRPr="00F076DA">
        <w:rPr>
          <w:rFonts w:eastAsiaTheme="minorEastAsia" w:cstheme="minorHAnsi"/>
          <w:color w:val="FF0000"/>
          <w:lang w:val="es-ES" w:eastAsia="es-ES"/>
        </w:rPr>
        <w:t xml:space="preserve"> </w:t>
      </w:r>
      <w:r>
        <w:rPr>
          <w:rFonts w:eastAsiaTheme="minorEastAsia" w:cstheme="minorHAnsi"/>
          <w:color w:val="FF0000"/>
          <w:lang w:val="es-ES" w:eastAsia="es-ES"/>
        </w:rPr>
        <w:t>F</w:t>
      </w:r>
      <w:r w:rsidRPr="00F076DA">
        <w:rPr>
          <w:rFonts w:eastAsiaTheme="minorEastAsia" w:cstheme="minorHAnsi"/>
          <w:color w:val="FF0000"/>
          <w:lang w:val="es-ES" w:eastAsia="es-ES"/>
        </w:rPr>
        <w:t xml:space="preserve"> al mismo tiempo que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F076DA">
        <w:rPr>
          <w:rFonts w:eastAsiaTheme="minorEastAsia" w:cstheme="minorHAnsi"/>
          <w:color w:val="FF0000"/>
          <w:lang w:val="es-ES" w:eastAsia="es-ES"/>
        </w:rPr>
        <w:t xml:space="preserve"> es </w:t>
      </w:r>
      <w:r>
        <w:rPr>
          <w:rFonts w:eastAsiaTheme="minorEastAsia" w:cstheme="minorHAnsi"/>
          <w:color w:val="FF0000"/>
          <w:lang w:val="es-ES" w:eastAsia="es-ES"/>
        </w:rPr>
        <w:t>V.</w:t>
      </w:r>
    </w:p>
    <w:p w14:paraId="48FEC0CD" w14:textId="77777777" w:rsidR="00656B79" w:rsidRPr="00F076DA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70374BA4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 y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145DC43F" w14:textId="77777777" w:rsidR="00656B79" w:rsidRPr="00310A5F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FF0000"/>
          <w:lang w:val="es-ES" w:eastAsia="es-ES"/>
        </w:rPr>
      </w:pPr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No se cumple. Si bien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310A5F">
        <w:rPr>
          <w:rFonts w:eastAsiaTheme="minorEastAsia" w:cstheme="minorHAnsi"/>
          <w:i/>
          <w:color w:val="FF0000"/>
          <w:lang w:val="es-ES" w:eastAsia="es-ES"/>
        </w:rPr>
        <w:t xml:space="preserve"> es consistente, </w:t>
      </w:r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aún podría ser F en alguna fila. Dado que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χ</m:t>
        </m:r>
      </m:oMath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 es tautológica, en ese caso, se daría la fila que invalida la implicación: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χ</m:t>
        </m:r>
      </m:oMath>
      <w:r w:rsidRPr="00310A5F">
        <w:rPr>
          <w:rFonts w:eastAsiaTheme="minorEastAsia" w:cstheme="minorHAnsi"/>
          <w:color w:val="FF0000"/>
          <w:lang w:val="es-ES" w:eastAsia="es-ES"/>
        </w:rPr>
        <w:t xml:space="preserve"> V y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310A5F">
        <w:rPr>
          <w:rFonts w:eastAsiaTheme="minorEastAsia" w:cstheme="minorHAnsi"/>
          <w:color w:val="FF0000"/>
          <w:lang w:val="es-ES" w:eastAsia="es-ES"/>
        </w:rPr>
        <w:t xml:space="preserve"> F.</w:t>
      </w:r>
    </w:p>
    <w:p w14:paraId="6C3E6D7D" w14:textId="77777777" w:rsidR="00656B79" w:rsidRPr="009379B9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  <w:r>
        <w:rPr>
          <w:rFonts w:eastAsiaTheme="minorEastAsia" w:cstheme="minorHAnsi"/>
          <w:iCs/>
          <w:color w:val="000000"/>
          <w:lang w:val="es-ES" w:eastAsia="es-ES"/>
        </w:rPr>
        <w:t xml:space="preserve"> </w:t>
      </w:r>
    </w:p>
    <w:p w14:paraId="31FB54FD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 y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¬χ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ψ</m:t>
        </m:r>
      </m:oMath>
    </w:p>
    <w:p w14:paraId="11F83C10" w14:textId="77777777" w:rsidR="00656B79" w:rsidRPr="00310A5F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FF0000"/>
          <w:lang w:val="es-ES" w:eastAsia="es-ES"/>
        </w:rPr>
      </w:pPr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Sí, se cumple. Al negar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χ</m:t>
        </m:r>
      </m:oMath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, se obtiene una tautología y esta será equivalente a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310A5F">
        <w:rPr>
          <w:rFonts w:eastAsiaTheme="minorEastAsia" w:cstheme="minorHAnsi"/>
          <w:iCs/>
          <w:color w:val="FF0000"/>
          <w:lang w:val="es-ES" w:eastAsia="es-ES"/>
        </w:rPr>
        <w:t xml:space="preserve"> porque toda tautología equivale a otra tautología.</w:t>
      </w:r>
    </w:p>
    <w:p w14:paraId="7B24F698" w14:textId="77777777" w:rsidR="00656B79" w:rsidRPr="00310A5F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54151BAE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, entonces </w:t>
      </w:r>
      <m:oMath>
        <m:d>
          <m:dPr>
            <m:ctrlPr>
              <w:ins w:id="3" w:author="Usuario" w:date="2022-04-19T20:57:00Z">
                <w:rPr>
                  <w:rFonts w:ascii="Cambria Math" w:eastAsiaTheme="minorEastAsia" w:hAnsi="Cambria Math" w:cstheme="minorHAnsi"/>
                  <w:i/>
                  <w:color w:val="000000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</w:rPr>
              <m:t>∧</m:t>
            </m:r>
            <m:r>
              <w:rPr>
                <w:rFonts w:ascii="Cambria Math" w:eastAsiaTheme="minorEastAsia" w:hAnsi="Cambria Math" w:cstheme="minorHAnsi"/>
                <w:color w:val="000000"/>
                <w:lang w:val="es-ES" w:eastAsia="es-ES"/>
              </w:rPr>
              <m:t>ψ</m:t>
            </m:r>
          </m:e>
        </m:d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inconsistente.</w:t>
      </w:r>
    </w:p>
    <w:p w14:paraId="48D3C2CB" w14:textId="77777777" w:rsidR="00656B79" w:rsidRPr="00656B79" w:rsidRDefault="00656B79" w:rsidP="00656B7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FF0000"/>
          <w:lang w:val="es-ES" w:eastAsia="es-ES"/>
        </w:rPr>
      </w:pPr>
      <w:r w:rsidRPr="00656B79">
        <w:rPr>
          <w:rFonts w:eastAsiaTheme="minorEastAsia" w:cstheme="minorHAnsi"/>
          <w:iCs/>
          <w:color w:val="FF0000"/>
          <w:lang w:val="es-ES" w:eastAsia="es-ES"/>
        </w:rPr>
        <w:t xml:space="preserve">Sí, se cumple. No existe el caso en el que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ϕ</m:t>
        </m:r>
      </m:oMath>
      <w:r w:rsidRPr="00656B79">
        <w:rPr>
          <w:rFonts w:eastAsiaTheme="minorEastAsia" w:cstheme="minorHAnsi"/>
          <w:iCs/>
          <w:color w:val="FF0000"/>
          <w:lang w:val="es-ES" w:eastAsia="es-ES"/>
        </w:rPr>
        <w:t xml:space="preserve"> es V y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¬ψ</m:t>
        </m:r>
      </m:oMath>
      <w:r w:rsidRPr="00656B79">
        <w:rPr>
          <w:rFonts w:eastAsiaTheme="minorEastAsia" w:cstheme="minorHAnsi"/>
          <w:color w:val="FF0000"/>
          <w:lang w:val="es-ES" w:eastAsia="es-ES"/>
        </w:rPr>
        <w:t xml:space="preserve"> es F al mismo tiempo. En ese caso que no existe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656B79">
        <w:rPr>
          <w:rFonts w:eastAsiaTheme="minorEastAsia" w:cstheme="minorHAnsi"/>
          <w:color w:val="FF0000"/>
          <w:lang w:val="es-ES" w:eastAsia="es-ES"/>
        </w:rPr>
        <w:t xml:space="preserve"> es V. De modo que, el caso el que </w:t>
      </w:r>
      <m:oMath>
        <m:d>
          <m:dPr>
            <m:ctrlPr>
              <w:ins w:id="4" w:author="Usuario" w:date="2022-04-19T20:57:00Z">
                <w:rPr>
                  <w:rFonts w:ascii="Cambria Math" w:eastAsiaTheme="minorEastAsia" w:hAnsi="Cambria Math" w:cstheme="minorHAnsi"/>
                  <w:i/>
                  <w:color w:val="FF0000"/>
                  <w:lang w:val="es-ES" w:eastAsia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es-ES" w:eastAsia="es-ES"/>
              </w:rPr>
              <m:t>ϕ</m:t>
            </m:r>
            <m:r>
              <w:rPr>
                <w:rFonts w:ascii="Cambria Math" w:hAnsi="Cambria Math" w:cstheme="minorHAnsi"/>
                <w:color w:val="FF0000"/>
              </w:rPr>
              <m:t>∧</m:t>
            </m:r>
            <m:r>
              <w:rPr>
                <w:rFonts w:ascii="Cambria Math" w:eastAsiaTheme="minorEastAsia" w:hAnsi="Cambria Math" w:cstheme="minorHAnsi"/>
                <w:color w:val="FF0000"/>
                <w:lang w:val="es-ES" w:eastAsia="es-ES"/>
              </w:rPr>
              <m:t>ψ</m:t>
            </m:r>
          </m:e>
        </m:d>
      </m:oMath>
      <w:r w:rsidRPr="00656B79">
        <w:rPr>
          <w:rFonts w:eastAsiaTheme="minorEastAsia" w:cstheme="minorHAnsi"/>
          <w:color w:val="FF0000"/>
          <w:lang w:val="es-ES" w:eastAsia="es-ES"/>
        </w:rPr>
        <w:t xml:space="preserve"> no existe y, por lo tanto, es inconsistente.</w:t>
      </w:r>
    </w:p>
    <w:p w14:paraId="7EE4C4C0" w14:textId="77777777" w:rsidR="00656B79" w:rsidRPr="00310A5F" w:rsidRDefault="00656B79" w:rsidP="00656B7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295D063E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spacing w:after="0" w:line="240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(ω≡ω)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equivale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</w:t>
      </w:r>
    </w:p>
    <w:p w14:paraId="70C5422D" w14:textId="77777777" w:rsidR="00656B79" w:rsidRPr="00CF6784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FF0000"/>
          <w:lang w:val="es-ES" w:eastAsia="es-ES"/>
        </w:rPr>
      </w:pPr>
      <w:r w:rsidRPr="00CF6784">
        <w:rPr>
          <w:rFonts w:eastAsiaTheme="minorEastAsia" w:cstheme="minorHAnsi"/>
          <w:iCs/>
          <w:color w:val="FF0000"/>
          <w:lang w:val="es-ES" w:eastAsia="es-ES"/>
        </w:rPr>
        <w:t xml:space="preserve">No se cumple.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(ω≡ω)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es una tautología, pero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ω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podría no ser una tautología. En ese caso, la fila que invalida la equivalencia existiría: la fila donde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ω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es F y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(ω≡ω)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es V.</w:t>
      </w:r>
    </w:p>
    <w:p w14:paraId="5A88A764" w14:textId="77777777" w:rsidR="00656B79" w:rsidRPr="00310A5F" w:rsidRDefault="00656B79" w:rsidP="00656B79">
      <w:pPr>
        <w:pStyle w:val="Prrafodelista"/>
        <w:widowControl w:val="0"/>
        <w:spacing w:after="0" w:line="240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478A88A9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ϕ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(ψ∨¬ϕ)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tautológica.</w:t>
      </w:r>
    </w:p>
    <w:p w14:paraId="28A9935D" w14:textId="77777777" w:rsidR="00656B79" w:rsidRPr="00CF6784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  <w:r w:rsidRPr="00CF6784">
        <w:rPr>
          <w:rFonts w:eastAsiaTheme="minorEastAsia" w:cstheme="minorHAnsi"/>
          <w:iCs/>
          <w:color w:val="FF0000"/>
          <w:lang w:val="es-ES" w:eastAsia="es-ES"/>
        </w:rPr>
        <w:t xml:space="preserve">Sí, se cumple. </w:t>
      </w:r>
      <w:r>
        <w:rPr>
          <w:rFonts w:eastAsiaTheme="minorEastAsia" w:cstheme="minorHAnsi"/>
          <w:iCs/>
          <w:color w:val="FF0000"/>
          <w:lang w:val="es-ES" w:eastAsia="es-ES"/>
        </w:rPr>
        <w:t xml:space="preserve">Por ser la negación de una inconsistencia,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¬ϕ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será tautológica y, por lo tanto,</w:t>
      </w:r>
      <w:r w:rsidRPr="00CF6784">
        <w:rPr>
          <w:rFonts w:eastAsiaTheme="minorEastAsia" w:cstheme="minorHAnsi"/>
          <w:iCs/>
          <w:color w:val="FF0000"/>
          <w:lang w:val="es-ES" w:eastAsia="es-ES"/>
        </w:rPr>
        <w:t xml:space="preserve"> 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(ψ∨¬ϕ)</m:t>
        </m:r>
      </m:oMath>
      <w:r w:rsidRPr="00CF6784">
        <w:rPr>
          <w:rFonts w:eastAsiaTheme="minorEastAsia" w:cstheme="minorHAnsi"/>
          <w:color w:val="FF0000"/>
          <w:lang w:val="es-ES" w:eastAsia="es-ES"/>
        </w:rPr>
        <w:t xml:space="preserve"> también</w:t>
      </w:r>
      <w:r>
        <w:rPr>
          <w:rFonts w:eastAsiaTheme="minorEastAsia" w:cstheme="minorHAnsi"/>
          <w:color w:val="FF0000"/>
          <w:lang w:val="es-ES" w:eastAsia="es-ES"/>
        </w:rPr>
        <w:t xml:space="preserve"> lo será</w:t>
      </w:r>
      <w:r w:rsidRPr="00CF6784">
        <w:rPr>
          <w:rFonts w:eastAsiaTheme="minorEastAsia" w:cstheme="minorHAnsi"/>
          <w:color w:val="FF0000"/>
          <w:lang w:val="es-ES" w:eastAsia="es-ES"/>
        </w:rPr>
        <w:t>.</w:t>
      </w:r>
    </w:p>
    <w:p w14:paraId="0C8713B5" w14:textId="77777777" w:rsidR="00656B79" w:rsidRPr="00F47732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</w:p>
    <w:p w14:paraId="350BADB8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Si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(ϕ⊃ψ)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inconsistente, entonces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(ϕ</m:t>
        </m:r>
        <m:r>
          <w:rPr>
            <w:rFonts w:ascii="Cambria Math" w:hAnsi="Cambria Math" w:cstheme="minorHAnsi"/>
          </w:rPr>
          <m:t>∧</m:t>
        </m:r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¬ψ)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es tautológica</w:t>
      </w:r>
    </w:p>
    <w:p w14:paraId="1C1430B5" w14:textId="77777777" w:rsidR="00656B79" w:rsidRPr="00B439AA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FF0000"/>
          <w:lang w:val="es-ES" w:eastAsia="es-ES"/>
        </w:rPr>
      </w:pPr>
      <w:r w:rsidRPr="00B439AA">
        <w:rPr>
          <w:rFonts w:eastAsiaTheme="minorEastAsia" w:cstheme="minorHAnsi"/>
          <w:iCs/>
          <w:color w:val="FF0000"/>
          <w:lang w:val="es-ES" w:eastAsia="es-ES"/>
        </w:rPr>
        <w:t xml:space="preserve">Sí, se cumple. Si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(ϕ⊃ψ)</m:t>
        </m:r>
      </m:oMath>
      <w:r w:rsidRPr="00B439AA">
        <w:rPr>
          <w:rFonts w:eastAsiaTheme="minorEastAsia" w:cstheme="minorHAnsi"/>
          <w:iCs/>
          <w:color w:val="FF0000"/>
          <w:lang w:val="es-ES" w:eastAsia="es-ES"/>
        </w:rPr>
        <w:t xml:space="preserve"> es inconsistente, entonces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ϕ</m:t>
        </m:r>
      </m:oMath>
      <w:r w:rsidRPr="00B439AA">
        <w:rPr>
          <w:rFonts w:eastAsiaTheme="minorEastAsia" w:cstheme="minorHAnsi"/>
          <w:color w:val="FF0000"/>
          <w:lang w:val="es-ES" w:eastAsia="es-ES"/>
        </w:rPr>
        <w:t xml:space="preserve"> es tautológica y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ψ</m:t>
        </m:r>
      </m:oMath>
      <w:r w:rsidRPr="00B439AA">
        <w:rPr>
          <w:rFonts w:eastAsiaTheme="minorEastAsia" w:cstheme="minorHAnsi"/>
          <w:color w:val="FF0000"/>
          <w:lang w:val="es-ES" w:eastAsia="es-ES"/>
        </w:rPr>
        <w:t xml:space="preserve"> es inconsistente. Así,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¬ψ</m:t>
        </m:r>
      </m:oMath>
      <w:r w:rsidRPr="00B439AA">
        <w:rPr>
          <w:rFonts w:eastAsiaTheme="minorEastAsia" w:cstheme="minorHAnsi"/>
          <w:color w:val="FF0000"/>
          <w:lang w:val="es-ES" w:eastAsia="es-ES"/>
        </w:rPr>
        <w:t xml:space="preserve"> será tautológica y, por lo tanto,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(ϕ</m:t>
        </m:r>
        <m:r>
          <w:rPr>
            <w:rFonts w:ascii="Cambria Math" w:hAnsi="Cambria Math" w:cstheme="minorHAnsi"/>
            <w:color w:val="FF0000"/>
          </w:rPr>
          <m:t>∧</m:t>
        </m:r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¬ψ)</m:t>
        </m:r>
      </m:oMath>
      <w:r w:rsidRPr="00B439AA">
        <w:rPr>
          <w:rFonts w:eastAsiaTheme="minorEastAsia" w:cstheme="minorHAnsi"/>
          <w:i/>
          <w:color w:val="FF0000"/>
          <w:lang w:val="es-ES" w:eastAsia="es-ES"/>
        </w:rPr>
        <w:t xml:space="preserve"> </w:t>
      </w:r>
      <w:r w:rsidRPr="00B439AA">
        <w:rPr>
          <w:rFonts w:eastAsiaTheme="minorEastAsia" w:cstheme="minorHAnsi"/>
          <w:iCs/>
          <w:color w:val="FF0000"/>
          <w:lang w:val="es-ES" w:eastAsia="es-ES"/>
        </w:rPr>
        <w:t>también lo será.</w:t>
      </w:r>
    </w:p>
    <w:p w14:paraId="4D9D4075" w14:textId="77777777" w:rsidR="00656B79" w:rsidRPr="00CF6784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Cs/>
          <w:color w:val="000000"/>
          <w:lang w:val="es-ES" w:eastAsia="es-ES"/>
        </w:rPr>
      </w:pPr>
    </w:p>
    <w:p w14:paraId="24BEA4E4" w14:textId="77777777" w:rsidR="00656B79" w:rsidRDefault="00656B79" w:rsidP="00656B79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  <w:r w:rsidRPr="00F47732">
        <w:rPr>
          <w:rFonts w:eastAsiaTheme="minorEastAsia" w:cstheme="minorHAnsi"/>
          <w:i/>
          <w:color w:val="000000"/>
          <w:lang w:val="es-ES" w:eastAsia="es-ES"/>
        </w:rPr>
        <w:t xml:space="preserve"> implica a </w:t>
      </w:r>
      <m:oMath>
        <m:r>
          <w:rPr>
            <w:rFonts w:ascii="Cambria Math" w:eastAsiaTheme="minorEastAsia" w:hAnsi="Cambria Math" w:cstheme="minorHAnsi"/>
            <w:color w:val="000000"/>
            <w:lang w:val="es-ES" w:eastAsia="es-ES"/>
          </w:rPr>
          <m:t>ω</m:t>
        </m:r>
      </m:oMath>
    </w:p>
    <w:p w14:paraId="40C8973E" w14:textId="77777777" w:rsidR="00656B79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color w:val="FF0000"/>
          <w:lang w:val="es-ES" w:eastAsia="es-ES"/>
        </w:rPr>
      </w:pPr>
      <w:r w:rsidRPr="00B439AA">
        <w:rPr>
          <w:rFonts w:eastAsiaTheme="minorEastAsia" w:cstheme="minorHAnsi"/>
          <w:iCs/>
          <w:color w:val="FF0000"/>
          <w:lang w:val="es-ES" w:eastAsia="es-ES"/>
        </w:rPr>
        <w:t xml:space="preserve">Sí, se cumple. Nunca se dará el caso que invalidaría la implicación, es decir, aquel donde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ω</m:t>
        </m:r>
      </m:oMath>
      <w:r w:rsidRPr="00B439AA">
        <w:rPr>
          <w:rFonts w:eastAsiaTheme="minorEastAsia" w:cstheme="minorHAnsi"/>
          <w:color w:val="FF0000"/>
          <w:lang w:val="es-ES" w:eastAsia="es-ES"/>
        </w:rPr>
        <w:t xml:space="preserve"> será y </w:t>
      </w:r>
      <m:oMath>
        <m:r>
          <w:rPr>
            <w:rFonts w:ascii="Cambria Math" w:eastAsiaTheme="minorEastAsia" w:hAnsi="Cambria Math" w:cstheme="minorHAnsi"/>
            <w:color w:val="FF0000"/>
            <w:lang w:val="es-ES" w:eastAsia="es-ES"/>
          </w:rPr>
          <m:t>ω</m:t>
        </m:r>
      </m:oMath>
      <w:r w:rsidRPr="00B439AA">
        <w:rPr>
          <w:rFonts w:eastAsiaTheme="minorEastAsia" w:cstheme="minorHAnsi"/>
          <w:color w:val="FF0000"/>
          <w:lang w:val="es-ES" w:eastAsia="es-ES"/>
        </w:rPr>
        <w:t xml:space="preserve"> será F al mismo tiempo.</w:t>
      </w:r>
    </w:p>
    <w:p w14:paraId="552DDA0A" w14:textId="77777777" w:rsidR="00656B79" w:rsidRPr="000E21C6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FF0000"/>
          <w:lang w:val="es-ES" w:eastAsia="es-ES"/>
        </w:rPr>
      </w:pPr>
    </w:p>
    <w:p w14:paraId="6A5F0C3F" w14:textId="77777777" w:rsidR="00656B79" w:rsidRPr="000E21C6" w:rsidRDefault="00656B79" w:rsidP="00656B79">
      <w:pPr>
        <w:pStyle w:val="Prrafodelista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  <w:r w:rsidRPr="00F47732">
        <w:rPr>
          <w:rFonts w:eastAsiaTheme="minorEastAsia" w:cstheme="minorHAnsi"/>
          <w:i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F47732">
        <w:rPr>
          <w:rFonts w:eastAsiaTheme="minorEastAsia" w:cstheme="minorHAnsi"/>
          <w:i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ins w:id="5" w:author="Usuario" w:date="2022-04-19T20:56:00Z">
                <w:rPr>
                  <w:rFonts w:ascii="Cambria Math" w:eastAsiaTheme="minorEastAsia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ψ∨¬ϕ</m:t>
            </m:r>
          </m:e>
        </m:d>
      </m:oMath>
      <w:r w:rsidRPr="00F47732">
        <w:rPr>
          <w:rFonts w:eastAsiaTheme="minorEastAsia" w:cstheme="minorHAnsi"/>
          <w:i/>
          <w:lang w:val="es-ES"/>
        </w:rPr>
        <w:t xml:space="preserve"> es inconsistente.</w:t>
      </w:r>
    </w:p>
    <w:p w14:paraId="5B65CE36" w14:textId="77777777" w:rsidR="00656B79" w:rsidRPr="000E21C6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FF0000"/>
          <w:lang w:val="es-ES" w:eastAsia="es-ES"/>
        </w:rPr>
      </w:pPr>
      <w:r w:rsidRPr="000E21C6">
        <w:rPr>
          <w:rFonts w:eastAsiaTheme="minorEastAsia" w:cstheme="minorHAnsi"/>
          <w:iCs/>
          <w:color w:val="FF0000"/>
          <w:lang w:val="es-ES"/>
        </w:rPr>
        <w:t xml:space="preserve">No se cumple. Si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ϕ</m:t>
        </m:r>
      </m:oMath>
      <w:r w:rsidRPr="000E21C6">
        <w:rPr>
          <w:rFonts w:eastAsiaTheme="minorEastAsia" w:cstheme="minorHAnsi"/>
          <w:color w:val="FF0000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¬ϕ</m:t>
        </m:r>
      </m:oMath>
      <w:r w:rsidRPr="000E21C6">
        <w:rPr>
          <w:rFonts w:eastAsiaTheme="minorEastAsia" w:cstheme="minorHAnsi"/>
          <w:color w:val="FF0000"/>
          <w:lang w:val="es-ES"/>
        </w:rPr>
        <w:t xml:space="preserve"> es inconsistente. Sin embargo, eso no garantiza que </w:t>
      </w:r>
      <m:oMath>
        <m:d>
          <m:dPr>
            <m:ctrlPr>
              <w:ins w:id="6" w:author="Usuario" w:date="2022-04-19T20:56:00Z">
                <w:rPr>
                  <w:rFonts w:ascii="Cambria Math" w:eastAsiaTheme="minorEastAsia" w:hAnsi="Cambria Math" w:cstheme="minorHAnsi"/>
                  <w:i/>
                  <w:color w:val="FF000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ψ∨¬ϕ</m:t>
            </m:r>
          </m:e>
        </m:d>
      </m:oMath>
      <w:r w:rsidRPr="000E21C6">
        <w:rPr>
          <w:rFonts w:eastAsiaTheme="minorEastAsia" w:cstheme="minorHAnsi"/>
          <w:i/>
          <w:color w:val="FF0000"/>
          <w:lang w:val="es-ES"/>
        </w:rPr>
        <w:t xml:space="preserve"> </w:t>
      </w:r>
      <w:r w:rsidRPr="000E21C6">
        <w:rPr>
          <w:rFonts w:eastAsiaTheme="minorEastAsia" w:cstheme="minorHAnsi"/>
          <w:iCs/>
          <w:color w:val="FF0000"/>
          <w:lang w:val="es-ES"/>
        </w:rPr>
        <w:t xml:space="preserve">sea tautológica, porque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ψ</m:t>
        </m:r>
      </m:oMath>
      <w:r w:rsidRPr="000E21C6">
        <w:rPr>
          <w:rFonts w:eastAsiaTheme="minorEastAsia" w:cstheme="minorHAnsi"/>
          <w:color w:val="FF0000"/>
          <w:lang w:val="es-ES"/>
        </w:rPr>
        <w:t xml:space="preserve"> podría ser F en algún caso. Así, ya que solo la negación de una tautología da lugar a una inconsistencia, no está garantizado que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¬</m:t>
        </m:r>
        <m:d>
          <m:dPr>
            <m:ctrlPr>
              <w:ins w:id="7" w:author="Usuario" w:date="2022-04-19T20:56:00Z">
                <w:rPr>
                  <w:rFonts w:ascii="Cambria Math" w:eastAsiaTheme="minorEastAsia" w:hAnsi="Cambria Math" w:cstheme="minorHAnsi"/>
                  <w:i/>
                  <w:color w:val="FF000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ψ∨¬ϕ</m:t>
            </m:r>
          </m:e>
        </m:d>
      </m:oMath>
      <w:r w:rsidRPr="000E21C6">
        <w:rPr>
          <w:rFonts w:eastAsiaTheme="minorEastAsia" w:cstheme="minorHAnsi"/>
          <w:i/>
          <w:color w:val="FF0000"/>
          <w:lang w:val="es-ES"/>
        </w:rPr>
        <w:t xml:space="preserve"> </w:t>
      </w:r>
      <w:r w:rsidRPr="000E21C6">
        <w:rPr>
          <w:rFonts w:eastAsiaTheme="minorEastAsia" w:cstheme="minorHAnsi"/>
          <w:color w:val="FF0000"/>
          <w:lang w:val="es-ES"/>
        </w:rPr>
        <w:t xml:space="preserve"> sea una inconsistencia.</w:t>
      </w:r>
    </w:p>
    <w:p w14:paraId="6BA4DB16" w14:textId="77777777" w:rsidR="00656B79" w:rsidRPr="00F47732" w:rsidRDefault="00656B79" w:rsidP="00656B79">
      <w:pPr>
        <w:pStyle w:val="Prrafodelista"/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ind w:left="426"/>
        <w:jc w:val="both"/>
        <w:rPr>
          <w:rFonts w:eastAsiaTheme="minorEastAsia" w:cstheme="minorHAnsi"/>
          <w:i/>
          <w:color w:val="000000"/>
          <w:lang w:val="es-ES" w:eastAsia="es-ES"/>
        </w:rPr>
      </w:pPr>
    </w:p>
    <w:p w14:paraId="40474A11" w14:textId="4DEEDBEA" w:rsidR="00620E4D" w:rsidRPr="00656B79" w:rsidRDefault="00656B79" w:rsidP="00656B79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76" w:lineRule="auto"/>
        <w:jc w:val="both"/>
        <w:rPr>
          <w:rFonts w:eastAsiaTheme="minorEastAsia" w:cstheme="minorHAnsi"/>
          <w:color w:val="000000"/>
          <w:lang w:val="es-ES" w:eastAsia="es-ES"/>
        </w:rPr>
      </w:pPr>
      <w:r w:rsidRPr="002A7502">
        <w:rPr>
          <w:rFonts w:eastAsiaTheme="minorEastAsia" w:cstheme="minorHAnsi"/>
          <w:color w:val="000000"/>
          <w:lang w:val="es-ES" w:eastAsia="es-ES"/>
        </w:rPr>
        <w:t>Ofrece una justificación de tu respuesta haciendo uso de los conceptos semánticos de consistencia, validez, tautología, implicación y equivalencia.</w:t>
      </w:r>
    </w:p>
    <w:sectPr w:rsidR="00620E4D" w:rsidRPr="00656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97D61"/>
    <w:multiLevelType w:val="hybridMultilevel"/>
    <w:tmpl w:val="E780AE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6BD6"/>
    <w:multiLevelType w:val="hybridMultilevel"/>
    <w:tmpl w:val="95FC7E52"/>
    <w:lvl w:ilvl="0" w:tplc="95FA02B4">
      <w:start w:val="1"/>
      <w:numFmt w:val="lowerRoman"/>
      <w:lvlText w:val="%1."/>
      <w:lvlJc w:val="left"/>
      <w:pPr>
        <w:ind w:left="720" w:hanging="360"/>
      </w:pPr>
      <w:rPr>
        <w:b/>
        <w:bCs/>
        <w:i/>
        <w:iCs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450454">
    <w:abstractNumId w:val="0"/>
  </w:num>
  <w:num w:numId="2" w16cid:durableId="17834587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79"/>
    <w:rsid w:val="006175FB"/>
    <w:rsid w:val="00620E4D"/>
    <w:rsid w:val="00656B79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510B3"/>
  <w15:chartTrackingRefBased/>
  <w15:docId w15:val="{6520D562-4B8A-4876-B646-7189A3C3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79"/>
  </w:style>
  <w:style w:type="paragraph" w:styleId="Ttulo1">
    <w:name w:val="heading 1"/>
    <w:basedOn w:val="Normal"/>
    <w:next w:val="Normal"/>
    <w:link w:val="Ttulo1Car"/>
    <w:uiPriority w:val="9"/>
    <w:qFormat/>
    <w:rsid w:val="0065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B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B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B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B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B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B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B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56B79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2024-05-07T06:02:00Z</dcterms:created>
  <dcterms:modified xsi:type="dcterms:W3CDTF">2024-05-07T06:02:00Z</dcterms:modified>
</cp:coreProperties>
</file>