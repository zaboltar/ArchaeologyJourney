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E16C" w14:textId="77777777" w:rsidR="00466AD8" w:rsidRPr="002A7502" w:rsidRDefault="00466AD8" w:rsidP="00466AD8">
      <w:pPr>
        <w:jc w:val="center"/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 xml:space="preserve">Material de prácticas </w:t>
      </w:r>
      <w:r>
        <w:rPr>
          <w:rFonts w:cstheme="minorHAnsi"/>
          <w:b/>
          <w:bCs/>
        </w:rPr>
        <w:t>2</w:t>
      </w:r>
    </w:p>
    <w:p w14:paraId="5F1DD67B" w14:textId="77777777" w:rsidR="00466AD8" w:rsidRPr="002A7502" w:rsidRDefault="00466AD8" w:rsidP="00466AD8">
      <w:pPr>
        <w:jc w:val="center"/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>Tablas de verdad</w:t>
      </w:r>
    </w:p>
    <w:p w14:paraId="16BA1C41" w14:textId="77777777" w:rsidR="00466AD8" w:rsidRPr="002A7502" w:rsidRDefault="00466AD8" w:rsidP="00466AD8">
      <w:pPr>
        <w:rPr>
          <w:rFonts w:cstheme="minorHAnsi"/>
          <w:b/>
          <w:bCs/>
        </w:rPr>
      </w:pPr>
    </w:p>
    <w:p w14:paraId="7CDAAED8" w14:textId="77777777" w:rsidR="00466AD8" w:rsidRPr="002A7502" w:rsidRDefault="00466AD8" w:rsidP="00466AD8">
      <w:pPr>
        <w:tabs>
          <w:tab w:val="left" w:pos="2780"/>
        </w:tabs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>Parte I</w:t>
      </w:r>
      <w:r>
        <w:rPr>
          <w:rFonts w:cstheme="minorHAnsi"/>
          <w:b/>
          <w:bCs/>
        </w:rPr>
        <w:tab/>
      </w:r>
    </w:p>
    <w:p w14:paraId="6C728E60" w14:textId="77777777" w:rsidR="00466AD8" w:rsidRPr="002A7502" w:rsidRDefault="00466AD8" w:rsidP="00466AD8">
      <w:pPr>
        <w:rPr>
          <w:rFonts w:cstheme="minorHAnsi"/>
        </w:rPr>
      </w:pPr>
      <w:r w:rsidRPr="002A7502">
        <w:rPr>
          <w:rFonts w:cstheme="minorHAnsi"/>
        </w:rPr>
        <w:t>Considera las siguientes fórmulas en LC</w:t>
      </w:r>
      <w:r>
        <w:rPr>
          <w:rFonts w:cstheme="minorHAnsi"/>
        </w:rPr>
        <w:t>:</w:t>
      </w:r>
    </w:p>
    <w:p w14:paraId="01CCE719" w14:textId="77777777" w:rsidR="00466AD8" w:rsidRPr="002A7502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ϕ</m:t>
        </m:r>
      </m:oMath>
      <w:r w:rsidRPr="002A7502">
        <w:rPr>
          <w:rFonts w:eastAsiaTheme="minorEastAsia" w:cstheme="minorHAnsi"/>
        </w:rPr>
        <w:t xml:space="preserve">: </w:t>
      </w:r>
      <m:oMath>
        <m:d>
          <m:dPr>
            <m:ctrlPr>
              <w:ins w:id="0" w:author="Usuario" w:date="2022-04-17T22:35:00Z">
                <w:rPr>
                  <w:rFonts w:ascii="Cambria Math" w:hAnsi="Cambria Math" w:cstheme="minorHAnsi"/>
                  <w:i/>
                </w:rPr>
              </w:ins>
            </m:ctrlPr>
          </m:dPr>
          <m:e>
            <m:d>
              <m:dPr>
                <m:ctrlPr>
                  <w:ins w:id="1" w:author="Usuario" w:date="2022-04-17T22:35:00Z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P∨Q</m:t>
                </m:r>
              </m:e>
            </m:d>
            <m:r>
              <w:rPr>
                <w:rFonts w:ascii="Cambria Math" w:hAnsi="Cambria Math" w:cstheme="minorHAnsi"/>
              </w:rPr>
              <m:t>∧¬R</m:t>
            </m:r>
          </m:e>
        </m:d>
      </m:oMath>
      <w:r w:rsidRPr="002A7502">
        <w:rPr>
          <w:rFonts w:eastAsiaTheme="minorEastAsia" w:cstheme="minorHAnsi"/>
        </w:rPr>
        <w:t xml:space="preserve"> </w:t>
      </w:r>
    </w:p>
    <w:p w14:paraId="2CCA650D" w14:textId="77777777" w:rsidR="00466AD8" w:rsidRPr="002A7502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ψ</m:t>
        </m:r>
      </m:oMath>
      <w:r w:rsidRPr="002A7502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¬P∧¬Q</m:t>
                </m:r>
              </m:e>
            </m:d>
          </m:e>
        </m:d>
      </m:oMath>
    </w:p>
    <w:p w14:paraId="6B937BB0" w14:textId="77777777" w:rsidR="00466AD8" w:rsidRPr="002A7502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χ</m:t>
        </m:r>
      </m:oMath>
      <w:r w:rsidRPr="002A7502">
        <w:rPr>
          <w:rFonts w:eastAsiaTheme="minorEastAsia" w:cstheme="minorHAnsi"/>
        </w:rPr>
        <w:t>:</w:t>
      </w:r>
      <w:r w:rsidRPr="002A7502">
        <w:rPr>
          <w:rFonts w:eastAsiaTheme="minorEastAsia" w:cstheme="minorHAnsi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ins w:id="2" w:author="Usuario" w:date="2022-04-17T22:35:00Z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¬P∨R</m:t>
                </m:r>
              </m:e>
            </m:d>
            <m:r>
              <w:rPr>
                <w:rFonts w:ascii="Cambria Math" w:hAnsi="Cambria Math" w:cstheme="minorHAnsi"/>
              </w:rPr>
              <m:t>⊃¬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Q⊃R</m:t>
                </m:r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d>
      </m:oMath>
    </w:p>
    <w:p w14:paraId="13FD0939" w14:textId="77777777" w:rsidR="00466AD8" w:rsidRPr="002A7502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ω</m:t>
        </m:r>
      </m:oMath>
      <w:r w:rsidRPr="002A7502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¬P∧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¬Q⊃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⊃R</m:t>
                    </m:r>
                  </m:e>
                </m:d>
              </m:e>
            </m:d>
          </m:e>
        </m:d>
      </m:oMath>
    </w:p>
    <w:p w14:paraId="6D5793F7" w14:textId="77777777" w:rsidR="00466AD8" w:rsidRPr="002A7502" w:rsidRDefault="00466AD8" w:rsidP="00466AD8">
      <w:pPr>
        <w:rPr>
          <w:rFonts w:eastAsiaTheme="minorEastAsia" w:cstheme="minorHAnsi"/>
        </w:rPr>
      </w:pPr>
      <w:r w:rsidRPr="002A7502">
        <w:rPr>
          <w:rFonts w:eastAsiaTheme="minorEastAsia" w:cstheme="minorHAnsi"/>
        </w:rPr>
        <w:t>A continuación, utili</w:t>
      </w:r>
      <w:r>
        <w:rPr>
          <w:rFonts w:eastAsiaTheme="minorEastAsia" w:cstheme="minorHAnsi"/>
        </w:rPr>
        <w:t>za</w:t>
      </w:r>
      <w:r w:rsidRPr="002A750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las</w:t>
      </w:r>
      <w:r w:rsidRPr="002A7502">
        <w:rPr>
          <w:rFonts w:eastAsiaTheme="minorEastAsia" w:cstheme="minorHAnsi"/>
        </w:rPr>
        <w:t xml:space="preserve"> tablas de verdad para responder a las siguientes preguntas:</w:t>
      </w:r>
    </w:p>
    <w:p w14:paraId="53D456C7" w14:textId="77777777" w:rsidR="00466AD8" w:rsidRPr="002A7502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ϕ,</m:t>
            </m:r>
            <m:r>
              <w:rPr>
                <w:rFonts w:ascii="Cambria Math" w:eastAsiaTheme="minorEastAsia" w:hAnsi="Cambria Math" w:cstheme="minorHAnsi"/>
              </w:rPr>
              <m:t>ψ</m:t>
            </m:r>
          </m:e>
        </m:d>
      </m:oMath>
      <w:r w:rsidRPr="002A7502">
        <w:rPr>
          <w:rFonts w:eastAsiaTheme="minorEastAsia" w:cstheme="minorHAnsi"/>
        </w:rPr>
        <w:t xml:space="preserve"> es</w:t>
      </w:r>
      <w:r>
        <w:rPr>
          <w:rFonts w:eastAsiaTheme="minorEastAsia" w:cstheme="minorHAnsi"/>
        </w:rPr>
        <w:t xml:space="preserve"> </w:t>
      </w:r>
      <w:r w:rsidRPr="002A7502">
        <w:rPr>
          <w:rFonts w:eastAsiaTheme="minorEastAsia" w:cstheme="minorHAnsi"/>
        </w:rPr>
        <w:t>consistente?</w:t>
      </w:r>
    </w:p>
    <w:p w14:paraId="1411E770" w14:textId="77777777" w:rsidR="00466AD8" w:rsidRPr="002A7502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w:r w:rsidRPr="002A7502">
        <w:rPr>
          <w:rFonts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¬(ϕ∧χ)</m:t>
        </m:r>
      </m:oMath>
      <w:r w:rsidRPr="002A7502">
        <w:rPr>
          <w:rFonts w:eastAsiaTheme="minorEastAsia" w:cstheme="minorHAnsi"/>
          <w:iCs/>
        </w:rPr>
        <w:t xml:space="preserve"> es tautológica?</w:t>
      </w:r>
    </w:p>
    <w:p w14:paraId="0DE870AF" w14:textId="77777777" w:rsidR="00466AD8" w:rsidRPr="002A7502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m:oMath>
        <m:r>
          <w:rPr>
            <w:rFonts w:ascii="Cambria Math" w:hAnsi="Cambria Math" w:cstheme="minorHAnsi"/>
          </w:rPr>
          <m:t>ω∴(χ∧ψ)</m:t>
        </m:r>
      </m:oMath>
      <w:r w:rsidRPr="002A7502">
        <w:rPr>
          <w:rFonts w:eastAsiaTheme="minorEastAsia" w:cstheme="minorHAnsi"/>
        </w:rPr>
        <w:t xml:space="preserve"> es válido?</w:t>
      </w:r>
    </w:p>
    <w:p w14:paraId="29379782" w14:textId="77777777" w:rsidR="00466AD8" w:rsidRPr="002A7502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m:oMath>
        <m:r>
          <w:rPr>
            <w:rFonts w:ascii="Cambria Math" w:hAnsi="Cambria Math" w:cstheme="minorHAnsi"/>
          </w:rPr>
          <m:t>¬</m:t>
        </m:r>
        <m:r>
          <w:rPr>
            <w:rFonts w:ascii="Cambria Math" w:eastAsiaTheme="minorEastAsia" w:hAnsi="Cambria Math" w:cstheme="minorHAnsi"/>
          </w:rPr>
          <m:t>(ϕ≡χ)</m:t>
        </m:r>
      </m:oMath>
      <w:r w:rsidRPr="002A7502">
        <w:rPr>
          <w:rFonts w:eastAsiaTheme="minorEastAsia" w:cstheme="minorHAnsi"/>
        </w:rPr>
        <w:t xml:space="preserve"> implica a </w:t>
      </w:r>
      <m:oMath>
        <m:r>
          <w:rPr>
            <w:rFonts w:ascii="Cambria Math" w:eastAsiaTheme="minorEastAsia" w:hAnsi="Cambria Math" w:cstheme="minorHAnsi"/>
          </w:rPr>
          <m:t>ω</m:t>
        </m:r>
      </m:oMath>
      <w:r w:rsidRPr="002A7502">
        <w:rPr>
          <w:rFonts w:eastAsiaTheme="minorEastAsia" w:cstheme="minorHAnsi"/>
        </w:rPr>
        <w:t>?</w:t>
      </w:r>
    </w:p>
    <w:p w14:paraId="54BC16F7" w14:textId="77777777" w:rsidR="00466AD8" w:rsidRPr="00D0301A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cstheme="minorHAnsi"/>
        </w:rPr>
        <w:t>¿</w:t>
      </w:r>
      <m:oMath>
        <m:r>
          <w:rPr>
            <w:rFonts w:ascii="Cambria Math" w:hAnsi="Cambria Math" w:cstheme="minorHAnsi"/>
          </w:rPr>
          <m:t>(ϕ∨ψ)</m:t>
        </m:r>
      </m:oMath>
      <w:r w:rsidRPr="002A7502">
        <w:rPr>
          <w:rFonts w:eastAsiaTheme="minorEastAsia" w:cstheme="minorHAnsi"/>
        </w:rPr>
        <w:t xml:space="preserve"> equivale a (</w:t>
      </w:r>
      <m:oMath>
        <m:r>
          <w:rPr>
            <w:rFonts w:ascii="Cambria Math" w:eastAsiaTheme="minorEastAsia" w:hAnsi="Cambria Math" w:cstheme="minorHAnsi"/>
          </w:rPr>
          <m:t>χ∨ω)</m:t>
        </m:r>
      </m:oMath>
      <w:r w:rsidRPr="002A7502">
        <w:rPr>
          <w:rFonts w:eastAsiaTheme="minorEastAsia" w:cstheme="minorHAnsi"/>
        </w:rPr>
        <w:t>?</w:t>
      </w:r>
    </w:p>
    <w:p w14:paraId="4EC9D92C" w14:textId="77777777" w:rsidR="00466AD8" w:rsidRPr="00D0301A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eastAsiaTheme="minorEastAsia" w:cstheme="minorHAnsi"/>
        </w:rPr>
        <w:t>¿Cuántos modelos tiene cada fórmula?</w:t>
      </w:r>
    </w:p>
    <w:p w14:paraId="309D45DA" w14:textId="77777777" w:rsidR="00466AD8" w:rsidRPr="002A7502" w:rsidRDefault="00466AD8" w:rsidP="00466AD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eastAsiaTheme="minorEastAsia" w:cstheme="minorHAnsi"/>
        </w:rPr>
        <w:t>¿Cuántos contramodelos tiene cada fórmula?</w:t>
      </w:r>
    </w:p>
    <w:p w14:paraId="1C8D8002" w14:textId="77777777" w:rsidR="00466AD8" w:rsidRPr="00125EDB" w:rsidRDefault="00466AD8" w:rsidP="00466AD8">
      <w:pPr>
        <w:rPr>
          <w:rFonts w:cstheme="minorHAnsi"/>
        </w:rPr>
      </w:pPr>
    </w:p>
    <w:p w14:paraId="7B748EF6" w14:textId="77777777" w:rsidR="00466AD8" w:rsidRPr="002A7502" w:rsidRDefault="00466AD8" w:rsidP="00466AD8">
      <w:pPr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>Parte II</w:t>
      </w:r>
    </w:p>
    <w:p w14:paraId="419D6316" w14:textId="77777777" w:rsidR="00466AD8" w:rsidRPr="002A7502" w:rsidRDefault="00466AD8" w:rsidP="00466AD8">
      <w:pPr>
        <w:rPr>
          <w:rFonts w:cstheme="minorHAnsi"/>
        </w:rPr>
      </w:pPr>
      <w:r w:rsidRPr="002A7502">
        <w:rPr>
          <w:rFonts w:cstheme="minorHAnsi"/>
        </w:rPr>
        <w:t>Considera si las siguientes afirmaciones se cumplen para toda fórmula de la LC o no:</w:t>
      </w:r>
    </w:p>
    <w:p w14:paraId="4DEF163D" w14:textId="77777777" w:rsidR="00466AD8" w:rsidRPr="002A7502" w:rsidRDefault="00466AD8" w:rsidP="00466AD8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(ψ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¬ψ)</m:t>
        </m:r>
      </m:oMath>
      <w:r w:rsidRPr="002A750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</w:p>
    <w:p w14:paraId="6834F46E" w14:textId="77777777" w:rsidR="00466AD8" w:rsidRPr="002A7502" w:rsidRDefault="00466AD8" w:rsidP="00466AD8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(ψ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¬ψ)</m:t>
        </m:r>
      </m:oMath>
      <w:r w:rsidRPr="002A7502">
        <w:rPr>
          <w:rFonts w:eastAsiaTheme="minorEastAsia" w:cstheme="minorHAnsi"/>
          <w:i/>
          <w:color w:val="000000"/>
          <w:lang w:val="es-ES" w:eastAsia="es-ES"/>
        </w:rPr>
        <w:t xml:space="preserve"> equivale a 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</w:p>
    <w:p w14:paraId="52920ABC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 y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consistente,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</w:p>
    <w:p w14:paraId="47B2A1EB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</w:p>
    <w:p w14:paraId="2AFA831F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, entonces </w:t>
      </w:r>
      <m:oMath>
        <m:d>
          <m:dPr>
            <m:ctrlPr>
              <w:ins w:id="3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</w:rPr>
              <m:t>∧</m:t>
            </m:r>
            <m:r>
              <w:rPr>
                <w:rFonts w:ascii="Cambria Math" w:eastAsiaTheme="minorEastAsia" w:hAnsi="Cambria Math" w:cstheme="minorHAnsi"/>
                <w:color w:val="000000"/>
                <w:lang w:val="es-ES" w:eastAsia="es-ES"/>
              </w:rPr>
              <m:t>ψ</m:t>
            </m:r>
          </m:e>
        </m:d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inconsistente.</w:t>
      </w:r>
    </w:p>
    <w:p w14:paraId="6785126D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(ω≡ω)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</w:t>
      </w:r>
    </w:p>
    <w:p w14:paraId="7720DB73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(ψ∨¬ϕ)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tautológica.</w:t>
      </w:r>
    </w:p>
    <w:p w14:paraId="428FD4A5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(ϕ⊃ψ)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(ϕ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</w:t>
      </w:r>
    </w:p>
    <w:p w14:paraId="22DDA02D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</w:p>
    <w:p w14:paraId="2B5696D8" w14:textId="77777777" w:rsidR="00466AD8" w:rsidRPr="00F47732" w:rsidRDefault="00466AD8" w:rsidP="00466AD8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F47732">
        <w:rPr>
          <w:rFonts w:eastAsiaTheme="minorEastAsia" w:cstheme="minorHAnsi"/>
          <w:i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d>
          <m:dPr>
            <m:ctrlPr>
              <w:ins w:id="4" w:author="Usuario" w:date="2022-04-19T20:56:00Z">
                <w:rPr>
                  <w:rFonts w:ascii="Cambria Math" w:eastAsiaTheme="minorEastAsia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ψ∨¬ϕ</m:t>
            </m:r>
          </m:e>
        </m:d>
      </m:oMath>
      <w:r w:rsidRPr="00F47732">
        <w:rPr>
          <w:rFonts w:eastAsiaTheme="minorEastAsia" w:cstheme="minorHAnsi"/>
          <w:i/>
          <w:lang w:val="es-ES"/>
        </w:rPr>
        <w:t xml:space="preserve"> es inconsistente.</w:t>
      </w:r>
    </w:p>
    <w:p w14:paraId="33E5B4A9" w14:textId="77777777" w:rsidR="00466AD8" w:rsidRPr="002A7502" w:rsidRDefault="00466AD8" w:rsidP="00466AD8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jc w:val="both"/>
        <w:rPr>
          <w:rFonts w:eastAsiaTheme="minorEastAsia" w:cstheme="minorHAnsi"/>
          <w:color w:val="000000"/>
          <w:lang w:val="es-ES" w:eastAsia="es-ES"/>
        </w:rPr>
      </w:pPr>
      <w:r w:rsidRPr="002A7502">
        <w:rPr>
          <w:rFonts w:eastAsiaTheme="minorEastAsia" w:cstheme="minorHAnsi"/>
          <w:color w:val="000000"/>
          <w:lang w:val="es-ES" w:eastAsia="es-ES"/>
        </w:rPr>
        <w:t>Ofrece una justificación de tu respuesta haciendo uso de los conceptos semánticos de consistencia, validez, tautología, implicación y equivalencia.</w:t>
      </w:r>
    </w:p>
    <w:p w14:paraId="0E508938" w14:textId="77777777" w:rsidR="00466AD8" w:rsidRDefault="00466AD8" w:rsidP="00466AD8">
      <w:pPr>
        <w:rPr>
          <w:rFonts w:eastAsiaTheme="minorEastAsia" w:cstheme="minorHAnsi"/>
          <w:b/>
          <w:bCs/>
          <w:lang w:val="es-ES"/>
        </w:rPr>
      </w:pPr>
    </w:p>
    <w:p w14:paraId="42ACEA4F" w14:textId="77777777" w:rsidR="00466AD8" w:rsidRDefault="00466AD8" w:rsidP="00466AD8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br w:type="page"/>
      </w:r>
    </w:p>
    <w:p w14:paraId="7EA59EAE" w14:textId="77777777" w:rsidR="00466AD8" w:rsidRDefault="00466AD8" w:rsidP="00466AD8">
      <w:pPr>
        <w:tabs>
          <w:tab w:val="left" w:pos="6635"/>
        </w:tabs>
        <w:jc w:val="center"/>
        <w:rPr>
          <w:rFonts w:eastAsiaTheme="minorEastAsia" w:cstheme="minorHAnsi"/>
          <w:b/>
          <w:bCs/>
        </w:rPr>
      </w:pPr>
      <w:r w:rsidRPr="002A7502">
        <w:rPr>
          <w:rFonts w:eastAsiaTheme="minorEastAsia" w:cstheme="minorHAnsi"/>
          <w:b/>
          <w:bCs/>
        </w:rPr>
        <w:lastRenderedPageBreak/>
        <w:t>Ejercicios extra</w:t>
      </w:r>
    </w:p>
    <w:p w14:paraId="32C56C14" w14:textId="77777777" w:rsidR="00466AD8" w:rsidRPr="00AF56D1" w:rsidRDefault="00466AD8" w:rsidP="00466AD8">
      <w:pPr>
        <w:rPr>
          <w:rFonts w:eastAsiaTheme="minorEastAsia" w:cstheme="minorHAnsi"/>
        </w:rPr>
      </w:pPr>
      <w:r w:rsidRPr="008D1BB1">
        <w:rPr>
          <w:rFonts w:eastAsiaTheme="minorEastAsia" w:cstheme="minorHAnsi"/>
          <w:b/>
          <w:bCs/>
        </w:rPr>
        <w:t>A)</w:t>
      </w:r>
      <w:r>
        <w:rPr>
          <w:rFonts w:eastAsiaTheme="minorEastAsia" w:cstheme="minorHAnsi"/>
        </w:rPr>
        <w:t xml:space="preserve"> </w:t>
      </w:r>
      <w:r w:rsidRPr="00AF56D1">
        <w:rPr>
          <w:rFonts w:eastAsiaTheme="minorEastAsia" w:cstheme="minorHAnsi"/>
        </w:rPr>
        <w:t>Consider</w:t>
      </w:r>
      <w:r>
        <w:rPr>
          <w:rFonts w:eastAsiaTheme="minorEastAsia" w:cstheme="minorHAnsi"/>
        </w:rPr>
        <w:t>a</w:t>
      </w:r>
      <w:r w:rsidRPr="00AF56D1">
        <w:rPr>
          <w:rFonts w:eastAsiaTheme="minorEastAsia" w:cstheme="minorHAnsi"/>
        </w:rPr>
        <w:t xml:space="preserve"> las siguientes fórmulas</w:t>
      </w:r>
      <w:r>
        <w:rPr>
          <w:rFonts w:eastAsiaTheme="minorEastAsia" w:cstheme="minorHAnsi"/>
        </w:rPr>
        <w:t xml:space="preserve"> en LC</w:t>
      </w:r>
      <w:r w:rsidRPr="00AF56D1">
        <w:rPr>
          <w:rFonts w:eastAsiaTheme="minorEastAsia" w:cstheme="minorHAnsi"/>
        </w:rPr>
        <w:t>:</w:t>
      </w:r>
    </w:p>
    <w:p w14:paraId="5AD00046" w14:textId="77777777" w:rsidR="00466AD8" w:rsidRPr="00141298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ϕ</m:t>
        </m:r>
      </m:oMath>
      <w:r>
        <w:rPr>
          <w:rFonts w:eastAsiaTheme="minorEastAsia" w:cstheme="minorHAnsi"/>
        </w:rPr>
        <w:t xml:space="preserve">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R≡Q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⊃P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¬P⊃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¬R≡Q</m:t>
                    </m:r>
                  </m:e>
                </m:d>
              </m:e>
            </m:d>
          </m:e>
        </m:d>
      </m:oMath>
    </w:p>
    <w:p w14:paraId="78A7626E" w14:textId="77777777" w:rsidR="00466AD8" w:rsidRPr="00641C12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ψ</m:t>
        </m:r>
      </m:oMath>
      <w:r>
        <w:rPr>
          <w:rFonts w:eastAsiaTheme="minorEastAsia" w:cstheme="minorHAnsi"/>
        </w:rPr>
        <w:t xml:space="preserve">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∧R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¬P∨¬Q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∨¬R</m:t>
                </m:r>
              </m:e>
            </m:d>
          </m:e>
        </m:d>
      </m:oMath>
    </w:p>
    <w:p w14:paraId="48781078" w14:textId="77777777" w:rsidR="00466AD8" w:rsidRDefault="00466AD8" w:rsidP="00466AD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χ</m:t>
        </m:r>
      </m:oMath>
      <w:r>
        <w:rPr>
          <w:rFonts w:eastAsiaTheme="minorEastAsia" w:cstheme="minorHAnsi"/>
        </w:rPr>
        <w:t xml:space="preserve">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¬Q≡P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¬P≡R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Q∨R</m:t>
                </m:r>
              </m:e>
            </m:d>
          </m:e>
        </m:d>
      </m:oMath>
    </w:p>
    <w:p w14:paraId="411CA4D5" w14:textId="77777777" w:rsidR="00466AD8" w:rsidRPr="005B55D6" w:rsidRDefault="00466AD8" w:rsidP="00466AD8">
      <w:pPr>
        <w:rPr>
          <w:rFonts w:eastAsiaTheme="minorEastAsia" w:cstheme="minorHAnsi"/>
        </w:rPr>
      </w:pPr>
      <w:r w:rsidRPr="002A7502">
        <w:rPr>
          <w:rFonts w:eastAsiaTheme="minorEastAsia" w:cstheme="minorHAnsi"/>
        </w:rPr>
        <w:t>A continuación, utili</w:t>
      </w:r>
      <w:r>
        <w:rPr>
          <w:rFonts w:eastAsiaTheme="minorEastAsia" w:cstheme="minorHAnsi"/>
        </w:rPr>
        <w:t>za</w:t>
      </w:r>
      <w:r w:rsidRPr="002A750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las</w:t>
      </w:r>
      <w:r w:rsidRPr="002A7502">
        <w:rPr>
          <w:rFonts w:eastAsiaTheme="minorEastAsia" w:cstheme="minorHAnsi"/>
        </w:rPr>
        <w:t xml:space="preserve"> tablas de verdad para responder a las siguientes preguntas:</w:t>
      </w:r>
    </w:p>
    <w:p w14:paraId="02EC6609" w14:textId="77777777" w:rsidR="00466AD8" w:rsidRPr="00C44A43" w:rsidRDefault="00466AD8" w:rsidP="00466AD8">
      <w:pPr>
        <w:pStyle w:val="Prrafodelista"/>
        <w:numPr>
          <w:ilvl w:val="0"/>
          <w:numId w:val="5"/>
        </w:numPr>
        <w:rPr>
          <w:rFonts w:cstheme="minorHAnsi"/>
        </w:rPr>
      </w:pPr>
      <w:r w:rsidRPr="00C44A43">
        <w:rPr>
          <w:rFonts w:cstheme="minorHAnsi"/>
        </w:rPr>
        <w:t>¿</w:t>
      </w:r>
      <m:oMath>
        <m:r>
          <w:rPr>
            <w:rFonts w:ascii="Cambria Math" w:eastAsiaTheme="minorEastAsia" w:hAnsi="Cambria Math" w:cstheme="minorHAnsi"/>
          </w:rPr>
          <m:t>χ∴(¬ϕ∧ψ)</m:t>
        </m:r>
      </m:oMath>
      <w:r w:rsidRPr="00C44A43">
        <w:rPr>
          <w:rFonts w:ascii="Cambria Math" w:eastAsiaTheme="minorEastAsia" w:hAnsi="Cambria Math" w:cstheme="minorHAnsi"/>
          <w:i/>
        </w:rPr>
        <w:t xml:space="preserve"> </w:t>
      </w:r>
      <w:r w:rsidRPr="00C44A43">
        <w:rPr>
          <w:rFonts w:ascii="Cambria Math" w:eastAsiaTheme="minorEastAsia" w:hAnsi="Cambria Math" w:cstheme="minorHAnsi"/>
          <w:iCs/>
        </w:rPr>
        <w:t>es válido</w:t>
      </w:r>
      <w:r w:rsidRPr="00C44A43">
        <w:rPr>
          <w:rFonts w:cstheme="minorHAnsi"/>
        </w:rPr>
        <w:t>?</w:t>
      </w:r>
    </w:p>
    <w:p w14:paraId="421314E7" w14:textId="77777777" w:rsidR="00466AD8" w:rsidRPr="00C44A43" w:rsidRDefault="00466AD8" w:rsidP="00466AD8">
      <w:pPr>
        <w:pStyle w:val="Prrafodelista"/>
        <w:numPr>
          <w:ilvl w:val="0"/>
          <w:numId w:val="5"/>
        </w:numPr>
        <w:rPr>
          <w:rFonts w:cstheme="minorHAnsi"/>
        </w:rPr>
      </w:pPr>
      <w:r w:rsidRPr="00C44A43">
        <w:rPr>
          <w:rFonts w:eastAsiaTheme="minorEastAsia" w:cstheme="minorHAnsi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ϕ,</m:t>
            </m:r>
            <m:r>
              <w:rPr>
                <w:rFonts w:ascii="Cambria Math" w:eastAsiaTheme="minorEastAsia" w:hAnsi="Cambria Math" w:cstheme="minorHAnsi"/>
              </w:rPr>
              <m:t>ψ,χ</m:t>
            </m:r>
          </m:e>
        </m:d>
      </m:oMath>
      <w:r w:rsidRPr="00C44A43">
        <w:rPr>
          <w:rFonts w:eastAsiaTheme="minorEastAsia" w:cstheme="minorHAnsi"/>
        </w:rPr>
        <w:t xml:space="preserve"> es consistente?</w:t>
      </w:r>
    </w:p>
    <w:p w14:paraId="7115AD25" w14:textId="77777777" w:rsidR="00466AD8" w:rsidRPr="00C44A43" w:rsidRDefault="00466AD8" w:rsidP="00466AD8">
      <w:pPr>
        <w:pStyle w:val="Prrafodelista"/>
        <w:numPr>
          <w:ilvl w:val="0"/>
          <w:numId w:val="5"/>
        </w:numPr>
        <w:rPr>
          <w:rFonts w:cstheme="minorHAnsi"/>
        </w:rPr>
      </w:pPr>
      <w:r w:rsidRPr="00C44A43">
        <w:rPr>
          <w:rFonts w:eastAsiaTheme="minorEastAsia" w:cstheme="minorHAnsi"/>
        </w:rPr>
        <w:t>¿</w:t>
      </w:r>
      <m:oMath>
        <m:r>
          <w:rPr>
            <w:rFonts w:ascii="Cambria Math" w:eastAsiaTheme="minorEastAsia" w:hAnsi="Cambria Math" w:cstheme="minorHAnsi"/>
          </w:rPr>
          <m:t>(ψ⊃¬χ)</m:t>
        </m:r>
      </m:oMath>
      <w:r w:rsidRPr="00C44A43">
        <w:rPr>
          <w:rFonts w:eastAsiaTheme="minorEastAsia" w:cstheme="minorHAnsi"/>
        </w:rPr>
        <w:t xml:space="preserve"> implica a </w:t>
      </w:r>
      <m:oMath>
        <m:r>
          <w:rPr>
            <w:rFonts w:ascii="Cambria Math" w:eastAsiaTheme="minorEastAsia" w:hAnsi="Cambria Math" w:cstheme="minorHAnsi"/>
          </w:rPr>
          <m:t>ϕ</m:t>
        </m:r>
      </m:oMath>
      <w:r w:rsidRPr="00C44A43">
        <w:rPr>
          <w:rFonts w:eastAsiaTheme="minorEastAsia" w:cstheme="minorHAnsi"/>
        </w:rPr>
        <w:t>?</w:t>
      </w:r>
    </w:p>
    <w:p w14:paraId="67A0635E" w14:textId="77777777" w:rsidR="00466AD8" w:rsidRPr="00C44A43" w:rsidRDefault="00466AD8" w:rsidP="00466AD8">
      <w:pPr>
        <w:pStyle w:val="Prrafodelista"/>
        <w:numPr>
          <w:ilvl w:val="0"/>
          <w:numId w:val="5"/>
        </w:numPr>
        <w:rPr>
          <w:rFonts w:cstheme="minorHAnsi"/>
        </w:rPr>
      </w:pPr>
      <w:r w:rsidRPr="00C44A43">
        <w:rPr>
          <w:rFonts w:cstheme="minorHAnsi"/>
        </w:rPr>
        <w:t>¿Cuántos modelos tiene cada fórmula?</w:t>
      </w:r>
    </w:p>
    <w:p w14:paraId="0F1101F7" w14:textId="77777777" w:rsidR="00466AD8" w:rsidRPr="00C44A43" w:rsidRDefault="00466AD8" w:rsidP="00466AD8">
      <w:pPr>
        <w:pStyle w:val="Prrafodelista"/>
        <w:numPr>
          <w:ilvl w:val="0"/>
          <w:numId w:val="5"/>
        </w:numPr>
        <w:rPr>
          <w:rFonts w:cstheme="minorHAnsi"/>
        </w:rPr>
      </w:pPr>
      <w:r w:rsidRPr="00C44A43">
        <w:rPr>
          <w:rFonts w:cstheme="minorHAnsi"/>
        </w:rPr>
        <w:t>¿Cuántos contramodelos tiene cada fórmula?</w:t>
      </w:r>
    </w:p>
    <w:p w14:paraId="1A851B07" w14:textId="77777777" w:rsidR="00466AD8" w:rsidRPr="002A7502" w:rsidRDefault="00466AD8" w:rsidP="00466AD8">
      <w:pPr>
        <w:rPr>
          <w:rFonts w:cstheme="minorHAnsi"/>
          <w:b/>
          <w:bCs/>
        </w:rPr>
      </w:pPr>
    </w:p>
    <w:p w14:paraId="7F6A9B27" w14:textId="77777777" w:rsidR="00466AD8" w:rsidRPr="00D62D13" w:rsidRDefault="00466AD8" w:rsidP="00466AD8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B) </w:t>
      </w:r>
      <w:r w:rsidRPr="00D62D13">
        <w:rPr>
          <w:rFonts w:cstheme="minorHAnsi"/>
        </w:rPr>
        <w:t>Cre</w:t>
      </w:r>
      <w:r>
        <w:rPr>
          <w:rFonts w:cstheme="minorHAnsi"/>
        </w:rPr>
        <w:t xml:space="preserve">a las fórmulas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ψ</m:t>
        </m:r>
      </m:oMath>
      <w:r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χ</m:t>
        </m:r>
      </m:oMath>
      <w:r>
        <w:rPr>
          <w:rFonts w:eastAsiaTheme="minorEastAsia" w:cstheme="minorHAnsi"/>
        </w:rPr>
        <w:t xml:space="preserve">. Deben tener como mínimo grado cuatro y utilizar como mínimo tres conectores lógicos distintos. Además, cada fórmula debe utilizar las letras oracionales </w:t>
      </w:r>
      <m:oMath>
        <m:r>
          <w:rPr>
            <w:rFonts w:ascii="Cambria Math" w:eastAsiaTheme="minorEastAsia" w:hAnsi="Cambria Math" w:cstheme="minorHAnsi"/>
          </w:rPr>
          <m:t>P, Q</m:t>
        </m:r>
      </m:oMath>
      <w:r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</w:rPr>
        <w:t xml:space="preserve">, y ninguna letra oracional extra. A continuación, elabora la tabla de verdad completa compartida por las tres fórmulas. Finalmente, responde a las siguientes preguntas: </w:t>
      </w:r>
    </w:p>
    <w:p w14:paraId="37CF2F8A" w14:textId="77777777" w:rsidR="00466AD8" w:rsidRPr="00F21B92" w:rsidRDefault="00466AD8" w:rsidP="00466AD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F21B92">
        <w:rPr>
          <w:rFonts w:eastAsiaTheme="minorEastAsia" w:cstheme="minorHAnsi"/>
        </w:rPr>
        <w:t>¿</w:t>
      </w:r>
      <m:oMath>
        <m:r>
          <w:rPr>
            <w:rFonts w:ascii="Cambria Math" w:eastAsiaTheme="minorEastAsia" w:hAnsi="Cambria Math" w:cstheme="minorHAnsi"/>
          </w:rPr>
          <m:t>ϕ</m:t>
        </m:r>
      </m:oMath>
      <w:r w:rsidRPr="00F21B92">
        <w:rPr>
          <w:rFonts w:eastAsiaTheme="minorEastAsia" w:cstheme="minorHAnsi"/>
        </w:rPr>
        <w:t xml:space="preserve"> implica a</w:t>
      </w:r>
      <m:oMath>
        <m:r>
          <w:rPr>
            <w:rFonts w:ascii="Cambria Math" w:eastAsiaTheme="minorEastAsia" w:hAnsi="Cambria Math" w:cstheme="minorHAnsi"/>
          </w:rPr>
          <m:t xml:space="preserve"> ¬ψ</m:t>
        </m:r>
      </m:oMath>
      <w:r w:rsidRPr="00F21B92">
        <w:rPr>
          <w:rFonts w:eastAsiaTheme="minorEastAsia" w:cstheme="minorHAnsi"/>
        </w:rPr>
        <w:t>?</w:t>
      </w:r>
    </w:p>
    <w:p w14:paraId="225F8B17" w14:textId="77777777" w:rsidR="00466AD8" w:rsidRPr="00F21B92" w:rsidRDefault="00466AD8" w:rsidP="00466AD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F21B92">
        <w:rPr>
          <w:rFonts w:eastAsiaTheme="minorEastAsia" w:cstheme="minorHAnsi"/>
        </w:rPr>
        <w:t>¿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ψ⊃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χ∨ϕ</m:t>
                </m:r>
              </m:e>
            </m:d>
          </m:e>
        </m:d>
      </m:oMath>
      <w:r w:rsidRPr="00F21B92">
        <w:rPr>
          <w:rFonts w:eastAsiaTheme="minorEastAsia" w:cstheme="minorHAnsi"/>
        </w:rPr>
        <w:t xml:space="preserve"> es tautológica?</w:t>
      </w:r>
    </w:p>
    <w:p w14:paraId="4667AF8C" w14:textId="77777777" w:rsidR="00466AD8" w:rsidRPr="00842272" w:rsidRDefault="00466AD8" w:rsidP="00466AD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eastAsiaTheme="minorEastAsia" w:cstheme="minorHAnsi"/>
        </w:rPr>
        <w:t>¿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ψ≡ϕ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,¬(χ∨χ),¬ψ</m:t>
            </m:r>
          </m:e>
        </m:d>
      </m:oMath>
      <w:r>
        <w:rPr>
          <w:rFonts w:eastAsiaTheme="minorEastAsia" w:cstheme="minorHAnsi"/>
        </w:rPr>
        <w:t xml:space="preserve"> es consistente?</w:t>
      </w:r>
    </w:p>
    <w:p w14:paraId="12C65E8F" w14:textId="77777777" w:rsidR="00466AD8" w:rsidRPr="002A7502" w:rsidRDefault="00466AD8" w:rsidP="00466AD8">
      <w:pPr>
        <w:rPr>
          <w:rFonts w:eastAsiaTheme="minorEastAsia" w:cstheme="minorHAnsi"/>
          <w:b/>
          <w:bCs/>
          <w:lang w:val="es-ES"/>
        </w:rPr>
      </w:pPr>
    </w:p>
    <w:p w14:paraId="5F265F7A" w14:textId="77777777" w:rsidR="00466AD8" w:rsidRDefault="00466AD8" w:rsidP="00466AD8">
      <w:pPr>
        <w:rPr>
          <w:rFonts w:eastAsiaTheme="minorEastAsia" w:cstheme="minorHAnsi"/>
          <w:b/>
          <w:bCs/>
          <w:color w:val="000000"/>
          <w:lang w:val="es-ES" w:eastAsia="es-ES"/>
        </w:rPr>
      </w:pPr>
      <w:r>
        <w:rPr>
          <w:rFonts w:eastAsiaTheme="minorEastAsia" w:cstheme="minorHAnsi"/>
          <w:b/>
          <w:bCs/>
          <w:color w:val="000000"/>
          <w:lang w:val="es-ES" w:eastAsia="es-ES"/>
        </w:rPr>
        <w:br w:type="page"/>
      </w:r>
    </w:p>
    <w:p w14:paraId="5E29A8C1" w14:textId="77777777" w:rsidR="00466AD8" w:rsidRPr="002A7502" w:rsidRDefault="00466AD8" w:rsidP="00466AD8">
      <w:pPr>
        <w:jc w:val="center"/>
        <w:rPr>
          <w:rFonts w:eastAsiaTheme="minorEastAsia" w:cstheme="minorHAnsi"/>
          <w:b/>
          <w:bCs/>
          <w:color w:val="000000"/>
          <w:lang w:val="es-ES" w:eastAsia="es-ES"/>
        </w:rPr>
      </w:pPr>
      <w:r w:rsidRPr="002A7502">
        <w:rPr>
          <w:rFonts w:eastAsiaTheme="minorEastAsia" w:cstheme="minorHAnsi"/>
          <w:b/>
          <w:bCs/>
          <w:color w:val="000000"/>
          <w:lang w:val="es-ES" w:eastAsia="es-ES"/>
        </w:rPr>
        <w:t>Anexo 1</w:t>
      </w:r>
    </w:p>
    <w:p w14:paraId="7F3BE15B" w14:textId="77777777" w:rsidR="00466AD8" w:rsidRPr="002A7502" w:rsidRDefault="00466AD8" w:rsidP="00466AD8">
      <w:pPr>
        <w:jc w:val="center"/>
        <w:rPr>
          <w:rFonts w:eastAsiaTheme="minorEastAsia" w:cstheme="minorHAnsi"/>
          <w:b/>
          <w:bCs/>
          <w:color w:val="000000"/>
          <w:lang w:val="es-ES" w:eastAsia="es-ES"/>
        </w:rPr>
      </w:pPr>
      <w:r w:rsidRPr="002A7502">
        <w:rPr>
          <w:rFonts w:eastAsiaTheme="minorEastAsia" w:cstheme="minorHAnsi"/>
          <w:b/>
          <w:bCs/>
          <w:color w:val="000000"/>
          <w:lang w:val="es-ES" w:eastAsia="es-ES"/>
        </w:rPr>
        <w:t>Conjuntos de fórmulas, argumentos y fórmulas únicas</w:t>
      </w:r>
    </w:p>
    <w:p w14:paraId="374159D1" w14:textId="103A9868" w:rsidR="00466AD8" w:rsidRPr="002A7502" w:rsidRDefault="00466AD8" w:rsidP="00466AD8">
      <w:pPr>
        <w:pStyle w:val="Prrafodelista"/>
        <w:numPr>
          <w:ilvl w:val="0"/>
          <w:numId w:val="3"/>
        </w:numPr>
        <w:rPr>
          <w:rFonts w:eastAsiaTheme="minorEastAsia" w:cstheme="minorHAnsi"/>
        </w:rPr>
      </w:pPr>
      <w:r w:rsidRPr="002A7502">
        <w:rPr>
          <w:rFonts w:eastAsiaTheme="minorEastAsia" w:cstheme="minorHAnsi"/>
        </w:rPr>
        <w:t>Conjunto unitario de fórmulas = fórmula única = argumento no hipotético</w:t>
      </w:r>
    </w:p>
    <w:p w14:paraId="611F8735" w14:textId="77777777" w:rsidR="00466AD8" w:rsidRPr="002A7502" w:rsidRDefault="00466AD8" w:rsidP="00466AD8">
      <w:pPr>
        <w:rPr>
          <w:rFonts w:eastAsiaTheme="minorEastAsia" w:cstheme="minorHAnsi"/>
          <w:i/>
          <w:iCs/>
        </w:rPr>
      </w:pPr>
      <m:oMathPara>
        <m:oMath>
          <m:d>
            <m:dPr>
              <m:begChr m:val="{"/>
              <m:endChr m:val="}"/>
              <m:ctrlPr>
                <w:ins w:id="5" w:author="Usuario" w:date="2022-04-19T20:57:00Z">
                  <w:rPr>
                    <w:rFonts w:ascii="Cambria Math" w:hAnsi="Cambria Math" w:cstheme="minorHAnsi"/>
                    <w:i/>
                    <w:iCs/>
                  </w:rPr>
                </w:ins>
              </m:ctrlPr>
            </m:dPr>
            <m:e>
              <m:r>
                <w:rPr>
                  <w:rFonts w:ascii="Cambria Math" w:hAnsi="Cambria Math" w:cstheme="minorHAnsi"/>
                </w:rPr>
                <m:t>ϕ</m:t>
              </m:r>
            </m:e>
          </m:d>
        </m:oMath>
      </m:oMathPara>
    </w:p>
    <w:p w14:paraId="1192E5C2" w14:textId="77777777" w:rsidR="00466AD8" w:rsidRPr="002A7502" w:rsidRDefault="00466AD8" w:rsidP="00466AD8">
      <w:pPr>
        <w:rPr>
          <w:rFonts w:eastAsiaTheme="minorEastAsia" w:cstheme="minorHAnsi"/>
          <w:i/>
          <w:iCs/>
        </w:rPr>
      </w:pPr>
      <m:oMathPara>
        <m:oMath>
          <m:r>
            <w:rPr>
              <w:rFonts w:ascii="Cambria Math" w:hAnsi="Cambria Math" w:cstheme="minorHAnsi"/>
            </w:rPr>
            <m:t>ϕ</m:t>
          </m:r>
        </m:oMath>
      </m:oMathPara>
    </w:p>
    <w:p w14:paraId="4B84ED5C" w14:textId="77777777" w:rsidR="00466AD8" w:rsidRPr="002A7502" w:rsidRDefault="00466AD8" w:rsidP="00466AD8">
      <w:pPr>
        <w:jc w:val="both"/>
        <w:rPr>
          <w:rFonts w:eastAsiaTheme="minorEastAsia" w:cstheme="minorHAnsi"/>
          <w:i/>
          <w:iCs/>
        </w:rPr>
      </w:pPr>
      <m:oMathPara>
        <m:oMath>
          <m:r>
            <w:rPr>
              <w:rFonts w:ascii="Cambria Math" w:hAnsi="Cambria Math" w:cstheme="minorHAnsi"/>
            </w:rPr>
            <m:t>(∴)ϕ</m:t>
          </m:r>
        </m:oMath>
      </m:oMathPara>
    </w:p>
    <w:p w14:paraId="4592D0DE" w14:textId="77777777" w:rsidR="00466AD8" w:rsidRPr="002A7502" w:rsidRDefault="00466AD8" w:rsidP="00466AD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2A7502">
        <w:rPr>
          <w:rFonts w:cstheme="minorHAnsi"/>
        </w:rPr>
        <w:t>Conjunto no unitario de fórmulas (conjunto de dos o más fórmulas únicas)</w:t>
      </w:r>
    </w:p>
    <w:p w14:paraId="2C63A473" w14:textId="77777777" w:rsidR="00466AD8" w:rsidRPr="002A7502" w:rsidRDefault="00466AD8" w:rsidP="00466AD8">
      <w:pPr>
        <w:jc w:val="both"/>
        <w:rPr>
          <w:rFonts w:eastAsiaTheme="minorEastAsia" w:cstheme="minorHAnsi"/>
          <w:i/>
          <w:iCs/>
        </w:rPr>
      </w:pPr>
      <m:oMathPara>
        <m:oMath>
          <m:d>
            <m:dPr>
              <m:begChr m:val="{"/>
              <m:endChr m:val="}"/>
              <m:ctrlPr>
                <w:ins w:id="6" w:author="Usuario" w:date="2022-04-19T20:57:00Z">
                  <w:rPr>
                    <w:rFonts w:ascii="Cambria Math" w:hAnsi="Cambria Math" w:cstheme="minorHAnsi"/>
                    <w:i/>
                    <w:iCs/>
                  </w:rPr>
                </w:ins>
              </m:ctrlPr>
            </m:dPr>
            <m:e>
              <m:r>
                <w:rPr>
                  <w:rFonts w:ascii="Cambria Math" w:hAnsi="Cambria Math" w:cstheme="minorHAnsi"/>
                </w:rPr>
                <m:t>ϕ,ψ, …</m:t>
              </m:r>
            </m:e>
          </m:d>
        </m:oMath>
      </m:oMathPara>
    </w:p>
    <w:p w14:paraId="05A8946A" w14:textId="77777777" w:rsidR="00466AD8" w:rsidRPr="002A7502" w:rsidRDefault="00466AD8" w:rsidP="00466AD8">
      <w:pPr>
        <w:pStyle w:val="Prrafodelista"/>
        <w:numPr>
          <w:ilvl w:val="0"/>
          <w:numId w:val="3"/>
        </w:numPr>
        <w:rPr>
          <w:rFonts w:cstheme="minorHAnsi"/>
        </w:rPr>
      </w:pPr>
      <w:r w:rsidRPr="002A7502">
        <w:rPr>
          <w:rFonts w:cstheme="minorHAnsi"/>
        </w:rPr>
        <w:t>Argumento hipotético (conclusión con al menos una premisa)</w:t>
      </w:r>
    </w:p>
    <w:p w14:paraId="2F5268AC" w14:textId="77777777" w:rsidR="00466AD8" w:rsidRPr="002A7502" w:rsidRDefault="00466AD8" w:rsidP="00466AD8">
      <w:pPr>
        <w:jc w:val="both"/>
        <w:rPr>
          <w:rFonts w:eastAsiaTheme="minorEastAsia" w:cstheme="minorHAnsi"/>
          <w:i/>
          <w:iCs/>
        </w:rPr>
      </w:pPr>
      <m:oMathPara>
        <m:oMath>
          <m:r>
            <w:rPr>
              <w:rFonts w:ascii="Cambria Math" w:hAnsi="Cambria Math" w:cstheme="minorHAnsi"/>
            </w:rPr>
            <m:t>ϕ,…∴ψ</m:t>
          </m:r>
        </m:oMath>
      </m:oMathPara>
    </w:p>
    <w:p w14:paraId="078650E0" w14:textId="77777777" w:rsidR="00466AD8" w:rsidRPr="002A7502" w:rsidRDefault="00466AD8" w:rsidP="00466AD8">
      <w:pPr>
        <w:jc w:val="both"/>
        <w:rPr>
          <w:rFonts w:eastAsiaTheme="minorEastAsia" w:cstheme="minorHAnsi"/>
          <w:i/>
          <w:iCs/>
        </w:rPr>
      </w:pPr>
    </w:p>
    <w:p w14:paraId="46D9524E" w14:textId="77777777" w:rsidR="00466AD8" w:rsidRPr="002A7502" w:rsidRDefault="00466AD8" w:rsidP="00466AD8">
      <w:pPr>
        <w:rPr>
          <w:rFonts w:eastAsiaTheme="minorEastAsia" w:cstheme="minorHAnsi"/>
          <w:b/>
          <w:bCs/>
          <w:color w:val="000000"/>
          <w:lang w:val="es-ES" w:eastAsia="es-ES"/>
        </w:rPr>
      </w:pPr>
      <w:r w:rsidRPr="002A7502">
        <w:rPr>
          <w:rFonts w:eastAsiaTheme="minorEastAsia" w:cstheme="minorHAnsi"/>
          <w:b/>
          <w:bCs/>
          <w:color w:val="000000"/>
          <w:lang w:val="es-ES" w:eastAsia="es-ES"/>
        </w:rPr>
        <w:t xml:space="preserve">Pronunciación de </w:t>
      </w:r>
      <w:proofErr w:type="spellStart"/>
      <w:r w:rsidRPr="002A7502">
        <w:rPr>
          <w:rFonts w:eastAsiaTheme="minorEastAsia" w:cstheme="minorHAnsi"/>
          <w:b/>
          <w:bCs/>
          <w:color w:val="000000"/>
          <w:lang w:val="es-ES" w:eastAsia="es-ES"/>
        </w:rPr>
        <w:t>metavariables</w:t>
      </w:r>
      <w:proofErr w:type="spellEnd"/>
    </w:p>
    <w:p w14:paraId="1A374544" w14:textId="77777777" w:rsidR="00466AD8" w:rsidRPr="00453210" w:rsidRDefault="00466AD8" w:rsidP="00466AD8">
      <w:pPr>
        <w:rPr>
          <w:rFonts w:eastAsiaTheme="minorEastAsia" w:cstheme="minorHAnsi"/>
          <w:b/>
          <w:bCs/>
          <w:color w:val="000000"/>
          <w:lang w:val="es-ES" w:eastAsia="es-ES"/>
        </w:rPr>
      </w:pPr>
      <w:r w:rsidRPr="00453210">
        <w:rPr>
          <w:rFonts w:eastAsiaTheme="minorEastAsia" w:cstheme="minorHAnsi"/>
          <w:b/>
          <w:bCs/>
          <w:color w:val="000000"/>
          <w:lang w:val="es-ES" w:eastAsia="es-ES"/>
        </w:rPr>
        <w:t>Para cualquier fórmula única</w:t>
      </w:r>
    </w:p>
    <w:p w14:paraId="55690DC1" w14:textId="77777777" w:rsidR="00466AD8" w:rsidRPr="002A7502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  <w:r w:rsidRPr="002A7502">
        <w:rPr>
          <w:rFonts w:eastAsiaTheme="minorEastAsia" w:cstheme="minorHAnsi"/>
          <w:color w:val="000000"/>
          <w:lang w:val="es-ES" w:eastAsia="es-ES"/>
        </w:rPr>
        <w:t>: fi</w:t>
      </w:r>
    </w:p>
    <w:p w14:paraId="3A418CF7" w14:textId="77777777" w:rsidR="00466AD8" w:rsidRPr="002A7502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  <w:r w:rsidRPr="002A7502">
        <w:rPr>
          <w:rFonts w:eastAsiaTheme="minorEastAsia" w:cstheme="minorHAnsi"/>
          <w:color w:val="000000"/>
          <w:lang w:val="es-ES" w:eastAsia="es-ES"/>
        </w:rPr>
        <w:t>: psi</w:t>
      </w:r>
    </w:p>
    <w:p w14:paraId="7FC9B020" w14:textId="77777777" w:rsidR="00466AD8" w:rsidRPr="002A7502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2A7502">
        <w:rPr>
          <w:rFonts w:eastAsiaTheme="minorEastAsia" w:cstheme="minorHAnsi"/>
          <w:color w:val="000000"/>
          <w:lang w:val="es-ES" w:eastAsia="es-ES"/>
        </w:rPr>
        <w:t>: chi</w:t>
      </w:r>
    </w:p>
    <w:p w14:paraId="7776B801" w14:textId="77777777" w:rsidR="00466AD8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  <w:r w:rsidRPr="002A7502">
        <w:rPr>
          <w:rFonts w:eastAsiaTheme="minorEastAsia" w:cstheme="minorHAnsi"/>
          <w:color w:val="000000"/>
          <w:lang w:val="es-ES" w:eastAsia="es-ES"/>
        </w:rPr>
        <w:t>: omega</w:t>
      </w:r>
    </w:p>
    <w:p w14:paraId="207DEC49" w14:textId="77777777" w:rsidR="00466AD8" w:rsidRDefault="00466AD8" w:rsidP="00466AD8">
      <w:pPr>
        <w:rPr>
          <w:rFonts w:eastAsiaTheme="minorEastAsia" w:cstheme="minorHAnsi"/>
          <w:iCs/>
          <w:color w:val="000000"/>
          <w:lang w:val="es-ES" w:eastAsia="es-ES"/>
        </w:rPr>
      </w:pPr>
    </w:p>
    <w:p w14:paraId="19DE71FB" w14:textId="77777777" w:rsidR="00466AD8" w:rsidRPr="00A77381" w:rsidRDefault="00466AD8" w:rsidP="00466AD8">
      <w:pPr>
        <w:rPr>
          <w:rFonts w:eastAsiaTheme="minorEastAsia" w:cstheme="minorHAnsi"/>
          <w:b/>
          <w:bCs/>
          <w:iCs/>
          <w:color w:val="000000"/>
          <w:lang w:val="es-ES" w:eastAsia="es-ES"/>
        </w:rPr>
      </w:pPr>
      <w:r w:rsidRPr="00A77381">
        <w:rPr>
          <w:rFonts w:eastAsiaTheme="minorEastAsia" w:cstheme="minorHAnsi"/>
          <w:b/>
          <w:bCs/>
          <w:iCs/>
          <w:color w:val="000000"/>
          <w:lang w:val="es-ES" w:eastAsia="es-ES"/>
        </w:rPr>
        <w:t>Para cualquier letra oracional</w:t>
      </w:r>
    </w:p>
    <w:p w14:paraId="05C76C46" w14:textId="77777777" w:rsidR="00466AD8" w:rsidRDefault="00466AD8" w:rsidP="00466AD8">
      <w:pPr>
        <w:rPr>
          <w:rFonts w:eastAsiaTheme="minorEastAsia" w:cstheme="minorHAnsi"/>
          <w:iCs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Π</m:t>
        </m:r>
      </m:oMath>
      <w:r>
        <w:rPr>
          <w:rFonts w:eastAsiaTheme="minorEastAsia" w:cstheme="minorHAnsi"/>
          <w:color w:val="000000"/>
          <w:lang w:val="es-ES" w:eastAsia="es-ES"/>
        </w:rPr>
        <w:t>: pi</w:t>
      </w:r>
    </w:p>
    <w:p w14:paraId="4E9174D9" w14:textId="77777777" w:rsidR="00466AD8" w:rsidRDefault="00466AD8" w:rsidP="00466AD8">
      <w:pPr>
        <w:rPr>
          <w:rFonts w:eastAsiaTheme="minorEastAsia" w:cstheme="minorHAnsi"/>
          <w:b/>
          <w:bCs/>
          <w:iCs/>
          <w:color w:val="000000"/>
          <w:lang w:val="es-ES" w:eastAsia="es-ES"/>
        </w:rPr>
      </w:pPr>
    </w:p>
    <w:p w14:paraId="3D3C843F" w14:textId="77777777" w:rsidR="00466AD8" w:rsidRPr="00A77381" w:rsidRDefault="00466AD8" w:rsidP="00466AD8">
      <w:pPr>
        <w:rPr>
          <w:rFonts w:eastAsiaTheme="minorEastAsia" w:cstheme="minorHAnsi"/>
          <w:b/>
          <w:bCs/>
          <w:iCs/>
          <w:color w:val="000000"/>
          <w:lang w:val="es-ES" w:eastAsia="es-ES"/>
        </w:rPr>
      </w:pPr>
      <w:r w:rsidRPr="00A77381">
        <w:rPr>
          <w:rFonts w:eastAsiaTheme="minorEastAsia" w:cstheme="minorHAnsi"/>
          <w:b/>
          <w:bCs/>
          <w:iCs/>
          <w:color w:val="000000"/>
          <w:lang w:val="es-ES" w:eastAsia="es-ES"/>
        </w:rPr>
        <w:t xml:space="preserve">Para cualquier conjunto de fórmulas </w:t>
      </w:r>
    </w:p>
    <w:p w14:paraId="55AA2F70" w14:textId="77777777" w:rsidR="00466AD8" w:rsidRPr="001636FA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Γ</m:t>
        </m:r>
      </m:oMath>
      <w:r>
        <w:rPr>
          <w:rFonts w:eastAsiaTheme="minorEastAsia" w:cstheme="minorHAnsi"/>
          <w:color w:val="000000"/>
          <w:lang w:val="es-ES" w:eastAsia="es-ES"/>
        </w:rPr>
        <w:t xml:space="preserve">: gama </w:t>
      </w:r>
    </w:p>
    <w:p w14:paraId="7CEAD19F" w14:textId="77777777" w:rsidR="00466AD8" w:rsidRDefault="00466AD8" w:rsidP="00466AD8">
      <w:pPr>
        <w:rPr>
          <w:rFonts w:eastAsiaTheme="minorEastAsia" w:cstheme="minorHAnsi"/>
          <w:iCs/>
          <w:color w:val="000000"/>
          <w:lang w:val="es-ES" w:eastAsia="es-ES"/>
        </w:rPr>
      </w:pPr>
    </w:p>
    <w:p w14:paraId="5778BD37" w14:textId="77777777" w:rsidR="00466AD8" w:rsidRPr="00A77381" w:rsidRDefault="00466AD8" w:rsidP="00466AD8">
      <w:pPr>
        <w:rPr>
          <w:rFonts w:eastAsiaTheme="minorEastAsia" w:cstheme="minorHAnsi"/>
          <w:b/>
          <w:bCs/>
          <w:iCs/>
          <w:color w:val="000000"/>
          <w:lang w:val="es-ES" w:eastAsia="es-ES"/>
        </w:rPr>
      </w:pPr>
      <w:r w:rsidRPr="00A77381">
        <w:rPr>
          <w:rFonts w:eastAsiaTheme="minorEastAsia" w:cstheme="minorHAnsi"/>
          <w:b/>
          <w:bCs/>
          <w:iCs/>
          <w:color w:val="000000"/>
          <w:lang w:val="es-ES" w:eastAsia="es-ES"/>
        </w:rPr>
        <w:t>Para cualquier argumento</w:t>
      </w:r>
    </w:p>
    <w:p w14:paraId="4DFFDBF1" w14:textId="77777777" w:rsidR="00466AD8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Δ</m:t>
        </m:r>
      </m:oMath>
      <w:r>
        <w:rPr>
          <w:rFonts w:eastAsiaTheme="minorEastAsia" w:cstheme="minorHAnsi"/>
          <w:color w:val="000000"/>
          <w:lang w:val="es-ES" w:eastAsia="es-ES"/>
        </w:rPr>
        <w:t>: delta</w:t>
      </w:r>
    </w:p>
    <w:p w14:paraId="6BA59B25" w14:textId="77777777" w:rsidR="00466AD8" w:rsidRDefault="00466AD8" w:rsidP="00466AD8">
      <w:pPr>
        <w:rPr>
          <w:rFonts w:eastAsiaTheme="minorEastAsia" w:cstheme="minorHAnsi"/>
          <w:iCs/>
          <w:color w:val="000000"/>
          <w:lang w:val="es-ES" w:eastAsia="es-ES"/>
        </w:rPr>
      </w:pPr>
    </w:p>
    <w:p w14:paraId="4B3DB82D" w14:textId="77777777" w:rsidR="00466AD8" w:rsidRPr="002A7502" w:rsidRDefault="00466AD8" w:rsidP="00466AD8">
      <w:pPr>
        <w:rPr>
          <w:rFonts w:eastAsiaTheme="minorEastAsia" w:cstheme="minorHAnsi"/>
          <w:color w:val="000000"/>
          <w:lang w:val="es-ES" w:eastAsia="es-ES"/>
        </w:rPr>
      </w:pPr>
      <w:r w:rsidRPr="002A7502">
        <w:rPr>
          <w:rFonts w:eastAsiaTheme="minorEastAsia" w:cstheme="minorHAnsi"/>
          <w:color w:val="000000"/>
          <w:lang w:val="es-ES" w:eastAsia="es-ES"/>
        </w:rPr>
        <w:br w:type="page"/>
      </w:r>
    </w:p>
    <w:p w14:paraId="19CF792E" w14:textId="77777777" w:rsidR="00466AD8" w:rsidRPr="002A7502" w:rsidRDefault="00466AD8" w:rsidP="00466AD8">
      <w:pPr>
        <w:jc w:val="center"/>
        <w:rPr>
          <w:rFonts w:eastAsiaTheme="minorEastAsia" w:cstheme="minorHAnsi"/>
          <w:b/>
          <w:bCs/>
          <w:color w:val="000000"/>
          <w:lang w:val="es-ES" w:eastAsia="es-ES"/>
        </w:rPr>
      </w:pPr>
      <w:r w:rsidRPr="002A7502">
        <w:rPr>
          <w:rFonts w:eastAsiaTheme="minorEastAsia" w:cstheme="minorHAnsi"/>
          <w:b/>
          <w:bCs/>
          <w:color w:val="000000"/>
          <w:lang w:val="es-ES" w:eastAsia="es-ES"/>
        </w:rPr>
        <w:t>Anexo 2</w:t>
      </w:r>
    </w:p>
    <w:p w14:paraId="4768A397" w14:textId="77777777" w:rsidR="00466AD8" w:rsidRPr="002A7502" w:rsidRDefault="00466AD8" w:rsidP="00466AD8">
      <w:pPr>
        <w:jc w:val="center"/>
        <w:rPr>
          <w:rFonts w:eastAsiaTheme="minorEastAsia" w:cstheme="minorHAnsi"/>
          <w:b/>
          <w:bCs/>
          <w:color w:val="000000"/>
          <w:lang w:val="es-ES" w:eastAsia="es-ES"/>
        </w:rPr>
      </w:pPr>
      <w:r w:rsidRPr="002A7502">
        <w:rPr>
          <w:rFonts w:eastAsiaTheme="minorEastAsia" w:cstheme="minorHAnsi"/>
          <w:b/>
          <w:bCs/>
          <w:color w:val="000000"/>
          <w:lang w:val="es-ES" w:eastAsia="es-ES"/>
        </w:rPr>
        <w:t>Tabla de conceptos lógicos intuitivos y semánticos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949"/>
      </w:tblGrid>
      <w:tr w:rsidR="00466AD8" w:rsidRPr="002A7502" w14:paraId="72EC4030" w14:textId="77777777" w:rsidTr="00116438">
        <w:trPr>
          <w:jc w:val="center"/>
        </w:trPr>
        <w:tc>
          <w:tcPr>
            <w:tcW w:w="5949" w:type="dxa"/>
          </w:tcPr>
          <w:p w14:paraId="1458B572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lógicamente</w:t>
            </w:r>
          </w:p>
          <w:p w14:paraId="2A3584DF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62372A2A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semánticamente </w:t>
            </w:r>
          </w:p>
          <w:p w14:paraId="79596E36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76E60F77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7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semánticamente</w:t>
            </w:r>
          </w:p>
        </w:tc>
      </w:tr>
      <w:tr w:rsidR="00466AD8" w:rsidRPr="002A7502" w14:paraId="64D42492" w14:textId="77777777" w:rsidTr="00116438">
        <w:trPr>
          <w:jc w:val="center"/>
        </w:trPr>
        <w:tc>
          <w:tcPr>
            <w:tcW w:w="5949" w:type="dxa"/>
            <w:hideMark/>
          </w:tcPr>
          <w:p w14:paraId="6C676A4B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8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ϕ,ψ,…</m:t>
                  </m:r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lógicamente</w:t>
            </w:r>
          </w:p>
          <w:p w14:paraId="5665BEFF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185D314E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9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ϕ,ψ,…</m:t>
                  </m:r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semánticamente</w:t>
            </w:r>
          </w:p>
          <w:p w14:paraId="4A3929B1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0E015986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ctrlPr>
                    <w:ins w:id="10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ϕ∧</m:t>
                  </m:r>
                  <m:d>
                    <m:dPr>
                      <m:ctrlPr>
                        <w:ins w:id="11" w:author="Usuario" w:date="2022-04-19T20:57:00Z"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ψ∧…</m:t>
                      </m:r>
                    </m:e>
                  </m:d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semánticamente</w:t>
            </w:r>
          </w:p>
        </w:tc>
      </w:tr>
      <w:tr w:rsidR="00466AD8" w:rsidRPr="002A7502" w14:paraId="7B08B071" w14:textId="77777777" w:rsidTr="00116438">
        <w:trPr>
          <w:jc w:val="center"/>
        </w:trPr>
        <w:tc>
          <w:tcPr>
            <w:tcW w:w="5949" w:type="dxa"/>
          </w:tcPr>
          <w:p w14:paraId="398BEC67" w14:textId="77777777" w:rsidR="00466AD8" w:rsidRPr="002A7502" w:rsidRDefault="00466AD8" w:rsidP="0011643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  <w:t xml:space="preserve">Se sigue por consecuencia lógica que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</w:p>
          <w:p w14:paraId="47F8EC75" w14:textId="77777777" w:rsidR="00466AD8" w:rsidRPr="002A7502" w:rsidRDefault="00466AD8" w:rsidP="0011643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33941175" w14:textId="77777777" w:rsidR="00466AD8" w:rsidRPr="002A7502" w:rsidRDefault="00466AD8" w:rsidP="0011643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  <w:t xml:space="preserve"> es tautológica</w:t>
            </w:r>
          </w:p>
          <w:p w14:paraId="526E7DE2" w14:textId="77777777" w:rsidR="00466AD8" w:rsidRPr="002A7502" w:rsidRDefault="00466AD8" w:rsidP="0011643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73E032C5" w14:textId="77777777" w:rsidR="00466AD8" w:rsidRPr="002A7502" w:rsidRDefault="00466AD8" w:rsidP="00116438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(∴)ϕ</m:t>
              </m:r>
            </m:oMath>
            <w:r w:rsidRPr="002A7502">
              <w:rPr>
                <w:rFonts w:eastAsia="Times New Roman" w:cstheme="minorHAnsi"/>
                <w:color w:val="000000"/>
                <w:sz w:val="22"/>
                <w:szCs w:val="22"/>
                <w:lang w:val="es-ES" w:eastAsia="es-ES"/>
              </w:rPr>
              <w:t xml:space="preserve"> es tautológica</w:t>
            </w:r>
          </w:p>
        </w:tc>
      </w:tr>
      <w:tr w:rsidR="00466AD8" w:rsidRPr="002A7502" w14:paraId="6FA55BA7" w14:textId="77777777" w:rsidTr="00116438">
        <w:trPr>
          <w:jc w:val="center"/>
        </w:trPr>
        <w:tc>
          <w:tcPr>
            <w:tcW w:w="5949" w:type="dxa"/>
          </w:tcPr>
          <w:p w14:paraId="1765C914" w14:textId="77777777" w:rsidR="00466AD8" w:rsidRPr="002A7502" w:rsidRDefault="00466AD8" w:rsidP="00116438">
            <w:pPr>
              <w:spacing w:after="160"/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De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se sigue por consecuencia lógica que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ψ</m:t>
              </m:r>
            </m:oMath>
          </w:p>
          <w:p w14:paraId="36DFB8A4" w14:textId="77777777" w:rsidR="00466AD8" w:rsidRPr="002A7502" w:rsidRDefault="00466AD8" w:rsidP="00116438">
            <w:pPr>
              <w:spacing w:after="160"/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3FBB4425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ϕ∴ψ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es válido semánticamente</w:t>
            </w:r>
          </w:p>
          <w:p w14:paraId="0E320DBF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314604BF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implica a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ψ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</w:t>
            </w:r>
          </w:p>
          <w:p w14:paraId="6630DB3E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= </w:t>
            </w:r>
          </w:p>
          <w:p w14:paraId="7B57BAC7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(ϕ⊃ψ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)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es una tautología </w:t>
            </w:r>
          </w:p>
        </w:tc>
      </w:tr>
      <w:tr w:rsidR="00466AD8" w:rsidRPr="002A7502" w14:paraId="7FE65B78" w14:textId="77777777" w:rsidTr="00116438">
        <w:trPr>
          <w:trHeight w:val="553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FD25" w14:textId="77777777" w:rsidR="00466AD8" w:rsidRPr="002A7502" w:rsidRDefault="00466AD8" w:rsidP="00116438">
            <w:pPr>
              <w:spacing w:after="160"/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De </w:t>
            </w:r>
            <m:oMath>
              <m:d>
                <m:dPr>
                  <m:begChr m:val="{"/>
                  <m:endChr m:val="}"/>
                  <m:ctrlPr>
                    <w:ins w:id="12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ϕ,ψ,…</m:t>
                  </m:r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se sigue por consecuencia lógica que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χ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</w:t>
            </w:r>
          </w:p>
          <w:p w14:paraId="3B314870" w14:textId="77777777" w:rsidR="00466AD8" w:rsidRPr="002A7502" w:rsidRDefault="00466AD8" w:rsidP="00116438">
            <w:pPr>
              <w:spacing w:after="160"/>
              <w:jc w:val="center"/>
              <w:rPr>
                <w:rFonts w:eastAsiaTheme="minorEastAsia" w:cstheme="minorHAnsi"/>
                <w:color w:val="000000"/>
                <w:kern w:val="2"/>
                <w:sz w:val="22"/>
                <w:szCs w:val="22"/>
                <w:lang w:val="es-ES" w:eastAsia="es-ES"/>
                <w14:ligatures w14:val="standardContextual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6CB4BBEA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ϕ,ψ,…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∴</m:t>
              </m:r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 xml:space="preserve"> χ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válido semánticamente</w:t>
            </w:r>
          </w:p>
          <w:p w14:paraId="6C99E7EE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67639343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∧…</m:t>
                      </m:r>
                    </m:e>
                  </m:d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implica a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χ</m:t>
              </m:r>
            </m:oMath>
          </w:p>
          <w:p w14:paraId="721570A4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3B8F34B8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ctrlPr>
                    <w:ins w:id="13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2"/>
                          <w:szCs w:val="22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2"/>
                              <w:szCs w:val="22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2"/>
                              <w:szCs w:val="22"/>
                              <w:lang w:val="es-ES" w:eastAsia="es-ES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2"/>
                              <w:szCs w:val="22"/>
                              <w:lang w:val="es-ES" w:eastAsia="es-ES"/>
                            </w:rPr>
                            <m:t>∧…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⊃χ</m:t>
                  </m:r>
                </m:e>
              </m:d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tautológica</w:t>
            </w:r>
          </w:p>
        </w:tc>
      </w:tr>
      <w:tr w:rsidR="00466AD8" w:rsidRPr="002A7502" w14:paraId="277D7C4A" w14:textId="77777777" w:rsidTr="00116438">
        <w:trPr>
          <w:trHeight w:val="553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08A0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ψ</m:t>
              </m:r>
            </m:oMath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se siguen por consecuencia lógica una de otra</w:t>
            </w:r>
          </w:p>
          <w:p w14:paraId="7067A9AE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53E563F5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ϕ∴ψ</m:t>
              </m:r>
            </m:oMath>
            <w:r w:rsidRPr="002A7502">
              <w:rPr>
                <w:rFonts w:eastAsiaTheme="minorEastAsia" w:cstheme="minorHAnsi"/>
                <w:i/>
                <w:iCs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ψ∴ϕ</m:t>
              </m:r>
            </m:oMath>
            <w:r w:rsidRPr="002A7502">
              <w:rPr>
                <w:rFonts w:eastAsiaTheme="minorEastAsia" w:cstheme="minorHAnsi"/>
                <w:i/>
                <w:i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son válidos semánticamente</w:t>
            </w:r>
          </w:p>
          <w:p w14:paraId="22388FA3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6EEB2DB0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y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ψ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se implican mutuamente</w:t>
            </w:r>
          </w:p>
          <w:p w14:paraId="4F44B219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 w:rsidRPr="002A7502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197137FC" w14:textId="77777777" w:rsidR="00466AD8" w:rsidRPr="002A7502" w:rsidRDefault="00466AD8" w:rsidP="0011643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(ϕ≡ψ)</m:t>
              </m:r>
            </m:oMath>
            <w:r w:rsidRPr="002A7502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es tautológica</w:t>
            </w:r>
          </w:p>
        </w:tc>
      </w:tr>
    </w:tbl>
    <w:p w14:paraId="1415F023" w14:textId="77777777" w:rsidR="00466AD8" w:rsidRPr="002A7502" w:rsidRDefault="00466AD8" w:rsidP="00466AD8">
      <w:pPr>
        <w:pStyle w:val="Prrafodelista"/>
        <w:spacing w:after="0" w:line="240" w:lineRule="auto"/>
        <w:jc w:val="both"/>
        <w:rPr>
          <w:rFonts w:eastAsiaTheme="minorEastAsia" w:cstheme="minorHAnsi"/>
          <w:lang w:val="es-ES"/>
        </w:rPr>
      </w:pPr>
    </w:p>
    <w:p w14:paraId="28AA2C9B" w14:textId="77777777" w:rsidR="00466AD8" w:rsidRPr="002A7502" w:rsidRDefault="00466AD8" w:rsidP="00466AD8">
      <w:pPr>
        <w:rPr>
          <w:rFonts w:cstheme="minorHAnsi"/>
          <w:b/>
          <w:bCs/>
          <w:lang w:val="es-ES"/>
        </w:rPr>
      </w:pPr>
    </w:p>
    <w:p w14:paraId="237E1180" w14:textId="77777777" w:rsidR="00466AD8" w:rsidRPr="002A7502" w:rsidRDefault="00466AD8" w:rsidP="00466AD8">
      <w:pPr>
        <w:rPr>
          <w:rFonts w:cstheme="minorHAnsi"/>
          <w:b/>
          <w:bCs/>
        </w:rPr>
      </w:pPr>
    </w:p>
    <w:p w14:paraId="36721126" w14:textId="77777777" w:rsidR="00466AD8" w:rsidRDefault="00466AD8" w:rsidP="00466AD8"/>
    <w:p w14:paraId="313F10D3" w14:textId="77777777" w:rsidR="00620E4D" w:rsidRDefault="00620E4D"/>
    <w:sectPr w:rsidR="00620E4D" w:rsidSect="002759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0BD86" w14:textId="77777777" w:rsidR="00275947" w:rsidRDefault="00275947" w:rsidP="00466AD8">
      <w:pPr>
        <w:spacing w:after="0" w:line="240" w:lineRule="auto"/>
      </w:pPr>
      <w:r>
        <w:separator/>
      </w:r>
    </w:p>
  </w:endnote>
  <w:endnote w:type="continuationSeparator" w:id="0">
    <w:p w14:paraId="193F44D6" w14:textId="77777777" w:rsidR="00275947" w:rsidRDefault="00275947" w:rsidP="0046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7792D" w14:textId="77777777" w:rsidR="00275947" w:rsidRDefault="00275947" w:rsidP="00466AD8">
      <w:pPr>
        <w:spacing w:after="0" w:line="240" w:lineRule="auto"/>
      </w:pPr>
      <w:r>
        <w:separator/>
      </w:r>
    </w:p>
  </w:footnote>
  <w:footnote w:type="continuationSeparator" w:id="0">
    <w:p w14:paraId="31F22654" w14:textId="77777777" w:rsidR="00275947" w:rsidRDefault="00275947" w:rsidP="0046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8BABE" w14:textId="2ECA34C9" w:rsidR="00000000" w:rsidRDefault="00000000">
    <w:pPr>
      <w:pStyle w:val="Encabezado"/>
    </w:pPr>
    <w:r>
      <w:t>Lógica y Argumentación</w:t>
    </w:r>
    <w:r>
      <w:tab/>
    </w:r>
    <w:r>
      <w:tab/>
      <w:t>202</w:t>
    </w:r>
    <w:r w:rsidR="00466AD8">
      <w:t>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220C"/>
    <w:multiLevelType w:val="hybridMultilevel"/>
    <w:tmpl w:val="86D662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7D61"/>
    <w:multiLevelType w:val="hybridMultilevel"/>
    <w:tmpl w:val="E780AE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6CF4"/>
    <w:multiLevelType w:val="hybridMultilevel"/>
    <w:tmpl w:val="A31877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D6BD6"/>
    <w:multiLevelType w:val="hybridMultilevel"/>
    <w:tmpl w:val="95FC7E52"/>
    <w:lvl w:ilvl="0" w:tplc="95FA02B4">
      <w:start w:val="1"/>
      <w:numFmt w:val="lowerRoman"/>
      <w:lvlText w:val="%1."/>
      <w:lvlJc w:val="left"/>
      <w:pPr>
        <w:ind w:left="720" w:hanging="360"/>
      </w:pPr>
      <w:rPr>
        <w:b/>
        <w:bCs/>
        <w:i/>
        <w:iCs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D1433"/>
    <w:multiLevelType w:val="hybridMultilevel"/>
    <w:tmpl w:val="645EF0FE"/>
    <w:lvl w:ilvl="0" w:tplc="B8FAF2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450454">
    <w:abstractNumId w:val="1"/>
  </w:num>
  <w:num w:numId="2" w16cid:durableId="17834587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62624109">
    <w:abstractNumId w:val="4"/>
  </w:num>
  <w:num w:numId="4" w16cid:durableId="1386564971">
    <w:abstractNumId w:val="2"/>
  </w:num>
  <w:num w:numId="5" w16cid:durableId="104971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D8"/>
    <w:rsid w:val="00275947"/>
    <w:rsid w:val="00284602"/>
    <w:rsid w:val="00466AD8"/>
    <w:rsid w:val="006175FB"/>
    <w:rsid w:val="00620E4D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4CCEE"/>
  <w15:chartTrackingRefBased/>
  <w15:docId w15:val="{63B28622-59C7-48BD-AE36-688606BC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D8"/>
  </w:style>
  <w:style w:type="paragraph" w:styleId="Ttulo1">
    <w:name w:val="heading 1"/>
    <w:basedOn w:val="Normal"/>
    <w:next w:val="Normal"/>
    <w:link w:val="Ttulo1Car"/>
    <w:uiPriority w:val="9"/>
    <w:qFormat/>
    <w:rsid w:val="0046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AD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66AD8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6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AD8"/>
  </w:style>
  <w:style w:type="paragraph" w:styleId="Piedepgina">
    <w:name w:val="footer"/>
    <w:basedOn w:val="Normal"/>
    <w:link w:val="PiedepginaCar"/>
    <w:uiPriority w:val="99"/>
    <w:unhideWhenUsed/>
    <w:rsid w:val="00466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2024-04-30T05:33:00Z</dcterms:created>
  <dcterms:modified xsi:type="dcterms:W3CDTF">2024-04-30T05:34:00Z</dcterms:modified>
</cp:coreProperties>
</file>