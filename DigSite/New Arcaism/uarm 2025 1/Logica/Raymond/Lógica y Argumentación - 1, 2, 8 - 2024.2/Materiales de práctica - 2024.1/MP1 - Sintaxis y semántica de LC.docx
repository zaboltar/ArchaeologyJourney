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6553E" w14:textId="77777777" w:rsidR="00674C4D" w:rsidRPr="003874F8" w:rsidRDefault="00674C4D" w:rsidP="00674C4D">
      <w:pPr>
        <w:jc w:val="center"/>
        <w:rPr>
          <w:rFonts w:cstheme="minorHAnsi"/>
          <w:b/>
          <w:bCs/>
          <w:sz w:val="20"/>
          <w:szCs w:val="20"/>
        </w:rPr>
      </w:pPr>
      <w:bookmarkStart w:id="0" w:name="_Hlk165294842"/>
      <w:r w:rsidRPr="003874F8">
        <w:rPr>
          <w:rFonts w:cstheme="minorHAnsi"/>
          <w:b/>
          <w:bCs/>
          <w:sz w:val="20"/>
          <w:szCs w:val="20"/>
        </w:rPr>
        <w:t xml:space="preserve">Material de prácticas </w:t>
      </w:r>
      <w:r>
        <w:rPr>
          <w:rFonts w:cstheme="minorHAnsi"/>
          <w:b/>
          <w:bCs/>
          <w:sz w:val="20"/>
          <w:szCs w:val="20"/>
        </w:rPr>
        <w:t>1</w:t>
      </w:r>
    </w:p>
    <w:p w14:paraId="2360FD7F" w14:textId="77777777" w:rsidR="00674C4D" w:rsidRPr="003874F8" w:rsidRDefault="00674C4D" w:rsidP="00674C4D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  <w:lang w:val="es-ES_tradnl"/>
        </w:rPr>
        <w:t>Unidad 2</w:t>
      </w:r>
      <w:r w:rsidRPr="003874F8">
        <w:rPr>
          <w:rFonts w:cstheme="minorHAnsi"/>
          <w:b/>
          <w:bCs/>
          <w:sz w:val="20"/>
          <w:szCs w:val="20"/>
        </w:rPr>
        <w:t>. S</w:t>
      </w:r>
      <w:r>
        <w:rPr>
          <w:rFonts w:cstheme="minorHAnsi"/>
          <w:b/>
          <w:bCs/>
          <w:sz w:val="20"/>
          <w:szCs w:val="20"/>
        </w:rPr>
        <w:t>intaxis y semántica de LC</w:t>
      </w:r>
    </w:p>
    <w:p w14:paraId="5AE9C009" w14:textId="77777777" w:rsidR="00674C4D" w:rsidRDefault="00674C4D" w:rsidP="00674C4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478FD5F" w14:textId="77777777" w:rsidR="00674C4D" w:rsidRPr="00420BD1" w:rsidRDefault="00674C4D" w:rsidP="00674C4D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420BD1">
        <w:rPr>
          <w:rFonts w:eastAsiaTheme="minorEastAsia" w:cstheme="minorHAnsi"/>
          <w:b/>
          <w:bCs/>
          <w:sz w:val="22"/>
          <w:szCs w:val="22"/>
          <w:lang w:val="es-ES"/>
        </w:rPr>
        <w:t xml:space="preserve">Parte I.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 Ejercicios de sintaxis</w:t>
      </w:r>
    </w:p>
    <w:p w14:paraId="409D1920" w14:textId="77777777" w:rsidR="00674C4D" w:rsidRPr="00420BD1" w:rsidRDefault="00674C4D" w:rsidP="00674C4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420BD1">
        <w:rPr>
          <w:rFonts w:eastAsiaTheme="minorEastAsia" w:cstheme="minorHAnsi"/>
          <w:sz w:val="22"/>
          <w:szCs w:val="22"/>
          <w:lang w:val="es-ES"/>
        </w:rPr>
        <w:t xml:space="preserve">Consideren </w:t>
      </w:r>
      <w:r>
        <w:rPr>
          <w:rFonts w:eastAsiaTheme="minorEastAsia" w:cstheme="minorHAnsi"/>
          <w:sz w:val="22"/>
          <w:szCs w:val="22"/>
          <w:lang w:val="es-ES"/>
        </w:rPr>
        <w:t>las siguientes secuencias de símbolos:</w:t>
      </w:r>
    </w:p>
    <w:p w14:paraId="65D9C4E1" w14:textId="77777777" w:rsidR="00674C4D" w:rsidRDefault="00000000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P⊃R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S≡Q</m:t>
                </m:r>
              </m:e>
            </m:d>
          </m:e>
        </m:d>
      </m:oMath>
    </w:p>
    <w:p w14:paraId="4B746471" w14:textId="718D0655" w:rsidR="00691404" w:rsidRPr="00691404" w:rsidRDefault="00691404" w:rsidP="00691404">
      <w:pPr>
        <w:spacing w:line="276" w:lineRule="auto"/>
        <w:ind w:left="2556" w:firstLine="708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</m:oMath>
    </w:p>
    <w:p w14:paraId="58C5CF82" w14:textId="2801C443" w:rsidR="00691404" w:rsidRPr="00691404" w:rsidRDefault="00691404" w:rsidP="00691404">
      <w:pPr>
        <w:spacing w:line="276" w:lineRule="auto"/>
        <w:ind w:left="3261" w:firstLine="3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P⊃R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</w:p>
    <w:p w14:paraId="101E36A6" w14:textId="6E3EEB8B" w:rsidR="00691404" w:rsidRPr="00691404" w:rsidRDefault="00691404" w:rsidP="00691404">
      <w:pPr>
        <w:pStyle w:val="Prrafodelista"/>
        <w:spacing w:line="276" w:lineRule="auto"/>
        <w:ind w:left="709" w:firstLine="707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P⊃R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S≡Q</m:t>
              </m:r>
            </m:e>
          </m:d>
        </m:oMath>
      </m:oMathPara>
    </w:p>
    <w:p w14:paraId="3B5ED7D4" w14:textId="2D5E83F7" w:rsidR="00691404" w:rsidRDefault="00691404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P⊃R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S≡Q</m:t>
                  </m:r>
                </m:e>
              </m:d>
            </m:e>
          </m:d>
        </m:oMath>
      </m:oMathPara>
    </w:p>
    <w:p w14:paraId="036EA417" w14:textId="708EF72E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∧</m:t>
        </m:r>
      </m:oMath>
    </w:p>
    <w:p w14:paraId="436E4D9A" w14:textId="37AD85EA" w:rsid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4</w:t>
      </w:r>
    </w:p>
    <w:p w14:paraId="245B558B" w14:textId="172464B0" w:rsid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3</w:t>
      </w:r>
    </w:p>
    <w:p w14:paraId="1E28E12A" w14:textId="400D4E3C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8</w:t>
      </w:r>
    </w:p>
    <w:p w14:paraId="38A2B9CD" w14:textId="77777777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E62C6EC" w14:textId="77777777" w:rsidR="00674C4D" w:rsidRDefault="00000000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P≡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R¬∨S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∧¬Q</m:t>
            </m:r>
          </m:e>
        </m:d>
      </m:oMath>
    </w:p>
    <w:p w14:paraId="454DED65" w14:textId="591C981E" w:rsid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La negación debe anteceder a una fbf y, en este caso, la primera negación no lo hace.</w:t>
      </w:r>
    </w:p>
    <w:p w14:paraId="7DFB43E9" w14:textId="77777777" w:rsidR="00691404" w:rsidRP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</w:p>
    <w:p w14:paraId="7B9F641B" w14:textId="77777777" w:rsidR="00674C4D" w:rsidRDefault="00674C4D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P∧¬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S≡T</m:t>
                    </m:r>
                  </m:e>
                </m:d>
              </m:e>
            </m:d>
          </m:e>
        </m:d>
      </m:oMath>
    </w:p>
    <w:p w14:paraId="7FF054EC" w14:textId="7E9C240B" w:rsidR="00691404" w:rsidRPr="00691404" w:rsidRDefault="00691404" w:rsidP="00691404">
      <w:pPr>
        <w:spacing w:line="276" w:lineRule="auto"/>
        <w:ind w:left="3540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     </w:t>
      </w:r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T</m:t>
        </m:r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14:paraId="560ED6D8" w14:textId="701B9430" w:rsidR="00691404" w:rsidRDefault="00691404" w:rsidP="00691404">
      <w:pPr>
        <w:pStyle w:val="Prrafodelista"/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R⊃Q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S≡T</m:t>
              </m:r>
            </m:e>
          </m:d>
        </m:oMath>
      </m:oMathPara>
    </w:p>
    <w:p w14:paraId="261B110B" w14:textId="0C383B41" w:rsidR="00691404" w:rsidRPr="00691404" w:rsidRDefault="00691404" w:rsidP="00691404">
      <w:pPr>
        <w:spacing w:line="276" w:lineRule="auto"/>
        <w:ind w:left="156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R⊃Q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S≡T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</m:t>
          </m:r>
        </m:oMath>
      </m:oMathPara>
    </w:p>
    <w:p w14:paraId="65F9CBCA" w14:textId="47496975" w:rsidR="00691404" w:rsidRPr="00691404" w:rsidRDefault="00691404" w:rsidP="00691404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P</m:t>
          </m:r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</m:t>
          </m:r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R⊃Q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S≡T</m:t>
                  </m:r>
                </m:e>
              </m:d>
            </m:e>
          </m:d>
        </m:oMath>
      </m:oMathPara>
    </w:p>
    <w:p w14:paraId="53670AB6" w14:textId="1DBE6FCB" w:rsidR="00691404" w:rsidRPr="00691404" w:rsidRDefault="00691404" w:rsidP="00691404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P∧¬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R⊃Q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S≡T</m:t>
                      </m:r>
                    </m:e>
                  </m:d>
                </m:e>
              </m:d>
            </m:e>
          </m:d>
        </m:oMath>
      </m:oMathPara>
    </w:p>
    <w:p w14:paraId="38409AC2" w14:textId="2F51FA71" w:rsidR="00691404" w:rsidRPr="00940105" w:rsidRDefault="00691404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P∧¬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R⊃Q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S≡T</m:t>
                      </m:r>
                    </m:e>
                  </m:d>
                </m:e>
              </m:d>
            </m:e>
          </m:d>
        </m:oMath>
      </m:oMathPara>
    </w:p>
    <w:p w14:paraId="243D5FA0" w14:textId="1AD75326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</w:p>
    <w:p w14:paraId="618A3E3C" w14:textId="262C6009" w:rsid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Altura: </w:t>
      </w:r>
      <w:r>
        <w:rPr>
          <w:rFonts w:eastAsiaTheme="minorEastAsia" w:cstheme="minorHAnsi"/>
          <w:sz w:val="22"/>
          <w:szCs w:val="22"/>
          <w:lang w:val="es-ES"/>
        </w:rPr>
        <w:t>6</w:t>
      </w:r>
    </w:p>
    <w:p w14:paraId="5E8257B2" w14:textId="77777777" w:rsid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Grado de complejidad: </w:t>
      </w:r>
      <w:r>
        <w:rPr>
          <w:rFonts w:eastAsiaTheme="minorEastAsia" w:cstheme="minorHAnsi"/>
          <w:sz w:val="22"/>
          <w:szCs w:val="22"/>
          <w:lang w:val="es-ES"/>
        </w:rPr>
        <w:t>5</w:t>
      </w:r>
    </w:p>
    <w:p w14:paraId="1C2BAFE4" w14:textId="1E698B4F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Cantidad de subfórmulas: </w:t>
      </w:r>
      <w:r>
        <w:rPr>
          <w:rFonts w:eastAsiaTheme="minorEastAsia" w:cstheme="minorHAnsi"/>
          <w:sz w:val="22"/>
          <w:szCs w:val="22"/>
          <w:lang w:val="es-ES"/>
        </w:rPr>
        <w:t>11</w:t>
      </w:r>
    </w:p>
    <w:p w14:paraId="25E10EAB" w14:textId="77777777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CD05B24" w14:textId="77777777" w:rsidR="00674C4D" w:rsidRPr="00691404" w:rsidRDefault="00000000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P⊃¬S)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∧Q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R≡¬Q</m:t>
                </m:r>
              </m:e>
            </m:d>
          </m:e>
        </m:d>
      </m:oMath>
    </w:p>
    <w:p w14:paraId="23FB34F3" w14:textId="5E69AD5B" w:rsid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Hay un paréntesis de</w:t>
      </w:r>
      <w:r>
        <w:rPr>
          <w:rFonts w:eastAsiaTheme="minorEastAsia" w:cstheme="minorHAnsi"/>
          <w:sz w:val="22"/>
          <w:szCs w:val="22"/>
          <w:highlight w:val="red"/>
          <w:lang w:val="es-ES"/>
        </w:rPr>
        <w:t xml:space="preserve"> cierre que</w:t>
      </w: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 xml:space="preserve"> sobra, el segundo después de </w:t>
      </w:r>
      <m:oMath>
        <m:r>
          <w:rPr>
            <w:rFonts w:ascii="Cambria Math" w:eastAsiaTheme="minorEastAsia" w:hAnsi="Cambria Math" w:cstheme="minorHAnsi"/>
            <w:sz w:val="22"/>
            <w:szCs w:val="22"/>
            <w:highlight w:val="red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.</w:t>
      </w:r>
    </w:p>
    <w:p w14:paraId="1D356423" w14:textId="77777777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DB5AF93" w14:textId="1C0DA2E6" w:rsidR="00691404" w:rsidRPr="00691404" w:rsidRDefault="00000000" w:rsidP="00691404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R≡¬P)≡Q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S⊃¬Q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∨P</m:t>
                </m:r>
              </m:e>
            </m:d>
          </m:e>
        </m:d>
      </m:oMath>
    </w:p>
    <w:p w14:paraId="080848C8" w14:textId="786B1FC9" w:rsid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Falta un paréntesis de apertura, o bien antes o bien después de la primera negación.</w:t>
      </w:r>
    </w:p>
    <w:p w14:paraId="1277FE21" w14:textId="77777777" w:rsidR="00691404" w:rsidRP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C30A104" w14:textId="77777777" w:rsidR="00691404" w:rsidRPr="00691404" w:rsidRDefault="00000000" w:rsidP="00691404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</m:e>
                </m:d>
              </m:e>
            </m:d>
          </m:e>
        </m:d>
      </m:oMath>
    </w:p>
    <w:p w14:paraId="7B31E6A0" w14:textId="34B9AF7B" w:rsidR="00691404" w:rsidRPr="00691404" w:rsidRDefault="00691404" w:rsidP="00691404">
      <w:pPr>
        <w:spacing w:line="276" w:lineRule="auto"/>
        <w:ind w:left="5670" w:firstLine="3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w:r>
        <w:rPr>
          <w:rFonts w:eastAsiaTheme="minorEastAsia" w:cstheme="minorHAnsi"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R  </m:t>
        </m:r>
      </m:oMath>
      <w:r w:rsidRPr="00691404"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      </w:t>
      </w:r>
      <w:r w:rsidRPr="00691404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691404">
        <w:rPr>
          <w:rFonts w:eastAsiaTheme="minorEastAsia" w:cstheme="minorHAnsi"/>
          <w:iCs/>
          <w:sz w:val="22"/>
          <w:szCs w:val="22"/>
          <w:u w:val="single"/>
          <w:lang w:val="es-ES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iCs/>
          <w:sz w:val="22"/>
          <w:szCs w:val="22"/>
          <w:lang w:val="es-ES"/>
        </w:rPr>
        <w:tab/>
      </w:r>
    </w:p>
    <w:p w14:paraId="2DC8F4FB" w14:textId="4CA74DE9" w:rsidR="00691404" w:rsidRPr="00691404" w:rsidRDefault="00691404" w:rsidP="00691404">
      <w:pPr>
        <w:spacing w:line="276" w:lineRule="auto"/>
        <w:ind w:left="708" w:firstLine="708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 w:rsidRPr="00691404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¬R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  <w:t xml:space="preserve">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P∨Q</m:t>
            </m:r>
          </m:e>
        </m:d>
      </m:oMath>
    </w:p>
    <w:p w14:paraId="5FF0D14D" w14:textId="33040EAB" w:rsidR="00691404" w:rsidRPr="00691404" w:rsidRDefault="00691404" w:rsidP="00691404">
      <w:pPr>
        <w:spacing w:line="276" w:lineRule="auto"/>
        <w:ind w:left="1985" w:firstLine="2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Q⊃S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 w:rsidRPr="00691404">
        <w:rPr>
          <w:rFonts w:eastAsiaTheme="minorEastAsia" w:cstheme="minorHAnsi"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S⊃Q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P∨Q</m:t>
                </m:r>
              </m:e>
            </m:d>
          </m:e>
        </m:d>
      </m:oMath>
    </w:p>
    <w:p w14:paraId="14D8AD4B" w14:textId="30D8589A" w:rsidR="00691404" w:rsidRP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Q⊃S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S⊃Q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¬R≡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P∨Q</m:t>
                      </m:r>
                    </m:e>
                  </m:d>
                </m:e>
              </m:d>
            </m:e>
          </m:d>
        </m:oMath>
      </m:oMathPara>
    </w:p>
    <w:p w14:paraId="7E011F7E" w14:textId="77018B60" w:rsidR="00691404" w:rsidRDefault="00691404" w:rsidP="00940105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Q⊃S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S⊃Q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¬R≡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P∨Q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6D42217" w14:textId="3404EDE5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⊃</m:t>
        </m:r>
      </m:oMath>
    </w:p>
    <w:p w14:paraId="532C9543" w14:textId="77777777" w:rsid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6</w:t>
      </w:r>
    </w:p>
    <w:p w14:paraId="7066FB10" w14:textId="77777777" w:rsid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5</w:t>
      </w:r>
    </w:p>
    <w:p w14:paraId="39BA78D8" w14:textId="7F214BC3" w:rsidR="00691404" w:rsidRPr="00691404" w:rsidRDefault="00691404" w:rsidP="00691404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</w:t>
      </w:r>
      <w:r w:rsidR="00940105">
        <w:rPr>
          <w:rFonts w:eastAsiaTheme="minorEastAsia" w:cstheme="minorHAnsi"/>
          <w:sz w:val="22"/>
          <w:szCs w:val="22"/>
          <w:lang w:val="es-ES"/>
        </w:rPr>
        <w:t>5</w:t>
      </w:r>
    </w:p>
    <w:p w14:paraId="7A025718" w14:textId="77777777" w:rsidR="00691404" w:rsidRP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5B4CE79" w14:textId="1EAE12B6" w:rsidR="00940105" w:rsidRPr="00940105" w:rsidRDefault="00674C4D" w:rsidP="00940105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≡S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¬P∨Q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¬P∧Q</m:t>
                </m:r>
              </m:e>
            </m:d>
          </m:e>
        </m:d>
      </m:oMath>
    </w:p>
    <w:p w14:paraId="0632D69E" w14:textId="55C7F802" w:rsidR="00940105" w:rsidRPr="00940105" w:rsidRDefault="00940105" w:rsidP="00940105">
      <w:pPr>
        <w:pStyle w:val="Prrafodelista"/>
        <w:spacing w:line="276" w:lineRule="auto"/>
        <w:ind w:left="1416"/>
        <w:jc w:val="both"/>
        <w:rPr>
          <w:rFonts w:eastAsiaTheme="minorEastAsia" w:cstheme="minorHAnsi"/>
          <w:iCs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</w:p>
    <w:p w14:paraId="469484D4" w14:textId="11086B0E" w:rsidR="00940105" w:rsidRPr="00940105" w:rsidRDefault="00940105" w:rsidP="00940105">
      <w:pPr>
        <w:pStyle w:val="Prrafodelista"/>
        <w:spacing w:line="276" w:lineRule="auto"/>
        <w:ind w:left="709" w:firstLine="707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eastAsiaTheme="minorEastAsia" w:cstheme="minorHAnsi"/>
          <w:i/>
          <w:sz w:val="22"/>
          <w:szCs w:val="22"/>
          <w:u w:val="single"/>
          <w:lang w:val="es-ES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P∨Q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</m:t>
        </m:r>
      </m:oMath>
      <w:r w:rsidRPr="00940105">
        <w:rPr>
          <w:rFonts w:eastAsiaTheme="minorEastAsia" w:cstheme="minorHAnsi"/>
          <w:i/>
          <w:sz w:val="22"/>
          <w:szCs w:val="22"/>
          <w:u w:val="single"/>
          <w:lang w:val="es-ES"/>
        </w:rPr>
        <w:t xml:space="preserve">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</w:p>
    <w:p w14:paraId="0F215C7B" w14:textId="1477D6FB" w:rsidR="00940105" w:rsidRPr="00940105" w:rsidRDefault="00940105" w:rsidP="00940105">
      <w:pPr>
        <w:pStyle w:val="Prrafodelista"/>
        <w:spacing w:line="276" w:lineRule="auto"/>
        <w:ind w:left="1418"/>
        <w:jc w:val="both"/>
        <w:rPr>
          <w:rFonts w:eastAsiaTheme="minorEastAsia" w:cstheme="minorHAnsi"/>
          <w:iCs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P∨Q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≡S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         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¬P∨Q</m:t>
            </m:r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>
        <w:rPr>
          <w:rFonts w:eastAsiaTheme="minorEastAsia" w:cstheme="minorHAnsi"/>
          <w:i/>
          <w:sz w:val="22"/>
          <w:szCs w:val="22"/>
          <w:lang w:val="es-ES"/>
        </w:rPr>
        <w:t xml:space="preserve">      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   </w:t>
      </w:r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</w:p>
    <w:p w14:paraId="038EAB69" w14:textId="0159D819" w:rsidR="00940105" w:rsidRPr="00940105" w:rsidRDefault="00940105" w:rsidP="00940105">
      <w:pPr>
        <w:pStyle w:val="Prrafodelista"/>
        <w:spacing w:line="276" w:lineRule="auto"/>
        <w:ind w:left="2125" w:firstLine="2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u w:val="single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≡S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¬P∨Q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>
        <w:rPr>
          <w:rFonts w:eastAsiaTheme="minorEastAsia" w:cstheme="minorHAnsi"/>
          <w:i/>
          <w:sz w:val="22"/>
          <w:szCs w:val="22"/>
          <w:lang w:val="es-ES"/>
        </w:rPr>
        <w:t xml:space="preserve">      </w:t>
      </w:r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        Q</m:t>
        </m:r>
      </m:oMath>
      <w:r w:rsidRPr="00940105">
        <w:rPr>
          <w:rFonts w:eastAsiaTheme="minorEastAsia" w:cstheme="minorHAnsi"/>
          <w:i/>
          <w:sz w:val="22"/>
          <w:szCs w:val="22"/>
          <w:u w:val="single"/>
          <w:lang w:val="es-ES"/>
        </w:rPr>
        <w:tab/>
      </w:r>
    </w:p>
    <w:p w14:paraId="7C37FAA1" w14:textId="77A7FFCB" w:rsidR="00940105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≡S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¬P∧Q</m:t>
              </m:r>
            </m:e>
          </m:d>
        </m:oMath>
      </m:oMathPara>
    </w:p>
    <w:p w14:paraId="5A79529A" w14:textId="75414F1F" w:rsidR="00940105" w:rsidRPr="00940105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u w:val="single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u w:val="single"/>
                              <w:lang w:val="es-ES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≡S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¬P∨Q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¬P∧Q</m:t>
                  </m:r>
                </m:e>
              </m:d>
            </m:e>
          </m:d>
        </m:oMath>
      </m:oMathPara>
    </w:p>
    <w:p w14:paraId="14BB90FF" w14:textId="7AB6493F" w:rsidR="00940105" w:rsidRPr="00940105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≡S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¬P∨Q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¬P∧Q</m:t>
                  </m:r>
                </m:e>
              </m:d>
            </m:e>
          </m:d>
        </m:oMath>
      </m:oMathPara>
    </w:p>
    <w:p w14:paraId="05C33AB4" w14:textId="6C5091E8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</w:p>
    <w:p w14:paraId="2DAFCFE0" w14:textId="450EF42E" w:rsidR="00940105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Altura: </w:t>
      </w:r>
      <w:r>
        <w:rPr>
          <w:rFonts w:eastAsiaTheme="minorEastAsia" w:cstheme="minorHAnsi"/>
          <w:sz w:val="22"/>
          <w:szCs w:val="22"/>
          <w:lang w:val="es-ES"/>
        </w:rPr>
        <w:t>7</w:t>
      </w:r>
    </w:p>
    <w:p w14:paraId="4CC69EF6" w14:textId="2E1BB021" w:rsidR="00940105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Grado de complejidad: </w:t>
      </w:r>
      <w:r>
        <w:rPr>
          <w:rFonts w:eastAsiaTheme="minorEastAsia" w:cstheme="minorHAnsi"/>
          <w:sz w:val="22"/>
          <w:szCs w:val="22"/>
          <w:lang w:val="es-ES"/>
        </w:rPr>
        <w:t>6</w:t>
      </w:r>
    </w:p>
    <w:p w14:paraId="7ACD345B" w14:textId="040BBADF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</w:t>
      </w:r>
      <w:r>
        <w:rPr>
          <w:rFonts w:eastAsiaTheme="minorEastAsia" w:cstheme="minorHAnsi"/>
          <w:sz w:val="22"/>
          <w:szCs w:val="22"/>
          <w:lang w:val="es-ES"/>
        </w:rPr>
        <w:t>7</w:t>
      </w:r>
    </w:p>
    <w:p w14:paraId="56435926" w14:textId="77777777" w:rsidR="00940105" w:rsidRPr="00940105" w:rsidRDefault="00940105" w:rsidP="00940105">
      <w:pPr>
        <w:spacing w:line="276" w:lineRule="auto"/>
        <w:jc w:val="both"/>
        <w:rPr>
          <w:rFonts w:eastAsiaTheme="minorEastAsia" w:cstheme="minorHAnsi"/>
          <w:i/>
          <w:sz w:val="22"/>
          <w:szCs w:val="22"/>
          <w:lang w:val="es-ES"/>
        </w:rPr>
      </w:pPr>
    </w:p>
    <w:p w14:paraId="111BBD9B" w14:textId="77777777" w:rsidR="00674C4D" w:rsidRPr="00691404" w:rsidRDefault="00674C4D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highlight w:val="red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highlight w:val="red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¬S∧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highlight w:val="red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highlight w:val="red"/>
                            <w:lang w:val="es-ES"/>
                          </w:rPr>
                          <m:t>¬P⊃R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P=Q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R∨¬Q</m:t>
                </m:r>
              </m:e>
            </m:d>
          </m:e>
        </m:d>
      </m:oMath>
    </w:p>
    <w:p w14:paraId="22BF9D63" w14:textId="617302BC" w:rsidR="00691404" w:rsidRDefault="00691404" w:rsidP="00691404">
      <w:pPr>
        <w:spacing w:line="276" w:lineRule="auto"/>
        <w:ind w:left="556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91404">
        <w:rPr>
          <w:rFonts w:eastAsiaTheme="minorEastAsia" w:cstheme="minorHAnsi"/>
          <w:iCs/>
          <w:sz w:val="22"/>
          <w:szCs w:val="22"/>
          <w:highlight w:val="red"/>
          <w:lang w:val="es-ES"/>
        </w:rPr>
        <w:t xml:space="preserve">El símbolo </w:t>
      </w:r>
      <m:oMath>
        <m:r>
          <w:rPr>
            <w:rFonts w:ascii="Cambria Math" w:eastAsiaTheme="minorEastAsia" w:hAnsi="Cambria Math" w:cstheme="minorHAnsi"/>
            <w:sz w:val="22"/>
            <w:szCs w:val="22"/>
            <w:highlight w:val="red"/>
            <w:lang w:val="es-ES"/>
          </w:rPr>
          <m:t>=</m:t>
        </m:r>
      </m:oMath>
      <w:r w:rsidRPr="00691404">
        <w:rPr>
          <w:rFonts w:eastAsiaTheme="minorEastAsia" w:cstheme="minorHAnsi"/>
          <w:iCs/>
          <w:sz w:val="22"/>
          <w:szCs w:val="22"/>
          <w:highlight w:val="red"/>
          <w:lang w:val="es-ES"/>
        </w:rPr>
        <w:t xml:space="preserve"> no existe en LC.</w:t>
      </w:r>
    </w:p>
    <w:p w14:paraId="4B62768B" w14:textId="77777777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</w:p>
    <w:p w14:paraId="7045944F" w14:textId="77777777" w:rsidR="00674C4D" w:rsidRPr="00674C4D" w:rsidRDefault="00000000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S∧¬S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R∧¬P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R⊃P</m:t>
                    </m:r>
                  </m:e>
                </m:d>
              </m:e>
            </m:d>
          </m:e>
        </m:d>
      </m:oMath>
    </w:p>
    <w:p w14:paraId="50386690" w14:textId="6B4F54D3" w:rsidR="00940105" w:rsidRPr="00940105" w:rsidRDefault="00940105" w:rsidP="00940105">
      <w:pPr>
        <w:spacing w:line="276" w:lineRule="auto"/>
        <w:ind w:left="4111" w:firstLine="3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940105">
        <w:rPr>
          <w:rFonts w:eastAsiaTheme="minorEastAsia" w:cstheme="minorHAnsi"/>
          <w:i/>
          <w:sz w:val="22"/>
          <w:szCs w:val="22"/>
          <w:u w:val="single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</w:p>
    <w:p w14:paraId="4560EE31" w14:textId="153D681D" w:rsidR="00940105" w:rsidRPr="00940105" w:rsidRDefault="00940105" w:rsidP="00940105">
      <w:pPr>
        <w:pStyle w:val="Prrafodelista"/>
        <w:spacing w:line="276" w:lineRule="auto"/>
        <w:ind w:left="3544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¬S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         ¬P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         P</m:t>
        </m:r>
      </m:oMath>
    </w:p>
    <w:p w14:paraId="4B7EE159" w14:textId="7D381F66" w:rsidR="00940105" w:rsidRPr="00940105" w:rsidRDefault="00940105" w:rsidP="00940105">
      <w:pPr>
        <w:pStyle w:val="Prrafodelista"/>
        <w:spacing w:line="276" w:lineRule="auto"/>
        <w:ind w:left="2832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>
        <w:rPr>
          <w:rFonts w:eastAsiaTheme="minorEastAsia" w:cstheme="minorHAnsi"/>
          <w:i/>
          <w:sz w:val="22"/>
          <w:szCs w:val="22"/>
          <w:u w:val="single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S∧¬S</m:t>
            </m:r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R∧¬P</m:t>
            </m:r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R⊃P</m:t>
            </m:r>
          </m:e>
        </m:d>
      </m:oMath>
    </w:p>
    <w:p w14:paraId="2B9A3E51" w14:textId="084407D4" w:rsidR="00940105" w:rsidRPr="00940105" w:rsidRDefault="00940105" w:rsidP="00940105">
      <w:pPr>
        <w:spacing w:line="276" w:lineRule="auto"/>
        <w:ind w:left="1416" w:firstLine="708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eastAsiaTheme="minorEastAsia" w:cstheme="minorHAnsi"/>
          <w:i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S∧¬S</m:t>
                </m:r>
              </m:e>
            </m:d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R∧¬P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R⊃P</m:t>
            </m:r>
          </m:e>
        </m:d>
      </m:oMath>
    </w:p>
    <w:p w14:paraId="05774671" w14:textId="6DB83DB3" w:rsidR="00940105" w:rsidRPr="00940105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S≡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S∧¬S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R∧¬P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R⊃P</m:t>
                  </m:r>
                </m:e>
              </m:d>
            </m:e>
          </m:d>
        </m:oMath>
      </m:oMathPara>
    </w:p>
    <w:p w14:paraId="21FFDCF2" w14:textId="77777777" w:rsidR="00940105" w:rsidRPr="00674C4D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S≡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S∨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S∧¬S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R∧¬P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∧¬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R⊃P</m:t>
                      </m:r>
                    </m:e>
                  </m:d>
                </m:e>
              </m:d>
            </m:e>
          </m:d>
        </m:oMath>
      </m:oMathPara>
    </w:p>
    <w:p w14:paraId="6CE40290" w14:textId="134DCB40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⊃</m:t>
        </m:r>
      </m:oMath>
    </w:p>
    <w:p w14:paraId="02434BE5" w14:textId="4DA9B0CF" w:rsidR="00940105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Altura: </w:t>
      </w:r>
      <w:r>
        <w:rPr>
          <w:rFonts w:eastAsiaTheme="minorEastAsia" w:cstheme="minorHAnsi"/>
          <w:sz w:val="22"/>
          <w:szCs w:val="22"/>
          <w:lang w:val="es-ES"/>
        </w:rPr>
        <w:t>6</w:t>
      </w:r>
    </w:p>
    <w:p w14:paraId="6AC35426" w14:textId="1100E4C1" w:rsidR="00940105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Grado de complejidad: </w:t>
      </w:r>
      <w:r>
        <w:rPr>
          <w:rFonts w:eastAsiaTheme="minorEastAsia" w:cstheme="minorHAnsi"/>
          <w:sz w:val="22"/>
          <w:szCs w:val="22"/>
          <w:lang w:val="es-ES"/>
        </w:rPr>
        <w:t>5</w:t>
      </w:r>
    </w:p>
    <w:p w14:paraId="62802C58" w14:textId="439B9F46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</w:t>
      </w:r>
      <w:r>
        <w:rPr>
          <w:rFonts w:eastAsiaTheme="minorEastAsia" w:cstheme="minorHAnsi"/>
          <w:sz w:val="22"/>
          <w:szCs w:val="22"/>
          <w:lang w:val="es-ES"/>
        </w:rPr>
        <w:t>9</w:t>
      </w:r>
    </w:p>
    <w:p w14:paraId="6D564772" w14:textId="77777777" w:rsidR="00940105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</w:p>
    <w:p w14:paraId="385792F6" w14:textId="4BD60A4F" w:rsidR="00674C4D" w:rsidRPr="00674C4D" w:rsidRDefault="00000000" w:rsidP="00674C4D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¬P⊃¬Q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R≡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¬R∧¬R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∨¬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S∨¬S</m:t>
                        </m:r>
                      </m:e>
                    </m:d>
                  </m:e>
                </m:d>
              </m:e>
            </m:d>
          </m:e>
        </m:d>
      </m:oMath>
    </w:p>
    <w:p w14:paraId="24FBFC3C" w14:textId="4B40D45C" w:rsidR="00940105" w:rsidRPr="00940105" w:rsidRDefault="00940105" w:rsidP="00940105">
      <w:pPr>
        <w:spacing w:line="276" w:lineRule="auto"/>
        <w:ind w:left="7080"/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 xml:space="preserve">         </w:t>
      </w:r>
      <m:oMath>
        <m:r>
          <w:rPr>
            <w:rFonts w:ascii="Cambria Math" w:hAnsi="Cambria Math" w:cstheme="minorHAnsi"/>
            <w:sz w:val="22"/>
            <w:szCs w:val="22"/>
            <w:u w:val="single"/>
          </w:rPr>
          <m:t>S</m:t>
        </m:r>
        <m:r>
          <w:rPr>
            <w:rFonts w:ascii="Cambria Math" w:hAnsi="Cambria Math" w:cstheme="minorHAnsi"/>
            <w:sz w:val="22"/>
            <w:szCs w:val="22"/>
            <w:u w:val="single"/>
          </w:rPr>
          <m:t xml:space="preserve"> </m:t>
        </m:r>
      </m:oMath>
    </w:p>
    <w:p w14:paraId="51FA583E" w14:textId="5AE70DE6" w:rsidR="00940105" w:rsidRPr="00940105" w:rsidRDefault="00940105" w:rsidP="00940105">
      <w:pPr>
        <w:spacing w:line="276" w:lineRule="auto"/>
        <w:ind w:left="4956"/>
        <w:rPr>
          <w:rFonts w:cstheme="minorHAnsi"/>
          <w:sz w:val="22"/>
          <w:szCs w:val="22"/>
          <w:u w:val="single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</w:rPr>
          <m:t>R</m:t>
        </m:r>
      </m:oMath>
      <w:r w:rsidRPr="00940105">
        <w:rPr>
          <w:rFonts w:eastAsiaTheme="minorEastAsia" w:cstheme="minorHAnsi"/>
          <w:sz w:val="22"/>
          <w:szCs w:val="22"/>
          <w:lang w:val="en-US"/>
        </w:rPr>
        <w:tab/>
        <w:t xml:space="preserve">      </w:t>
      </w:r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 xml:space="preserve">  </w:t>
      </w:r>
      <m:oMath>
        <m:r>
          <w:rPr>
            <w:rFonts w:ascii="Cambria Math" w:hAnsi="Cambria Math" w:cstheme="minorHAnsi"/>
            <w:sz w:val="22"/>
            <w:szCs w:val="22"/>
            <w:u w:val="single"/>
          </w:rPr>
          <m:t>R</m:t>
        </m:r>
      </m:oMath>
      <w:r w:rsidRPr="00940105">
        <w:rPr>
          <w:rFonts w:eastAsiaTheme="minorEastAsia" w:cstheme="minorHAnsi"/>
          <w:sz w:val="22"/>
          <w:szCs w:val="22"/>
          <w:lang w:val="en-US"/>
        </w:rPr>
        <w:tab/>
        <w:t xml:space="preserve">       </w:t>
      </w:r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>S</m:t>
        </m:r>
      </m:oMath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ab/>
        <w:t xml:space="preserve">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>¬S</m:t>
        </m:r>
      </m:oMath>
      <w:r w:rsidRPr="00940105">
        <w:rPr>
          <w:rFonts w:eastAsiaTheme="minorEastAsia" w:cstheme="minorHAnsi"/>
          <w:sz w:val="22"/>
          <w:szCs w:val="22"/>
          <w:lang w:val="en-US"/>
        </w:rPr>
        <w:tab/>
      </w:r>
    </w:p>
    <w:p w14:paraId="262A4A90" w14:textId="5846F516" w:rsidR="00940105" w:rsidRPr="00940105" w:rsidRDefault="00940105" w:rsidP="00940105">
      <w:pPr>
        <w:spacing w:line="276" w:lineRule="auto"/>
        <w:ind w:left="709"/>
        <w:rPr>
          <w:rFonts w:eastAsiaTheme="minorEastAsia" w:cstheme="minorHAnsi"/>
          <w:sz w:val="22"/>
          <w:szCs w:val="22"/>
          <w:u w:val="single"/>
          <w:lang w:val="en-US"/>
        </w:rPr>
      </w:pPr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 xml:space="preserve"> </w:t>
      </w:r>
      <w:r w:rsidRPr="00940105">
        <w:rPr>
          <w:rFonts w:eastAsiaTheme="minorEastAsia" w:cstheme="minorHAnsi"/>
          <w:sz w:val="22"/>
          <w:szCs w:val="22"/>
          <w:lang w:val="en-US"/>
        </w:rPr>
        <w:tab/>
      </w:r>
      <w:r w:rsidRPr="00940105">
        <w:rPr>
          <w:rFonts w:eastAsiaTheme="minorEastAsia" w:cstheme="minorHAnsi"/>
          <w:sz w:val="22"/>
          <w:szCs w:val="22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 xml:space="preserve">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 xml:space="preserve">  </w:t>
      </w:r>
      <w:r w:rsidRPr="00940105">
        <w:rPr>
          <w:rFonts w:eastAsiaTheme="minorEastAsia" w:cstheme="minorHAnsi"/>
          <w:sz w:val="22"/>
          <w:szCs w:val="22"/>
          <w:lang w:val="en-US"/>
        </w:rPr>
        <w:tab/>
        <w:t xml:space="preserve">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 xml:space="preserve">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940105">
        <w:rPr>
          <w:rFonts w:eastAsiaTheme="minorEastAsia" w:cstheme="minorHAnsi"/>
          <w:sz w:val="22"/>
          <w:szCs w:val="22"/>
          <w:lang w:val="en-US"/>
        </w:rPr>
        <w:tab/>
      </w:r>
      <w:r w:rsidRPr="00940105">
        <w:rPr>
          <w:rFonts w:eastAsiaTheme="minorEastAsia" w:cstheme="minorHAnsi"/>
          <w:sz w:val="22"/>
          <w:szCs w:val="22"/>
          <w:lang w:val="en-US"/>
        </w:rPr>
        <w:tab/>
      </w:r>
      <w:r w:rsidRPr="00940105">
        <w:rPr>
          <w:rFonts w:eastAsiaTheme="minorEastAsia" w:cstheme="minorHAnsi"/>
          <w:sz w:val="22"/>
          <w:szCs w:val="22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</m:oMath>
      <w:r w:rsidRPr="00940105">
        <w:rPr>
          <w:rFonts w:eastAsiaTheme="minorEastAsia" w:cstheme="minorHAnsi"/>
          <w:sz w:val="22"/>
          <w:szCs w:val="22"/>
          <w:u w:val="single"/>
          <w:lang w:val="en-US"/>
        </w:rPr>
        <w:tab/>
        <w:t xml:space="preserve">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</m:oMath>
      <w:r w:rsidRPr="00940105">
        <w:rPr>
          <w:rFonts w:eastAsiaTheme="minorEastAsia" w:cstheme="minorHAnsi"/>
          <w:sz w:val="22"/>
          <w:szCs w:val="22"/>
          <w:lang w:val="en-US"/>
        </w:rPr>
        <w:tab/>
        <w:t xml:space="preserve">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n-US"/>
              </w:rPr>
              <m:t>∨¬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</m:t>
            </m:r>
          </m:e>
        </m:d>
      </m:oMath>
      <w:r w:rsidRPr="00940105">
        <w:rPr>
          <w:rFonts w:eastAsiaTheme="minorEastAsia" w:cstheme="minorHAnsi"/>
          <w:sz w:val="22"/>
          <w:szCs w:val="22"/>
          <w:lang w:val="en-US"/>
        </w:rPr>
        <w:tab/>
      </w:r>
    </w:p>
    <w:p w14:paraId="37B5BDCC" w14:textId="20B04A97" w:rsidR="00940105" w:rsidRPr="00940105" w:rsidRDefault="00940105" w:rsidP="00940105">
      <w:pPr>
        <w:spacing w:line="276" w:lineRule="auto"/>
        <w:ind w:left="709"/>
        <w:rPr>
          <w:rFonts w:eastAsiaTheme="minorEastAsia" w:cstheme="minorHAnsi"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940105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940105">
        <w:rPr>
          <w:rFonts w:eastAsiaTheme="minorEastAsia" w:cstheme="minorHAnsi"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¬R∧¬R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S∨¬S</m:t>
            </m:r>
          </m:e>
        </m:d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14:paraId="750BCB51" w14:textId="47EAD404" w:rsidR="00940105" w:rsidRPr="00940105" w:rsidRDefault="00940105" w:rsidP="00940105">
      <w:pPr>
        <w:spacing w:line="276" w:lineRule="auto"/>
        <w:ind w:left="709"/>
        <w:rPr>
          <w:rFonts w:eastAsiaTheme="minorEastAsia" w:cstheme="minorHAnsi"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¬P∧Q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¬P⊃¬Q</m:t>
            </m:r>
          </m:e>
        </m:d>
      </m:oMath>
      <w:r w:rsidRPr="00940105">
        <w:rPr>
          <w:rFonts w:eastAsiaTheme="minorEastAsia" w:cstheme="minorHAnsi"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¬R∧¬R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∨¬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S∨¬S</m:t>
                </m:r>
              </m:e>
            </m:d>
          </m:e>
        </m:d>
      </m:oMath>
    </w:p>
    <w:p w14:paraId="408C63C2" w14:textId="52933958" w:rsidR="00940105" w:rsidRPr="00940105" w:rsidRDefault="00940105" w:rsidP="00674C4D">
      <w:pPr>
        <w:spacing w:line="276" w:lineRule="auto"/>
        <w:rPr>
          <w:rFonts w:cstheme="minorHAnsi"/>
          <w:sz w:val="22"/>
          <w:szCs w:val="22"/>
          <w:u w:val="single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¬P∧Q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¬P⊃¬Q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R≡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¬R∧¬R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S∨¬S</m:t>
                      </m:r>
                    </m:e>
                  </m:d>
                </m:e>
              </m:d>
            </m:e>
          </m:d>
        </m:oMath>
      </m:oMathPara>
    </w:p>
    <w:p w14:paraId="7878B19E" w14:textId="77777777" w:rsidR="00940105" w:rsidRPr="00674C4D" w:rsidRDefault="00940105" w:rsidP="00940105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¬P∧Q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¬P⊃¬Q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R≡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¬R∧¬R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∨¬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S∨¬S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07E0BFA" w14:textId="26666801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⊃</m:t>
        </m:r>
      </m:oMath>
    </w:p>
    <w:p w14:paraId="6E9E3A9A" w14:textId="77777777" w:rsidR="00940105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7</w:t>
      </w:r>
    </w:p>
    <w:p w14:paraId="473B1C68" w14:textId="77777777" w:rsidR="00940105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6</w:t>
      </w:r>
    </w:p>
    <w:p w14:paraId="41BDA25D" w14:textId="72ED1AE8" w:rsidR="00940105" w:rsidRPr="00691404" w:rsidRDefault="00940105" w:rsidP="0094010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Cantidad de subfórmulas: </w:t>
      </w:r>
      <w:r>
        <w:rPr>
          <w:rFonts w:eastAsiaTheme="minorEastAsia" w:cstheme="minorHAnsi"/>
          <w:sz w:val="22"/>
          <w:szCs w:val="22"/>
          <w:lang w:val="es-ES"/>
        </w:rPr>
        <w:t>24</w:t>
      </w:r>
    </w:p>
    <w:p w14:paraId="601749D7" w14:textId="77777777" w:rsidR="00940105" w:rsidRDefault="00940105" w:rsidP="00674C4D">
      <w:pPr>
        <w:spacing w:line="276" w:lineRule="auto"/>
        <w:rPr>
          <w:rFonts w:cstheme="minorHAnsi"/>
          <w:sz w:val="22"/>
          <w:szCs w:val="22"/>
        </w:rPr>
      </w:pPr>
    </w:p>
    <w:p w14:paraId="073251F0" w14:textId="77777777" w:rsidR="00940105" w:rsidRPr="008A6EBA" w:rsidRDefault="00940105" w:rsidP="00674C4D">
      <w:pPr>
        <w:spacing w:line="276" w:lineRule="auto"/>
        <w:rPr>
          <w:rFonts w:cstheme="minorHAnsi"/>
          <w:sz w:val="22"/>
          <w:szCs w:val="22"/>
        </w:rPr>
      </w:pPr>
    </w:p>
    <w:p w14:paraId="2C2DBEB5" w14:textId="77777777" w:rsidR="00674C4D" w:rsidRDefault="00674C4D" w:rsidP="00674C4D">
      <w:pPr>
        <w:spacing w:line="276" w:lineRule="auto"/>
        <w:rPr>
          <w:rFonts w:cstheme="minorHAnsi"/>
          <w:sz w:val="22"/>
          <w:szCs w:val="22"/>
        </w:rPr>
      </w:pPr>
      <w:r w:rsidRPr="008A6EBA">
        <w:rPr>
          <w:rFonts w:cstheme="minorHAnsi"/>
          <w:sz w:val="22"/>
          <w:szCs w:val="22"/>
        </w:rPr>
        <w:t xml:space="preserve">A continuación, </w:t>
      </w:r>
      <w:r>
        <w:rPr>
          <w:rFonts w:cstheme="minorHAnsi"/>
          <w:sz w:val="22"/>
          <w:szCs w:val="22"/>
        </w:rPr>
        <w:t>desarrollen los siguientes ítems:</w:t>
      </w:r>
    </w:p>
    <w:p w14:paraId="71F9EE82" w14:textId="77777777" w:rsidR="00674C4D" w:rsidRPr="00063AAB" w:rsidRDefault="00674C4D" w:rsidP="00674C4D">
      <w:pPr>
        <w:pStyle w:val="Prrafodelista"/>
        <w:numPr>
          <w:ilvl w:val="0"/>
          <w:numId w:val="7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Determinen qué secuencias están mal formadas. Además, indiquen el error que se comete en cada caso.</w:t>
      </w:r>
    </w:p>
    <w:p w14:paraId="1C3FD961" w14:textId="77777777" w:rsidR="00674C4D" w:rsidRPr="003E4068" w:rsidRDefault="00674C4D" w:rsidP="00674C4D">
      <w:pPr>
        <w:pStyle w:val="Prrafodelista"/>
        <w:numPr>
          <w:ilvl w:val="0"/>
          <w:numId w:val="7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Elaboren el árbol sintáctico de cada fórmula bien formada. </w:t>
      </w:r>
      <w:r w:rsidRPr="003E4068">
        <w:rPr>
          <w:rFonts w:cstheme="minorHAnsi"/>
          <w:sz w:val="22"/>
          <w:szCs w:val="22"/>
        </w:rPr>
        <w:t xml:space="preserve">Además, detallen cuál es el operador principal de la fórmula, la cantidad de subfórmulas que tiene, la altura de su árbol y su grado de complejidad. </w:t>
      </w:r>
    </w:p>
    <w:p w14:paraId="5883244C" w14:textId="77777777" w:rsidR="00674C4D" w:rsidRDefault="00674C4D" w:rsidP="00674C4D">
      <w:pPr>
        <w:spacing w:line="276" w:lineRule="auto"/>
        <w:rPr>
          <w:rFonts w:cstheme="minorHAnsi"/>
          <w:sz w:val="22"/>
          <w:szCs w:val="22"/>
        </w:rPr>
      </w:pPr>
    </w:p>
    <w:p w14:paraId="3A144B15" w14:textId="77777777" w:rsidR="00674C4D" w:rsidRPr="009F479F" w:rsidRDefault="00674C4D" w:rsidP="00674C4D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9F479F">
        <w:rPr>
          <w:rFonts w:cstheme="minorHAnsi"/>
          <w:b/>
          <w:bCs/>
          <w:sz w:val="22"/>
          <w:szCs w:val="22"/>
        </w:rPr>
        <w:t>Parte II</w:t>
      </w:r>
      <w:r>
        <w:rPr>
          <w:rFonts w:cstheme="minorHAnsi"/>
          <w:b/>
          <w:bCs/>
          <w:sz w:val="22"/>
          <w:szCs w:val="22"/>
        </w:rPr>
        <w:t>. Cálculo de valores</w:t>
      </w:r>
    </w:p>
    <w:p w14:paraId="37912571" w14:textId="77777777" w:rsidR="00674C4D" w:rsidRPr="009F479F" w:rsidRDefault="00674C4D" w:rsidP="00674C4D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 w:rsidRPr="009F479F">
        <w:rPr>
          <w:rFonts w:cstheme="minorHAnsi"/>
          <w:sz w:val="22"/>
          <w:szCs w:val="22"/>
        </w:rPr>
        <w:t xml:space="preserve">Calculen el valor </w:t>
      </w:r>
      <w:r>
        <w:rPr>
          <w:rFonts w:cstheme="minorHAnsi"/>
          <w:sz w:val="22"/>
          <w:szCs w:val="22"/>
        </w:rPr>
        <w:t>de</w:t>
      </w:r>
      <w:r w:rsidRPr="009F479F">
        <w:rPr>
          <w:rFonts w:cstheme="minorHAnsi"/>
          <w:sz w:val="22"/>
          <w:szCs w:val="22"/>
        </w:rPr>
        <w:t xml:space="preserve"> cada fórmula </w:t>
      </w:r>
      <w:r>
        <w:rPr>
          <w:rFonts w:cstheme="minorHAnsi"/>
          <w:sz w:val="22"/>
          <w:szCs w:val="22"/>
        </w:rPr>
        <w:t xml:space="preserve">bien formada de la Parte I </w:t>
      </w:r>
      <w:r w:rsidRPr="009F479F">
        <w:rPr>
          <w:rFonts w:cstheme="minorHAnsi"/>
          <w:sz w:val="22"/>
          <w:szCs w:val="22"/>
        </w:rPr>
        <w:t xml:space="preserve">según la siguiente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 w:rsidRPr="009F479F">
        <w:rPr>
          <w:rFonts w:eastAsiaTheme="minorEastAsia" w:cstheme="minorHAnsi"/>
          <w:sz w:val="22"/>
          <w:szCs w:val="22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</w:tblGrid>
      <w:tr w:rsidR="00674C4D" w:rsidRPr="008A6EBA" w14:paraId="1B08EE61" w14:textId="77777777" w:rsidTr="00EF33F1">
        <w:trPr>
          <w:trHeight w:val="245"/>
          <w:jc w:val="center"/>
        </w:trPr>
        <w:tc>
          <w:tcPr>
            <w:tcW w:w="465" w:type="dxa"/>
          </w:tcPr>
          <w:p w14:paraId="56563E76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45A7099C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34289039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1331996D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70D79F58" w14:textId="77777777" w:rsidR="00674C4D" w:rsidRDefault="00674C4D" w:rsidP="00EF33F1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</w:tr>
      <w:tr w:rsidR="00674C4D" w:rsidRPr="008A6EBA" w14:paraId="7E58C08F" w14:textId="77777777" w:rsidTr="00EF33F1">
        <w:trPr>
          <w:trHeight w:val="245"/>
          <w:jc w:val="center"/>
        </w:trPr>
        <w:tc>
          <w:tcPr>
            <w:tcW w:w="465" w:type="dxa"/>
          </w:tcPr>
          <w:p w14:paraId="40ADB902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639F5D49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73CAB85F" w14:textId="77777777" w:rsidR="00674C4D" w:rsidRPr="008A6EBA" w:rsidRDefault="00674C4D" w:rsidP="00EF33F1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43100235" w14:textId="77777777" w:rsidR="00674C4D" w:rsidRPr="008A6EBA" w:rsidRDefault="00674C4D" w:rsidP="00EF33F1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58318218" w14:textId="77777777" w:rsidR="00674C4D" w:rsidRDefault="00674C4D" w:rsidP="00EF33F1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</w:tr>
    </w:tbl>
    <w:p w14:paraId="2DE03918" w14:textId="77777777" w:rsidR="00674C4D" w:rsidRDefault="00674C4D" w:rsidP="00674C4D">
      <w:pPr>
        <w:spacing w:line="276" w:lineRule="auto"/>
        <w:rPr>
          <w:rFonts w:cstheme="minorHAnsi"/>
          <w:sz w:val="22"/>
          <w:szCs w:val="22"/>
        </w:rPr>
      </w:pPr>
    </w:p>
    <w:p w14:paraId="0DFB0D09" w14:textId="77777777" w:rsidR="00674C4D" w:rsidRPr="008A6EBA" w:rsidRDefault="00674C4D" w:rsidP="00674C4D">
      <w:p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Pueden utilizar el método arbóreo o el método lineal.</w:t>
      </w:r>
    </w:p>
    <w:p w14:paraId="4247ECBF" w14:textId="72450021" w:rsid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i.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P⊃R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S≡Q</m:t>
                </m:r>
              </m:e>
            </m:d>
          </m:e>
        </m:d>
      </m:oMath>
    </w:p>
    <w:tbl>
      <w:tblPr>
        <w:tblStyle w:val="Tablaconcuadrcula"/>
        <w:tblW w:w="538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3057"/>
      </w:tblGrid>
      <w:tr w:rsidR="00C34D9A" w:rsidRPr="008A6EBA" w14:paraId="37E020BC" w14:textId="28DDB630" w:rsidTr="00C34D9A">
        <w:trPr>
          <w:trHeight w:val="245"/>
        </w:trPr>
        <w:tc>
          <w:tcPr>
            <w:tcW w:w="465" w:type="dxa"/>
          </w:tcPr>
          <w:p w14:paraId="25203802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601158BA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1485B3A9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684A16EF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7D5EC608" w14:textId="77777777" w:rsidR="00C34D9A" w:rsidRDefault="00C34D9A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057" w:type="dxa"/>
          </w:tcPr>
          <w:p w14:paraId="5CA31B30" w14:textId="30DA22D2" w:rsidR="00C34D9A" w:rsidRDefault="00C34D9A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C34D9A" w:rsidRPr="008A6EBA" w14:paraId="688DC905" w14:textId="7856F2C6" w:rsidTr="00C34D9A">
        <w:trPr>
          <w:trHeight w:val="245"/>
        </w:trPr>
        <w:tc>
          <w:tcPr>
            <w:tcW w:w="465" w:type="dxa"/>
          </w:tcPr>
          <w:p w14:paraId="2C54A1A4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45C9E625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6D8F03E9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2296061F" w14:textId="77777777" w:rsidR="00C34D9A" w:rsidRPr="008A6EBA" w:rsidRDefault="00C34D9A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70758C21" w14:textId="77777777" w:rsidR="00C34D9A" w:rsidRDefault="00C34D9A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3057" w:type="dxa"/>
          </w:tcPr>
          <w:p w14:paraId="3AAC9D2D" w14:textId="5D8674FC" w:rsidR="00C34D9A" w:rsidRDefault="00C34D9A" w:rsidP="00C34D9A">
            <w:pPr>
              <w:spacing w:line="276" w:lineRule="auto"/>
              <w:ind w:left="708" w:hanging="708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    F           V            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</w:rPr>
              <w:t>F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V</w:t>
            </w:r>
          </w:p>
        </w:tc>
      </w:tr>
    </w:tbl>
    <w:p w14:paraId="1FC54F90" w14:textId="77777777" w:rsidR="00C34D9A" w:rsidRP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3AF6A70" w14:textId="5B9342DF" w:rsid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proofErr w:type="spellStart"/>
      <w:r w:rsidRPr="00C34D9A">
        <w:rPr>
          <w:rFonts w:eastAsiaTheme="minorEastAsia" w:cstheme="minorHAnsi"/>
          <w:sz w:val="22"/>
          <w:szCs w:val="22"/>
          <w:lang w:val="es-ES"/>
        </w:rPr>
        <w:t>iii</w:t>
      </w:r>
      <w:proofErr w:type="spellEnd"/>
      <w:r w:rsidRPr="00C34D9A">
        <w:rPr>
          <w:rFonts w:eastAsiaTheme="minorEastAsia" w:cstheme="minorHAnsi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P∧¬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S≡T</m:t>
                    </m:r>
                  </m:e>
                </m:d>
              </m:e>
            </m:d>
          </m:e>
        </m:d>
      </m:oMath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191"/>
      </w:tblGrid>
      <w:tr w:rsidR="00C34D9A" w:rsidRPr="008A6EBA" w14:paraId="76012B43" w14:textId="77777777" w:rsidTr="00C34D9A">
        <w:trPr>
          <w:trHeight w:val="245"/>
        </w:trPr>
        <w:tc>
          <w:tcPr>
            <w:tcW w:w="465" w:type="dxa"/>
          </w:tcPr>
          <w:p w14:paraId="4F127939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12C16371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20109076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3682D15D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53A6B619" w14:textId="77777777" w:rsidR="00C34D9A" w:rsidRDefault="00C34D9A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191" w:type="dxa"/>
          </w:tcPr>
          <w:p w14:paraId="3DA4CAB4" w14:textId="00D12109" w:rsidR="00C34D9A" w:rsidRDefault="00C34D9A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34D9A" w:rsidRPr="008A6EBA" w14:paraId="44AAA4AD" w14:textId="77777777" w:rsidTr="00C34D9A">
        <w:trPr>
          <w:trHeight w:val="245"/>
        </w:trPr>
        <w:tc>
          <w:tcPr>
            <w:tcW w:w="465" w:type="dxa"/>
          </w:tcPr>
          <w:p w14:paraId="25E59B4F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7483E3D0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02C792A9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3D5206AE" w14:textId="77777777" w:rsidR="00C34D9A" w:rsidRPr="008A6EBA" w:rsidRDefault="00C34D9A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0ED71E47" w14:textId="77777777" w:rsidR="00C34D9A" w:rsidRDefault="00C34D9A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191" w:type="dxa"/>
          </w:tcPr>
          <w:p w14:paraId="6DB144D6" w14:textId="6070CEBB" w:rsidR="00C34D9A" w:rsidRDefault="00C34D9A" w:rsidP="00BE1016">
            <w:pPr>
              <w:spacing w:line="276" w:lineRule="auto"/>
              <w:ind w:left="708" w:hanging="708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 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</w:rPr>
              <w:t>V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 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         F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V  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V</w:t>
            </w:r>
            <w:proofErr w:type="spellEnd"/>
          </w:p>
        </w:tc>
      </w:tr>
    </w:tbl>
    <w:p w14:paraId="37726B97" w14:textId="77777777" w:rsid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07F1361" w14:textId="3683C701" w:rsid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vi.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</m:e>
                </m:d>
              </m:e>
            </m:d>
          </m:e>
        </m:d>
      </m:oMath>
    </w:p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6034"/>
      </w:tblGrid>
      <w:tr w:rsidR="00C34D9A" w:rsidRPr="008A6EBA" w14:paraId="6F259B85" w14:textId="77777777" w:rsidTr="00C34D9A">
        <w:trPr>
          <w:trHeight w:val="245"/>
        </w:trPr>
        <w:tc>
          <w:tcPr>
            <w:tcW w:w="465" w:type="dxa"/>
          </w:tcPr>
          <w:p w14:paraId="1C6FF8F4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0EAE676F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53C2C90B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72A77BEA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1E49C6CE" w14:textId="77777777" w:rsidR="00C34D9A" w:rsidRDefault="00C34D9A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6034" w:type="dxa"/>
          </w:tcPr>
          <w:p w14:paraId="0F5C9DFD" w14:textId="20B21416" w:rsidR="00C34D9A" w:rsidRDefault="00C34D9A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34D9A" w:rsidRPr="008A6EBA" w14:paraId="25D88DE4" w14:textId="77777777" w:rsidTr="00C34D9A">
        <w:trPr>
          <w:trHeight w:val="245"/>
        </w:trPr>
        <w:tc>
          <w:tcPr>
            <w:tcW w:w="465" w:type="dxa"/>
          </w:tcPr>
          <w:p w14:paraId="10CC2864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03364D89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55494601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770F67E8" w14:textId="77777777" w:rsidR="00C34D9A" w:rsidRPr="008A6EBA" w:rsidRDefault="00C34D9A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2512346E" w14:textId="77777777" w:rsidR="00C34D9A" w:rsidRDefault="00C34D9A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6034" w:type="dxa"/>
          </w:tcPr>
          <w:p w14:paraId="46723142" w14:textId="13F282AD" w:rsidR="00C34D9A" w:rsidRDefault="00C34D9A" w:rsidP="00C34D9A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      F            V             </w:t>
            </w:r>
            <w:proofErr w:type="spellStart"/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</w:rPr>
              <w:t>V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V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 F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V</w:t>
            </w:r>
          </w:p>
        </w:tc>
      </w:tr>
    </w:tbl>
    <w:p w14:paraId="07ECA483" w14:textId="77777777" w:rsidR="00C34D9A" w:rsidRP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6F5804B" w14:textId="7347B487" w:rsid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proofErr w:type="spellStart"/>
      <w:r w:rsidRPr="00C34D9A">
        <w:rPr>
          <w:rFonts w:cstheme="minorHAnsi"/>
          <w:sz w:val="22"/>
          <w:szCs w:val="22"/>
        </w:rPr>
        <w:t>vii</w:t>
      </w:r>
      <w:proofErr w:type="spellEnd"/>
      <w:r w:rsidRPr="00C34D9A">
        <w:rPr>
          <w:rFonts w:cstheme="minorHAnsi"/>
          <w:sz w:val="22"/>
          <w:szCs w:val="22"/>
        </w:rPr>
        <w:t xml:space="preserve">.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≡S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¬P∨Q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¬P∧Q</m:t>
                </m:r>
              </m:e>
            </m:d>
          </m:e>
        </m:d>
      </m:oMath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6317"/>
      </w:tblGrid>
      <w:tr w:rsidR="00C34D9A" w:rsidRPr="008A6EBA" w14:paraId="15D38B9B" w14:textId="77777777" w:rsidTr="00C34D9A">
        <w:trPr>
          <w:trHeight w:val="245"/>
        </w:trPr>
        <w:tc>
          <w:tcPr>
            <w:tcW w:w="465" w:type="dxa"/>
          </w:tcPr>
          <w:p w14:paraId="0D17600B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54CC4037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3AC85CFD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33A43C0A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3EA01536" w14:textId="77777777" w:rsidR="00C34D9A" w:rsidRDefault="00C34D9A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6317" w:type="dxa"/>
          </w:tcPr>
          <w:p w14:paraId="1E5AA0B2" w14:textId="701382A4" w:rsidR="00C34D9A" w:rsidRDefault="00C34D9A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C34D9A" w:rsidRPr="00C34D9A" w14:paraId="2877B434" w14:textId="77777777" w:rsidTr="00C34D9A">
        <w:trPr>
          <w:trHeight w:val="245"/>
        </w:trPr>
        <w:tc>
          <w:tcPr>
            <w:tcW w:w="465" w:type="dxa"/>
          </w:tcPr>
          <w:p w14:paraId="6F9F82F6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55700669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45B2CB7A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7734DF48" w14:textId="77777777" w:rsidR="00C34D9A" w:rsidRPr="008A6EBA" w:rsidRDefault="00C34D9A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4266D6CD" w14:textId="77777777" w:rsidR="00C34D9A" w:rsidRDefault="00C34D9A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6317" w:type="dxa"/>
          </w:tcPr>
          <w:p w14:paraId="7E4B43DF" w14:textId="2E8F9E97" w:rsidR="00C34D9A" w:rsidRPr="00C34D9A" w:rsidRDefault="00C34D9A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  <w:lang w:val="en-US"/>
              </w:rPr>
            </w:pP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  <w:lang w:val="en-US"/>
              </w:rPr>
              <w:t>V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   V              F             V       F         </w:t>
            </w:r>
            <w:proofErr w:type="spellStart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2517FA41" w14:textId="77777777" w:rsidR="00C34D9A" w:rsidRP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</w:p>
    <w:p w14:paraId="2F097275" w14:textId="1878B0B2" w:rsid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34D9A">
        <w:rPr>
          <w:rFonts w:eastAsiaTheme="minorEastAsia" w:cstheme="minorHAnsi"/>
          <w:sz w:val="22"/>
          <w:szCs w:val="22"/>
          <w:lang w:val="en-US"/>
        </w:rPr>
        <w:t xml:space="preserve">ix.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∧¬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∧¬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</m:e>
                </m:d>
              </m:e>
            </m:d>
          </m:e>
        </m:d>
      </m:oMath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7026"/>
      </w:tblGrid>
      <w:tr w:rsidR="00C34D9A" w:rsidRPr="008A6EBA" w14:paraId="17369A33" w14:textId="77777777" w:rsidTr="00C34D9A">
        <w:trPr>
          <w:trHeight w:val="245"/>
        </w:trPr>
        <w:tc>
          <w:tcPr>
            <w:tcW w:w="465" w:type="dxa"/>
          </w:tcPr>
          <w:p w14:paraId="3FDB517A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5BD18890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1070F4F3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5871D2B0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21AC7D8F" w14:textId="77777777" w:rsidR="00C34D9A" w:rsidRDefault="00C34D9A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7026" w:type="dxa"/>
          </w:tcPr>
          <w:p w14:paraId="7159A5B2" w14:textId="543C99AA" w:rsidR="00C34D9A" w:rsidRDefault="00C34D9A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∧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34D9A" w:rsidRPr="00C34D9A" w14:paraId="314C09B2" w14:textId="77777777" w:rsidTr="00C34D9A">
        <w:trPr>
          <w:trHeight w:val="245"/>
        </w:trPr>
        <w:tc>
          <w:tcPr>
            <w:tcW w:w="465" w:type="dxa"/>
          </w:tcPr>
          <w:p w14:paraId="24C645CF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6570E147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367F3AC8" w14:textId="77777777" w:rsidR="00C34D9A" w:rsidRPr="008A6EBA" w:rsidRDefault="00C34D9A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49FEEA44" w14:textId="77777777" w:rsidR="00C34D9A" w:rsidRPr="008A6EBA" w:rsidRDefault="00C34D9A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536E03D9" w14:textId="77777777" w:rsidR="00C34D9A" w:rsidRDefault="00C34D9A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7026" w:type="dxa"/>
          </w:tcPr>
          <w:p w14:paraId="3E96912C" w14:textId="7023A36B" w:rsidR="00C34D9A" w:rsidRPr="00C34D9A" w:rsidRDefault="00C34D9A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  <w:lang w:val="en-US"/>
              </w:rPr>
            </w:pP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F    </w:t>
            </w:r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V            F           </w:t>
            </w:r>
            <w:proofErr w:type="spellStart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V              </w:t>
            </w:r>
            <w:r w:rsidR="006D7855" w:rsidRPr="006D7855">
              <w:rPr>
                <w:rFonts w:ascii="Aptos" w:eastAsia="Aptos" w:hAnsi="Aptos" w:cs="Aptos"/>
                <w:sz w:val="22"/>
                <w:szCs w:val="22"/>
                <w:highlight w:val="green"/>
                <w:lang w:val="en-US"/>
              </w:rPr>
              <w:t>F</w:t>
            </w:r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V           F    </w:t>
            </w:r>
            <w:proofErr w:type="spellStart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</w:t>
            </w:r>
            <w:proofErr w:type="spellStart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</w:t>
            </w:r>
            <w:proofErr w:type="spellStart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 w:rsidR="006D7855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V</w:t>
            </w:r>
          </w:p>
        </w:tc>
      </w:tr>
    </w:tbl>
    <w:p w14:paraId="75B3544F" w14:textId="77777777" w:rsidR="00C34D9A" w:rsidRPr="00C34D9A" w:rsidRDefault="00C34D9A" w:rsidP="00C34D9A">
      <w:pPr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</w:p>
    <w:p w14:paraId="17CAFAB9" w14:textId="12A5C55E" w:rsidR="00C34D9A" w:rsidRPr="00C34D9A" w:rsidRDefault="00C34D9A" w:rsidP="00C34D9A">
      <w:pPr>
        <w:spacing w:line="276" w:lineRule="auto"/>
        <w:jc w:val="both"/>
        <w:rPr>
          <w:rFonts w:eastAsiaTheme="minorEastAsia" w:cstheme="minorHAnsi"/>
          <w:i/>
          <w:sz w:val="22"/>
          <w:szCs w:val="22"/>
          <w:lang w:val="es-ES"/>
        </w:rPr>
      </w:pPr>
      <w:r w:rsidRPr="00C34D9A">
        <w:rPr>
          <w:rFonts w:eastAsiaTheme="minorEastAsia" w:cstheme="minorHAnsi"/>
          <w:iCs/>
          <w:sz w:val="22"/>
          <w:szCs w:val="22"/>
          <w:lang w:val="es-ES"/>
        </w:rPr>
        <w:t>x.</w:t>
      </w:r>
      <w:r w:rsidRPr="00C34D9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¬P⊃¬Q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R≡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¬R∧¬R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∨¬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S∨¬S</m:t>
                        </m:r>
                      </m:e>
                    </m:d>
                  </m:e>
                </m:d>
              </m:e>
            </m:d>
          </m:e>
        </m:d>
      </m:oMath>
    </w:p>
    <w:tbl>
      <w:tblPr>
        <w:tblStyle w:val="Tablaconcuadrcula"/>
        <w:tblW w:w="10768" w:type="dxa"/>
        <w:tblInd w:w="-708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8443"/>
      </w:tblGrid>
      <w:tr w:rsidR="006D7855" w:rsidRPr="008A6EBA" w14:paraId="77291652" w14:textId="77777777" w:rsidTr="006D7855">
        <w:trPr>
          <w:trHeight w:val="245"/>
        </w:trPr>
        <w:tc>
          <w:tcPr>
            <w:tcW w:w="465" w:type="dxa"/>
          </w:tcPr>
          <w:p w14:paraId="788CFB26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538BD804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36EAEAFE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6D45EE6F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2ED90233" w14:textId="77777777" w:rsidR="006D7855" w:rsidRDefault="006D7855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8443" w:type="dxa"/>
          </w:tcPr>
          <w:p w14:paraId="56362B54" w14:textId="456B12F4" w:rsidR="006D7855" w:rsidRDefault="006D7855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∧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6D7855" w:rsidRPr="00C34D9A" w14:paraId="0859BA45" w14:textId="77777777" w:rsidTr="006D7855">
        <w:trPr>
          <w:trHeight w:val="245"/>
        </w:trPr>
        <w:tc>
          <w:tcPr>
            <w:tcW w:w="465" w:type="dxa"/>
          </w:tcPr>
          <w:p w14:paraId="7E4A3BB3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00E1423C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5CB6A32E" w14:textId="77777777" w:rsidR="006D7855" w:rsidRPr="008A6EBA" w:rsidRDefault="006D7855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659EFC11" w14:textId="77777777" w:rsidR="006D7855" w:rsidRPr="008A6EBA" w:rsidRDefault="006D7855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1F39141C" w14:textId="77777777" w:rsidR="006D7855" w:rsidRDefault="006D7855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8443" w:type="dxa"/>
          </w:tcPr>
          <w:p w14:paraId="6BC53A48" w14:textId="1C862CEA" w:rsidR="006D7855" w:rsidRPr="00C34D9A" w:rsidRDefault="006D7855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  <w:lang w:val="en-US"/>
              </w:rPr>
            </w:pP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F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 V      F         V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V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   </w:t>
            </w:r>
            <w:r w:rsidRPr="006D7855">
              <w:rPr>
                <w:rFonts w:ascii="Aptos" w:eastAsia="Aptos" w:hAnsi="Aptos" w:cs="Aptos"/>
                <w:sz w:val="22"/>
                <w:szCs w:val="22"/>
                <w:highlight w:val="green"/>
                <w:lang w:val="en-US"/>
              </w:rPr>
              <w:t>F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V   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V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</w:t>
            </w:r>
          </w:p>
        </w:tc>
      </w:tr>
      <w:bookmarkEnd w:id="0"/>
    </w:tbl>
    <w:p w14:paraId="732FD866" w14:textId="76366B13" w:rsidR="00674C4D" w:rsidRPr="006D7855" w:rsidRDefault="00674C4D" w:rsidP="00674C4D">
      <w:pPr>
        <w:spacing w:line="276" w:lineRule="auto"/>
        <w:rPr>
          <w:rFonts w:cstheme="minorHAnsi"/>
          <w:sz w:val="22"/>
          <w:szCs w:val="22"/>
        </w:rPr>
      </w:pPr>
    </w:p>
    <w:p w14:paraId="0D8DC1DC" w14:textId="77777777" w:rsidR="00674C4D" w:rsidRPr="00420BD1" w:rsidRDefault="00674C4D" w:rsidP="00674C4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420BD1">
        <w:rPr>
          <w:rFonts w:cstheme="minorHAnsi"/>
          <w:b/>
          <w:bCs/>
          <w:sz w:val="22"/>
          <w:szCs w:val="22"/>
          <w:lang w:val="es-ES"/>
        </w:rPr>
        <w:t>Parte I</w:t>
      </w:r>
      <w:r>
        <w:rPr>
          <w:rFonts w:cstheme="minorHAnsi"/>
          <w:b/>
          <w:bCs/>
          <w:sz w:val="22"/>
          <w:szCs w:val="22"/>
          <w:lang w:val="es-ES"/>
        </w:rPr>
        <w:t>I</w:t>
      </w:r>
      <w:r w:rsidRPr="00420BD1">
        <w:rPr>
          <w:rFonts w:cstheme="minorHAnsi"/>
          <w:b/>
          <w:bCs/>
          <w:sz w:val="22"/>
          <w:szCs w:val="22"/>
          <w:lang w:val="es-ES"/>
        </w:rPr>
        <w:t>I</w:t>
      </w:r>
      <w:r>
        <w:rPr>
          <w:rFonts w:cstheme="minorHAnsi"/>
          <w:b/>
          <w:bCs/>
          <w:sz w:val="22"/>
          <w:szCs w:val="22"/>
          <w:lang w:val="es-ES"/>
        </w:rPr>
        <w:t>. Cálculo de valores con conectores inventados</w:t>
      </w:r>
    </w:p>
    <w:p w14:paraId="1252D1B1" w14:textId="77777777" w:rsidR="00674C4D" w:rsidRPr="00420BD1" w:rsidRDefault="00674C4D" w:rsidP="00674C4D">
      <w:pPr>
        <w:spacing w:line="276" w:lineRule="auto"/>
        <w:ind w:left="708" w:hanging="708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420BD1">
        <w:rPr>
          <w:rFonts w:cstheme="minorHAnsi"/>
          <w:sz w:val="22"/>
          <w:szCs w:val="22"/>
          <w:lang w:val="es-ES"/>
        </w:rPr>
        <w:t>Consider</w:t>
      </w:r>
      <w:r>
        <w:rPr>
          <w:rFonts w:cstheme="minorHAnsi"/>
          <w:sz w:val="22"/>
          <w:szCs w:val="22"/>
          <w:lang w:val="es-ES"/>
        </w:rPr>
        <w:t>en</w:t>
      </w:r>
      <w:r w:rsidRPr="00420BD1">
        <w:rPr>
          <w:rFonts w:cstheme="minorHAnsi"/>
          <w:sz w:val="22"/>
          <w:szCs w:val="22"/>
          <w:lang w:val="es-ES"/>
        </w:rPr>
        <w:t xml:space="preserve"> las siguientes reglas que se suman a la lógica de conectores </w:t>
      </w:r>
      <w:r>
        <w:rPr>
          <w:rFonts w:cstheme="minorHAnsi"/>
          <w:sz w:val="22"/>
          <w:szCs w:val="22"/>
          <w:lang w:val="es-ES"/>
        </w:rPr>
        <w:t xml:space="preserve">solo </w:t>
      </w:r>
      <w:r w:rsidRPr="00420BD1">
        <w:rPr>
          <w:rFonts w:cstheme="minorHAnsi"/>
          <w:sz w:val="22"/>
          <w:szCs w:val="22"/>
          <w:lang w:val="es-ES"/>
        </w:rPr>
        <w:t>para este ejercicio</w:t>
      </w:r>
      <w:r w:rsidRPr="00420BD1">
        <w:rPr>
          <w:rFonts w:eastAsiaTheme="minorEastAsia" w:cstheme="minorHAnsi"/>
          <w:iCs/>
          <w:sz w:val="22"/>
          <w:szCs w:val="22"/>
          <w:lang w:val="es-ES"/>
        </w:rPr>
        <w:t>:</w:t>
      </w:r>
    </w:p>
    <w:p w14:paraId="0E4332B2" w14:textId="77777777" w:rsidR="00674C4D" w:rsidRPr="008A6EBA" w:rsidRDefault="00674C4D" w:rsidP="00674C4D">
      <w:pPr>
        <w:spacing w:line="276" w:lineRule="auto"/>
        <w:ind w:firstLine="360"/>
        <w:jc w:val="both"/>
        <w:rPr>
          <w:rFonts w:eastAsiaTheme="minorEastAsia" w:cstheme="minorHAnsi"/>
          <w:b/>
          <w:bCs/>
          <w:iCs/>
          <w:sz w:val="22"/>
          <w:szCs w:val="22"/>
          <w:lang w:val="es-ES"/>
        </w:rPr>
      </w:pPr>
      <w:r w:rsidRPr="008A6EBA">
        <w:rPr>
          <w:rFonts w:eastAsiaTheme="minorEastAsia" w:cstheme="minorHAnsi"/>
          <w:b/>
          <w:bCs/>
          <w:iCs/>
          <w:sz w:val="22"/>
          <w:szCs w:val="22"/>
          <w:lang w:val="es-ES"/>
        </w:rPr>
        <w:t>Reglas de formación extra</w:t>
      </w:r>
    </w:p>
    <w:p w14:paraId="42FC7D67" w14:textId="77777777" w:rsidR="00674C4D" w:rsidRPr="008A6EBA" w:rsidRDefault="00674C4D" w:rsidP="00674C4D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8A6EBA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sz w:val="22"/>
          <w:szCs w:val="22"/>
          <w:lang w:val="es-ES"/>
        </w:rPr>
        <w:t>y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proofErr w:type="spellStart"/>
      <w:r w:rsidRPr="008A6EBA">
        <w:rPr>
          <w:rFonts w:eastAsiaTheme="minorEastAsia" w:cstheme="minorHAnsi"/>
          <w:iCs/>
          <w:sz w:val="22"/>
          <w:szCs w:val="22"/>
          <w:lang w:val="es-ES"/>
        </w:rPr>
        <w:t>fbfs</w:t>
      </w:r>
      <w:proofErr w:type="spellEnd"/>
      <w:r w:rsidRPr="008A6EBA"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∝ψ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</m:oMath>
      <w:r w:rsidRPr="008A6EBA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sz w:val="22"/>
          <w:szCs w:val="22"/>
          <w:lang w:val="es-ES"/>
        </w:rPr>
        <w:t xml:space="preserve">es una fbf.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</w:p>
    <w:p w14:paraId="6B63AEBC" w14:textId="77777777" w:rsidR="00674C4D" w:rsidRPr="008A6EBA" w:rsidRDefault="00674C4D" w:rsidP="00674C4D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8A6EBA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sz w:val="22"/>
          <w:szCs w:val="22"/>
          <w:lang w:val="es-ES"/>
        </w:rPr>
        <w:t>y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proofErr w:type="spellStart"/>
      <w:r w:rsidRPr="008A6EBA">
        <w:rPr>
          <w:rFonts w:eastAsiaTheme="minorEastAsia" w:cstheme="minorHAnsi"/>
          <w:iCs/>
          <w:sz w:val="22"/>
          <w:szCs w:val="22"/>
          <w:lang w:val="es-ES"/>
        </w:rPr>
        <w:t>fbfs</w:t>
      </w:r>
      <w:proofErr w:type="spellEnd"/>
      <w:r w:rsidRPr="008A6EBA"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8A6EBA">
        <w:rPr>
          <w:rFonts w:eastAsiaTheme="minorEastAsia" w:cstheme="minorHAnsi"/>
          <w:iCs/>
          <w:sz w:val="22"/>
          <w:szCs w:val="22"/>
          <w:lang w:val="es-ES"/>
        </w:rPr>
        <w:t xml:space="preserve"> es una fbf</w:t>
      </w:r>
      <w:r w:rsidRPr="008A6EBA">
        <w:rPr>
          <w:rFonts w:eastAsiaTheme="minorEastAsia" w:cstheme="minorHAnsi"/>
          <w:i/>
          <w:sz w:val="22"/>
          <w:szCs w:val="22"/>
          <w:lang w:val="es-ES"/>
        </w:rPr>
        <w:t>.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</w:p>
    <w:p w14:paraId="6A3345B9" w14:textId="77777777" w:rsidR="00674C4D" w:rsidRPr="008A6EBA" w:rsidRDefault="00674C4D" w:rsidP="00674C4D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8A6EBA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sz w:val="22"/>
          <w:szCs w:val="22"/>
          <w:lang w:val="es-ES"/>
        </w:rPr>
        <w:t>y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proofErr w:type="spellStart"/>
      <w:r w:rsidRPr="008A6EBA">
        <w:rPr>
          <w:rFonts w:eastAsiaTheme="minorEastAsia" w:cstheme="minorHAnsi"/>
          <w:iCs/>
          <w:sz w:val="22"/>
          <w:szCs w:val="22"/>
          <w:lang w:val="es-ES"/>
        </w:rPr>
        <w:t>fbfs</w:t>
      </w:r>
      <w:proofErr w:type="spellEnd"/>
      <w:r w:rsidRPr="008A6EBA"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⨀ 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</m:oMath>
      <w:r w:rsidRPr="008A6EBA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sz w:val="22"/>
          <w:szCs w:val="22"/>
          <w:lang w:val="es-ES"/>
        </w:rPr>
        <w:t>es una fbf.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</w:p>
    <w:p w14:paraId="4C06CBE8" w14:textId="77777777" w:rsidR="00674C4D" w:rsidRPr="008A6EBA" w:rsidRDefault="00674C4D" w:rsidP="00674C4D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8A6EBA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sz w:val="22"/>
          <w:szCs w:val="22"/>
          <w:lang w:val="es-ES"/>
        </w:rPr>
        <w:t>y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proofErr w:type="spellStart"/>
      <w:r w:rsidRPr="008A6EBA">
        <w:rPr>
          <w:rFonts w:eastAsiaTheme="minorEastAsia" w:cstheme="minorHAnsi"/>
          <w:iCs/>
          <w:sz w:val="22"/>
          <w:szCs w:val="22"/>
          <w:lang w:val="es-ES"/>
        </w:rPr>
        <w:t>fbfs</w:t>
      </w:r>
      <w:proofErr w:type="spellEnd"/>
      <w:r w:rsidRPr="008A6EBA"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ϕ△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8A6EBA">
        <w:rPr>
          <w:rFonts w:eastAsiaTheme="minorEastAsia" w:cstheme="minorHAnsi"/>
          <w:iCs/>
          <w:sz w:val="22"/>
          <w:szCs w:val="22"/>
          <w:lang w:val="es-ES"/>
        </w:rPr>
        <w:t xml:space="preserve"> es una fbf</w:t>
      </w:r>
      <w:r w:rsidRPr="008A6EBA">
        <w:rPr>
          <w:rFonts w:eastAsiaTheme="minorEastAsia" w:cstheme="minorHAnsi"/>
          <w:i/>
          <w:sz w:val="22"/>
          <w:szCs w:val="22"/>
          <w:lang w:val="es-ES"/>
        </w:rPr>
        <w:t>.</w:t>
      </w:r>
      <w:r w:rsidRPr="008A6EBA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</w:p>
    <w:p w14:paraId="3BC96D3B" w14:textId="77777777" w:rsidR="00674C4D" w:rsidRPr="008A6EBA" w:rsidRDefault="00674C4D" w:rsidP="00674C4D">
      <w:pPr>
        <w:spacing w:line="276" w:lineRule="auto"/>
        <w:ind w:firstLine="360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8A6EBA">
        <w:rPr>
          <w:rFonts w:cstheme="minorHAnsi"/>
          <w:b/>
          <w:bCs/>
          <w:sz w:val="22"/>
          <w:szCs w:val="22"/>
          <w:lang w:val="es-ES"/>
        </w:rPr>
        <w:t>Reglas de interpretación extra</w:t>
      </w:r>
    </w:p>
    <w:p w14:paraId="39704421" w14:textId="77777777" w:rsidR="00674C4D" w:rsidRPr="008A6EBA" w:rsidRDefault="00674C4D" w:rsidP="00674C4D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∝ψ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8A6EBA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o</w:t>
      </w:r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</w:p>
    <w:p w14:paraId="22F27BB5" w14:textId="77777777" w:rsidR="00674C4D" w:rsidRPr="008A6EBA" w:rsidRDefault="00674C4D" w:rsidP="00674C4D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8A6EBA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</w:p>
    <w:p w14:paraId="4B80A0CD" w14:textId="77777777" w:rsidR="00674C4D" w:rsidRPr="008A6EBA" w:rsidRDefault="00674C4D" w:rsidP="00674C4D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⨀ 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8A6EBA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w:r w:rsidRPr="008A6EBA">
        <w:rPr>
          <w:rFonts w:eastAsiaTheme="minorEastAsia" w:cstheme="minorHAnsi"/>
          <w:sz w:val="22"/>
          <w:szCs w:val="22"/>
          <w:lang w:val="es-ES"/>
        </w:rPr>
        <w:t xml:space="preserve">o bien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y</w:t>
      </w:r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o bien</w:t>
      </w:r>
      <w:r w:rsidRPr="008A6EBA">
        <w:rPr>
          <w:rFonts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Cs/>
          <w:sz w:val="22"/>
          <w:szCs w:val="22"/>
          <w:lang w:val="es-ES"/>
        </w:rPr>
        <w:t>y</w:t>
      </w:r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</w:p>
    <w:p w14:paraId="20A5AE58" w14:textId="77777777" w:rsidR="00674C4D" w:rsidRPr="008A6EBA" w:rsidRDefault="00674C4D" w:rsidP="00674C4D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ϕ△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8A6EBA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8A6EBA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8A6EBA">
        <w:rPr>
          <w:rFonts w:eastAsiaTheme="minorEastAsia" w:cstheme="minorHAnsi"/>
          <w:i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</w:p>
    <w:p w14:paraId="0F1E1F98" w14:textId="77777777" w:rsidR="00674C4D" w:rsidRDefault="00674C4D" w:rsidP="00674C4D">
      <w:pPr>
        <w:spacing w:line="276" w:lineRule="auto"/>
        <w:rPr>
          <w:rFonts w:cstheme="minorHAnsi"/>
          <w:sz w:val="22"/>
          <w:szCs w:val="22"/>
        </w:rPr>
      </w:pPr>
    </w:p>
    <w:p w14:paraId="11AEB17C" w14:textId="77777777" w:rsidR="00674C4D" w:rsidRDefault="00674C4D" w:rsidP="00674C4D">
      <w:p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 continuación, desarrollen los siguientes ítems:</w:t>
      </w:r>
    </w:p>
    <w:p w14:paraId="75DB9C6A" w14:textId="77777777" w:rsidR="00674C4D" w:rsidRDefault="00674C4D" w:rsidP="00674C4D">
      <w:pPr>
        <w:pStyle w:val="Prrafodelista"/>
        <w:numPr>
          <w:ilvl w:val="0"/>
          <w:numId w:val="4"/>
        </w:num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Formulen las reglas de interpretación extra en el formato de tablas. Ver el anexo para entender cómo hacerlo.</w:t>
      </w:r>
    </w:p>
    <w:p w14:paraId="050C7B75" w14:textId="77777777" w:rsidR="00674C4D" w:rsidRPr="0053390E" w:rsidRDefault="00674C4D" w:rsidP="00674C4D">
      <w:pPr>
        <w:pStyle w:val="Prrafodelista"/>
        <w:numPr>
          <w:ilvl w:val="0"/>
          <w:numId w:val="4"/>
        </w:num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Elaboren cuatro fórmulas que cumplan con las siguientes condiciones: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962"/>
        <w:gridCol w:w="2091"/>
        <w:gridCol w:w="2697"/>
      </w:tblGrid>
      <w:tr w:rsidR="00674C4D" w14:paraId="57163F47" w14:textId="77777777" w:rsidTr="00EF33F1">
        <w:trPr>
          <w:jc w:val="center"/>
        </w:trPr>
        <w:tc>
          <w:tcPr>
            <w:tcW w:w="1042" w:type="dxa"/>
            <w:vAlign w:val="center"/>
          </w:tcPr>
          <w:p w14:paraId="4AE8EF2D" w14:textId="77777777" w:rsidR="00674C4D" w:rsidRPr="00FA4344" w:rsidRDefault="00674C4D" w:rsidP="00EF33F1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FA4344">
              <w:rPr>
                <w:b/>
                <w:bCs/>
              </w:rPr>
              <w:t>Fórmula</w:t>
            </w:r>
          </w:p>
        </w:tc>
        <w:tc>
          <w:tcPr>
            <w:tcW w:w="1962" w:type="dxa"/>
            <w:vAlign w:val="center"/>
          </w:tcPr>
          <w:p w14:paraId="652C699C" w14:textId="77777777" w:rsidR="00674C4D" w:rsidRPr="00FA4344" w:rsidRDefault="00674C4D" w:rsidP="00EF33F1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FA4344">
              <w:rPr>
                <w:b/>
                <w:bCs/>
              </w:rPr>
              <w:t>Grado</w:t>
            </w:r>
            <w:r>
              <w:rPr>
                <w:b/>
                <w:bCs/>
              </w:rPr>
              <w:t xml:space="preserve"> de complejidad mínimo</w:t>
            </w:r>
          </w:p>
        </w:tc>
        <w:tc>
          <w:tcPr>
            <w:tcW w:w="2091" w:type="dxa"/>
            <w:vAlign w:val="center"/>
          </w:tcPr>
          <w:p w14:paraId="73DC84D3" w14:textId="77777777" w:rsidR="00674C4D" w:rsidRPr="00FA4344" w:rsidRDefault="00674C4D" w:rsidP="00EF33F1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FA4344">
              <w:rPr>
                <w:b/>
                <w:bCs/>
              </w:rPr>
              <w:t>Léxico</w:t>
            </w:r>
            <w:r>
              <w:rPr>
                <w:b/>
                <w:bCs/>
              </w:rPr>
              <w:t xml:space="preserve"> mínimo</w:t>
            </w:r>
          </w:p>
        </w:tc>
        <w:tc>
          <w:tcPr>
            <w:tcW w:w="2697" w:type="dxa"/>
            <w:vAlign w:val="center"/>
          </w:tcPr>
          <w:p w14:paraId="6DE075DB" w14:textId="77777777" w:rsidR="00674C4D" w:rsidRPr="00FA4344" w:rsidRDefault="00674C4D" w:rsidP="00EF33F1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FA4344">
              <w:rPr>
                <w:b/>
                <w:bCs/>
              </w:rPr>
              <w:t>Símbolos lógicos</w:t>
            </w:r>
            <w:r>
              <w:rPr>
                <w:b/>
                <w:bCs/>
              </w:rPr>
              <w:t xml:space="preserve"> mínimos</w:t>
            </w:r>
          </w:p>
        </w:tc>
      </w:tr>
      <w:tr w:rsidR="00674C4D" w14:paraId="241CAB3A" w14:textId="77777777" w:rsidTr="00EF33F1">
        <w:trPr>
          <w:jc w:val="center"/>
        </w:trPr>
        <w:tc>
          <w:tcPr>
            <w:tcW w:w="1042" w:type="dxa"/>
            <w:vAlign w:val="center"/>
          </w:tcPr>
          <w:p w14:paraId="0B867637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w:bookmarkStart w:id="1" w:name="_Hlk132811739"/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962" w:type="dxa"/>
            <w:vAlign w:val="center"/>
          </w:tcPr>
          <w:p w14:paraId="4071D347" w14:textId="77777777" w:rsidR="00674C4D" w:rsidRDefault="00674C4D" w:rsidP="00EF33F1">
            <w:pPr>
              <w:pStyle w:val="Prrafodelista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2091" w:type="dxa"/>
            <w:vAlign w:val="center"/>
          </w:tcPr>
          <w:p w14:paraId="69C32694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P,Q,R,S</m:t>
                </m:r>
              </m:oMath>
            </m:oMathPara>
          </w:p>
        </w:tc>
        <w:tc>
          <w:tcPr>
            <w:tcW w:w="2697" w:type="dxa"/>
            <w:vAlign w:val="center"/>
          </w:tcPr>
          <w:p w14:paraId="7EABE928" w14:textId="77777777" w:rsidR="00674C4D" w:rsidRPr="000E1CEC" w:rsidRDefault="00674C4D" w:rsidP="00EF33F1">
            <w:pPr>
              <w:pStyle w:val="Prrafodelista"/>
              <w:spacing w:line="276" w:lineRule="auto"/>
              <w:ind w:left="0"/>
              <w:jc w:val="both"/>
              <w:rPr>
                <w:rFonts w:eastAsiaTheme="minorEastAsia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¬, ∧, 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∝,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⋈</m:t>
                </m:r>
              </m:oMath>
            </m:oMathPara>
          </w:p>
        </w:tc>
      </w:tr>
      <w:tr w:rsidR="00674C4D" w14:paraId="050567DA" w14:textId="77777777" w:rsidTr="00EF33F1">
        <w:trPr>
          <w:jc w:val="center"/>
        </w:trPr>
        <w:tc>
          <w:tcPr>
            <w:tcW w:w="1042" w:type="dxa"/>
            <w:vAlign w:val="center"/>
          </w:tcPr>
          <w:p w14:paraId="7AE1A81C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1962" w:type="dxa"/>
            <w:vAlign w:val="center"/>
          </w:tcPr>
          <w:p w14:paraId="3DFB246C" w14:textId="77777777" w:rsidR="00674C4D" w:rsidRDefault="00674C4D" w:rsidP="00EF33F1">
            <w:pPr>
              <w:pStyle w:val="Prrafodelista"/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2091" w:type="dxa"/>
            <w:vAlign w:val="center"/>
          </w:tcPr>
          <w:p w14:paraId="66B10C96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P,Q,R,S</m:t>
                </m:r>
              </m:oMath>
            </m:oMathPara>
          </w:p>
        </w:tc>
        <w:tc>
          <w:tcPr>
            <w:tcW w:w="2697" w:type="dxa"/>
            <w:vAlign w:val="center"/>
          </w:tcPr>
          <w:p w14:paraId="313CD007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¬, ∧,∨,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⨀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△</m:t>
                </m:r>
              </m:oMath>
            </m:oMathPara>
          </w:p>
        </w:tc>
      </w:tr>
      <w:tr w:rsidR="00674C4D" w14:paraId="017D91A1" w14:textId="77777777" w:rsidTr="00EF33F1">
        <w:trPr>
          <w:jc w:val="center"/>
        </w:trPr>
        <w:tc>
          <w:tcPr>
            <w:tcW w:w="1042" w:type="dxa"/>
            <w:vAlign w:val="center"/>
          </w:tcPr>
          <w:p w14:paraId="3B6DB85D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1962" w:type="dxa"/>
            <w:vAlign w:val="center"/>
          </w:tcPr>
          <w:p w14:paraId="7B469B07" w14:textId="77777777" w:rsidR="00674C4D" w:rsidRDefault="00674C4D" w:rsidP="00EF33F1">
            <w:pPr>
              <w:pStyle w:val="Prrafodelista"/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2091" w:type="dxa"/>
            <w:vAlign w:val="center"/>
          </w:tcPr>
          <w:p w14:paraId="5EB6542D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P,Q,R,S</m:t>
                </m:r>
              </m:oMath>
            </m:oMathPara>
          </w:p>
        </w:tc>
        <w:tc>
          <w:tcPr>
            <w:tcW w:w="2697" w:type="dxa"/>
            <w:vAlign w:val="center"/>
          </w:tcPr>
          <w:p w14:paraId="13C82D46" w14:textId="77777777" w:rsidR="00674C4D" w:rsidRDefault="00674C4D" w:rsidP="00EF33F1">
            <w:pPr>
              <w:pStyle w:val="Prrafodelista"/>
              <w:spacing w:line="276" w:lineRule="auto"/>
              <w:ind w:left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¬, ∧,∨,⊃, 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∝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△</m:t>
                </m:r>
              </m:oMath>
            </m:oMathPara>
          </w:p>
        </w:tc>
      </w:tr>
      <w:bookmarkEnd w:id="1"/>
      <w:tr w:rsidR="00674C4D" w14:paraId="1CC5356C" w14:textId="77777777" w:rsidTr="00EF33F1">
        <w:trPr>
          <w:jc w:val="center"/>
        </w:trPr>
        <w:tc>
          <w:tcPr>
            <w:tcW w:w="1042" w:type="dxa"/>
            <w:vAlign w:val="center"/>
          </w:tcPr>
          <w:p w14:paraId="49486DA2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962" w:type="dxa"/>
            <w:vAlign w:val="center"/>
          </w:tcPr>
          <w:p w14:paraId="7AA2B6C4" w14:textId="77777777" w:rsidR="00674C4D" w:rsidRDefault="00674C4D" w:rsidP="00EF33F1">
            <w:pPr>
              <w:pStyle w:val="Prrafodelista"/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2091" w:type="dxa"/>
            <w:vAlign w:val="center"/>
          </w:tcPr>
          <w:p w14:paraId="4F4A7D7B" w14:textId="77777777" w:rsidR="00674C4D" w:rsidRDefault="00674C4D" w:rsidP="00EF33F1">
            <w:pPr>
              <w:pStyle w:val="Prrafodelista"/>
              <w:spacing w:line="276" w:lineRule="auto"/>
              <w:ind w:left="0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P,Q,R,S</m:t>
                </m:r>
              </m:oMath>
            </m:oMathPara>
          </w:p>
        </w:tc>
        <w:tc>
          <w:tcPr>
            <w:tcW w:w="2697" w:type="dxa"/>
            <w:vAlign w:val="center"/>
          </w:tcPr>
          <w:p w14:paraId="77BCB052" w14:textId="77777777" w:rsidR="00674C4D" w:rsidRPr="00B22EF1" w:rsidRDefault="00674C4D" w:rsidP="00EF33F1">
            <w:pPr>
              <w:pStyle w:val="Prrafodelista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¬, ∧,∨,≡,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⋈,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⨀</m:t>
                </m:r>
              </m:oMath>
            </m:oMathPara>
          </w:p>
        </w:tc>
      </w:tr>
    </w:tbl>
    <w:p w14:paraId="549F3EFC" w14:textId="77777777" w:rsidR="00674C4D" w:rsidRPr="00D24656" w:rsidRDefault="00674C4D" w:rsidP="00674C4D">
      <w:pPr>
        <w:pStyle w:val="Prrafodelista"/>
        <w:numPr>
          <w:ilvl w:val="0"/>
          <w:numId w:val="4"/>
        </w:num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Elaboren una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>
        <w:rPr>
          <w:rFonts w:cstheme="minorHAnsi"/>
          <w:sz w:val="22"/>
          <w:szCs w:val="22"/>
        </w:rPr>
        <w:t xml:space="preserve"> distinta a la ofrecida en la Parte II y calculen el valor de cada fórmula según ella</w:t>
      </w:r>
      <w:r>
        <w:rPr>
          <w:rFonts w:eastAsiaTheme="minorEastAsia" w:cstheme="minorHAnsi"/>
          <w:sz w:val="22"/>
          <w:szCs w:val="22"/>
        </w:rPr>
        <w:t xml:space="preserve">. </w:t>
      </w:r>
    </w:p>
    <w:p w14:paraId="7C401FB6" w14:textId="77777777" w:rsidR="00674C4D" w:rsidRDefault="00674C4D" w:rsidP="00674C4D">
      <w:pPr>
        <w:spacing w:line="276" w:lineRule="auto"/>
        <w:rPr>
          <w:rFonts w:cstheme="minorHAnsi"/>
          <w:sz w:val="22"/>
          <w:szCs w:val="22"/>
        </w:rPr>
      </w:pPr>
    </w:p>
    <w:p w14:paraId="430D84F9" w14:textId="05B66C17" w:rsidR="00674C4D" w:rsidRPr="007D0D66" w:rsidRDefault="00674C4D" w:rsidP="00674C4D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7D0D66">
        <w:rPr>
          <w:rFonts w:cstheme="minorHAnsi"/>
          <w:b/>
          <w:bCs/>
          <w:sz w:val="22"/>
          <w:szCs w:val="22"/>
        </w:rPr>
        <w:t xml:space="preserve">Parte </w:t>
      </w:r>
      <w:r w:rsidR="00765495">
        <w:rPr>
          <w:rFonts w:cstheme="minorHAnsi"/>
          <w:b/>
          <w:bCs/>
          <w:sz w:val="22"/>
          <w:szCs w:val="22"/>
        </w:rPr>
        <w:t>IV</w:t>
      </w:r>
      <w:r w:rsidRPr="007D0D66">
        <w:rPr>
          <w:rFonts w:cstheme="minorHAnsi"/>
          <w:b/>
          <w:bCs/>
          <w:sz w:val="22"/>
          <w:szCs w:val="22"/>
        </w:rPr>
        <w:t>. Cálculo de modelos y contramodelos</w:t>
      </w:r>
    </w:p>
    <w:p w14:paraId="78B32809" w14:textId="77777777" w:rsidR="00674C4D" w:rsidRPr="0020195F" w:rsidRDefault="00674C4D" w:rsidP="00674C4D">
      <w:pPr>
        <w:spacing w:line="276" w:lineRule="auto"/>
        <w:rPr>
          <w:rFonts w:cstheme="minorHAnsi"/>
          <w:sz w:val="22"/>
          <w:szCs w:val="22"/>
          <w:highlight w:val="yellow"/>
        </w:rPr>
      </w:pPr>
      <w:r w:rsidRPr="0020195F">
        <w:rPr>
          <w:rFonts w:cstheme="minorHAnsi"/>
          <w:sz w:val="22"/>
          <w:szCs w:val="22"/>
        </w:rPr>
        <w:t>Calcula un modelo y un contramodelo para cada una de las siguientes fórmulas:</w:t>
      </w:r>
    </w:p>
    <w:p w14:paraId="0C13CA79" w14:textId="77777777" w:rsidR="00674C4D" w:rsidRPr="00140978" w:rsidRDefault="00000000" w:rsidP="00674C4D">
      <w:pPr>
        <w:pStyle w:val="Prrafodelista"/>
        <w:numPr>
          <w:ilvl w:val="0"/>
          <w:numId w:val="6"/>
        </w:numPr>
        <w:spacing w:line="276" w:lineRule="auto"/>
        <w:rPr>
          <w:rFonts w:eastAsiaTheme="minorEastAsia" w:cstheme="minorHAnsi"/>
          <w:sz w:val="22"/>
          <w:szCs w:val="22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R⊃P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Q∨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S∧T</m:t>
                    </m:r>
                  </m:e>
                </m:d>
              </m:e>
            </m:d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e>
        </m:d>
      </m:oMath>
    </w:p>
    <w:p w14:paraId="6E4B3854" w14:textId="77777777" w:rsidR="00674C4D" w:rsidRPr="00E470AB" w:rsidRDefault="00000000" w:rsidP="00674C4D">
      <w:pPr>
        <w:pStyle w:val="Prrafodelista"/>
        <w:numPr>
          <w:ilvl w:val="0"/>
          <w:numId w:val="6"/>
        </w:numPr>
        <w:spacing w:line="276" w:lineRule="auto"/>
        <w:rPr>
          <w:rFonts w:eastAsiaTheme="minorEastAsia" w:cstheme="minorHAnsi"/>
          <w:sz w:val="22"/>
          <w:szCs w:val="22"/>
        </w:rPr>
      </w:pP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¬Q⊃T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≡¬T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P∨R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e>
        </m:d>
      </m:oMath>
    </w:p>
    <w:p w14:paraId="56BCED71" w14:textId="77777777" w:rsidR="00674C4D" w:rsidRPr="00E470AB" w:rsidRDefault="00000000" w:rsidP="00674C4D">
      <w:pPr>
        <w:pStyle w:val="Prrafodelista"/>
        <w:numPr>
          <w:ilvl w:val="0"/>
          <w:numId w:val="6"/>
        </w:numPr>
        <w:spacing w:line="276" w:lineRule="auto"/>
        <w:rPr>
          <w:rFonts w:eastAsiaTheme="minorEastAsia" w:cstheme="minorHAnsi"/>
          <w:sz w:val="22"/>
          <w:szCs w:val="22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S≡¬¬P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T∧Q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∨¬R</m:t>
                </m:r>
              </m:e>
            </m:d>
          </m:e>
        </m:d>
      </m:oMath>
    </w:p>
    <w:p w14:paraId="28EDFCDE" w14:textId="77777777" w:rsidR="00674C4D" w:rsidRDefault="00674C4D" w:rsidP="00674C4D">
      <w:pPr>
        <w:pStyle w:val="Prrafodelista"/>
        <w:numPr>
          <w:ilvl w:val="0"/>
          <w:numId w:val="6"/>
        </w:numPr>
        <w:spacing w:line="276" w:lineRule="auto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</w:rPr>
                          <m:t>P≡R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≡¬S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⊃¬Q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∨¬P</m:t>
            </m:r>
          </m:e>
        </m:d>
      </m:oMath>
    </w:p>
    <w:p w14:paraId="4D0A8AF1" w14:textId="77777777" w:rsidR="00674C4D" w:rsidRPr="00E470AB" w:rsidRDefault="00674C4D" w:rsidP="00674C4D">
      <w:pPr>
        <w:pStyle w:val="Prrafodelista"/>
        <w:numPr>
          <w:ilvl w:val="0"/>
          <w:numId w:val="6"/>
        </w:numPr>
        <w:spacing w:line="276" w:lineRule="auto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¬P∨Q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S∧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¬T⊃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</w:rPr>
                          <m:t>¬R≡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</m:d>
      </m:oMath>
    </w:p>
    <w:p w14:paraId="28812588" w14:textId="77777777" w:rsidR="00674C4D" w:rsidRDefault="00674C4D" w:rsidP="00674C4D">
      <w:pPr>
        <w:spacing w:after="160" w:line="259" w:lineRule="auto"/>
        <w:rPr>
          <w:rFonts w:cstheme="minorHAnsi"/>
          <w:sz w:val="22"/>
          <w:szCs w:val="22"/>
        </w:rPr>
      </w:pPr>
    </w:p>
    <w:p w14:paraId="7D898E0C" w14:textId="77777777" w:rsidR="00674C4D" w:rsidRDefault="00674C4D" w:rsidP="00674C4D">
      <w:pPr>
        <w:pStyle w:val="Prrafodelista"/>
        <w:spacing w:line="276" w:lineRule="auto"/>
        <w:ind w:left="284"/>
        <w:jc w:val="center"/>
        <w:rPr>
          <w:rFonts w:cstheme="minorHAnsi"/>
          <w:b/>
          <w:bCs/>
          <w:sz w:val="22"/>
          <w:szCs w:val="22"/>
          <w:lang w:val="es-ES"/>
        </w:rPr>
      </w:pPr>
    </w:p>
    <w:p w14:paraId="211B52AE" w14:textId="77777777" w:rsidR="00674C4D" w:rsidRDefault="00674C4D" w:rsidP="00674C4D">
      <w:pPr>
        <w:spacing w:after="160" w:line="259" w:lineRule="auto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br w:type="page"/>
      </w:r>
    </w:p>
    <w:p w14:paraId="303F9B7A" w14:textId="77777777" w:rsidR="00674C4D" w:rsidRDefault="00674C4D" w:rsidP="00674C4D">
      <w:pPr>
        <w:pStyle w:val="Prrafodelista"/>
        <w:spacing w:line="276" w:lineRule="auto"/>
        <w:ind w:left="284"/>
        <w:jc w:val="center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>Anexo</w:t>
      </w:r>
    </w:p>
    <w:p w14:paraId="133C6EFD" w14:textId="742D758D" w:rsidR="00674C4D" w:rsidRPr="00585F1B" w:rsidRDefault="00674C4D" w:rsidP="00674C4D">
      <w:pPr>
        <w:pStyle w:val="Prrafodelista"/>
        <w:spacing w:line="276" w:lineRule="auto"/>
        <w:ind w:left="284"/>
        <w:jc w:val="center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 xml:space="preserve">Reglas de interpretación en formatos lineal y </w:t>
      </w:r>
      <w:r w:rsidR="00FB1F92">
        <w:rPr>
          <w:rFonts w:cstheme="minorHAnsi"/>
          <w:b/>
          <w:bCs/>
          <w:sz w:val="22"/>
          <w:szCs w:val="22"/>
          <w:lang w:val="es-ES"/>
        </w:rPr>
        <w:t>tabular</w:t>
      </w:r>
    </w:p>
    <w:p w14:paraId="107AA752" w14:textId="77777777" w:rsidR="00674C4D" w:rsidRPr="00585F1B" w:rsidRDefault="00674C4D" w:rsidP="00674C4D">
      <w:pPr>
        <w:pStyle w:val="Prrafodelista"/>
        <w:spacing w:line="276" w:lineRule="auto"/>
        <w:ind w:left="284"/>
        <w:jc w:val="both"/>
        <w:rPr>
          <w:rFonts w:cstheme="minorHAnsi"/>
          <w:i/>
          <w:iCs/>
          <w:sz w:val="22"/>
          <w:szCs w:val="22"/>
          <w:lang w:val="es-ES"/>
        </w:rPr>
      </w:pPr>
    </w:p>
    <w:p w14:paraId="4C71AC3C" w14:textId="77777777" w:rsidR="00674C4D" w:rsidRPr="00043AFF" w:rsidRDefault="00674C4D" w:rsidP="00674C4D">
      <w:pPr>
        <w:pStyle w:val="Prrafodelista"/>
        <w:numPr>
          <w:ilvl w:val="0"/>
          <w:numId w:val="5"/>
        </w:numPr>
        <w:spacing w:line="276" w:lineRule="auto"/>
        <w:ind w:left="284" w:hanging="284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U(Π)=V</m:t>
        </m:r>
      </m:oMath>
      <w:r w:rsidRPr="00043AFF">
        <w:rPr>
          <w:rFonts w:eastAsiaTheme="minorEastAsia" w:cstheme="minorHAnsi"/>
          <w:i/>
          <w:sz w:val="22"/>
          <w:szCs w:val="22"/>
          <w:lang w:val="es-ES"/>
        </w:rPr>
        <w:t xml:space="preserve"> 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Π </m:t>
        </m:r>
      </m:oMath>
      <w:r w:rsidRPr="00043AFF">
        <w:rPr>
          <w:rFonts w:eastAsiaTheme="minorEastAsia" w:cstheme="minorHAnsi"/>
          <w:i/>
          <w:sz w:val="22"/>
          <w:szCs w:val="22"/>
          <w:lang w:val="es-ES"/>
        </w:rPr>
        <w:t xml:space="preserve">es V según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</m:oMath>
      <w:r w:rsidRPr="00043AFF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135"/>
      </w:tblGrid>
      <w:tr w:rsidR="00674C4D" w:rsidRPr="00043AFF" w14:paraId="2EB33FAD" w14:textId="77777777" w:rsidTr="00EF33F1">
        <w:trPr>
          <w:trHeight w:val="94"/>
          <w:jc w:val="center"/>
        </w:trPr>
        <w:tc>
          <w:tcPr>
            <w:tcW w:w="1135" w:type="dxa"/>
          </w:tcPr>
          <w:p w14:paraId="3FE96385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Π</m:t>
                </m:r>
              </m:oMath>
            </m:oMathPara>
          </w:p>
        </w:tc>
        <w:tc>
          <w:tcPr>
            <w:tcW w:w="1135" w:type="dxa"/>
          </w:tcPr>
          <w:p w14:paraId="779BCA77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Π</m:t>
                </m:r>
              </m:oMath>
            </m:oMathPara>
          </w:p>
        </w:tc>
      </w:tr>
      <w:tr w:rsidR="00674C4D" w:rsidRPr="00043AFF" w14:paraId="0089E8F8" w14:textId="77777777" w:rsidTr="00EF33F1">
        <w:trPr>
          <w:trHeight w:val="84"/>
          <w:jc w:val="center"/>
        </w:trPr>
        <w:tc>
          <w:tcPr>
            <w:tcW w:w="1135" w:type="dxa"/>
          </w:tcPr>
          <w:p w14:paraId="2D9EA0D9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043AFF">
              <w:rPr>
                <w:rFonts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135" w:type="dxa"/>
          </w:tcPr>
          <w:p w14:paraId="398D65DF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043AFF">
              <w:rPr>
                <w:rFonts w:cstheme="minorHAnsi"/>
                <w:sz w:val="22"/>
                <w:szCs w:val="22"/>
                <w:lang w:val="es-ES"/>
              </w:rPr>
              <w:t>V</w:t>
            </w:r>
          </w:p>
        </w:tc>
      </w:tr>
      <w:tr w:rsidR="00674C4D" w:rsidRPr="00043AFF" w14:paraId="44598172" w14:textId="77777777" w:rsidTr="00EF33F1">
        <w:trPr>
          <w:trHeight w:val="84"/>
          <w:jc w:val="center"/>
        </w:trPr>
        <w:tc>
          <w:tcPr>
            <w:tcW w:w="1135" w:type="dxa"/>
          </w:tcPr>
          <w:p w14:paraId="45BB141C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135" w:type="dxa"/>
          </w:tcPr>
          <w:p w14:paraId="34FF61D9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F</w:t>
            </w:r>
          </w:p>
        </w:tc>
      </w:tr>
    </w:tbl>
    <w:p w14:paraId="38C7D46C" w14:textId="77777777" w:rsidR="00674C4D" w:rsidRPr="00043AFF" w:rsidRDefault="00674C4D" w:rsidP="00674C4D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652CFD30" w14:textId="77777777" w:rsidR="00674C4D" w:rsidRPr="00043AFF" w:rsidRDefault="00674C4D" w:rsidP="00674C4D">
      <w:pPr>
        <w:pStyle w:val="Prrafodelista"/>
        <w:numPr>
          <w:ilvl w:val="0"/>
          <w:numId w:val="5"/>
        </w:numPr>
        <w:spacing w:line="276" w:lineRule="auto"/>
        <w:ind w:left="284" w:hanging="284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¬ϕ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 xml:space="preserve"> </m:t>
        </m:r>
      </m:oMath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)=F</m:t>
        </m:r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7"/>
        <w:gridCol w:w="1117"/>
      </w:tblGrid>
      <w:tr w:rsidR="00674C4D" w:rsidRPr="00043AFF" w14:paraId="71BBE9FB" w14:textId="77777777" w:rsidTr="00EF33F1">
        <w:trPr>
          <w:trHeight w:val="300"/>
          <w:jc w:val="center"/>
        </w:trPr>
        <w:tc>
          <w:tcPr>
            <w:tcW w:w="1117" w:type="dxa"/>
          </w:tcPr>
          <w:p w14:paraId="09F9FEFF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1117" w:type="dxa"/>
          </w:tcPr>
          <w:p w14:paraId="56B826F8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¬  ϕ</m:t>
                </m:r>
              </m:oMath>
            </m:oMathPara>
          </w:p>
        </w:tc>
      </w:tr>
      <w:tr w:rsidR="00674C4D" w:rsidRPr="00043AFF" w14:paraId="298B7E3A" w14:textId="77777777" w:rsidTr="00EF33F1">
        <w:trPr>
          <w:trHeight w:val="84"/>
          <w:jc w:val="center"/>
        </w:trPr>
        <w:tc>
          <w:tcPr>
            <w:tcW w:w="1117" w:type="dxa"/>
          </w:tcPr>
          <w:p w14:paraId="510C45FB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043AFF">
              <w:rPr>
                <w:rFonts w:cstheme="minorHAnsi"/>
                <w:sz w:val="22"/>
                <w:szCs w:val="22"/>
                <w:lang w:val="es-ES"/>
              </w:rPr>
              <w:t>V</w:t>
            </w:r>
          </w:p>
        </w:tc>
        <w:tc>
          <w:tcPr>
            <w:tcW w:w="1117" w:type="dxa"/>
          </w:tcPr>
          <w:p w14:paraId="5EE59B81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043AFF">
              <w:rPr>
                <w:rFonts w:cstheme="minorHAnsi"/>
                <w:sz w:val="22"/>
                <w:szCs w:val="22"/>
                <w:lang w:val="es-ES"/>
              </w:rPr>
              <w:t xml:space="preserve">     F </w:t>
            </w:r>
          </w:p>
        </w:tc>
      </w:tr>
      <w:tr w:rsidR="00674C4D" w:rsidRPr="00043AFF" w14:paraId="428D8189" w14:textId="77777777" w:rsidTr="00EF33F1">
        <w:trPr>
          <w:trHeight w:val="84"/>
          <w:jc w:val="center"/>
        </w:trPr>
        <w:tc>
          <w:tcPr>
            <w:tcW w:w="1117" w:type="dxa"/>
          </w:tcPr>
          <w:p w14:paraId="67765328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1117" w:type="dxa"/>
          </w:tcPr>
          <w:p w14:paraId="41610870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     V</w:t>
            </w:r>
          </w:p>
        </w:tc>
      </w:tr>
    </w:tbl>
    <w:p w14:paraId="49AF3E3C" w14:textId="77777777" w:rsidR="00674C4D" w:rsidRPr="00043AFF" w:rsidRDefault="00674C4D" w:rsidP="00674C4D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</w:p>
    <w:p w14:paraId="62F358FD" w14:textId="77777777" w:rsidR="00674C4D" w:rsidRPr="00043AFF" w:rsidRDefault="00674C4D" w:rsidP="00674C4D">
      <w:pPr>
        <w:pStyle w:val="Prrafodelista"/>
        <w:numPr>
          <w:ilvl w:val="0"/>
          <w:numId w:val="5"/>
        </w:numPr>
        <w:spacing w:line="276" w:lineRule="auto"/>
        <w:ind w:left="284" w:hanging="284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" w:author="Usuario" w:date="2022-04-17T22:35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ϕ∧ψ</m:t>
            </m:r>
            <m:ctrlPr>
              <w:ins w:id="3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4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5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sz w:val="22"/>
          <w:szCs w:val="22"/>
          <w:lang w:val="es-ES"/>
        </w:rPr>
        <w:t xml:space="preserve">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134"/>
        <w:gridCol w:w="1418"/>
      </w:tblGrid>
      <w:tr w:rsidR="00674C4D" w:rsidRPr="00043AFF" w14:paraId="069C2CE6" w14:textId="77777777" w:rsidTr="00EF33F1">
        <w:trPr>
          <w:trHeight w:val="300"/>
          <w:jc w:val="center"/>
        </w:trPr>
        <w:tc>
          <w:tcPr>
            <w:tcW w:w="1173" w:type="dxa"/>
            <w:vAlign w:val="center"/>
          </w:tcPr>
          <w:p w14:paraId="2CA9CFE8" w14:textId="77777777" w:rsidR="00674C4D" w:rsidRDefault="00674C4D" w:rsidP="00EF33F1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99C3A3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AF2FB36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(ϕ  ∧  ψ)</m:t>
                </m:r>
              </m:oMath>
            </m:oMathPara>
          </w:p>
        </w:tc>
      </w:tr>
      <w:tr w:rsidR="00674C4D" w:rsidRPr="00043AFF" w14:paraId="6791D8AC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307324C9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4C56F37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3EC6B170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 w:rsidRPr="00043AFF"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5C97955E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61322728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5C152037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3181D36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  <w:tr w:rsidR="00674C4D" w:rsidRPr="00043AFF" w14:paraId="4B2D87FD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3E4A228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3D1B2D52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56A676EF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  <w:tr w:rsidR="00674C4D" w:rsidRPr="00043AFF" w14:paraId="7115B52A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2CC6D498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62D6A35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5F44E518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</w:tbl>
    <w:p w14:paraId="68D3F83A" w14:textId="77777777" w:rsidR="00674C4D" w:rsidRPr="00043AFF" w:rsidRDefault="00674C4D" w:rsidP="00674C4D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  <w:lang w:val="es-ES"/>
        </w:rPr>
      </w:pPr>
    </w:p>
    <w:p w14:paraId="26E6BF89" w14:textId="77777777" w:rsidR="00674C4D" w:rsidRPr="00043AFF" w:rsidRDefault="00674C4D" w:rsidP="00674C4D">
      <w:pPr>
        <w:pStyle w:val="Prrafodelista"/>
        <w:numPr>
          <w:ilvl w:val="0"/>
          <w:numId w:val="5"/>
        </w:numPr>
        <w:spacing w:line="276" w:lineRule="auto"/>
        <w:ind w:left="284" w:hanging="284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6" w:author="Usuario" w:date="2022-04-17T22:35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ϕ∨ψ</m:t>
            </m:r>
            <m:ctrlPr>
              <w:ins w:id="7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8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9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sz w:val="22"/>
          <w:szCs w:val="22"/>
          <w:lang w:val="es-ES"/>
        </w:rPr>
        <w:t xml:space="preserve">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134"/>
        <w:gridCol w:w="1418"/>
      </w:tblGrid>
      <w:tr w:rsidR="00674C4D" w:rsidRPr="00043AFF" w14:paraId="3BCF4CC0" w14:textId="77777777" w:rsidTr="00EF33F1">
        <w:trPr>
          <w:trHeight w:val="300"/>
          <w:jc w:val="center"/>
        </w:trPr>
        <w:tc>
          <w:tcPr>
            <w:tcW w:w="1173" w:type="dxa"/>
            <w:vAlign w:val="center"/>
          </w:tcPr>
          <w:p w14:paraId="7D4EA4E9" w14:textId="77777777" w:rsidR="00674C4D" w:rsidRDefault="00674C4D" w:rsidP="00EF33F1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197D0C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5DF1FAE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(ϕ ∨  ψ)</m:t>
                </m:r>
              </m:oMath>
            </m:oMathPara>
          </w:p>
        </w:tc>
      </w:tr>
      <w:tr w:rsidR="00674C4D" w:rsidRPr="00043AFF" w14:paraId="7B91FAA2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1AC022DE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58064C34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04A65184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 w:rsidRPr="00043AFF"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04AA2B10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2A49163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50E5C4BF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19B9B6E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7C6BA2A1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0F42BD50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0E6557E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60E997A6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31EF3742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484AE6D6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7C866C64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4BF93190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</w:tbl>
    <w:p w14:paraId="41279F91" w14:textId="77777777" w:rsidR="00674C4D" w:rsidRPr="00043AFF" w:rsidRDefault="00674C4D" w:rsidP="00674C4D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  <w:lang w:val="es-ES"/>
        </w:rPr>
      </w:pPr>
    </w:p>
    <w:p w14:paraId="2821472F" w14:textId="77777777" w:rsidR="00674C4D" w:rsidRPr="00043AFF" w:rsidRDefault="00674C4D" w:rsidP="00674C4D">
      <w:pPr>
        <w:pStyle w:val="Prrafodelista"/>
        <w:numPr>
          <w:ilvl w:val="0"/>
          <w:numId w:val="5"/>
        </w:numPr>
        <w:spacing w:line="276" w:lineRule="auto"/>
        <w:ind w:left="284" w:hanging="284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0" w:author="Usuario" w:date="2022-04-17T22:35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ϕ⊃ψ</m:t>
            </m:r>
            <m:ctrlPr>
              <w:ins w:id="11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>sii</w:t>
      </w:r>
      <w:r w:rsidRPr="00043AFF">
        <w:rPr>
          <w:rFonts w:eastAsiaTheme="minorEastAsia"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2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13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=F</m:t>
        </m:r>
      </m:oMath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sz w:val="22"/>
          <w:szCs w:val="22"/>
          <w:lang w:val="es-ES"/>
        </w:rPr>
        <w:t xml:space="preserve">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134"/>
        <w:gridCol w:w="1418"/>
      </w:tblGrid>
      <w:tr w:rsidR="00674C4D" w:rsidRPr="00043AFF" w14:paraId="3B4B772C" w14:textId="77777777" w:rsidTr="00EF33F1">
        <w:trPr>
          <w:trHeight w:val="300"/>
          <w:jc w:val="center"/>
        </w:trPr>
        <w:tc>
          <w:tcPr>
            <w:tcW w:w="1173" w:type="dxa"/>
            <w:vAlign w:val="center"/>
          </w:tcPr>
          <w:p w14:paraId="1FB490D2" w14:textId="77777777" w:rsidR="00674C4D" w:rsidRDefault="00674C4D" w:rsidP="00EF33F1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D248B59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E02C4FA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(ϕ  ⊃  ψ)</m:t>
                </m:r>
              </m:oMath>
            </m:oMathPara>
          </w:p>
        </w:tc>
      </w:tr>
      <w:tr w:rsidR="00674C4D" w:rsidRPr="00043AFF" w14:paraId="03E42D41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5927B058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62A5063E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6FED7666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 w:rsidRPr="00043AFF"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6833874D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63A8D660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5F3510D1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11D30A01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  <w:tr w:rsidR="00674C4D" w:rsidRPr="00043AFF" w14:paraId="6DB0A1AE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1BDA84FE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292CCCF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36BF8DD3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7B73CF98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2C377BBC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6792A7F2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0041E827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</w:tr>
    </w:tbl>
    <w:p w14:paraId="24EFF99A" w14:textId="77777777" w:rsidR="00674C4D" w:rsidRPr="00043AFF" w:rsidRDefault="00674C4D" w:rsidP="00674C4D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  <w:lang w:val="es-ES"/>
        </w:rPr>
      </w:pPr>
    </w:p>
    <w:p w14:paraId="254742B8" w14:textId="77777777" w:rsidR="00674C4D" w:rsidRPr="007C1252" w:rsidRDefault="00674C4D" w:rsidP="00674C4D">
      <w:pPr>
        <w:pStyle w:val="Prrafodelista"/>
        <w:numPr>
          <w:ilvl w:val="0"/>
          <w:numId w:val="5"/>
        </w:numPr>
        <w:spacing w:line="276" w:lineRule="auto"/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4" w:author="Usuario" w:date="2022-04-17T22:35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ϕ≡ψ</m:t>
            </m:r>
            <m:ctrlPr>
              <w:ins w:id="15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>sii</w:t>
      </w:r>
      <w:r w:rsidRPr="00043AFF">
        <w:rPr>
          <w:rFonts w:eastAsiaTheme="minorEastAsia"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6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17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043AFF">
        <w:rPr>
          <w:rFonts w:eastAsiaTheme="minorEastAsia" w:cstheme="minorHAnsi"/>
          <w:sz w:val="22"/>
          <w:szCs w:val="22"/>
          <w:lang w:val="es-ES"/>
        </w:rPr>
        <w:t xml:space="preserve">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18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19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=V</m:t>
        </m:r>
      </m:oMath>
      <w:r w:rsidRPr="00043AFF">
        <w:rPr>
          <w:rFonts w:eastAsiaTheme="minorEastAsia" w:cstheme="minorHAnsi"/>
          <w:sz w:val="22"/>
          <w:szCs w:val="22"/>
          <w:lang w:val="es-ES"/>
        </w:rPr>
        <w:t xml:space="preserve">, 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0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21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=F</m:t>
        </m:r>
      </m:oMath>
      <w:r w:rsidRPr="00043AFF">
        <w:rPr>
          <w:rFonts w:eastAsiaTheme="minorEastAsia" w:cstheme="minorHAnsi"/>
          <w:iCs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2" w:author="Usuario" w:date="2022-04-17T22:35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23" w:author="Usuario" w:date="2022-04-17T22:35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=F</m:t>
        </m:r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134"/>
        <w:gridCol w:w="1418"/>
      </w:tblGrid>
      <w:tr w:rsidR="00674C4D" w:rsidRPr="00043AFF" w14:paraId="4912C1DD" w14:textId="77777777" w:rsidTr="00EF33F1">
        <w:trPr>
          <w:trHeight w:val="300"/>
          <w:jc w:val="center"/>
        </w:trPr>
        <w:tc>
          <w:tcPr>
            <w:tcW w:w="1173" w:type="dxa"/>
            <w:vAlign w:val="center"/>
          </w:tcPr>
          <w:p w14:paraId="39D7420B" w14:textId="77777777" w:rsidR="00674C4D" w:rsidRDefault="00674C4D" w:rsidP="00EF33F1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20D787D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9D41ABE" w14:textId="77777777" w:rsidR="00674C4D" w:rsidRPr="00043AFF" w:rsidRDefault="00674C4D" w:rsidP="00EF33F1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(ϕ  ≡  ψ)</m:t>
                </m:r>
              </m:oMath>
            </m:oMathPara>
          </w:p>
        </w:tc>
      </w:tr>
      <w:tr w:rsidR="00674C4D" w:rsidRPr="00043AFF" w14:paraId="0EDD2B3D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6FA42921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07CABBC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079233E2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 w:rsidRPr="00043AFF">
              <w:rPr>
                <w:rFonts w:cstheme="minorHAnsi"/>
                <w:sz w:val="22"/>
                <w:szCs w:val="22"/>
              </w:rPr>
              <w:t>V</w:t>
            </w:r>
          </w:p>
        </w:tc>
      </w:tr>
      <w:tr w:rsidR="00674C4D" w:rsidRPr="00043AFF" w14:paraId="66AA6667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55D0773C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134" w:type="dxa"/>
            <w:vAlign w:val="center"/>
          </w:tcPr>
          <w:p w14:paraId="397B1BDA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42E858FB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  <w:tr w:rsidR="00674C4D" w:rsidRPr="00043AFF" w14:paraId="7DA39D29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322779BA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2F759529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1418" w:type="dxa"/>
            <w:vAlign w:val="center"/>
          </w:tcPr>
          <w:p w14:paraId="4CE80F66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</w:tr>
      <w:tr w:rsidR="00674C4D" w:rsidRPr="00043AFF" w14:paraId="1C88D657" w14:textId="77777777" w:rsidTr="00EF33F1">
        <w:trPr>
          <w:trHeight w:val="61"/>
          <w:jc w:val="center"/>
        </w:trPr>
        <w:tc>
          <w:tcPr>
            <w:tcW w:w="1173" w:type="dxa"/>
            <w:vAlign w:val="center"/>
          </w:tcPr>
          <w:p w14:paraId="08D11753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58786E25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418" w:type="dxa"/>
            <w:vAlign w:val="center"/>
          </w:tcPr>
          <w:p w14:paraId="1F26549D" w14:textId="77777777" w:rsidR="00674C4D" w:rsidRPr="00043AFF" w:rsidRDefault="00674C4D" w:rsidP="00EF33F1">
            <w:pPr>
              <w:spacing w:line="276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</w:t>
            </w:r>
          </w:p>
        </w:tc>
      </w:tr>
    </w:tbl>
    <w:p w14:paraId="48939023" w14:textId="77777777" w:rsidR="00674C4D" w:rsidRPr="00CA2E49" w:rsidRDefault="00674C4D" w:rsidP="00674C4D">
      <w:pPr>
        <w:spacing w:line="276" w:lineRule="auto"/>
        <w:rPr>
          <w:rFonts w:cstheme="minorHAnsi"/>
          <w:sz w:val="22"/>
          <w:szCs w:val="22"/>
        </w:rPr>
      </w:pPr>
    </w:p>
    <w:p w14:paraId="600D61F5" w14:textId="77777777" w:rsidR="00674C4D" w:rsidRDefault="00674C4D" w:rsidP="00674C4D"/>
    <w:p w14:paraId="70B51FA3" w14:textId="77777777" w:rsidR="00620E4D" w:rsidRDefault="00620E4D"/>
    <w:sectPr w:rsidR="00620E4D" w:rsidSect="00033D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10E48" w14:textId="77777777" w:rsidR="00033DC2" w:rsidRDefault="00033DC2">
      <w:r>
        <w:separator/>
      </w:r>
    </w:p>
  </w:endnote>
  <w:endnote w:type="continuationSeparator" w:id="0">
    <w:p w14:paraId="58EB32F6" w14:textId="77777777" w:rsidR="00033DC2" w:rsidRDefault="0003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7297" w14:textId="77777777" w:rsidR="007D75C1" w:rsidRDefault="007D75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762027"/>
      <w:docPartObj>
        <w:docPartGallery w:val="Page Numbers (Bottom of Page)"/>
        <w:docPartUnique/>
      </w:docPartObj>
    </w:sdtPr>
    <w:sdtContent>
      <w:p w14:paraId="1C8AF931" w14:textId="77777777" w:rsidR="007D75C1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869A6E" w14:textId="77777777" w:rsidR="007D75C1" w:rsidRDefault="007D75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53571" w14:textId="77777777" w:rsidR="007D75C1" w:rsidRDefault="007D75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689A5" w14:textId="77777777" w:rsidR="00033DC2" w:rsidRDefault="00033DC2">
      <w:r>
        <w:separator/>
      </w:r>
    </w:p>
  </w:footnote>
  <w:footnote w:type="continuationSeparator" w:id="0">
    <w:p w14:paraId="0927E5B2" w14:textId="77777777" w:rsidR="00033DC2" w:rsidRDefault="00033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3ECA3" w14:textId="77777777" w:rsidR="007D75C1" w:rsidRDefault="007D75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DA49A" w14:textId="77777777" w:rsidR="007D75C1" w:rsidRDefault="007D75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0B76" w14:textId="77777777" w:rsidR="007D75C1" w:rsidRDefault="007D75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A82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3EB"/>
    <w:multiLevelType w:val="hybridMultilevel"/>
    <w:tmpl w:val="E1F894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4818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C94"/>
    <w:multiLevelType w:val="hybridMultilevel"/>
    <w:tmpl w:val="1A22E0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9056C"/>
    <w:multiLevelType w:val="hybridMultilevel"/>
    <w:tmpl w:val="67BC1DD4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29FF"/>
    <w:multiLevelType w:val="hybridMultilevel"/>
    <w:tmpl w:val="96689608"/>
    <w:lvl w:ilvl="0" w:tplc="3476E35C">
      <w:start w:val="1"/>
      <w:numFmt w:val="decimal"/>
      <w:lvlText w:val="ri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D0D21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F75D8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A515D"/>
    <w:multiLevelType w:val="hybridMultilevel"/>
    <w:tmpl w:val="F78072E8"/>
    <w:lvl w:ilvl="0" w:tplc="C48A66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34793"/>
    <w:multiLevelType w:val="hybridMultilevel"/>
    <w:tmpl w:val="E80A635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2094">
    <w:abstractNumId w:val="3"/>
  </w:num>
  <w:num w:numId="2" w16cid:durableId="313342837">
    <w:abstractNumId w:val="1"/>
  </w:num>
  <w:num w:numId="3" w16cid:durableId="1178035019">
    <w:abstractNumId w:val="7"/>
  </w:num>
  <w:num w:numId="4" w16cid:durableId="303042795">
    <w:abstractNumId w:val="9"/>
  </w:num>
  <w:num w:numId="5" w16cid:durableId="1142843391">
    <w:abstractNumId w:val="5"/>
  </w:num>
  <w:num w:numId="6" w16cid:durableId="1665089283">
    <w:abstractNumId w:val="4"/>
  </w:num>
  <w:num w:numId="7" w16cid:durableId="1461455968">
    <w:abstractNumId w:val="8"/>
  </w:num>
  <w:num w:numId="8" w16cid:durableId="1978996484">
    <w:abstractNumId w:val="2"/>
  </w:num>
  <w:num w:numId="9" w16cid:durableId="1585257258">
    <w:abstractNumId w:val="0"/>
  </w:num>
  <w:num w:numId="10" w16cid:durableId="1333801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4D"/>
    <w:rsid w:val="00033DC2"/>
    <w:rsid w:val="00033F63"/>
    <w:rsid w:val="006175FB"/>
    <w:rsid w:val="00620E4D"/>
    <w:rsid w:val="00674C4D"/>
    <w:rsid w:val="00691404"/>
    <w:rsid w:val="006D7855"/>
    <w:rsid w:val="00765495"/>
    <w:rsid w:val="007D75C1"/>
    <w:rsid w:val="00940105"/>
    <w:rsid w:val="009A177E"/>
    <w:rsid w:val="00B15CA8"/>
    <w:rsid w:val="00B53542"/>
    <w:rsid w:val="00C000E6"/>
    <w:rsid w:val="00C34D9A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18B10"/>
  <w15:chartTrackingRefBased/>
  <w15:docId w15:val="{33DC2435-5AE8-48E3-A5EA-67520BE2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4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74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C4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4C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4C4D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74C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C4D"/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6914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</cp:revision>
  <dcterms:created xsi:type="dcterms:W3CDTF">2024-04-23T02:01:00Z</dcterms:created>
  <dcterms:modified xsi:type="dcterms:W3CDTF">2024-04-29T19:54:00Z</dcterms:modified>
</cp:coreProperties>
</file>